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12D61" w14:textId="4F690BB7" w:rsidR="0053467D" w:rsidRPr="007146AF" w:rsidRDefault="0053467D" w:rsidP="0053467D">
      <w:pPr>
        <w:contextualSpacing/>
        <w:jc w:val="center"/>
        <w:rPr>
          <w:rFonts w:ascii="Calibri Light" w:hAnsi="Calibri Light" w:cs="Mangal"/>
          <w:i/>
          <w:spacing w:val="-10"/>
          <w:kern w:val="28"/>
          <w:sz w:val="40"/>
          <w:szCs w:val="48"/>
        </w:rPr>
      </w:pPr>
      <w:r w:rsidRPr="00CA776D">
        <w:rPr>
          <w:rFonts w:ascii="Calibri Light" w:hAnsi="Calibri Light" w:cs="Mangal"/>
          <w:i/>
          <w:spacing w:val="-10"/>
          <w:kern w:val="28"/>
          <w:sz w:val="48"/>
          <w:szCs w:val="48"/>
        </w:rPr>
        <w:t xml:space="preserve">Sustainability Science: </w:t>
      </w:r>
      <w:r>
        <w:rPr>
          <w:rFonts w:ascii="Calibri Light" w:hAnsi="Calibri Light" w:cs="Mangal"/>
          <w:i/>
          <w:spacing w:val="-10"/>
          <w:kern w:val="28"/>
          <w:sz w:val="48"/>
          <w:szCs w:val="48"/>
        </w:rPr>
        <w:t>T</w:t>
      </w:r>
      <w:r w:rsidRPr="00357AAC">
        <w:rPr>
          <w:rFonts w:ascii="Calibri Light" w:hAnsi="Calibri Light" w:cs="Mangal"/>
          <w:i/>
          <w:spacing w:val="-10"/>
          <w:kern w:val="28"/>
          <w:sz w:val="48"/>
          <w:szCs w:val="48"/>
        </w:rPr>
        <w:t xml:space="preserve">owards a </w:t>
      </w:r>
      <w:r>
        <w:rPr>
          <w:rFonts w:ascii="Calibri Light" w:hAnsi="Calibri Light" w:cs="Mangal"/>
          <w:i/>
          <w:spacing w:val="-10"/>
          <w:kern w:val="28"/>
          <w:sz w:val="48"/>
          <w:szCs w:val="48"/>
        </w:rPr>
        <w:t>S</w:t>
      </w:r>
      <w:r w:rsidRPr="00357AAC">
        <w:rPr>
          <w:rFonts w:ascii="Calibri Light" w:hAnsi="Calibri Light" w:cs="Mangal"/>
          <w:i/>
          <w:spacing w:val="-10"/>
          <w:kern w:val="28"/>
          <w:sz w:val="48"/>
          <w:szCs w:val="48"/>
        </w:rPr>
        <w:t>ynthesis</w:t>
      </w:r>
    </w:p>
    <w:p w14:paraId="38A6E408" w14:textId="77777777" w:rsidR="001938C6" w:rsidRPr="00E636D6" w:rsidRDefault="001938C6" w:rsidP="001938C6">
      <w:pPr>
        <w:rPr>
          <w:rFonts w:ascii="Calibri" w:eastAsia="Calibri" w:hAnsi="Calibri" w:cs="Mangal"/>
        </w:rPr>
      </w:pPr>
    </w:p>
    <w:p w14:paraId="7586D3B4" w14:textId="77777777" w:rsidR="001938C6" w:rsidRPr="00E636D6" w:rsidRDefault="001938C6" w:rsidP="001938C6">
      <w:pPr>
        <w:numPr>
          <w:ilvl w:val="1"/>
          <w:numId w:val="0"/>
        </w:numPr>
        <w:jc w:val="center"/>
        <w:rPr>
          <w:rFonts w:ascii="Calibri" w:hAnsi="Calibri" w:cs="Mangal"/>
          <w:color w:val="5A5A5A"/>
          <w:spacing w:val="15"/>
        </w:rPr>
      </w:pPr>
      <w:r w:rsidRPr="00E636D6">
        <w:rPr>
          <w:rFonts w:ascii="Calibri" w:hAnsi="Calibri" w:cs="Mangal"/>
          <w:color w:val="5A5A5A"/>
          <w:spacing w:val="15"/>
        </w:rPr>
        <w:t>By</w:t>
      </w:r>
    </w:p>
    <w:p w14:paraId="5074A790" w14:textId="6682814E" w:rsidR="001938C6" w:rsidRPr="00E636D6" w:rsidRDefault="001938C6" w:rsidP="001938C6">
      <w:pPr>
        <w:numPr>
          <w:ilvl w:val="1"/>
          <w:numId w:val="0"/>
        </w:numPr>
        <w:jc w:val="center"/>
        <w:rPr>
          <w:rFonts w:ascii="Calibri" w:hAnsi="Calibri" w:cs="Mangal"/>
          <w:color w:val="5A5A5A"/>
          <w:spacing w:val="15"/>
        </w:rPr>
      </w:pPr>
      <w:r w:rsidRPr="00E636D6">
        <w:rPr>
          <w:rFonts w:ascii="Calibri" w:hAnsi="Calibri" w:cs="Mangal"/>
          <w:color w:val="5A5A5A"/>
          <w:spacing w:val="15"/>
        </w:rPr>
        <w:t>William C. Clark and Alicia G. Harley</w:t>
      </w:r>
      <w:r w:rsidR="002622D0" w:rsidRPr="0095528B">
        <w:rPr>
          <w:rStyle w:val="FootnoteReference"/>
        </w:rPr>
        <w:footnoteReference w:id="1"/>
      </w:r>
    </w:p>
    <w:p w14:paraId="264D0CDD" w14:textId="77777777" w:rsidR="00E02B1E" w:rsidRDefault="001938C6" w:rsidP="002A43E1">
      <w:pPr>
        <w:numPr>
          <w:ilvl w:val="1"/>
          <w:numId w:val="0"/>
        </w:numPr>
        <w:jc w:val="center"/>
        <w:rPr>
          <w:rFonts w:ascii="Calibri" w:hAnsi="Calibri" w:cs="Mangal"/>
          <w:color w:val="5A5A5A"/>
          <w:spacing w:val="15"/>
        </w:rPr>
      </w:pPr>
      <w:r w:rsidRPr="00E636D6">
        <w:rPr>
          <w:rFonts w:ascii="Calibri" w:hAnsi="Calibri" w:cs="Mangal"/>
          <w:color w:val="5A5A5A"/>
          <w:spacing w:val="15"/>
        </w:rPr>
        <w:t>Harvard University</w:t>
      </w:r>
    </w:p>
    <w:p w14:paraId="32842365" w14:textId="0444B336" w:rsidR="002023D0" w:rsidRDefault="002023D0" w:rsidP="00CE0912">
      <w:pPr>
        <w:numPr>
          <w:ilvl w:val="1"/>
          <w:numId w:val="0"/>
        </w:numPr>
        <w:rPr>
          <w:b/>
        </w:rPr>
      </w:pPr>
    </w:p>
    <w:p w14:paraId="5A9BCE32" w14:textId="77777777" w:rsidR="00506475" w:rsidRPr="009B70EF" w:rsidRDefault="00506475" w:rsidP="00CE0912">
      <w:pPr>
        <w:numPr>
          <w:ilvl w:val="1"/>
          <w:numId w:val="0"/>
        </w:numPr>
        <w:rPr>
          <w:b/>
        </w:rPr>
      </w:pPr>
    </w:p>
    <w:p w14:paraId="5957432E" w14:textId="314B58A7" w:rsidR="00CE0912" w:rsidRPr="00BE53B8" w:rsidRDefault="00CE0912" w:rsidP="00CE0912">
      <w:pPr>
        <w:numPr>
          <w:ilvl w:val="1"/>
          <w:numId w:val="0"/>
        </w:numPr>
        <w:rPr>
          <w:b/>
        </w:rPr>
      </w:pPr>
      <w:r w:rsidRPr="00BE53B8">
        <w:rPr>
          <w:b/>
        </w:rPr>
        <w:t>Keywords:</w:t>
      </w:r>
    </w:p>
    <w:p w14:paraId="3294CF4B" w14:textId="0357F225" w:rsidR="00CE0912" w:rsidRPr="009B70EF" w:rsidRDefault="00CE0912" w:rsidP="00CE0912">
      <w:pPr>
        <w:numPr>
          <w:ilvl w:val="1"/>
          <w:numId w:val="0"/>
        </w:numPr>
      </w:pPr>
      <w:r w:rsidRPr="009B70EF">
        <w:t>sustainability science, sustainable development, Anthropocene</w:t>
      </w:r>
      <w:r w:rsidR="00506475">
        <w:t xml:space="preserve">, </w:t>
      </w:r>
      <w:r w:rsidR="00B510C0">
        <w:t xml:space="preserve">well-being, </w:t>
      </w:r>
      <w:r w:rsidR="00506475">
        <w:t xml:space="preserve">inclusive wealth, </w:t>
      </w:r>
      <w:r w:rsidR="00492719">
        <w:t>adaption</w:t>
      </w:r>
      <w:r w:rsidR="00506475">
        <w:t xml:space="preserve">, sustainability transformations, governance  </w:t>
      </w:r>
    </w:p>
    <w:p w14:paraId="55E2B767" w14:textId="77777777" w:rsidR="00506475" w:rsidRPr="009B70EF" w:rsidRDefault="00506475" w:rsidP="00CE0912">
      <w:pPr>
        <w:numPr>
          <w:ilvl w:val="1"/>
          <w:numId w:val="0"/>
        </w:numPr>
        <w:rPr>
          <w:b/>
        </w:rPr>
      </w:pPr>
    </w:p>
    <w:p w14:paraId="0802087D" w14:textId="03B91CAC" w:rsidR="00CE0912" w:rsidRPr="00BE53B8" w:rsidRDefault="00CE0912" w:rsidP="00CE0912">
      <w:pPr>
        <w:numPr>
          <w:ilvl w:val="1"/>
          <w:numId w:val="0"/>
        </w:numPr>
        <w:rPr>
          <w:b/>
        </w:rPr>
      </w:pPr>
      <w:r w:rsidRPr="00BE53B8">
        <w:rPr>
          <w:b/>
        </w:rPr>
        <w:t>Abstract:</w:t>
      </w:r>
    </w:p>
    <w:p w14:paraId="204A128B" w14:textId="042F3455" w:rsidR="009B70EF" w:rsidRPr="009B70EF" w:rsidRDefault="009B70EF" w:rsidP="009B70EF">
      <w:pPr>
        <w:numPr>
          <w:ilvl w:val="1"/>
          <w:numId w:val="0"/>
        </w:numPr>
      </w:pPr>
      <w:r w:rsidRPr="009B70EF">
        <w:t>We review recent scholarship relevant to the pursuit of sustainable development. We find a compelling argument that the interactions of nature and society in the Anthropocene constitute a globally interconnected, complex adaptive system in which heterogeneity, nonlinear relationships and innovation play formative roles.  The dynamics of this system can</w:t>
      </w:r>
      <w:r w:rsidR="00F8660C">
        <w:t xml:space="preserve"> therefore </w:t>
      </w:r>
      <w:r w:rsidRPr="009B70EF">
        <w:t xml:space="preserve">not be predicted but can be partially guided through appropriate interventions. We identified </w:t>
      </w:r>
      <w:del w:id="0" w:author="Author">
        <w:r w:rsidRPr="009B70EF" w:rsidDel="00FC1386">
          <w:delText xml:space="preserve">six </w:delText>
        </w:r>
      </w:del>
      <w:ins w:id="1" w:author="Author">
        <w:r w:rsidR="00FC1386">
          <w:t xml:space="preserve">seven </w:t>
        </w:r>
      </w:ins>
      <w:r w:rsidRPr="009B70EF">
        <w:t xml:space="preserve">capacities for </w:t>
      </w:r>
      <w:r w:rsidR="00F8660C">
        <w:t xml:space="preserve">such </w:t>
      </w:r>
      <w:r w:rsidRPr="009B70EF">
        <w:t>intervention</w:t>
      </w:r>
      <w:r w:rsidR="00F8660C">
        <w:t>s</w:t>
      </w:r>
      <w:r w:rsidRPr="009B70EF">
        <w:t xml:space="preserve">, each of which seems likely to be necessary but is certainly not sufficient for guiding development pathways toward sustainability: </w:t>
      </w:r>
      <w:proofErr w:type="spellStart"/>
      <w:r w:rsidRPr="009B70EF">
        <w:t>i</w:t>
      </w:r>
      <w:proofErr w:type="spellEnd"/>
      <w:r w:rsidRPr="009B70EF">
        <w:t>) the capacity to integrate research across disciplines; ii) the capacity to</w:t>
      </w:r>
      <w:r w:rsidR="00FC17B2">
        <w:t xml:space="preserve"> measure sustainable development</w:t>
      </w:r>
      <w:r w:rsidRPr="009B70EF">
        <w:t>; iii) the capacity to promote equity; iv) the capacity to adapt to shocks and surprises; v) the capacity to transform the system onto more sustainable development pathways; vi) the capacity to link knowledge with action</w:t>
      </w:r>
      <w:r w:rsidR="00F8660C">
        <w:t xml:space="preserve">; vii) the capacity to </w:t>
      </w:r>
      <w:r w:rsidR="00DB1A57">
        <w:t>devise governance arrangements that allow people to work together in exercising the other capacities</w:t>
      </w:r>
      <w:r w:rsidRPr="009B70EF">
        <w:t xml:space="preserve">. </w:t>
      </w:r>
      <w:ins w:id="2" w:author="Author">
        <w:r w:rsidR="00FC1386">
          <w:t>(are the collectively sufficient?)</w:t>
        </w:r>
      </w:ins>
    </w:p>
    <w:p w14:paraId="4396D02F" w14:textId="77777777" w:rsidR="00B7118D" w:rsidRPr="00402364" w:rsidRDefault="00B7118D" w:rsidP="002A43E1">
      <w:pPr>
        <w:numPr>
          <w:ilvl w:val="1"/>
          <w:numId w:val="0"/>
        </w:numPr>
        <w:jc w:val="center"/>
        <w:rPr>
          <w:rFonts w:ascii="Calibri" w:hAnsi="Calibri" w:cs="Mangal"/>
          <w:color w:val="5A5A5A"/>
          <w:spacing w:val="15"/>
          <w:sz w:val="20"/>
          <w:szCs w:val="20"/>
        </w:rPr>
      </w:pPr>
    </w:p>
    <w:sdt>
      <w:sdtPr>
        <w:rPr>
          <w:rFonts w:asciiTheme="minorHAnsi" w:eastAsiaTheme="minorHAnsi" w:hAnsiTheme="minorHAnsi" w:cstheme="minorBidi"/>
          <w:b w:val="0"/>
          <w:color w:val="auto"/>
          <w:sz w:val="22"/>
          <w:szCs w:val="22"/>
        </w:rPr>
        <w:id w:val="215173984"/>
        <w:docPartObj>
          <w:docPartGallery w:val="Table of Contents"/>
          <w:docPartUnique/>
        </w:docPartObj>
      </w:sdtPr>
      <w:sdtEndPr>
        <w:rPr>
          <w:rFonts w:ascii="Times New Roman" w:eastAsia="Times New Roman" w:hAnsi="Times New Roman" w:cs="Times New Roman"/>
          <w:bCs/>
          <w:noProof/>
          <w:sz w:val="24"/>
          <w:szCs w:val="24"/>
        </w:rPr>
      </w:sdtEndPr>
      <w:sdtContent>
        <w:p w14:paraId="47CE8469" w14:textId="40B3ED77" w:rsidR="005D7888" w:rsidRDefault="005D7888" w:rsidP="005D7CAD">
          <w:pPr>
            <w:pStyle w:val="TOCHeading"/>
          </w:pPr>
          <w:r>
            <w:t>Contents</w:t>
          </w:r>
        </w:p>
        <w:p w14:paraId="6919556B" w14:textId="48A58F09" w:rsidR="0086199B" w:rsidRDefault="005D7888">
          <w:pPr>
            <w:pStyle w:val="TOC1"/>
            <w:rPr>
              <w:rFonts w:eastAsiaTheme="minorEastAsia"/>
              <w:noProof/>
            </w:rPr>
          </w:pPr>
          <w:r>
            <w:fldChar w:fldCharType="begin"/>
          </w:r>
          <w:r>
            <w:instrText xml:space="preserve"> TOC \o "1-3" \h \z \u </w:instrText>
          </w:r>
          <w:r>
            <w:fldChar w:fldCharType="separate"/>
          </w:r>
          <w:hyperlink w:anchor="_Toc30964801" w:history="1">
            <w:r w:rsidR="0086199B" w:rsidRPr="0029382B">
              <w:rPr>
                <w:rStyle w:val="Hyperlink"/>
                <w:noProof/>
              </w:rPr>
              <w:t>1</w:t>
            </w:r>
            <w:r w:rsidR="0086199B">
              <w:rPr>
                <w:rFonts w:eastAsiaTheme="minorEastAsia"/>
                <w:noProof/>
              </w:rPr>
              <w:tab/>
            </w:r>
            <w:r w:rsidR="0086199B" w:rsidRPr="0029382B">
              <w:rPr>
                <w:rStyle w:val="Hyperlink"/>
                <w:noProof/>
              </w:rPr>
              <w:t>Scope of the Review</w:t>
            </w:r>
            <w:r w:rsidR="0086199B">
              <w:rPr>
                <w:noProof/>
                <w:webHidden/>
              </w:rPr>
              <w:tab/>
            </w:r>
            <w:r w:rsidR="0086199B">
              <w:rPr>
                <w:noProof/>
                <w:webHidden/>
              </w:rPr>
              <w:fldChar w:fldCharType="begin"/>
            </w:r>
            <w:r w:rsidR="0086199B">
              <w:rPr>
                <w:noProof/>
                <w:webHidden/>
              </w:rPr>
              <w:instrText xml:space="preserve"> PAGEREF _Toc30964801 \h </w:instrText>
            </w:r>
            <w:r w:rsidR="0086199B">
              <w:rPr>
                <w:noProof/>
                <w:webHidden/>
              </w:rPr>
            </w:r>
            <w:r w:rsidR="0086199B">
              <w:rPr>
                <w:noProof/>
                <w:webHidden/>
              </w:rPr>
              <w:fldChar w:fldCharType="separate"/>
            </w:r>
            <w:r w:rsidR="00945CA0">
              <w:rPr>
                <w:noProof/>
                <w:webHidden/>
              </w:rPr>
              <w:t>3</w:t>
            </w:r>
            <w:r w:rsidR="0086199B">
              <w:rPr>
                <w:noProof/>
                <w:webHidden/>
              </w:rPr>
              <w:fldChar w:fldCharType="end"/>
            </w:r>
          </w:hyperlink>
        </w:p>
        <w:p w14:paraId="0BEEDE9D" w14:textId="034CEFF7" w:rsidR="0086199B" w:rsidRDefault="0090630C">
          <w:pPr>
            <w:pStyle w:val="TOC2"/>
            <w:rPr>
              <w:rFonts w:eastAsiaTheme="minorEastAsia"/>
              <w:noProof/>
            </w:rPr>
          </w:pPr>
          <w:hyperlink w:anchor="_Toc30964802" w:history="1">
            <w:r w:rsidR="0086199B" w:rsidRPr="0029382B">
              <w:rPr>
                <w:rStyle w:val="Hyperlink"/>
                <w:noProof/>
              </w:rPr>
              <w:t>1.1</w:t>
            </w:r>
            <w:r w:rsidR="0086199B">
              <w:rPr>
                <w:rFonts w:eastAsiaTheme="minorEastAsia"/>
                <w:noProof/>
              </w:rPr>
              <w:tab/>
            </w:r>
            <w:r w:rsidR="0086199B" w:rsidRPr="0029382B">
              <w:rPr>
                <w:rStyle w:val="Hyperlink"/>
                <w:noProof/>
              </w:rPr>
              <w:t>The Challenges of Sustainable Development</w:t>
            </w:r>
            <w:r w:rsidR="0086199B">
              <w:rPr>
                <w:noProof/>
                <w:webHidden/>
              </w:rPr>
              <w:tab/>
            </w:r>
            <w:r w:rsidR="0086199B">
              <w:rPr>
                <w:noProof/>
                <w:webHidden/>
              </w:rPr>
              <w:fldChar w:fldCharType="begin"/>
            </w:r>
            <w:r w:rsidR="0086199B">
              <w:rPr>
                <w:noProof/>
                <w:webHidden/>
              </w:rPr>
              <w:instrText xml:space="preserve"> PAGEREF _Toc30964802 \h </w:instrText>
            </w:r>
            <w:r w:rsidR="0086199B">
              <w:rPr>
                <w:noProof/>
                <w:webHidden/>
              </w:rPr>
            </w:r>
            <w:r w:rsidR="0086199B">
              <w:rPr>
                <w:noProof/>
                <w:webHidden/>
              </w:rPr>
              <w:fldChar w:fldCharType="separate"/>
            </w:r>
            <w:r w:rsidR="00945CA0">
              <w:rPr>
                <w:noProof/>
                <w:webHidden/>
              </w:rPr>
              <w:t>3</w:t>
            </w:r>
            <w:r w:rsidR="0086199B">
              <w:rPr>
                <w:noProof/>
                <w:webHidden/>
              </w:rPr>
              <w:fldChar w:fldCharType="end"/>
            </w:r>
          </w:hyperlink>
        </w:p>
        <w:p w14:paraId="65DEE05C" w14:textId="1142EF47" w:rsidR="0086199B" w:rsidRDefault="0090630C">
          <w:pPr>
            <w:pStyle w:val="TOC2"/>
            <w:rPr>
              <w:rFonts w:eastAsiaTheme="minorEastAsia"/>
              <w:noProof/>
            </w:rPr>
          </w:pPr>
          <w:hyperlink w:anchor="_Toc30964803" w:history="1">
            <w:r w:rsidR="0086199B" w:rsidRPr="0029382B">
              <w:rPr>
                <w:rStyle w:val="Hyperlink"/>
                <w:noProof/>
              </w:rPr>
              <w:t>1.2</w:t>
            </w:r>
            <w:r w:rsidR="0086199B">
              <w:rPr>
                <w:rFonts w:eastAsiaTheme="minorEastAsia"/>
                <w:noProof/>
              </w:rPr>
              <w:tab/>
            </w:r>
            <w:r w:rsidR="0086199B" w:rsidRPr="0029382B">
              <w:rPr>
                <w:rStyle w:val="Hyperlink"/>
                <w:noProof/>
              </w:rPr>
              <w:t>The Role of Sustainability Science</w:t>
            </w:r>
            <w:r w:rsidR="0086199B">
              <w:rPr>
                <w:noProof/>
                <w:webHidden/>
              </w:rPr>
              <w:tab/>
            </w:r>
            <w:r w:rsidR="0086199B">
              <w:rPr>
                <w:noProof/>
                <w:webHidden/>
              </w:rPr>
              <w:fldChar w:fldCharType="begin"/>
            </w:r>
            <w:r w:rsidR="0086199B">
              <w:rPr>
                <w:noProof/>
                <w:webHidden/>
              </w:rPr>
              <w:instrText xml:space="preserve"> PAGEREF _Toc30964803 \h </w:instrText>
            </w:r>
            <w:r w:rsidR="0086199B">
              <w:rPr>
                <w:noProof/>
                <w:webHidden/>
              </w:rPr>
            </w:r>
            <w:r w:rsidR="0086199B">
              <w:rPr>
                <w:noProof/>
                <w:webHidden/>
              </w:rPr>
              <w:fldChar w:fldCharType="separate"/>
            </w:r>
            <w:r w:rsidR="00945CA0">
              <w:rPr>
                <w:noProof/>
                <w:webHidden/>
              </w:rPr>
              <w:t>4</w:t>
            </w:r>
            <w:r w:rsidR="0086199B">
              <w:rPr>
                <w:noProof/>
                <w:webHidden/>
              </w:rPr>
              <w:fldChar w:fldCharType="end"/>
            </w:r>
          </w:hyperlink>
        </w:p>
        <w:p w14:paraId="32521386" w14:textId="3387BEB6" w:rsidR="0086199B" w:rsidRDefault="0090630C">
          <w:pPr>
            <w:pStyle w:val="TOC2"/>
            <w:rPr>
              <w:rFonts w:eastAsiaTheme="minorEastAsia"/>
              <w:noProof/>
            </w:rPr>
          </w:pPr>
          <w:hyperlink w:anchor="_Toc30964804" w:history="1">
            <w:r w:rsidR="0086199B" w:rsidRPr="0029382B">
              <w:rPr>
                <w:rStyle w:val="Hyperlink"/>
                <w:noProof/>
              </w:rPr>
              <w:t>1.3</w:t>
            </w:r>
            <w:r w:rsidR="0086199B">
              <w:rPr>
                <w:rFonts w:eastAsiaTheme="minorEastAsia"/>
                <w:noProof/>
              </w:rPr>
              <w:tab/>
            </w:r>
            <w:r w:rsidR="0086199B" w:rsidRPr="0029382B">
              <w:rPr>
                <w:rStyle w:val="Hyperlink"/>
                <w:noProof/>
              </w:rPr>
              <w:t>Preview of Findings</w:t>
            </w:r>
            <w:r w:rsidR="0086199B">
              <w:rPr>
                <w:noProof/>
                <w:webHidden/>
              </w:rPr>
              <w:tab/>
            </w:r>
            <w:r w:rsidR="0086199B">
              <w:rPr>
                <w:noProof/>
                <w:webHidden/>
              </w:rPr>
              <w:fldChar w:fldCharType="begin"/>
            </w:r>
            <w:r w:rsidR="0086199B">
              <w:rPr>
                <w:noProof/>
                <w:webHidden/>
              </w:rPr>
              <w:instrText xml:space="preserve"> PAGEREF _Toc30964804 \h </w:instrText>
            </w:r>
            <w:r w:rsidR="0086199B">
              <w:rPr>
                <w:noProof/>
                <w:webHidden/>
              </w:rPr>
            </w:r>
            <w:r w:rsidR="0086199B">
              <w:rPr>
                <w:noProof/>
                <w:webHidden/>
              </w:rPr>
              <w:fldChar w:fldCharType="separate"/>
            </w:r>
            <w:r w:rsidR="00945CA0">
              <w:rPr>
                <w:noProof/>
                <w:webHidden/>
              </w:rPr>
              <w:t>5</w:t>
            </w:r>
            <w:r w:rsidR="0086199B">
              <w:rPr>
                <w:noProof/>
                <w:webHidden/>
              </w:rPr>
              <w:fldChar w:fldCharType="end"/>
            </w:r>
          </w:hyperlink>
        </w:p>
        <w:p w14:paraId="11C3B6F3" w14:textId="5C3619CE" w:rsidR="0086199B" w:rsidRDefault="0090630C">
          <w:pPr>
            <w:pStyle w:val="TOC1"/>
            <w:rPr>
              <w:rFonts w:eastAsiaTheme="minorEastAsia"/>
              <w:noProof/>
            </w:rPr>
          </w:pPr>
          <w:hyperlink w:anchor="_Toc30964805" w:history="1">
            <w:r w:rsidR="0086199B" w:rsidRPr="0029382B">
              <w:rPr>
                <w:rStyle w:val="Hyperlink"/>
                <w:i/>
                <w:iCs/>
                <w:noProof/>
              </w:rPr>
              <w:t>2</w:t>
            </w:r>
            <w:r w:rsidR="0086199B">
              <w:rPr>
                <w:rFonts w:eastAsiaTheme="minorEastAsia"/>
                <w:noProof/>
              </w:rPr>
              <w:tab/>
            </w:r>
            <w:r w:rsidR="0086199B" w:rsidRPr="0029382B">
              <w:rPr>
                <w:rStyle w:val="Hyperlink"/>
                <w:noProof/>
              </w:rPr>
              <w:t>Capacity to Integrate Research</w:t>
            </w:r>
            <w:r w:rsidR="0086199B">
              <w:rPr>
                <w:noProof/>
                <w:webHidden/>
              </w:rPr>
              <w:tab/>
            </w:r>
            <w:r w:rsidR="0086199B">
              <w:rPr>
                <w:noProof/>
                <w:webHidden/>
              </w:rPr>
              <w:fldChar w:fldCharType="begin"/>
            </w:r>
            <w:r w:rsidR="0086199B">
              <w:rPr>
                <w:noProof/>
                <w:webHidden/>
              </w:rPr>
              <w:instrText xml:space="preserve"> PAGEREF _Toc30964805 \h </w:instrText>
            </w:r>
            <w:r w:rsidR="0086199B">
              <w:rPr>
                <w:noProof/>
                <w:webHidden/>
              </w:rPr>
            </w:r>
            <w:r w:rsidR="0086199B">
              <w:rPr>
                <w:noProof/>
                <w:webHidden/>
              </w:rPr>
              <w:fldChar w:fldCharType="separate"/>
            </w:r>
            <w:r w:rsidR="00945CA0">
              <w:rPr>
                <w:noProof/>
                <w:webHidden/>
              </w:rPr>
              <w:t>5</w:t>
            </w:r>
            <w:r w:rsidR="0086199B">
              <w:rPr>
                <w:noProof/>
                <w:webHidden/>
              </w:rPr>
              <w:fldChar w:fldCharType="end"/>
            </w:r>
          </w:hyperlink>
        </w:p>
        <w:p w14:paraId="1C4E55C1" w14:textId="75D6F10D" w:rsidR="0086199B" w:rsidRDefault="0090630C">
          <w:pPr>
            <w:pStyle w:val="TOC2"/>
            <w:rPr>
              <w:rFonts w:eastAsiaTheme="minorEastAsia"/>
              <w:noProof/>
            </w:rPr>
          </w:pPr>
          <w:hyperlink w:anchor="_Toc30964806" w:history="1">
            <w:r w:rsidR="0086199B" w:rsidRPr="0029382B">
              <w:rPr>
                <w:rStyle w:val="Hyperlink"/>
                <w:noProof/>
              </w:rPr>
              <w:t>2.1</w:t>
            </w:r>
            <w:r w:rsidR="0086199B">
              <w:rPr>
                <w:rFonts w:eastAsiaTheme="minorEastAsia"/>
                <w:noProof/>
              </w:rPr>
              <w:tab/>
            </w:r>
            <w:r w:rsidR="0086199B" w:rsidRPr="0029382B">
              <w:rPr>
                <w:rStyle w:val="Hyperlink"/>
                <w:noProof/>
              </w:rPr>
              <w:t>The Core</w:t>
            </w:r>
            <w:r w:rsidR="0086199B">
              <w:rPr>
                <w:noProof/>
                <w:webHidden/>
              </w:rPr>
              <w:tab/>
            </w:r>
            <w:r w:rsidR="0086199B">
              <w:rPr>
                <w:noProof/>
                <w:webHidden/>
              </w:rPr>
              <w:fldChar w:fldCharType="begin"/>
            </w:r>
            <w:r w:rsidR="0086199B">
              <w:rPr>
                <w:noProof/>
                <w:webHidden/>
              </w:rPr>
              <w:instrText xml:space="preserve"> PAGEREF _Toc30964806 \h </w:instrText>
            </w:r>
            <w:r w:rsidR="0086199B">
              <w:rPr>
                <w:noProof/>
                <w:webHidden/>
              </w:rPr>
            </w:r>
            <w:r w:rsidR="0086199B">
              <w:rPr>
                <w:noProof/>
                <w:webHidden/>
              </w:rPr>
              <w:fldChar w:fldCharType="separate"/>
            </w:r>
            <w:r w:rsidR="00945CA0">
              <w:rPr>
                <w:noProof/>
                <w:webHidden/>
              </w:rPr>
              <w:t>7</w:t>
            </w:r>
            <w:r w:rsidR="0086199B">
              <w:rPr>
                <w:noProof/>
                <w:webHidden/>
              </w:rPr>
              <w:fldChar w:fldCharType="end"/>
            </w:r>
          </w:hyperlink>
        </w:p>
        <w:p w14:paraId="043C9FEA" w14:textId="2A071232" w:rsidR="0086199B" w:rsidRDefault="0090630C">
          <w:pPr>
            <w:pStyle w:val="TOC2"/>
            <w:rPr>
              <w:rFonts w:eastAsiaTheme="minorEastAsia"/>
              <w:noProof/>
            </w:rPr>
          </w:pPr>
          <w:hyperlink w:anchor="_Toc30964807" w:history="1">
            <w:r w:rsidR="0086199B" w:rsidRPr="0029382B">
              <w:rPr>
                <w:rStyle w:val="Hyperlink"/>
                <w:noProof/>
              </w:rPr>
              <w:t>2.2</w:t>
            </w:r>
            <w:r w:rsidR="0086199B">
              <w:rPr>
                <w:rFonts w:eastAsiaTheme="minorEastAsia"/>
                <w:noProof/>
              </w:rPr>
              <w:tab/>
            </w:r>
            <w:r w:rsidR="0086199B" w:rsidRPr="0029382B">
              <w:rPr>
                <w:rStyle w:val="Hyperlink"/>
                <w:noProof/>
              </w:rPr>
              <w:t>Governance</w:t>
            </w:r>
            <w:r w:rsidR="0086199B">
              <w:rPr>
                <w:noProof/>
                <w:webHidden/>
              </w:rPr>
              <w:tab/>
            </w:r>
            <w:r w:rsidR="0086199B">
              <w:rPr>
                <w:noProof/>
                <w:webHidden/>
              </w:rPr>
              <w:fldChar w:fldCharType="begin"/>
            </w:r>
            <w:r w:rsidR="0086199B">
              <w:rPr>
                <w:noProof/>
                <w:webHidden/>
              </w:rPr>
              <w:instrText xml:space="preserve"> PAGEREF _Toc30964807 \h </w:instrText>
            </w:r>
            <w:r w:rsidR="0086199B">
              <w:rPr>
                <w:noProof/>
                <w:webHidden/>
              </w:rPr>
            </w:r>
            <w:r w:rsidR="0086199B">
              <w:rPr>
                <w:noProof/>
                <w:webHidden/>
              </w:rPr>
              <w:fldChar w:fldCharType="separate"/>
            </w:r>
            <w:r w:rsidR="00945CA0">
              <w:rPr>
                <w:noProof/>
                <w:webHidden/>
              </w:rPr>
              <w:t>8</w:t>
            </w:r>
            <w:r w:rsidR="0086199B">
              <w:rPr>
                <w:noProof/>
                <w:webHidden/>
              </w:rPr>
              <w:fldChar w:fldCharType="end"/>
            </w:r>
          </w:hyperlink>
        </w:p>
        <w:p w14:paraId="24CF7C79" w14:textId="17E2E561" w:rsidR="0086199B" w:rsidRDefault="0090630C">
          <w:pPr>
            <w:pStyle w:val="TOC2"/>
            <w:rPr>
              <w:rFonts w:eastAsiaTheme="minorEastAsia"/>
              <w:noProof/>
            </w:rPr>
          </w:pPr>
          <w:hyperlink w:anchor="_Toc30964808" w:history="1">
            <w:r w:rsidR="0086199B" w:rsidRPr="0029382B">
              <w:rPr>
                <w:rStyle w:val="Hyperlink"/>
                <w:noProof/>
              </w:rPr>
              <w:t>2.3</w:t>
            </w:r>
            <w:r w:rsidR="0086199B">
              <w:rPr>
                <w:rFonts w:eastAsiaTheme="minorEastAsia"/>
                <w:noProof/>
              </w:rPr>
              <w:tab/>
            </w:r>
            <w:r w:rsidR="0086199B" w:rsidRPr="0029382B">
              <w:rPr>
                <w:rStyle w:val="Hyperlink"/>
                <w:noProof/>
              </w:rPr>
              <w:t>Complexity</w:t>
            </w:r>
            <w:r w:rsidR="0086199B">
              <w:rPr>
                <w:noProof/>
                <w:webHidden/>
              </w:rPr>
              <w:tab/>
            </w:r>
            <w:r w:rsidR="0086199B">
              <w:rPr>
                <w:noProof/>
                <w:webHidden/>
              </w:rPr>
              <w:fldChar w:fldCharType="begin"/>
            </w:r>
            <w:r w:rsidR="0086199B">
              <w:rPr>
                <w:noProof/>
                <w:webHidden/>
              </w:rPr>
              <w:instrText xml:space="preserve"> PAGEREF _Toc30964808 \h </w:instrText>
            </w:r>
            <w:r w:rsidR="0086199B">
              <w:rPr>
                <w:noProof/>
                <w:webHidden/>
              </w:rPr>
            </w:r>
            <w:r w:rsidR="0086199B">
              <w:rPr>
                <w:noProof/>
                <w:webHidden/>
              </w:rPr>
              <w:fldChar w:fldCharType="separate"/>
            </w:r>
            <w:r w:rsidR="00945CA0">
              <w:rPr>
                <w:noProof/>
                <w:webHidden/>
              </w:rPr>
              <w:t>9</w:t>
            </w:r>
            <w:r w:rsidR="0086199B">
              <w:rPr>
                <w:noProof/>
                <w:webHidden/>
              </w:rPr>
              <w:fldChar w:fldCharType="end"/>
            </w:r>
          </w:hyperlink>
        </w:p>
        <w:p w14:paraId="46E6E4BB" w14:textId="21D4ECFF" w:rsidR="0086199B" w:rsidRDefault="0090630C">
          <w:pPr>
            <w:pStyle w:val="TOC1"/>
            <w:rPr>
              <w:rFonts w:eastAsiaTheme="minorEastAsia"/>
              <w:noProof/>
            </w:rPr>
          </w:pPr>
          <w:hyperlink w:anchor="_Toc30964809" w:history="1">
            <w:r w:rsidR="0086199B" w:rsidRPr="0029382B">
              <w:rPr>
                <w:rStyle w:val="Hyperlink"/>
                <w:noProof/>
              </w:rPr>
              <w:t>3</w:t>
            </w:r>
            <w:r w:rsidR="0086199B">
              <w:rPr>
                <w:rFonts w:eastAsiaTheme="minorEastAsia"/>
                <w:noProof/>
              </w:rPr>
              <w:tab/>
            </w:r>
            <w:r w:rsidR="0086199B" w:rsidRPr="0029382B">
              <w:rPr>
                <w:rStyle w:val="Hyperlink"/>
                <w:noProof/>
              </w:rPr>
              <w:t>Capacity to Measure Sustainable Development</w:t>
            </w:r>
            <w:r w:rsidR="0086199B">
              <w:rPr>
                <w:noProof/>
                <w:webHidden/>
              </w:rPr>
              <w:tab/>
            </w:r>
            <w:r w:rsidR="0086199B">
              <w:rPr>
                <w:noProof/>
                <w:webHidden/>
              </w:rPr>
              <w:fldChar w:fldCharType="begin"/>
            </w:r>
            <w:r w:rsidR="0086199B">
              <w:rPr>
                <w:noProof/>
                <w:webHidden/>
              </w:rPr>
              <w:instrText xml:space="preserve"> PAGEREF _Toc30964809 \h </w:instrText>
            </w:r>
            <w:r w:rsidR="0086199B">
              <w:rPr>
                <w:noProof/>
                <w:webHidden/>
              </w:rPr>
            </w:r>
            <w:r w:rsidR="0086199B">
              <w:rPr>
                <w:noProof/>
                <w:webHidden/>
              </w:rPr>
              <w:fldChar w:fldCharType="separate"/>
            </w:r>
            <w:r w:rsidR="00945CA0">
              <w:rPr>
                <w:noProof/>
                <w:webHidden/>
              </w:rPr>
              <w:t>11</w:t>
            </w:r>
            <w:r w:rsidR="0086199B">
              <w:rPr>
                <w:noProof/>
                <w:webHidden/>
              </w:rPr>
              <w:fldChar w:fldCharType="end"/>
            </w:r>
          </w:hyperlink>
        </w:p>
        <w:p w14:paraId="22E1AB4F" w14:textId="61877A46" w:rsidR="0086199B" w:rsidRDefault="0090630C">
          <w:pPr>
            <w:pStyle w:val="TOC2"/>
            <w:rPr>
              <w:rFonts w:eastAsiaTheme="minorEastAsia"/>
              <w:noProof/>
            </w:rPr>
          </w:pPr>
          <w:hyperlink w:anchor="_Toc30964813" w:history="1">
            <w:r w:rsidR="0086199B" w:rsidRPr="0029382B">
              <w:rPr>
                <w:rStyle w:val="Hyperlink"/>
                <w:noProof/>
              </w:rPr>
              <w:t>3.1</w:t>
            </w:r>
            <w:r w:rsidR="0086199B">
              <w:rPr>
                <w:rFonts w:eastAsiaTheme="minorEastAsia"/>
                <w:noProof/>
              </w:rPr>
              <w:tab/>
            </w:r>
            <w:r w:rsidR="0086199B" w:rsidRPr="0029382B">
              <w:rPr>
                <w:rStyle w:val="Hyperlink"/>
                <w:noProof/>
              </w:rPr>
              <w:t>Foundations</w:t>
            </w:r>
            <w:r w:rsidR="0086199B">
              <w:rPr>
                <w:noProof/>
                <w:webHidden/>
              </w:rPr>
              <w:tab/>
            </w:r>
            <w:r w:rsidR="0086199B">
              <w:rPr>
                <w:noProof/>
                <w:webHidden/>
              </w:rPr>
              <w:fldChar w:fldCharType="begin"/>
            </w:r>
            <w:r w:rsidR="0086199B">
              <w:rPr>
                <w:noProof/>
                <w:webHidden/>
              </w:rPr>
              <w:instrText xml:space="preserve"> PAGEREF _Toc30964813 \h </w:instrText>
            </w:r>
            <w:r w:rsidR="0086199B">
              <w:rPr>
                <w:noProof/>
                <w:webHidden/>
              </w:rPr>
            </w:r>
            <w:r w:rsidR="0086199B">
              <w:rPr>
                <w:noProof/>
                <w:webHidden/>
              </w:rPr>
              <w:fldChar w:fldCharType="separate"/>
            </w:r>
            <w:r w:rsidR="00945CA0">
              <w:rPr>
                <w:noProof/>
                <w:webHidden/>
              </w:rPr>
              <w:t>11</w:t>
            </w:r>
            <w:r w:rsidR="0086199B">
              <w:rPr>
                <w:noProof/>
                <w:webHidden/>
              </w:rPr>
              <w:fldChar w:fldCharType="end"/>
            </w:r>
          </w:hyperlink>
        </w:p>
        <w:p w14:paraId="4675B337" w14:textId="0BFD2A64" w:rsidR="0086199B" w:rsidRDefault="0090630C">
          <w:pPr>
            <w:pStyle w:val="TOC2"/>
            <w:rPr>
              <w:rFonts w:eastAsiaTheme="minorEastAsia"/>
              <w:noProof/>
            </w:rPr>
          </w:pPr>
          <w:hyperlink w:anchor="_Toc30964814" w:history="1">
            <w:r w:rsidR="0086199B" w:rsidRPr="0029382B">
              <w:rPr>
                <w:rStyle w:val="Hyperlink"/>
                <w:noProof/>
              </w:rPr>
              <w:t>3.2</w:t>
            </w:r>
            <w:r w:rsidR="0086199B">
              <w:rPr>
                <w:rFonts w:eastAsiaTheme="minorEastAsia"/>
                <w:noProof/>
              </w:rPr>
              <w:tab/>
            </w:r>
            <w:r w:rsidR="0086199B" w:rsidRPr="0029382B">
              <w:rPr>
                <w:rStyle w:val="Hyperlink"/>
                <w:noProof/>
              </w:rPr>
              <w:t>Inclusive wealth theory: Key features and initial applications</w:t>
            </w:r>
            <w:r w:rsidR="0086199B">
              <w:rPr>
                <w:noProof/>
                <w:webHidden/>
              </w:rPr>
              <w:tab/>
            </w:r>
            <w:r w:rsidR="0086199B">
              <w:rPr>
                <w:noProof/>
                <w:webHidden/>
              </w:rPr>
              <w:fldChar w:fldCharType="begin"/>
            </w:r>
            <w:r w:rsidR="0086199B">
              <w:rPr>
                <w:noProof/>
                <w:webHidden/>
              </w:rPr>
              <w:instrText xml:space="preserve"> PAGEREF _Toc30964814 \h </w:instrText>
            </w:r>
            <w:r w:rsidR="0086199B">
              <w:rPr>
                <w:noProof/>
                <w:webHidden/>
              </w:rPr>
            </w:r>
            <w:r w:rsidR="0086199B">
              <w:rPr>
                <w:noProof/>
                <w:webHidden/>
              </w:rPr>
              <w:fldChar w:fldCharType="separate"/>
            </w:r>
            <w:r w:rsidR="00945CA0">
              <w:rPr>
                <w:noProof/>
                <w:webHidden/>
              </w:rPr>
              <w:t>13</w:t>
            </w:r>
            <w:r w:rsidR="0086199B">
              <w:rPr>
                <w:noProof/>
                <w:webHidden/>
              </w:rPr>
              <w:fldChar w:fldCharType="end"/>
            </w:r>
          </w:hyperlink>
        </w:p>
        <w:p w14:paraId="2C6923B1" w14:textId="375E249F" w:rsidR="0086199B" w:rsidRDefault="0090630C">
          <w:pPr>
            <w:pStyle w:val="TOC2"/>
            <w:rPr>
              <w:rFonts w:eastAsiaTheme="minorEastAsia"/>
              <w:noProof/>
            </w:rPr>
          </w:pPr>
          <w:hyperlink w:anchor="_Toc30964815" w:history="1">
            <w:r w:rsidR="0086199B" w:rsidRPr="0029382B">
              <w:rPr>
                <w:rStyle w:val="Hyperlink"/>
                <w:noProof/>
              </w:rPr>
              <w:t>3.3</w:t>
            </w:r>
            <w:r w:rsidR="0086199B">
              <w:rPr>
                <w:rFonts w:eastAsiaTheme="minorEastAsia"/>
                <w:noProof/>
              </w:rPr>
              <w:tab/>
            </w:r>
            <w:r w:rsidR="0086199B" w:rsidRPr="0029382B">
              <w:rPr>
                <w:rStyle w:val="Hyperlink"/>
                <w:noProof/>
              </w:rPr>
              <w:t>Challenges Ahead</w:t>
            </w:r>
            <w:r w:rsidR="0086199B">
              <w:rPr>
                <w:noProof/>
                <w:webHidden/>
              </w:rPr>
              <w:tab/>
            </w:r>
            <w:r w:rsidR="0086199B">
              <w:rPr>
                <w:noProof/>
                <w:webHidden/>
              </w:rPr>
              <w:fldChar w:fldCharType="begin"/>
            </w:r>
            <w:r w:rsidR="0086199B">
              <w:rPr>
                <w:noProof/>
                <w:webHidden/>
              </w:rPr>
              <w:instrText xml:space="preserve"> PAGEREF _Toc30964815 \h </w:instrText>
            </w:r>
            <w:r w:rsidR="0086199B">
              <w:rPr>
                <w:noProof/>
                <w:webHidden/>
              </w:rPr>
            </w:r>
            <w:r w:rsidR="0086199B">
              <w:rPr>
                <w:noProof/>
                <w:webHidden/>
              </w:rPr>
              <w:fldChar w:fldCharType="separate"/>
            </w:r>
            <w:r w:rsidR="00945CA0">
              <w:rPr>
                <w:noProof/>
                <w:webHidden/>
              </w:rPr>
              <w:t>14</w:t>
            </w:r>
            <w:r w:rsidR="0086199B">
              <w:rPr>
                <w:noProof/>
                <w:webHidden/>
              </w:rPr>
              <w:fldChar w:fldCharType="end"/>
            </w:r>
          </w:hyperlink>
        </w:p>
        <w:p w14:paraId="588B078E" w14:textId="3E0AA979" w:rsidR="0086199B" w:rsidRDefault="0090630C">
          <w:pPr>
            <w:pStyle w:val="TOC1"/>
            <w:rPr>
              <w:rFonts w:eastAsiaTheme="minorEastAsia"/>
              <w:noProof/>
            </w:rPr>
          </w:pPr>
          <w:hyperlink w:anchor="_Toc30964816" w:history="1">
            <w:r w:rsidR="0086199B" w:rsidRPr="0029382B">
              <w:rPr>
                <w:rStyle w:val="Hyperlink"/>
                <w:noProof/>
              </w:rPr>
              <w:t>4</w:t>
            </w:r>
            <w:r w:rsidR="0086199B">
              <w:rPr>
                <w:rFonts w:eastAsiaTheme="minorEastAsia"/>
                <w:noProof/>
              </w:rPr>
              <w:tab/>
            </w:r>
            <w:r w:rsidR="0086199B" w:rsidRPr="0029382B">
              <w:rPr>
                <w:rStyle w:val="Hyperlink"/>
                <w:noProof/>
              </w:rPr>
              <w:t>Capacity to Promote Equity</w:t>
            </w:r>
            <w:r w:rsidR="0086199B">
              <w:rPr>
                <w:noProof/>
                <w:webHidden/>
              </w:rPr>
              <w:tab/>
            </w:r>
            <w:r w:rsidR="0086199B">
              <w:rPr>
                <w:noProof/>
                <w:webHidden/>
              </w:rPr>
              <w:fldChar w:fldCharType="begin"/>
            </w:r>
            <w:r w:rsidR="0086199B">
              <w:rPr>
                <w:noProof/>
                <w:webHidden/>
              </w:rPr>
              <w:instrText xml:space="preserve"> PAGEREF _Toc30964816 \h </w:instrText>
            </w:r>
            <w:r w:rsidR="0086199B">
              <w:rPr>
                <w:noProof/>
                <w:webHidden/>
              </w:rPr>
            </w:r>
            <w:r w:rsidR="0086199B">
              <w:rPr>
                <w:noProof/>
                <w:webHidden/>
              </w:rPr>
              <w:fldChar w:fldCharType="separate"/>
            </w:r>
            <w:r w:rsidR="00945CA0">
              <w:rPr>
                <w:noProof/>
                <w:webHidden/>
              </w:rPr>
              <w:t>14</w:t>
            </w:r>
            <w:r w:rsidR="0086199B">
              <w:rPr>
                <w:noProof/>
                <w:webHidden/>
              </w:rPr>
              <w:fldChar w:fldCharType="end"/>
            </w:r>
          </w:hyperlink>
        </w:p>
        <w:p w14:paraId="68ADACA6" w14:textId="38FDB8DD" w:rsidR="0086199B" w:rsidRDefault="0090630C">
          <w:pPr>
            <w:pStyle w:val="TOC2"/>
            <w:rPr>
              <w:rFonts w:eastAsiaTheme="minorEastAsia"/>
              <w:noProof/>
            </w:rPr>
          </w:pPr>
          <w:hyperlink w:anchor="_Toc30964817" w:history="1">
            <w:r w:rsidR="0086199B" w:rsidRPr="0029382B">
              <w:rPr>
                <w:rStyle w:val="Hyperlink"/>
                <w:noProof/>
              </w:rPr>
              <w:t>4.1</w:t>
            </w:r>
            <w:r w:rsidR="0086199B">
              <w:rPr>
                <w:rFonts w:eastAsiaTheme="minorEastAsia"/>
                <w:noProof/>
              </w:rPr>
              <w:tab/>
            </w:r>
            <w:r w:rsidR="0086199B" w:rsidRPr="0029382B">
              <w:rPr>
                <w:rStyle w:val="Hyperlink"/>
                <w:noProof/>
              </w:rPr>
              <w:t>(In)equity</w:t>
            </w:r>
            <w:r w:rsidR="0086199B">
              <w:rPr>
                <w:noProof/>
                <w:webHidden/>
              </w:rPr>
              <w:tab/>
            </w:r>
            <w:r w:rsidR="0086199B">
              <w:rPr>
                <w:noProof/>
                <w:webHidden/>
              </w:rPr>
              <w:fldChar w:fldCharType="begin"/>
            </w:r>
            <w:r w:rsidR="0086199B">
              <w:rPr>
                <w:noProof/>
                <w:webHidden/>
              </w:rPr>
              <w:instrText xml:space="preserve"> PAGEREF _Toc30964817 \h </w:instrText>
            </w:r>
            <w:r w:rsidR="0086199B">
              <w:rPr>
                <w:noProof/>
                <w:webHidden/>
              </w:rPr>
            </w:r>
            <w:r w:rsidR="0086199B">
              <w:rPr>
                <w:noProof/>
                <w:webHidden/>
              </w:rPr>
              <w:fldChar w:fldCharType="separate"/>
            </w:r>
            <w:r w:rsidR="00945CA0">
              <w:rPr>
                <w:noProof/>
                <w:webHidden/>
              </w:rPr>
              <w:t>15</w:t>
            </w:r>
            <w:r w:rsidR="0086199B">
              <w:rPr>
                <w:noProof/>
                <w:webHidden/>
              </w:rPr>
              <w:fldChar w:fldCharType="end"/>
            </w:r>
          </w:hyperlink>
        </w:p>
        <w:p w14:paraId="69C542E1" w14:textId="22BF6E89" w:rsidR="0086199B" w:rsidRDefault="0090630C">
          <w:pPr>
            <w:pStyle w:val="TOC2"/>
            <w:rPr>
              <w:rFonts w:eastAsiaTheme="minorEastAsia"/>
              <w:noProof/>
            </w:rPr>
          </w:pPr>
          <w:hyperlink w:anchor="_Toc30964818" w:history="1">
            <w:r w:rsidR="0086199B" w:rsidRPr="0029382B">
              <w:rPr>
                <w:rStyle w:val="Hyperlink"/>
                <w:noProof/>
              </w:rPr>
              <w:t>4.2</w:t>
            </w:r>
            <w:r w:rsidR="0086199B">
              <w:rPr>
                <w:rFonts w:eastAsiaTheme="minorEastAsia"/>
                <w:noProof/>
              </w:rPr>
              <w:tab/>
            </w:r>
            <w:r w:rsidR="0086199B" w:rsidRPr="0029382B">
              <w:rPr>
                <w:rStyle w:val="Hyperlink"/>
                <w:noProof/>
              </w:rPr>
              <w:t>(In)equality</w:t>
            </w:r>
            <w:r w:rsidR="0086199B">
              <w:rPr>
                <w:noProof/>
                <w:webHidden/>
              </w:rPr>
              <w:tab/>
            </w:r>
            <w:r w:rsidR="0086199B">
              <w:rPr>
                <w:noProof/>
                <w:webHidden/>
              </w:rPr>
              <w:fldChar w:fldCharType="begin"/>
            </w:r>
            <w:r w:rsidR="0086199B">
              <w:rPr>
                <w:noProof/>
                <w:webHidden/>
              </w:rPr>
              <w:instrText xml:space="preserve"> PAGEREF _Toc30964818 \h </w:instrText>
            </w:r>
            <w:r w:rsidR="0086199B">
              <w:rPr>
                <w:noProof/>
                <w:webHidden/>
              </w:rPr>
            </w:r>
            <w:r w:rsidR="0086199B">
              <w:rPr>
                <w:noProof/>
                <w:webHidden/>
              </w:rPr>
              <w:fldChar w:fldCharType="separate"/>
            </w:r>
            <w:r w:rsidR="00945CA0">
              <w:rPr>
                <w:noProof/>
                <w:webHidden/>
              </w:rPr>
              <w:t>15</w:t>
            </w:r>
            <w:r w:rsidR="0086199B">
              <w:rPr>
                <w:noProof/>
                <w:webHidden/>
              </w:rPr>
              <w:fldChar w:fldCharType="end"/>
            </w:r>
          </w:hyperlink>
        </w:p>
        <w:p w14:paraId="4FA3A521" w14:textId="16DDA7FD" w:rsidR="0086199B" w:rsidRDefault="0090630C">
          <w:pPr>
            <w:pStyle w:val="TOC2"/>
            <w:rPr>
              <w:rFonts w:eastAsiaTheme="minorEastAsia"/>
              <w:noProof/>
            </w:rPr>
          </w:pPr>
          <w:hyperlink w:anchor="_Toc30964819" w:history="1">
            <w:r w:rsidR="0086199B" w:rsidRPr="0029382B">
              <w:rPr>
                <w:rStyle w:val="Hyperlink"/>
                <w:noProof/>
              </w:rPr>
              <w:t>4.3</w:t>
            </w:r>
            <w:r w:rsidR="0086199B">
              <w:rPr>
                <w:rFonts w:eastAsiaTheme="minorEastAsia"/>
                <w:noProof/>
              </w:rPr>
              <w:tab/>
            </w:r>
            <w:r w:rsidR="0086199B" w:rsidRPr="0029382B">
              <w:rPr>
                <w:rStyle w:val="Hyperlink"/>
                <w:noProof/>
              </w:rPr>
              <w:t>Power</w:t>
            </w:r>
            <w:r w:rsidR="0086199B">
              <w:rPr>
                <w:noProof/>
                <w:webHidden/>
              </w:rPr>
              <w:tab/>
            </w:r>
            <w:r w:rsidR="0086199B">
              <w:rPr>
                <w:noProof/>
                <w:webHidden/>
              </w:rPr>
              <w:fldChar w:fldCharType="begin"/>
            </w:r>
            <w:r w:rsidR="0086199B">
              <w:rPr>
                <w:noProof/>
                <w:webHidden/>
              </w:rPr>
              <w:instrText xml:space="preserve"> PAGEREF _Toc30964819 \h </w:instrText>
            </w:r>
            <w:r w:rsidR="0086199B">
              <w:rPr>
                <w:noProof/>
                <w:webHidden/>
              </w:rPr>
            </w:r>
            <w:r w:rsidR="0086199B">
              <w:rPr>
                <w:noProof/>
                <w:webHidden/>
              </w:rPr>
              <w:fldChar w:fldCharType="separate"/>
            </w:r>
            <w:r w:rsidR="00945CA0">
              <w:rPr>
                <w:noProof/>
                <w:webHidden/>
              </w:rPr>
              <w:t>16</w:t>
            </w:r>
            <w:r w:rsidR="0086199B">
              <w:rPr>
                <w:noProof/>
                <w:webHidden/>
              </w:rPr>
              <w:fldChar w:fldCharType="end"/>
            </w:r>
          </w:hyperlink>
        </w:p>
        <w:p w14:paraId="5402B256" w14:textId="31CC47E1" w:rsidR="0086199B" w:rsidRDefault="0090630C">
          <w:pPr>
            <w:pStyle w:val="TOC2"/>
            <w:rPr>
              <w:rFonts w:eastAsiaTheme="minorEastAsia"/>
              <w:noProof/>
            </w:rPr>
          </w:pPr>
          <w:hyperlink w:anchor="_Toc30964820" w:history="1">
            <w:r w:rsidR="0086199B" w:rsidRPr="0029382B">
              <w:rPr>
                <w:rStyle w:val="Hyperlink"/>
                <w:noProof/>
              </w:rPr>
              <w:t>4.4</w:t>
            </w:r>
            <w:r w:rsidR="0086199B">
              <w:rPr>
                <w:rFonts w:eastAsiaTheme="minorEastAsia"/>
                <w:noProof/>
              </w:rPr>
              <w:tab/>
            </w:r>
            <w:r w:rsidR="0086199B" w:rsidRPr="0029382B">
              <w:rPr>
                <w:rStyle w:val="Hyperlink"/>
                <w:noProof/>
              </w:rPr>
              <w:t>Promoting Equity through Empowerment</w:t>
            </w:r>
            <w:r w:rsidR="0086199B">
              <w:rPr>
                <w:noProof/>
                <w:webHidden/>
              </w:rPr>
              <w:tab/>
            </w:r>
            <w:r w:rsidR="0086199B">
              <w:rPr>
                <w:noProof/>
                <w:webHidden/>
              </w:rPr>
              <w:fldChar w:fldCharType="begin"/>
            </w:r>
            <w:r w:rsidR="0086199B">
              <w:rPr>
                <w:noProof/>
                <w:webHidden/>
              </w:rPr>
              <w:instrText xml:space="preserve"> PAGEREF _Toc30964820 \h </w:instrText>
            </w:r>
            <w:r w:rsidR="0086199B">
              <w:rPr>
                <w:noProof/>
                <w:webHidden/>
              </w:rPr>
            </w:r>
            <w:r w:rsidR="0086199B">
              <w:rPr>
                <w:noProof/>
                <w:webHidden/>
              </w:rPr>
              <w:fldChar w:fldCharType="separate"/>
            </w:r>
            <w:r w:rsidR="00945CA0">
              <w:rPr>
                <w:noProof/>
                <w:webHidden/>
              </w:rPr>
              <w:t>17</w:t>
            </w:r>
            <w:r w:rsidR="0086199B">
              <w:rPr>
                <w:noProof/>
                <w:webHidden/>
              </w:rPr>
              <w:fldChar w:fldCharType="end"/>
            </w:r>
          </w:hyperlink>
        </w:p>
        <w:p w14:paraId="068074CC" w14:textId="44C1C9B3" w:rsidR="0086199B" w:rsidRDefault="0090630C">
          <w:pPr>
            <w:pStyle w:val="TOC1"/>
            <w:rPr>
              <w:rFonts w:eastAsiaTheme="minorEastAsia"/>
              <w:noProof/>
            </w:rPr>
          </w:pPr>
          <w:hyperlink w:anchor="_Toc30964821" w:history="1">
            <w:r w:rsidR="0086199B" w:rsidRPr="0029382B">
              <w:rPr>
                <w:rStyle w:val="Hyperlink"/>
                <w:noProof/>
              </w:rPr>
              <w:t>5</w:t>
            </w:r>
            <w:r w:rsidR="0086199B">
              <w:rPr>
                <w:rFonts w:eastAsiaTheme="minorEastAsia"/>
                <w:noProof/>
              </w:rPr>
              <w:tab/>
            </w:r>
            <w:r w:rsidR="0086199B" w:rsidRPr="0029382B">
              <w:rPr>
                <w:rStyle w:val="Hyperlink"/>
                <w:noProof/>
              </w:rPr>
              <w:t>Capacity to Promote Adaptation</w:t>
            </w:r>
            <w:r w:rsidR="0086199B">
              <w:rPr>
                <w:noProof/>
                <w:webHidden/>
              </w:rPr>
              <w:tab/>
            </w:r>
            <w:r w:rsidR="0086199B">
              <w:rPr>
                <w:noProof/>
                <w:webHidden/>
              </w:rPr>
              <w:fldChar w:fldCharType="begin"/>
            </w:r>
            <w:r w:rsidR="0086199B">
              <w:rPr>
                <w:noProof/>
                <w:webHidden/>
              </w:rPr>
              <w:instrText xml:space="preserve"> PAGEREF _Toc30964821 \h </w:instrText>
            </w:r>
            <w:r w:rsidR="0086199B">
              <w:rPr>
                <w:noProof/>
                <w:webHidden/>
              </w:rPr>
            </w:r>
            <w:r w:rsidR="0086199B">
              <w:rPr>
                <w:noProof/>
                <w:webHidden/>
              </w:rPr>
              <w:fldChar w:fldCharType="separate"/>
            </w:r>
            <w:r w:rsidR="00945CA0">
              <w:rPr>
                <w:noProof/>
                <w:webHidden/>
              </w:rPr>
              <w:t>18</w:t>
            </w:r>
            <w:r w:rsidR="0086199B">
              <w:rPr>
                <w:noProof/>
                <w:webHidden/>
              </w:rPr>
              <w:fldChar w:fldCharType="end"/>
            </w:r>
          </w:hyperlink>
        </w:p>
        <w:p w14:paraId="090D6AA3" w14:textId="61635B0B" w:rsidR="0086199B" w:rsidRDefault="0090630C">
          <w:pPr>
            <w:pStyle w:val="TOC2"/>
            <w:rPr>
              <w:rFonts w:eastAsiaTheme="minorEastAsia"/>
              <w:noProof/>
            </w:rPr>
          </w:pPr>
          <w:hyperlink w:anchor="_Toc30964822" w:history="1">
            <w:r w:rsidR="0086199B" w:rsidRPr="0029382B">
              <w:rPr>
                <w:rStyle w:val="Hyperlink"/>
                <w:noProof/>
              </w:rPr>
              <w:t>5.1</w:t>
            </w:r>
            <w:r w:rsidR="0086199B">
              <w:rPr>
                <w:rFonts w:eastAsiaTheme="minorEastAsia"/>
                <w:noProof/>
              </w:rPr>
              <w:tab/>
            </w:r>
            <w:r w:rsidR="0086199B" w:rsidRPr="0029382B">
              <w:rPr>
                <w:rStyle w:val="Hyperlink"/>
                <w:noProof/>
              </w:rPr>
              <w:t>Foundations</w:t>
            </w:r>
            <w:r w:rsidR="0086199B">
              <w:rPr>
                <w:noProof/>
                <w:webHidden/>
              </w:rPr>
              <w:tab/>
            </w:r>
            <w:r w:rsidR="0086199B">
              <w:rPr>
                <w:noProof/>
                <w:webHidden/>
              </w:rPr>
              <w:fldChar w:fldCharType="begin"/>
            </w:r>
            <w:r w:rsidR="0086199B">
              <w:rPr>
                <w:noProof/>
                <w:webHidden/>
              </w:rPr>
              <w:instrText xml:space="preserve"> PAGEREF _Toc30964822 \h </w:instrText>
            </w:r>
            <w:r w:rsidR="0086199B">
              <w:rPr>
                <w:noProof/>
                <w:webHidden/>
              </w:rPr>
            </w:r>
            <w:r w:rsidR="0086199B">
              <w:rPr>
                <w:noProof/>
                <w:webHidden/>
              </w:rPr>
              <w:fldChar w:fldCharType="separate"/>
            </w:r>
            <w:r w:rsidR="00945CA0">
              <w:rPr>
                <w:noProof/>
                <w:webHidden/>
              </w:rPr>
              <w:t>19</w:t>
            </w:r>
            <w:r w:rsidR="0086199B">
              <w:rPr>
                <w:noProof/>
                <w:webHidden/>
              </w:rPr>
              <w:fldChar w:fldCharType="end"/>
            </w:r>
          </w:hyperlink>
        </w:p>
        <w:p w14:paraId="62C0AF5A" w14:textId="4D2331EA" w:rsidR="0086199B" w:rsidRDefault="0090630C">
          <w:pPr>
            <w:pStyle w:val="TOC2"/>
            <w:rPr>
              <w:rFonts w:eastAsiaTheme="minorEastAsia"/>
              <w:noProof/>
            </w:rPr>
          </w:pPr>
          <w:hyperlink w:anchor="_Toc30964823" w:history="1">
            <w:r w:rsidR="0086199B" w:rsidRPr="0029382B">
              <w:rPr>
                <w:rStyle w:val="Hyperlink"/>
                <w:noProof/>
              </w:rPr>
              <w:t>5.2</w:t>
            </w:r>
            <w:r w:rsidR="0086199B">
              <w:rPr>
                <w:rFonts w:eastAsiaTheme="minorEastAsia"/>
                <w:noProof/>
              </w:rPr>
              <w:tab/>
            </w:r>
            <w:r w:rsidR="0086199B" w:rsidRPr="0029382B">
              <w:rPr>
                <w:rStyle w:val="Hyperlink"/>
                <w:noProof/>
              </w:rPr>
              <w:t>Enhancing Adaptive Capacity for Sustainable Development</w:t>
            </w:r>
            <w:r w:rsidR="0086199B">
              <w:rPr>
                <w:noProof/>
                <w:webHidden/>
              </w:rPr>
              <w:tab/>
            </w:r>
            <w:r w:rsidR="0086199B">
              <w:rPr>
                <w:noProof/>
                <w:webHidden/>
              </w:rPr>
              <w:fldChar w:fldCharType="begin"/>
            </w:r>
            <w:r w:rsidR="0086199B">
              <w:rPr>
                <w:noProof/>
                <w:webHidden/>
              </w:rPr>
              <w:instrText xml:space="preserve"> PAGEREF _Toc30964823 \h </w:instrText>
            </w:r>
            <w:r w:rsidR="0086199B">
              <w:rPr>
                <w:noProof/>
                <w:webHidden/>
              </w:rPr>
            </w:r>
            <w:r w:rsidR="0086199B">
              <w:rPr>
                <w:noProof/>
                <w:webHidden/>
              </w:rPr>
              <w:fldChar w:fldCharType="separate"/>
            </w:r>
            <w:r w:rsidR="00945CA0">
              <w:rPr>
                <w:noProof/>
                <w:webHidden/>
              </w:rPr>
              <w:t>20</w:t>
            </w:r>
            <w:r w:rsidR="0086199B">
              <w:rPr>
                <w:noProof/>
                <w:webHidden/>
              </w:rPr>
              <w:fldChar w:fldCharType="end"/>
            </w:r>
          </w:hyperlink>
        </w:p>
        <w:p w14:paraId="1513FC1F" w14:textId="31BB618B" w:rsidR="0086199B" w:rsidRDefault="0090630C">
          <w:pPr>
            <w:pStyle w:val="TOC1"/>
            <w:rPr>
              <w:rFonts w:eastAsiaTheme="minorEastAsia"/>
              <w:noProof/>
            </w:rPr>
          </w:pPr>
          <w:hyperlink w:anchor="_Toc30964824" w:history="1">
            <w:r w:rsidR="0086199B" w:rsidRPr="0029382B">
              <w:rPr>
                <w:rStyle w:val="Hyperlink"/>
                <w:noProof/>
              </w:rPr>
              <w:t>6</w:t>
            </w:r>
            <w:r w:rsidR="0086199B">
              <w:rPr>
                <w:rFonts w:eastAsiaTheme="minorEastAsia"/>
                <w:noProof/>
              </w:rPr>
              <w:tab/>
            </w:r>
            <w:r w:rsidR="0086199B" w:rsidRPr="0029382B">
              <w:rPr>
                <w:rStyle w:val="Hyperlink"/>
                <w:noProof/>
              </w:rPr>
              <w:t>Capacity to Promote Transformation</w:t>
            </w:r>
            <w:r w:rsidR="0086199B">
              <w:rPr>
                <w:noProof/>
                <w:webHidden/>
              </w:rPr>
              <w:tab/>
            </w:r>
            <w:r w:rsidR="0086199B">
              <w:rPr>
                <w:noProof/>
                <w:webHidden/>
              </w:rPr>
              <w:fldChar w:fldCharType="begin"/>
            </w:r>
            <w:r w:rsidR="0086199B">
              <w:rPr>
                <w:noProof/>
                <w:webHidden/>
              </w:rPr>
              <w:instrText xml:space="preserve"> PAGEREF _Toc30964824 \h </w:instrText>
            </w:r>
            <w:r w:rsidR="0086199B">
              <w:rPr>
                <w:noProof/>
                <w:webHidden/>
              </w:rPr>
            </w:r>
            <w:r w:rsidR="0086199B">
              <w:rPr>
                <w:noProof/>
                <w:webHidden/>
              </w:rPr>
              <w:fldChar w:fldCharType="separate"/>
            </w:r>
            <w:r w:rsidR="00945CA0">
              <w:rPr>
                <w:noProof/>
                <w:webHidden/>
              </w:rPr>
              <w:t>23</w:t>
            </w:r>
            <w:r w:rsidR="0086199B">
              <w:rPr>
                <w:noProof/>
                <w:webHidden/>
              </w:rPr>
              <w:fldChar w:fldCharType="end"/>
            </w:r>
          </w:hyperlink>
        </w:p>
        <w:p w14:paraId="3ABBDE5F" w14:textId="33EC81B2" w:rsidR="0086199B" w:rsidRDefault="0090630C">
          <w:pPr>
            <w:pStyle w:val="TOC2"/>
            <w:rPr>
              <w:rFonts w:eastAsiaTheme="minorEastAsia"/>
              <w:noProof/>
            </w:rPr>
          </w:pPr>
          <w:hyperlink w:anchor="_Toc30964825" w:history="1">
            <w:r w:rsidR="0086199B" w:rsidRPr="0029382B">
              <w:rPr>
                <w:rStyle w:val="Hyperlink"/>
                <w:noProof/>
              </w:rPr>
              <w:t>6.1</w:t>
            </w:r>
            <w:r w:rsidR="0086199B">
              <w:rPr>
                <w:rFonts w:eastAsiaTheme="minorEastAsia"/>
                <w:noProof/>
              </w:rPr>
              <w:tab/>
            </w:r>
            <w:r w:rsidR="0086199B" w:rsidRPr="0029382B">
              <w:rPr>
                <w:rStyle w:val="Hyperlink"/>
                <w:noProof/>
              </w:rPr>
              <w:t>Key Research Findings</w:t>
            </w:r>
            <w:r w:rsidR="0086199B">
              <w:rPr>
                <w:noProof/>
                <w:webHidden/>
              </w:rPr>
              <w:tab/>
            </w:r>
            <w:r w:rsidR="0086199B">
              <w:rPr>
                <w:noProof/>
                <w:webHidden/>
              </w:rPr>
              <w:fldChar w:fldCharType="begin"/>
            </w:r>
            <w:r w:rsidR="0086199B">
              <w:rPr>
                <w:noProof/>
                <w:webHidden/>
              </w:rPr>
              <w:instrText xml:space="preserve"> PAGEREF _Toc30964825 \h </w:instrText>
            </w:r>
            <w:r w:rsidR="0086199B">
              <w:rPr>
                <w:noProof/>
                <w:webHidden/>
              </w:rPr>
            </w:r>
            <w:r w:rsidR="0086199B">
              <w:rPr>
                <w:noProof/>
                <w:webHidden/>
              </w:rPr>
              <w:fldChar w:fldCharType="separate"/>
            </w:r>
            <w:r w:rsidR="00945CA0">
              <w:rPr>
                <w:noProof/>
                <w:webHidden/>
              </w:rPr>
              <w:t>23</w:t>
            </w:r>
            <w:r w:rsidR="0086199B">
              <w:rPr>
                <w:noProof/>
                <w:webHidden/>
              </w:rPr>
              <w:fldChar w:fldCharType="end"/>
            </w:r>
          </w:hyperlink>
        </w:p>
        <w:p w14:paraId="544EA353" w14:textId="75651C7F" w:rsidR="0086199B" w:rsidRDefault="0090630C">
          <w:pPr>
            <w:pStyle w:val="TOC2"/>
            <w:rPr>
              <w:rFonts w:eastAsiaTheme="minorEastAsia"/>
              <w:noProof/>
            </w:rPr>
          </w:pPr>
          <w:hyperlink w:anchor="_Toc30964826" w:history="1">
            <w:r w:rsidR="0086199B" w:rsidRPr="0029382B">
              <w:rPr>
                <w:rStyle w:val="Hyperlink"/>
                <w:noProof/>
              </w:rPr>
              <w:t>6.2</w:t>
            </w:r>
            <w:r w:rsidR="0086199B">
              <w:rPr>
                <w:rFonts w:eastAsiaTheme="minorEastAsia"/>
                <w:noProof/>
              </w:rPr>
              <w:tab/>
            </w:r>
            <w:r w:rsidR="0086199B" w:rsidRPr="0029382B">
              <w:rPr>
                <w:rStyle w:val="Hyperlink"/>
                <w:noProof/>
              </w:rPr>
              <w:t>Challenges for Building Transformative Capacity</w:t>
            </w:r>
            <w:r w:rsidR="0086199B">
              <w:rPr>
                <w:noProof/>
                <w:webHidden/>
              </w:rPr>
              <w:tab/>
            </w:r>
            <w:r w:rsidR="0086199B">
              <w:rPr>
                <w:noProof/>
                <w:webHidden/>
              </w:rPr>
              <w:fldChar w:fldCharType="begin"/>
            </w:r>
            <w:r w:rsidR="0086199B">
              <w:rPr>
                <w:noProof/>
                <w:webHidden/>
              </w:rPr>
              <w:instrText xml:space="preserve"> PAGEREF _Toc30964826 \h </w:instrText>
            </w:r>
            <w:r w:rsidR="0086199B">
              <w:rPr>
                <w:noProof/>
                <w:webHidden/>
              </w:rPr>
            </w:r>
            <w:r w:rsidR="0086199B">
              <w:rPr>
                <w:noProof/>
                <w:webHidden/>
              </w:rPr>
              <w:fldChar w:fldCharType="separate"/>
            </w:r>
            <w:r w:rsidR="00945CA0">
              <w:rPr>
                <w:noProof/>
                <w:webHidden/>
              </w:rPr>
              <w:t>25</w:t>
            </w:r>
            <w:r w:rsidR="0086199B">
              <w:rPr>
                <w:noProof/>
                <w:webHidden/>
              </w:rPr>
              <w:fldChar w:fldCharType="end"/>
            </w:r>
          </w:hyperlink>
        </w:p>
        <w:p w14:paraId="67DC858F" w14:textId="6DB976D0" w:rsidR="0086199B" w:rsidRDefault="0090630C">
          <w:pPr>
            <w:pStyle w:val="TOC1"/>
            <w:rPr>
              <w:rFonts w:eastAsiaTheme="minorEastAsia"/>
              <w:noProof/>
            </w:rPr>
          </w:pPr>
          <w:hyperlink w:anchor="_Toc30964827" w:history="1">
            <w:r w:rsidR="0086199B" w:rsidRPr="0029382B">
              <w:rPr>
                <w:rStyle w:val="Hyperlink"/>
                <w:noProof/>
              </w:rPr>
              <w:t>7</w:t>
            </w:r>
            <w:r w:rsidR="0086199B">
              <w:rPr>
                <w:rFonts w:eastAsiaTheme="minorEastAsia"/>
                <w:noProof/>
              </w:rPr>
              <w:tab/>
            </w:r>
            <w:r w:rsidR="0086199B" w:rsidRPr="0029382B">
              <w:rPr>
                <w:rStyle w:val="Hyperlink"/>
                <w:noProof/>
              </w:rPr>
              <w:t>Capacity to Link Knowledge with Action</w:t>
            </w:r>
            <w:r w:rsidR="0086199B">
              <w:rPr>
                <w:noProof/>
                <w:webHidden/>
              </w:rPr>
              <w:tab/>
            </w:r>
            <w:r w:rsidR="0086199B">
              <w:rPr>
                <w:noProof/>
                <w:webHidden/>
              </w:rPr>
              <w:fldChar w:fldCharType="begin"/>
            </w:r>
            <w:r w:rsidR="0086199B">
              <w:rPr>
                <w:noProof/>
                <w:webHidden/>
              </w:rPr>
              <w:instrText xml:space="preserve"> PAGEREF _Toc30964827 \h </w:instrText>
            </w:r>
            <w:r w:rsidR="0086199B">
              <w:rPr>
                <w:noProof/>
                <w:webHidden/>
              </w:rPr>
            </w:r>
            <w:r w:rsidR="0086199B">
              <w:rPr>
                <w:noProof/>
                <w:webHidden/>
              </w:rPr>
              <w:fldChar w:fldCharType="separate"/>
            </w:r>
            <w:r w:rsidR="00945CA0">
              <w:rPr>
                <w:noProof/>
                <w:webHidden/>
              </w:rPr>
              <w:t>27</w:t>
            </w:r>
            <w:r w:rsidR="0086199B">
              <w:rPr>
                <w:noProof/>
                <w:webHidden/>
              </w:rPr>
              <w:fldChar w:fldCharType="end"/>
            </w:r>
          </w:hyperlink>
        </w:p>
        <w:p w14:paraId="11FCBA0F" w14:textId="25C95093" w:rsidR="0086199B" w:rsidRDefault="0090630C">
          <w:pPr>
            <w:pStyle w:val="TOC2"/>
            <w:rPr>
              <w:rFonts w:eastAsiaTheme="minorEastAsia"/>
              <w:noProof/>
            </w:rPr>
          </w:pPr>
          <w:hyperlink w:anchor="_Toc30964828" w:history="1">
            <w:r w:rsidR="0086199B" w:rsidRPr="0029382B">
              <w:rPr>
                <w:rStyle w:val="Hyperlink"/>
                <w:noProof/>
              </w:rPr>
              <w:t>7.1</w:t>
            </w:r>
            <w:r w:rsidR="0086199B">
              <w:rPr>
                <w:rFonts w:eastAsiaTheme="minorEastAsia"/>
                <w:noProof/>
              </w:rPr>
              <w:tab/>
            </w:r>
            <w:r w:rsidR="0086199B" w:rsidRPr="0029382B">
              <w:rPr>
                <w:rStyle w:val="Hyperlink"/>
                <w:noProof/>
              </w:rPr>
              <w:t>The Co-production of Knowledge and Society</w:t>
            </w:r>
            <w:r w:rsidR="0086199B">
              <w:rPr>
                <w:noProof/>
                <w:webHidden/>
              </w:rPr>
              <w:tab/>
            </w:r>
            <w:r w:rsidR="0086199B">
              <w:rPr>
                <w:noProof/>
                <w:webHidden/>
              </w:rPr>
              <w:fldChar w:fldCharType="begin"/>
            </w:r>
            <w:r w:rsidR="0086199B">
              <w:rPr>
                <w:noProof/>
                <w:webHidden/>
              </w:rPr>
              <w:instrText xml:space="preserve"> PAGEREF _Toc30964828 \h </w:instrText>
            </w:r>
            <w:r w:rsidR="0086199B">
              <w:rPr>
                <w:noProof/>
                <w:webHidden/>
              </w:rPr>
            </w:r>
            <w:r w:rsidR="0086199B">
              <w:rPr>
                <w:noProof/>
                <w:webHidden/>
              </w:rPr>
              <w:fldChar w:fldCharType="separate"/>
            </w:r>
            <w:r w:rsidR="00945CA0">
              <w:rPr>
                <w:noProof/>
                <w:webHidden/>
              </w:rPr>
              <w:t>27</w:t>
            </w:r>
            <w:r w:rsidR="0086199B">
              <w:rPr>
                <w:noProof/>
                <w:webHidden/>
              </w:rPr>
              <w:fldChar w:fldCharType="end"/>
            </w:r>
          </w:hyperlink>
        </w:p>
        <w:p w14:paraId="277A95A3" w14:textId="1CE6449D" w:rsidR="0086199B" w:rsidRDefault="0090630C">
          <w:pPr>
            <w:pStyle w:val="TOC2"/>
            <w:rPr>
              <w:rFonts w:eastAsiaTheme="minorEastAsia"/>
              <w:noProof/>
            </w:rPr>
          </w:pPr>
          <w:hyperlink w:anchor="_Toc30964829" w:history="1">
            <w:r w:rsidR="0086199B" w:rsidRPr="0029382B">
              <w:rPr>
                <w:rStyle w:val="Hyperlink"/>
                <w:noProof/>
              </w:rPr>
              <w:t>7.2</w:t>
            </w:r>
            <w:r w:rsidR="0086199B">
              <w:rPr>
                <w:rFonts w:eastAsiaTheme="minorEastAsia"/>
                <w:noProof/>
              </w:rPr>
              <w:tab/>
            </w:r>
            <w:r w:rsidR="0086199B" w:rsidRPr="0029382B">
              <w:rPr>
                <w:rStyle w:val="Hyperlink"/>
                <w:noProof/>
              </w:rPr>
              <w:t>Capacity Building to Link Knowledge with Action</w:t>
            </w:r>
            <w:r w:rsidR="0086199B">
              <w:rPr>
                <w:noProof/>
                <w:webHidden/>
              </w:rPr>
              <w:tab/>
            </w:r>
            <w:r w:rsidR="0086199B">
              <w:rPr>
                <w:noProof/>
                <w:webHidden/>
              </w:rPr>
              <w:fldChar w:fldCharType="begin"/>
            </w:r>
            <w:r w:rsidR="0086199B">
              <w:rPr>
                <w:noProof/>
                <w:webHidden/>
              </w:rPr>
              <w:instrText xml:space="preserve"> PAGEREF _Toc30964829 \h </w:instrText>
            </w:r>
            <w:r w:rsidR="0086199B">
              <w:rPr>
                <w:noProof/>
                <w:webHidden/>
              </w:rPr>
            </w:r>
            <w:r w:rsidR="0086199B">
              <w:rPr>
                <w:noProof/>
                <w:webHidden/>
              </w:rPr>
              <w:fldChar w:fldCharType="separate"/>
            </w:r>
            <w:r w:rsidR="00945CA0">
              <w:rPr>
                <w:noProof/>
                <w:webHidden/>
              </w:rPr>
              <w:t>29</w:t>
            </w:r>
            <w:r w:rsidR="0086199B">
              <w:rPr>
                <w:noProof/>
                <w:webHidden/>
              </w:rPr>
              <w:fldChar w:fldCharType="end"/>
            </w:r>
          </w:hyperlink>
        </w:p>
        <w:p w14:paraId="24CB4CEF" w14:textId="4945F6D3" w:rsidR="0086199B" w:rsidRDefault="0090630C">
          <w:pPr>
            <w:pStyle w:val="TOC1"/>
            <w:rPr>
              <w:rFonts w:eastAsiaTheme="minorEastAsia"/>
              <w:noProof/>
            </w:rPr>
          </w:pPr>
          <w:hyperlink w:anchor="_Toc30964830" w:history="1">
            <w:r w:rsidR="0086199B" w:rsidRPr="0029382B">
              <w:rPr>
                <w:rStyle w:val="Hyperlink"/>
                <w:noProof/>
              </w:rPr>
              <w:t>8</w:t>
            </w:r>
            <w:r w:rsidR="0086199B">
              <w:rPr>
                <w:rFonts w:eastAsiaTheme="minorEastAsia"/>
                <w:noProof/>
              </w:rPr>
              <w:tab/>
            </w:r>
            <w:r w:rsidR="0086199B" w:rsidRPr="0029382B">
              <w:rPr>
                <w:rStyle w:val="Hyperlink"/>
                <w:noProof/>
              </w:rPr>
              <w:t>Capacity for Governance</w:t>
            </w:r>
            <w:r w:rsidR="0086199B">
              <w:rPr>
                <w:noProof/>
                <w:webHidden/>
              </w:rPr>
              <w:tab/>
            </w:r>
            <w:r w:rsidR="0086199B">
              <w:rPr>
                <w:noProof/>
                <w:webHidden/>
              </w:rPr>
              <w:fldChar w:fldCharType="begin"/>
            </w:r>
            <w:r w:rsidR="0086199B">
              <w:rPr>
                <w:noProof/>
                <w:webHidden/>
              </w:rPr>
              <w:instrText xml:space="preserve"> PAGEREF _Toc30964830 \h </w:instrText>
            </w:r>
            <w:r w:rsidR="0086199B">
              <w:rPr>
                <w:noProof/>
                <w:webHidden/>
              </w:rPr>
            </w:r>
            <w:r w:rsidR="0086199B">
              <w:rPr>
                <w:noProof/>
                <w:webHidden/>
              </w:rPr>
              <w:fldChar w:fldCharType="separate"/>
            </w:r>
            <w:r w:rsidR="00945CA0">
              <w:rPr>
                <w:noProof/>
                <w:webHidden/>
              </w:rPr>
              <w:t>31</w:t>
            </w:r>
            <w:r w:rsidR="0086199B">
              <w:rPr>
                <w:noProof/>
                <w:webHidden/>
              </w:rPr>
              <w:fldChar w:fldCharType="end"/>
            </w:r>
          </w:hyperlink>
        </w:p>
        <w:p w14:paraId="26532193" w14:textId="4D2D6B3D" w:rsidR="0086199B" w:rsidRDefault="0090630C">
          <w:pPr>
            <w:pStyle w:val="TOC2"/>
            <w:rPr>
              <w:rFonts w:eastAsiaTheme="minorEastAsia"/>
              <w:noProof/>
            </w:rPr>
          </w:pPr>
          <w:hyperlink w:anchor="_Toc30964831" w:history="1">
            <w:r w:rsidR="0086199B" w:rsidRPr="0029382B">
              <w:rPr>
                <w:rStyle w:val="Hyperlink"/>
                <w:noProof/>
              </w:rPr>
              <w:t>8.1</w:t>
            </w:r>
            <w:r w:rsidR="0086199B">
              <w:rPr>
                <w:rFonts w:eastAsiaTheme="minorEastAsia"/>
                <w:noProof/>
              </w:rPr>
              <w:tab/>
            </w:r>
            <w:r w:rsidR="0086199B" w:rsidRPr="0029382B">
              <w:rPr>
                <w:rStyle w:val="Hyperlink"/>
                <w:noProof/>
              </w:rPr>
              <w:t>General trends in governance relevant to sustainable development</w:t>
            </w:r>
            <w:r w:rsidR="0086199B">
              <w:rPr>
                <w:noProof/>
                <w:webHidden/>
              </w:rPr>
              <w:tab/>
            </w:r>
            <w:r w:rsidR="0086199B">
              <w:rPr>
                <w:noProof/>
                <w:webHidden/>
              </w:rPr>
              <w:fldChar w:fldCharType="begin"/>
            </w:r>
            <w:r w:rsidR="0086199B">
              <w:rPr>
                <w:noProof/>
                <w:webHidden/>
              </w:rPr>
              <w:instrText xml:space="preserve"> PAGEREF _Toc30964831 \h </w:instrText>
            </w:r>
            <w:r w:rsidR="0086199B">
              <w:rPr>
                <w:noProof/>
                <w:webHidden/>
              </w:rPr>
            </w:r>
            <w:r w:rsidR="0086199B">
              <w:rPr>
                <w:noProof/>
                <w:webHidden/>
              </w:rPr>
              <w:fldChar w:fldCharType="separate"/>
            </w:r>
            <w:r w:rsidR="00945CA0">
              <w:rPr>
                <w:noProof/>
                <w:webHidden/>
              </w:rPr>
              <w:t>32</w:t>
            </w:r>
            <w:r w:rsidR="0086199B">
              <w:rPr>
                <w:noProof/>
                <w:webHidden/>
              </w:rPr>
              <w:fldChar w:fldCharType="end"/>
            </w:r>
          </w:hyperlink>
        </w:p>
        <w:p w14:paraId="5E3BD972" w14:textId="2A6EE5CC" w:rsidR="0086199B" w:rsidRDefault="0090630C">
          <w:pPr>
            <w:pStyle w:val="TOC2"/>
            <w:rPr>
              <w:rFonts w:eastAsiaTheme="minorEastAsia"/>
              <w:noProof/>
            </w:rPr>
          </w:pPr>
          <w:hyperlink w:anchor="_Toc30964832" w:history="1">
            <w:r w:rsidR="0086199B" w:rsidRPr="0029382B">
              <w:rPr>
                <w:rStyle w:val="Hyperlink"/>
                <w:noProof/>
              </w:rPr>
              <w:t>8.2</w:t>
            </w:r>
            <w:r w:rsidR="0086199B">
              <w:rPr>
                <w:rFonts w:eastAsiaTheme="minorEastAsia"/>
                <w:noProof/>
              </w:rPr>
              <w:tab/>
            </w:r>
            <w:r w:rsidR="0086199B" w:rsidRPr="0029382B">
              <w:rPr>
                <w:rStyle w:val="Hyperlink"/>
                <w:noProof/>
              </w:rPr>
              <w:t>Building effective governance capacity</w:t>
            </w:r>
            <w:r w:rsidR="0086199B">
              <w:rPr>
                <w:noProof/>
                <w:webHidden/>
              </w:rPr>
              <w:tab/>
            </w:r>
            <w:r w:rsidR="0086199B">
              <w:rPr>
                <w:noProof/>
                <w:webHidden/>
              </w:rPr>
              <w:fldChar w:fldCharType="begin"/>
            </w:r>
            <w:r w:rsidR="0086199B">
              <w:rPr>
                <w:noProof/>
                <w:webHidden/>
              </w:rPr>
              <w:instrText xml:space="preserve"> PAGEREF _Toc30964832 \h </w:instrText>
            </w:r>
            <w:r w:rsidR="0086199B">
              <w:rPr>
                <w:noProof/>
                <w:webHidden/>
              </w:rPr>
            </w:r>
            <w:r w:rsidR="0086199B">
              <w:rPr>
                <w:noProof/>
                <w:webHidden/>
              </w:rPr>
              <w:fldChar w:fldCharType="separate"/>
            </w:r>
            <w:r w:rsidR="00945CA0">
              <w:rPr>
                <w:noProof/>
                <w:webHidden/>
              </w:rPr>
              <w:t>33</w:t>
            </w:r>
            <w:r w:rsidR="0086199B">
              <w:rPr>
                <w:noProof/>
                <w:webHidden/>
              </w:rPr>
              <w:fldChar w:fldCharType="end"/>
            </w:r>
          </w:hyperlink>
        </w:p>
        <w:p w14:paraId="3911CA79" w14:textId="72899B29" w:rsidR="0086199B" w:rsidRDefault="0090630C">
          <w:pPr>
            <w:pStyle w:val="TOC1"/>
            <w:rPr>
              <w:rFonts w:eastAsiaTheme="minorEastAsia"/>
              <w:noProof/>
            </w:rPr>
          </w:pPr>
          <w:hyperlink w:anchor="_Toc30964833" w:history="1">
            <w:r w:rsidR="0086199B" w:rsidRPr="0029382B">
              <w:rPr>
                <w:rStyle w:val="Hyperlink"/>
                <w:noProof/>
              </w:rPr>
              <w:t>9</w:t>
            </w:r>
            <w:r w:rsidR="0086199B">
              <w:rPr>
                <w:rFonts w:eastAsiaTheme="minorEastAsia"/>
                <w:noProof/>
              </w:rPr>
              <w:tab/>
            </w:r>
            <w:r w:rsidR="0086199B" w:rsidRPr="0029382B">
              <w:rPr>
                <w:rStyle w:val="Hyperlink"/>
                <w:noProof/>
              </w:rPr>
              <w:t>Conclusions</w:t>
            </w:r>
            <w:r w:rsidR="0086199B">
              <w:rPr>
                <w:noProof/>
                <w:webHidden/>
              </w:rPr>
              <w:tab/>
            </w:r>
            <w:r w:rsidR="0086199B">
              <w:rPr>
                <w:noProof/>
                <w:webHidden/>
              </w:rPr>
              <w:fldChar w:fldCharType="begin"/>
            </w:r>
            <w:r w:rsidR="0086199B">
              <w:rPr>
                <w:noProof/>
                <w:webHidden/>
              </w:rPr>
              <w:instrText xml:space="preserve"> PAGEREF _Toc30964833 \h </w:instrText>
            </w:r>
            <w:r w:rsidR="0086199B">
              <w:rPr>
                <w:noProof/>
                <w:webHidden/>
              </w:rPr>
            </w:r>
            <w:r w:rsidR="0086199B">
              <w:rPr>
                <w:noProof/>
                <w:webHidden/>
              </w:rPr>
              <w:fldChar w:fldCharType="separate"/>
            </w:r>
            <w:r w:rsidR="00945CA0">
              <w:rPr>
                <w:noProof/>
                <w:webHidden/>
              </w:rPr>
              <w:t>38</w:t>
            </w:r>
            <w:r w:rsidR="0086199B">
              <w:rPr>
                <w:noProof/>
                <w:webHidden/>
              </w:rPr>
              <w:fldChar w:fldCharType="end"/>
            </w:r>
          </w:hyperlink>
        </w:p>
        <w:p w14:paraId="7A91588C" w14:textId="704AD3DD" w:rsidR="0086199B" w:rsidRDefault="0090630C">
          <w:pPr>
            <w:pStyle w:val="TOC1"/>
            <w:rPr>
              <w:rFonts w:eastAsiaTheme="minorEastAsia"/>
              <w:noProof/>
            </w:rPr>
          </w:pPr>
          <w:hyperlink w:anchor="_Toc30964834" w:history="1">
            <w:r w:rsidR="0086199B" w:rsidRPr="0029382B">
              <w:rPr>
                <w:rStyle w:val="Hyperlink"/>
                <w:noProof/>
              </w:rPr>
              <w:t>10</w:t>
            </w:r>
            <w:r w:rsidR="0086199B">
              <w:rPr>
                <w:rFonts w:eastAsiaTheme="minorEastAsia"/>
                <w:noProof/>
              </w:rPr>
              <w:tab/>
            </w:r>
            <w:r w:rsidR="0086199B" w:rsidRPr="0029382B">
              <w:rPr>
                <w:rStyle w:val="Hyperlink"/>
                <w:noProof/>
              </w:rPr>
              <w:t>Tables, Figures, and Boxes</w:t>
            </w:r>
            <w:r w:rsidR="0086199B">
              <w:rPr>
                <w:noProof/>
                <w:webHidden/>
              </w:rPr>
              <w:tab/>
            </w:r>
            <w:r w:rsidR="0086199B">
              <w:rPr>
                <w:noProof/>
                <w:webHidden/>
              </w:rPr>
              <w:fldChar w:fldCharType="begin"/>
            </w:r>
            <w:r w:rsidR="0086199B">
              <w:rPr>
                <w:noProof/>
                <w:webHidden/>
              </w:rPr>
              <w:instrText xml:space="preserve"> PAGEREF _Toc30964834 \h </w:instrText>
            </w:r>
            <w:r w:rsidR="0086199B">
              <w:rPr>
                <w:noProof/>
                <w:webHidden/>
              </w:rPr>
            </w:r>
            <w:r w:rsidR="0086199B">
              <w:rPr>
                <w:noProof/>
                <w:webHidden/>
              </w:rPr>
              <w:fldChar w:fldCharType="separate"/>
            </w:r>
            <w:r w:rsidR="00945CA0">
              <w:rPr>
                <w:noProof/>
                <w:webHidden/>
              </w:rPr>
              <w:t>39</w:t>
            </w:r>
            <w:r w:rsidR="0086199B">
              <w:rPr>
                <w:noProof/>
                <w:webHidden/>
              </w:rPr>
              <w:fldChar w:fldCharType="end"/>
            </w:r>
          </w:hyperlink>
        </w:p>
        <w:p w14:paraId="34FEF5D6" w14:textId="28934177" w:rsidR="0086199B" w:rsidRDefault="0090630C">
          <w:pPr>
            <w:pStyle w:val="TOC2"/>
            <w:rPr>
              <w:rFonts w:eastAsiaTheme="minorEastAsia"/>
              <w:noProof/>
            </w:rPr>
          </w:pPr>
          <w:hyperlink w:anchor="_Toc30964835" w:history="1">
            <w:r w:rsidR="0086199B" w:rsidRPr="0029382B">
              <w:rPr>
                <w:rStyle w:val="Hyperlink"/>
                <w:noProof/>
              </w:rPr>
              <w:t>10.1</w:t>
            </w:r>
            <w:r w:rsidR="0086199B">
              <w:rPr>
                <w:rFonts w:eastAsiaTheme="minorEastAsia"/>
                <w:noProof/>
              </w:rPr>
              <w:tab/>
            </w:r>
            <w:r w:rsidR="0086199B" w:rsidRPr="0029382B">
              <w:rPr>
                <w:rStyle w:val="Hyperlink"/>
                <w:noProof/>
              </w:rPr>
              <w:t>Table 1:  Frameworks in wide use for researching sustainable development</w:t>
            </w:r>
            <w:r w:rsidR="0086199B">
              <w:rPr>
                <w:noProof/>
                <w:webHidden/>
              </w:rPr>
              <w:tab/>
            </w:r>
            <w:r w:rsidR="0086199B">
              <w:rPr>
                <w:noProof/>
                <w:webHidden/>
              </w:rPr>
              <w:fldChar w:fldCharType="begin"/>
            </w:r>
            <w:r w:rsidR="0086199B">
              <w:rPr>
                <w:noProof/>
                <w:webHidden/>
              </w:rPr>
              <w:instrText xml:space="preserve"> PAGEREF _Toc30964835 \h </w:instrText>
            </w:r>
            <w:r w:rsidR="0086199B">
              <w:rPr>
                <w:noProof/>
                <w:webHidden/>
              </w:rPr>
            </w:r>
            <w:r w:rsidR="0086199B">
              <w:rPr>
                <w:noProof/>
                <w:webHidden/>
              </w:rPr>
              <w:fldChar w:fldCharType="separate"/>
            </w:r>
            <w:r w:rsidR="00945CA0">
              <w:rPr>
                <w:noProof/>
                <w:webHidden/>
              </w:rPr>
              <w:t>39</w:t>
            </w:r>
            <w:r w:rsidR="0086199B">
              <w:rPr>
                <w:noProof/>
                <w:webHidden/>
              </w:rPr>
              <w:fldChar w:fldCharType="end"/>
            </w:r>
          </w:hyperlink>
        </w:p>
        <w:p w14:paraId="3429D9B3" w14:textId="1500D4C2" w:rsidR="0086199B" w:rsidRDefault="0090630C">
          <w:pPr>
            <w:pStyle w:val="TOC2"/>
            <w:rPr>
              <w:rFonts w:eastAsiaTheme="minorEastAsia"/>
              <w:noProof/>
            </w:rPr>
          </w:pPr>
          <w:hyperlink w:anchor="_Toc30964836" w:history="1">
            <w:r w:rsidR="0086199B" w:rsidRPr="0029382B">
              <w:rPr>
                <w:rStyle w:val="Hyperlink"/>
                <w:noProof/>
              </w:rPr>
              <w:t>10.2</w:t>
            </w:r>
            <w:r w:rsidR="0086199B">
              <w:rPr>
                <w:rFonts w:eastAsiaTheme="minorEastAsia"/>
                <w:noProof/>
              </w:rPr>
              <w:tab/>
            </w:r>
            <w:r w:rsidR="0086199B" w:rsidRPr="0029382B">
              <w:rPr>
                <w:rStyle w:val="Hyperlink"/>
                <w:noProof/>
              </w:rPr>
              <w:t>Table 2:  Resource stocks that constitute the productive base for human well-being</w:t>
            </w:r>
            <w:r w:rsidR="0086199B">
              <w:rPr>
                <w:noProof/>
                <w:webHidden/>
              </w:rPr>
              <w:tab/>
            </w:r>
            <w:r w:rsidR="0086199B">
              <w:rPr>
                <w:noProof/>
                <w:webHidden/>
              </w:rPr>
              <w:fldChar w:fldCharType="begin"/>
            </w:r>
            <w:r w:rsidR="0086199B">
              <w:rPr>
                <w:noProof/>
                <w:webHidden/>
              </w:rPr>
              <w:instrText xml:space="preserve"> PAGEREF _Toc30964836 \h </w:instrText>
            </w:r>
            <w:r w:rsidR="0086199B">
              <w:rPr>
                <w:noProof/>
                <w:webHidden/>
              </w:rPr>
            </w:r>
            <w:r w:rsidR="0086199B">
              <w:rPr>
                <w:noProof/>
                <w:webHidden/>
              </w:rPr>
              <w:fldChar w:fldCharType="separate"/>
            </w:r>
            <w:r w:rsidR="00945CA0">
              <w:rPr>
                <w:noProof/>
                <w:webHidden/>
              </w:rPr>
              <w:t>39</w:t>
            </w:r>
            <w:r w:rsidR="0086199B">
              <w:rPr>
                <w:noProof/>
                <w:webHidden/>
              </w:rPr>
              <w:fldChar w:fldCharType="end"/>
            </w:r>
          </w:hyperlink>
        </w:p>
        <w:p w14:paraId="44918264" w14:textId="76DCB83C" w:rsidR="0086199B" w:rsidRDefault="0090630C">
          <w:pPr>
            <w:pStyle w:val="TOC2"/>
            <w:rPr>
              <w:rFonts w:eastAsiaTheme="minorEastAsia"/>
              <w:noProof/>
            </w:rPr>
          </w:pPr>
          <w:hyperlink w:anchor="_Toc30964837" w:history="1">
            <w:r w:rsidR="0086199B" w:rsidRPr="0029382B">
              <w:rPr>
                <w:rStyle w:val="Hyperlink"/>
                <w:noProof/>
              </w:rPr>
              <w:t>10.3</w:t>
            </w:r>
            <w:r w:rsidR="0086199B">
              <w:rPr>
                <w:rFonts w:eastAsiaTheme="minorEastAsia"/>
                <w:noProof/>
              </w:rPr>
              <w:tab/>
            </w:r>
            <w:r w:rsidR="0086199B" w:rsidRPr="0029382B">
              <w:rPr>
                <w:rStyle w:val="Hyperlink"/>
                <w:noProof/>
              </w:rPr>
              <w:t>Figure 1:  A Framework for Sustainability Science Research</w:t>
            </w:r>
            <w:r w:rsidR="0086199B">
              <w:rPr>
                <w:noProof/>
                <w:webHidden/>
              </w:rPr>
              <w:tab/>
            </w:r>
            <w:r w:rsidR="0086199B">
              <w:rPr>
                <w:noProof/>
                <w:webHidden/>
              </w:rPr>
              <w:fldChar w:fldCharType="begin"/>
            </w:r>
            <w:r w:rsidR="0086199B">
              <w:rPr>
                <w:noProof/>
                <w:webHidden/>
              </w:rPr>
              <w:instrText xml:space="preserve"> PAGEREF _Toc30964837 \h </w:instrText>
            </w:r>
            <w:r w:rsidR="0086199B">
              <w:rPr>
                <w:noProof/>
                <w:webHidden/>
              </w:rPr>
            </w:r>
            <w:r w:rsidR="0086199B">
              <w:rPr>
                <w:noProof/>
                <w:webHidden/>
              </w:rPr>
              <w:fldChar w:fldCharType="separate"/>
            </w:r>
            <w:r w:rsidR="00945CA0">
              <w:rPr>
                <w:noProof/>
                <w:webHidden/>
              </w:rPr>
              <w:t>39</w:t>
            </w:r>
            <w:r w:rsidR="0086199B">
              <w:rPr>
                <w:noProof/>
                <w:webHidden/>
              </w:rPr>
              <w:fldChar w:fldCharType="end"/>
            </w:r>
          </w:hyperlink>
        </w:p>
        <w:p w14:paraId="1D44126B" w14:textId="443BD73F" w:rsidR="0086199B" w:rsidRDefault="0090630C">
          <w:pPr>
            <w:pStyle w:val="TOC2"/>
            <w:rPr>
              <w:rFonts w:eastAsiaTheme="minorEastAsia"/>
              <w:noProof/>
            </w:rPr>
          </w:pPr>
          <w:hyperlink w:anchor="_Toc30964838" w:history="1">
            <w:r w:rsidR="0086199B" w:rsidRPr="0029382B">
              <w:rPr>
                <w:rStyle w:val="Hyperlink"/>
                <w:noProof/>
              </w:rPr>
              <w:t>10.4</w:t>
            </w:r>
            <w:r w:rsidR="0086199B">
              <w:rPr>
                <w:rFonts w:eastAsiaTheme="minorEastAsia"/>
                <w:noProof/>
              </w:rPr>
              <w:tab/>
            </w:r>
            <w:r w:rsidR="0086199B" w:rsidRPr="0029382B">
              <w:rPr>
                <w:rStyle w:val="Hyperlink"/>
                <w:noProof/>
              </w:rPr>
              <w:t>Box 1: Understanding Power in Sustainability Science</w:t>
            </w:r>
            <w:r w:rsidR="0086199B">
              <w:rPr>
                <w:noProof/>
                <w:webHidden/>
              </w:rPr>
              <w:tab/>
            </w:r>
            <w:r w:rsidR="0086199B">
              <w:rPr>
                <w:noProof/>
                <w:webHidden/>
              </w:rPr>
              <w:fldChar w:fldCharType="begin"/>
            </w:r>
            <w:r w:rsidR="0086199B">
              <w:rPr>
                <w:noProof/>
                <w:webHidden/>
              </w:rPr>
              <w:instrText xml:space="preserve"> PAGEREF _Toc30964838 \h </w:instrText>
            </w:r>
            <w:r w:rsidR="0086199B">
              <w:rPr>
                <w:noProof/>
                <w:webHidden/>
              </w:rPr>
            </w:r>
            <w:r w:rsidR="0086199B">
              <w:rPr>
                <w:noProof/>
                <w:webHidden/>
              </w:rPr>
              <w:fldChar w:fldCharType="separate"/>
            </w:r>
            <w:r w:rsidR="00945CA0">
              <w:rPr>
                <w:noProof/>
                <w:webHidden/>
              </w:rPr>
              <w:t>39</w:t>
            </w:r>
            <w:r w:rsidR="0086199B">
              <w:rPr>
                <w:noProof/>
                <w:webHidden/>
              </w:rPr>
              <w:fldChar w:fldCharType="end"/>
            </w:r>
          </w:hyperlink>
        </w:p>
        <w:p w14:paraId="57834F69" w14:textId="6D41A7BA" w:rsidR="0086199B" w:rsidRDefault="0090630C">
          <w:pPr>
            <w:pStyle w:val="TOC1"/>
            <w:rPr>
              <w:rFonts w:eastAsiaTheme="minorEastAsia"/>
              <w:noProof/>
            </w:rPr>
          </w:pPr>
          <w:hyperlink w:anchor="_Toc30964839" w:history="1">
            <w:r w:rsidR="0086199B" w:rsidRPr="0029382B">
              <w:rPr>
                <w:rStyle w:val="Hyperlink"/>
                <w:noProof/>
              </w:rPr>
              <w:t>11</w:t>
            </w:r>
            <w:r w:rsidR="0086199B">
              <w:rPr>
                <w:rFonts w:eastAsiaTheme="minorEastAsia"/>
                <w:noProof/>
              </w:rPr>
              <w:tab/>
            </w:r>
            <w:r w:rsidR="0086199B" w:rsidRPr="0029382B">
              <w:rPr>
                <w:rStyle w:val="Hyperlink"/>
                <w:noProof/>
              </w:rPr>
              <w:t>Disclosure statement</w:t>
            </w:r>
            <w:r w:rsidR="0086199B">
              <w:rPr>
                <w:noProof/>
                <w:webHidden/>
              </w:rPr>
              <w:tab/>
            </w:r>
            <w:r w:rsidR="0086199B">
              <w:rPr>
                <w:noProof/>
                <w:webHidden/>
              </w:rPr>
              <w:fldChar w:fldCharType="begin"/>
            </w:r>
            <w:r w:rsidR="0086199B">
              <w:rPr>
                <w:noProof/>
                <w:webHidden/>
              </w:rPr>
              <w:instrText xml:space="preserve"> PAGEREF _Toc30964839 \h </w:instrText>
            </w:r>
            <w:r w:rsidR="0086199B">
              <w:rPr>
                <w:noProof/>
                <w:webHidden/>
              </w:rPr>
            </w:r>
            <w:r w:rsidR="0086199B">
              <w:rPr>
                <w:noProof/>
                <w:webHidden/>
              </w:rPr>
              <w:fldChar w:fldCharType="separate"/>
            </w:r>
            <w:r w:rsidR="00945CA0">
              <w:rPr>
                <w:noProof/>
                <w:webHidden/>
              </w:rPr>
              <w:t>44</w:t>
            </w:r>
            <w:r w:rsidR="0086199B">
              <w:rPr>
                <w:noProof/>
                <w:webHidden/>
              </w:rPr>
              <w:fldChar w:fldCharType="end"/>
            </w:r>
          </w:hyperlink>
        </w:p>
        <w:p w14:paraId="638A665B" w14:textId="63C3C1F3" w:rsidR="0086199B" w:rsidRDefault="0090630C">
          <w:pPr>
            <w:pStyle w:val="TOC1"/>
            <w:rPr>
              <w:rFonts w:eastAsiaTheme="minorEastAsia"/>
              <w:noProof/>
            </w:rPr>
          </w:pPr>
          <w:hyperlink w:anchor="_Toc30964840" w:history="1">
            <w:r w:rsidR="0086199B" w:rsidRPr="0029382B">
              <w:rPr>
                <w:rStyle w:val="Hyperlink"/>
                <w:noProof/>
              </w:rPr>
              <w:t>12</w:t>
            </w:r>
            <w:r w:rsidR="0086199B">
              <w:rPr>
                <w:rFonts w:eastAsiaTheme="minorEastAsia"/>
                <w:noProof/>
              </w:rPr>
              <w:tab/>
            </w:r>
            <w:r w:rsidR="0086199B" w:rsidRPr="0029382B">
              <w:rPr>
                <w:rStyle w:val="Hyperlink"/>
                <w:noProof/>
              </w:rPr>
              <w:t>Acknowledgments</w:t>
            </w:r>
            <w:r w:rsidR="0086199B">
              <w:rPr>
                <w:noProof/>
                <w:webHidden/>
              </w:rPr>
              <w:tab/>
            </w:r>
            <w:r w:rsidR="0086199B">
              <w:rPr>
                <w:noProof/>
                <w:webHidden/>
              </w:rPr>
              <w:fldChar w:fldCharType="begin"/>
            </w:r>
            <w:r w:rsidR="0086199B">
              <w:rPr>
                <w:noProof/>
                <w:webHidden/>
              </w:rPr>
              <w:instrText xml:space="preserve"> PAGEREF _Toc30964840 \h </w:instrText>
            </w:r>
            <w:r w:rsidR="0086199B">
              <w:rPr>
                <w:noProof/>
                <w:webHidden/>
              </w:rPr>
            </w:r>
            <w:r w:rsidR="0086199B">
              <w:rPr>
                <w:noProof/>
                <w:webHidden/>
              </w:rPr>
              <w:fldChar w:fldCharType="separate"/>
            </w:r>
            <w:r w:rsidR="00945CA0">
              <w:rPr>
                <w:noProof/>
                <w:webHidden/>
              </w:rPr>
              <w:t>44</w:t>
            </w:r>
            <w:r w:rsidR="0086199B">
              <w:rPr>
                <w:noProof/>
                <w:webHidden/>
              </w:rPr>
              <w:fldChar w:fldCharType="end"/>
            </w:r>
          </w:hyperlink>
        </w:p>
        <w:p w14:paraId="4F858A86" w14:textId="264421CE" w:rsidR="0086199B" w:rsidRDefault="0090630C">
          <w:pPr>
            <w:pStyle w:val="TOC1"/>
            <w:rPr>
              <w:rFonts w:eastAsiaTheme="minorEastAsia"/>
              <w:noProof/>
            </w:rPr>
          </w:pPr>
          <w:hyperlink w:anchor="_Toc30964841" w:history="1">
            <w:r w:rsidR="0086199B" w:rsidRPr="0029382B">
              <w:rPr>
                <w:rStyle w:val="Hyperlink"/>
                <w:noProof/>
              </w:rPr>
              <w:t>13</w:t>
            </w:r>
            <w:r w:rsidR="0086199B">
              <w:rPr>
                <w:rFonts w:eastAsiaTheme="minorEastAsia"/>
                <w:noProof/>
              </w:rPr>
              <w:tab/>
            </w:r>
            <w:r w:rsidR="0086199B" w:rsidRPr="0029382B">
              <w:rPr>
                <w:rStyle w:val="Hyperlink"/>
                <w:noProof/>
              </w:rPr>
              <w:t>Literature Cited</w:t>
            </w:r>
            <w:r w:rsidR="0086199B">
              <w:rPr>
                <w:noProof/>
                <w:webHidden/>
              </w:rPr>
              <w:tab/>
            </w:r>
            <w:r w:rsidR="0086199B">
              <w:rPr>
                <w:noProof/>
                <w:webHidden/>
              </w:rPr>
              <w:fldChar w:fldCharType="begin"/>
            </w:r>
            <w:r w:rsidR="0086199B">
              <w:rPr>
                <w:noProof/>
                <w:webHidden/>
              </w:rPr>
              <w:instrText xml:space="preserve"> PAGEREF _Toc30964841 \h </w:instrText>
            </w:r>
            <w:r w:rsidR="0086199B">
              <w:rPr>
                <w:noProof/>
                <w:webHidden/>
              </w:rPr>
            </w:r>
            <w:r w:rsidR="0086199B">
              <w:rPr>
                <w:noProof/>
                <w:webHidden/>
              </w:rPr>
              <w:fldChar w:fldCharType="separate"/>
            </w:r>
            <w:r w:rsidR="00945CA0">
              <w:rPr>
                <w:noProof/>
                <w:webHidden/>
              </w:rPr>
              <w:t>44</w:t>
            </w:r>
            <w:r w:rsidR="0086199B">
              <w:rPr>
                <w:noProof/>
                <w:webHidden/>
              </w:rPr>
              <w:fldChar w:fldCharType="end"/>
            </w:r>
          </w:hyperlink>
        </w:p>
        <w:p w14:paraId="51200BDF" w14:textId="69AD13A3" w:rsidR="0086199B" w:rsidRDefault="0090630C">
          <w:pPr>
            <w:pStyle w:val="TOC1"/>
            <w:rPr>
              <w:rFonts w:eastAsiaTheme="minorEastAsia"/>
              <w:noProof/>
            </w:rPr>
          </w:pPr>
          <w:hyperlink w:anchor="_Toc30964842" w:history="1">
            <w:r w:rsidR="0086199B" w:rsidRPr="0029382B">
              <w:rPr>
                <w:rStyle w:val="Hyperlink"/>
                <w:noProof/>
              </w:rPr>
              <w:t>14</w:t>
            </w:r>
            <w:r w:rsidR="0086199B">
              <w:rPr>
                <w:rFonts w:eastAsiaTheme="minorEastAsia"/>
                <w:noProof/>
              </w:rPr>
              <w:tab/>
            </w:r>
            <w:r w:rsidR="0086199B" w:rsidRPr="0029382B">
              <w:rPr>
                <w:rStyle w:val="Hyperlink"/>
                <w:noProof/>
              </w:rPr>
              <w:t>Definitions Used in This Review</w:t>
            </w:r>
            <w:r w:rsidR="0086199B">
              <w:rPr>
                <w:noProof/>
                <w:webHidden/>
              </w:rPr>
              <w:tab/>
            </w:r>
            <w:r w:rsidR="0086199B">
              <w:rPr>
                <w:noProof/>
                <w:webHidden/>
              </w:rPr>
              <w:fldChar w:fldCharType="begin"/>
            </w:r>
            <w:r w:rsidR="0086199B">
              <w:rPr>
                <w:noProof/>
                <w:webHidden/>
              </w:rPr>
              <w:instrText xml:space="preserve"> PAGEREF _Toc30964842 \h </w:instrText>
            </w:r>
            <w:r w:rsidR="0086199B">
              <w:rPr>
                <w:noProof/>
                <w:webHidden/>
              </w:rPr>
            </w:r>
            <w:r w:rsidR="0086199B">
              <w:rPr>
                <w:noProof/>
                <w:webHidden/>
              </w:rPr>
              <w:fldChar w:fldCharType="separate"/>
            </w:r>
            <w:r w:rsidR="00945CA0">
              <w:rPr>
                <w:noProof/>
                <w:webHidden/>
              </w:rPr>
              <w:t>45</w:t>
            </w:r>
            <w:r w:rsidR="0086199B">
              <w:rPr>
                <w:noProof/>
                <w:webHidden/>
              </w:rPr>
              <w:fldChar w:fldCharType="end"/>
            </w:r>
          </w:hyperlink>
        </w:p>
        <w:p w14:paraId="58BA8317" w14:textId="5A617D86" w:rsidR="005D7888" w:rsidRDefault="005D7888">
          <w:r>
            <w:rPr>
              <w:b/>
              <w:bCs/>
              <w:noProof/>
            </w:rPr>
            <w:fldChar w:fldCharType="end"/>
          </w:r>
        </w:p>
      </w:sdtContent>
    </w:sdt>
    <w:p w14:paraId="09C2F820" w14:textId="53F91946" w:rsidR="00593858" w:rsidRDefault="00593858">
      <w:pPr>
        <w:rPr>
          <w:rFonts w:ascii="Calibri" w:hAnsi="Calibri" w:cs="Mangal"/>
          <w:color w:val="5A5A5A"/>
          <w:spacing w:val="15"/>
          <w:sz w:val="20"/>
          <w:szCs w:val="20"/>
        </w:rPr>
      </w:pPr>
      <w:r>
        <w:rPr>
          <w:rFonts w:ascii="Calibri" w:hAnsi="Calibri" w:cs="Mangal"/>
          <w:color w:val="5A5A5A"/>
          <w:spacing w:val="15"/>
          <w:sz w:val="20"/>
          <w:szCs w:val="20"/>
        </w:rPr>
        <w:br w:type="page"/>
      </w:r>
    </w:p>
    <w:p w14:paraId="783789A6" w14:textId="69ABDB81" w:rsidR="001E631E" w:rsidRPr="00321030" w:rsidRDefault="00061EC8" w:rsidP="005D7CAD">
      <w:pPr>
        <w:pStyle w:val="Heading1"/>
      </w:pPr>
      <w:bookmarkStart w:id="3" w:name="_Toc27640636"/>
      <w:bookmarkStart w:id="4" w:name="_Toc30964801"/>
      <w:r w:rsidRPr="00321030">
        <w:lastRenderedPageBreak/>
        <w:t xml:space="preserve">Scope of the </w:t>
      </w:r>
      <w:r w:rsidR="00720A20">
        <w:t>R</w:t>
      </w:r>
      <w:r w:rsidRPr="00321030">
        <w:t>eview</w:t>
      </w:r>
      <w:bookmarkEnd w:id="3"/>
      <w:bookmarkEnd w:id="4"/>
    </w:p>
    <w:p w14:paraId="2F2A9DD7" w14:textId="1A3EFB23" w:rsidR="00D91149" w:rsidRDefault="001E631E" w:rsidP="00B25B23">
      <w:r w:rsidRPr="00BE53B8">
        <w:t xml:space="preserve">We present here a </w:t>
      </w:r>
      <w:r w:rsidR="005E2083" w:rsidRPr="00BE53B8">
        <w:t xml:space="preserve">strategic </w:t>
      </w:r>
      <w:r w:rsidRPr="00BE53B8">
        <w:t xml:space="preserve">perspective on the </w:t>
      </w:r>
      <w:r w:rsidR="00387D0B" w:rsidRPr="00BE53B8">
        <w:t xml:space="preserve">central findings and </w:t>
      </w:r>
      <w:r w:rsidRPr="00BE53B8">
        <w:t xml:space="preserve">current challenges of sustainability science.   </w:t>
      </w:r>
      <w:r w:rsidR="002E2307">
        <w:t xml:space="preserve">Research on sustainable development has grown explosively </w:t>
      </w:r>
      <w:r w:rsidR="00B96D72">
        <w:t>since the mid-1980s</w:t>
      </w:r>
      <w:r w:rsidR="002E2307">
        <w:t xml:space="preserve">, </w:t>
      </w:r>
      <w:r w:rsidR="006761F5">
        <w:t xml:space="preserve">with the field of sustainability science </w:t>
      </w:r>
      <w:r w:rsidR="00707E9D">
        <w:t xml:space="preserve">emerging as a </w:t>
      </w:r>
      <w:r w:rsidR="006761F5">
        <w:t>uni</w:t>
      </w:r>
      <w:r w:rsidR="00707E9D">
        <w:t>fied</w:t>
      </w:r>
      <w:r w:rsidR="006761F5">
        <w:t xml:space="preserve"> global </w:t>
      </w:r>
      <w:r w:rsidR="008E49E4">
        <w:t>collaboration network</w:t>
      </w:r>
      <w:r w:rsidR="006761F5">
        <w:t xml:space="preserve"> </w:t>
      </w:r>
      <w:r w:rsidR="00C71A08" w:rsidRPr="00BE53B8">
        <w:t>in the early years of this centur</w:t>
      </w:r>
      <w:r w:rsidR="00362137" w:rsidRPr="00BE53B8">
        <w:t xml:space="preserve">y </w:t>
      </w:r>
      <w:r w:rsidR="00362137" w:rsidRPr="00BE53B8">
        <w:fldChar w:fldCharType="begin"/>
      </w:r>
      <w:r w:rsidR="00B97DE4">
        <w:instrText xml:space="preserve"> ADDIN ZOTERO_ITEM CSL_CITATION {"citationID":"1cBuGhWB","properties":{"formattedCitation":"(Bettencourt and Kaur 2011)","plainCitation":"(Bettencourt and Kaur 2011)","noteIndex":0},"citationItems":[{"id":13805,"uris":["http://zotero.org/groups/2225246/items/XT5Z4BU3"],"uri":["http://zotero.org/groups/2225246/items/XT5Z4BU3"],"itemData":{"id":13805,"type":"article-journal","abstract":"The concepts of sustainable development have experienced extraordinary success since their advent in the 1980s. They are now an integral part of the agenda of governments and corporations, and their goals have become central to the mission of research laboratories and universities worldwide. However, it remains unclear how far the field has progressed as a scientific discipline, especially given its ambitious agenda of integrating theory, applied science, and policy, making it relevant for development globally and generating a new interdisciplinary synthesis across fields. To address these questions, we assembled a corpus of scholarly publications in the field and analyzed its temporal evolution, geographic distribution, disciplinary composition, and collaboration structure. We show that sustainability science has been growing explosively since the late 1980s when foundational publications in the field increased its pull on new authors and intensified their interactions. The field has an unusual geographic footprint combining contributions and connecting through collaboration cities and nations at very different levels of development. Its decomposition into traditional disciplines reveals its emphasis on the management of human, social, and ecological systems seen primarily from an engineering and policy perspective. Finally, we show that the integration of these perspectives has created a new field only in recent years as judged by the emergence of a giant component of scientific collaboration. These developments demonstrate the existence of a growing scientific field of sustainability science as an unusual, inclusive and ubiquitous scientific practice and bode well for its continued impact and longevity.","container-title":"Proceedings of the National Academy of Sciences","DOI":"10.1073/pnas.1102712108","ISSN":"0027-8424, 1091-6490","issue":"49","journalAbbreviation":"PNAS","language":"en","note":"PMID: 22114186","page":"19540-19545","source":"www-pnas-org.ezp-prod1.hul.harvard.edu","title":"Evolution and structure of sustainability science","volume":"108","author":[{"family":"Bettencourt","given":"Luís M. A."},{"family":"Kaur","given":"Jasleen"}],"issued":{"date-parts":[["2011",12,6]]}}}],"schema":"https://github.com/citation-style-language/schema/raw/master/csl-citation.json"} </w:instrText>
      </w:r>
      <w:r w:rsidR="00362137" w:rsidRPr="00BE53B8">
        <w:fldChar w:fldCharType="separate"/>
      </w:r>
      <w:r w:rsidR="00362137" w:rsidRPr="00532351">
        <w:t>(Bettencourt and Kaur 2011)</w:t>
      </w:r>
      <w:r w:rsidR="00362137" w:rsidRPr="00BE53B8">
        <w:fldChar w:fldCharType="end"/>
      </w:r>
      <w:r w:rsidR="00362137" w:rsidRPr="00BE53B8">
        <w:t xml:space="preserve">.  </w:t>
      </w:r>
      <w:r w:rsidR="001562C6" w:rsidRPr="00BE53B8">
        <w:t xml:space="preserve">Other </w:t>
      </w:r>
      <w:r w:rsidR="00C06FFA" w:rsidRPr="00BE53B8">
        <w:t>reviews</w:t>
      </w:r>
      <w:r w:rsidR="00266FCD" w:rsidRPr="00BE53B8">
        <w:t xml:space="preserve">, many of which we </w:t>
      </w:r>
      <w:r w:rsidR="00F371F0" w:rsidRPr="00BE53B8">
        <w:t xml:space="preserve">cite </w:t>
      </w:r>
      <w:r w:rsidR="00266FCD" w:rsidRPr="00BE53B8">
        <w:t>here,</w:t>
      </w:r>
      <w:r w:rsidR="00C06FFA" w:rsidRPr="00BE53B8">
        <w:t xml:space="preserve"> have </w:t>
      </w:r>
      <w:r w:rsidR="00A224CC" w:rsidRPr="00BE53B8">
        <w:t xml:space="preserve">assessed </w:t>
      </w:r>
      <w:r w:rsidR="007E7994" w:rsidRPr="00BE53B8">
        <w:t xml:space="preserve">in detail </w:t>
      </w:r>
      <w:r w:rsidR="00F65A1A" w:rsidRPr="00BE53B8">
        <w:t xml:space="preserve">the </w:t>
      </w:r>
      <w:r w:rsidR="007E7994" w:rsidRPr="00BE53B8">
        <w:t xml:space="preserve">research </w:t>
      </w:r>
      <w:r w:rsidR="00ED139A" w:rsidRPr="00BE53B8">
        <w:t>o</w:t>
      </w:r>
      <w:r w:rsidR="007E7994" w:rsidRPr="00BE53B8">
        <w:t xml:space="preserve">n </w:t>
      </w:r>
      <w:r w:rsidR="00F371F0" w:rsidRPr="00BE53B8">
        <w:t xml:space="preserve">particular </w:t>
      </w:r>
      <w:r w:rsidR="00C06FFA" w:rsidRPr="00BE53B8">
        <w:t>parts</w:t>
      </w:r>
      <w:r w:rsidR="00F371F0" w:rsidRPr="00BE53B8">
        <w:t xml:space="preserve"> of the field</w:t>
      </w:r>
      <w:r w:rsidR="00C06FFA" w:rsidRPr="00BE53B8">
        <w:t xml:space="preserve">.  Our goal is to </w:t>
      </w:r>
      <w:r w:rsidR="00286F71" w:rsidRPr="00BE53B8">
        <w:t xml:space="preserve">complement </w:t>
      </w:r>
      <w:r w:rsidR="003779D4">
        <w:t xml:space="preserve">those </w:t>
      </w:r>
      <w:r w:rsidR="00E47235" w:rsidRPr="00BE53B8">
        <w:t xml:space="preserve">focused </w:t>
      </w:r>
      <w:r w:rsidR="00345C79" w:rsidRPr="00BE53B8">
        <w:t xml:space="preserve">assessments with a </w:t>
      </w:r>
      <w:r w:rsidR="00E22A09">
        <w:t>s</w:t>
      </w:r>
      <w:r w:rsidR="00410ED0">
        <w:t xml:space="preserve">ynthesis that highlights the </w:t>
      </w:r>
      <w:r w:rsidR="00E22A09">
        <w:t xml:space="preserve">principle insights that have emerged from sustainability science and their </w:t>
      </w:r>
      <w:r w:rsidR="00C6349A">
        <w:t xml:space="preserve">practical </w:t>
      </w:r>
      <w:r w:rsidR="00E22A09">
        <w:t xml:space="preserve">implications for the pursuit of </w:t>
      </w:r>
      <w:r w:rsidR="00B25B23">
        <w:t xml:space="preserve">the goals of </w:t>
      </w:r>
      <w:r w:rsidR="00E22A09">
        <w:t>sustainable development.</w:t>
      </w:r>
      <w:r w:rsidR="00B25B23">
        <w:t xml:space="preserve"> </w:t>
      </w:r>
      <w:r w:rsidR="005E2083" w:rsidRPr="00BE53B8">
        <w:t xml:space="preserve"> </w:t>
      </w:r>
      <w:r w:rsidR="00E47235" w:rsidRPr="00BE53B8">
        <w:t xml:space="preserve">We aim </w:t>
      </w:r>
      <w:r w:rsidR="00E204AF" w:rsidRPr="00BE53B8">
        <w:t xml:space="preserve">to </w:t>
      </w:r>
      <w:r w:rsidR="003D33E2" w:rsidRPr="00BE53B8">
        <w:t xml:space="preserve">provide a manageable </w:t>
      </w:r>
      <w:r w:rsidR="00E204AF" w:rsidRPr="00BE53B8">
        <w:t xml:space="preserve">overview </w:t>
      </w:r>
      <w:r w:rsidR="00FC693F" w:rsidRPr="00BE53B8">
        <w:t xml:space="preserve">of the field </w:t>
      </w:r>
      <w:r w:rsidR="00E43558" w:rsidRPr="00BE53B8">
        <w:t xml:space="preserve">for scholars </w:t>
      </w:r>
      <w:r w:rsidR="00B278C2" w:rsidRPr="00BE53B8">
        <w:t xml:space="preserve">seeking to locate their work within the </w:t>
      </w:r>
      <w:r w:rsidR="0037465C" w:rsidRPr="00BE53B8">
        <w:t xml:space="preserve">broad </w:t>
      </w:r>
      <w:r w:rsidR="00B278C2" w:rsidRPr="00BE53B8">
        <w:t xml:space="preserve">enterprise </w:t>
      </w:r>
      <w:r w:rsidR="00B606D6" w:rsidRPr="00BE53B8">
        <w:t>of sustainability science</w:t>
      </w:r>
      <w:r w:rsidR="00353C3F" w:rsidRPr="00BE53B8">
        <w:t xml:space="preserve">, </w:t>
      </w:r>
      <w:del w:id="5" w:author="Author">
        <w:r w:rsidR="00FC693F" w:rsidRPr="00BE53B8" w:rsidDel="00FC1386">
          <w:delText xml:space="preserve">or </w:delText>
        </w:r>
        <w:r w:rsidR="00353C3F" w:rsidRPr="00BE53B8" w:rsidDel="00FC1386">
          <w:delText xml:space="preserve">to </w:delText>
        </w:r>
      </w:del>
      <w:r w:rsidR="00353C3F" w:rsidRPr="00BE53B8">
        <w:t xml:space="preserve">catch up on </w:t>
      </w:r>
      <w:r w:rsidR="002C1BC4" w:rsidRPr="00BE53B8">
        <w:t xml:space="preserve">important findings </w:t>
      </w:r>
      <w:r w:rsidR="00353C3F" w:rsidRPr="00BE53B8">
        <w:t xml:space="preserve">in parts that are not their own, </w:t>
      </w:r>
      <w:ins w:id="6" w:author="Author">
        <w:r w:rsidR="00FC1386">
          <w:t xml:space="preserve">and </w:t>
        </w:r>
      </w:ins>
      <w:del w:id="7" w:author="Author">
        <w:r w:rsidR="00FC693F" w:rsidRPr="00BE53B8" w:rsidDel="00FC1386">
          <w:delText xml:space="preserve">or </w:delText>
        </w:r>
        <w:r w:rsidR="00E53972" w:rsidRPr="00BE53B8" w:rsidDel="00FC1386">
          <w:delText xml:space="preserve">to </w:delText>
        </w:r>
      </w:del>
      <w:r w:rsidR="00E53972" w:rsidRPr="00BE53B8">
        <w:t xml:space="preserve">forge new collaborations across </w:t>
      </w:r>
      <w:r w:rsidR="0037465C" w:rsidRPr="00BE53B8">
        <w:t xml:space="preserve">distant parts of </w:t>
      </w:r>
      <w:r w:rsidR="00E53972" w:rsidRPr="00BE53B8">
        <w:t xml:space="preserve">this rapidly </w:t>
      </w:r>
      <w:r w:rsidR="0037465C" w:rsidRPr="00BE53B8">
        <w:t xml:space="preserve">expanding and </w:t>
      </w:r>
      <w:r w:rsidR="00E53972" w:rsidRPr="00BE53B8">
        <w:t>evolving</w:t>
      </w:r>
      <w:r w:rsidR="009D2F38">
        <w:t xml:space="preserve"> enterprise</w:t>
      </w:r>
      <w:r w:rsidR="00E53972" w:rsidRPr="00BE53B8">
        <w:t>.</w:t>
      </w:r>
      <w:bookmarkStart w:id="8" w:name="_Toc27637883"/>
      <w:bookmarkStart w:id="9" w:name="_Toc27637884"/>
      <w:bookmarkStart w:id="10" w:name="_Toc27637885"/>
      <w:bookmarkStart w:id="11" w:name="_Toc27637886"/>
      <w:bookmarkStart w:id="12" w:name="_Toc21422537"/>
      <w:bookmarkStart w:id="13" w:name="_Toc27640637"/>
      <w:bookmarkEnd w:id="8"/>
      <w:bookmarkEnd w:id="9"/>
      <w:bookmarkEnd w:id="10"/>
      <w:bookmarkEnd w:id="11"/>
    </w:p>
    <w:p w14:paraId="5276429F" w14:textId="506A391F" w:rsidR="008C2D22" w:rsidRDefault="008C2D22" w:rsidP="006761F5"/>
    <w:p w14:paraId="6BA01A68" w14:textId="0AE7FDA0" w:rsidR="001E631E" w:rsidRPr="0067489C" w:rsidRDefault="00B07421" w:rsidP="00B401A8">
      <w:pPr>
        <w:pStyle w:val="Heading2"/>
      </w:pPr>
      <w:bookmarkStart w:id="14" w:name="_Toc30964802"/>
      <w:r>
        <w:t>The Challenge</w:t>
      </w:r>
      <w:r w:rsidR="00F20664">
        <w:t>s</w:t>
      </w:r>
      <w:r>
        <w:t xml:space="preserve"> of S</w:t>
      </w:r>
      <w:r w:rsidR="008A1A13" w:rsidRPr="0067489C">
        <w:t xml:space="preserve">ustainable </w:t>
      </w:r>
      <w:r w:rsidR="0098671C">
        <w:t>D</w:t>
      </w:r>
      <w:r w:rsidR="008A1A13" w:rsidRPr="0067489C">
        <w:t>evelopment</w:t>
      </w:r>
      <w:bookmarkEnd w:id="12"/>
      <w:bookmarkEnd w:id="13"/>
      <w:bookmarkEnd w:id="14"/>
    </w:p>
    <w:p w14:paraId="7821F074" w14:textId="58AD4E65" w:rsidR="00C859EA" w:rsidRPr="00BE53B8" w:rsidRDefault="00E04072" w:rsidP="00C859EA">
      <w:r w:rsidRPr="00BE53B8">
        <w:t>S</w:t>
      </w:r>
      <w:r w:rsidR="001254F8" w:rsidRPr="00BE53B8">
        <w:t>ustainability science</w:t>
      </w:r>
      <w:r w:rsidR="00445FC4" w:rsidRPr="00BE53B8">
        <w:t>, like</w:t>
      </w:r>
      <w:r w:rsidR="002E2C16" w:rsidRPr="00BE53B8">
        <w:t xml:space="preserve"> </w:t>
      </w:r>
      <w:r w:rsidR="00445FC4" w:rsidRPr="00BE53B8">
        <w:t xml:space="preserve">agricultural science or health science, </w:t>
      </w:r>
      <w:r w:rsidRPr="00BE53B8">
        <w:t>is</w:t>
      </w:r>
      <w:r w:rsidR="001254F8" w:rsidRPr="00BE53B8">
        <w:t xml:space="preserve"> </w:t>
      </w:r>
      <w:r w:rsidR="0013133B" w:rsidRPr="00BE53B8">
        <w:t xml:space="preserve">an </w:t>
      </w:r>
      <w:r w:rsidR="001254F8" w:rsidRPr="00BE53B8">
        <w:t xml:space="preserve">applied science </w:t>
      </w:r>
      <w:r w:rsidR="006250C3" w:rsidRPr="00BE53B8">
        <w:t xml:space="preserve">defined by </w:t>
      </w:r>
      <w:r w:rsidR="001254F8" w:rsidRPr="00BE53B8">
        <w:t xml:space="preserve">the </w:t>
      </w:r>
      <w:r w:rsidR="006A5452" w:rsidRPr="00BE53B8">
        <w:t xml:space="preserve">practical </w:t>
      </w:r>
      <w:r w:rsidR="001254F8" w:rsidRPr="00BE53B8">
        <w:t>problems it addresses</w:t>
      </w:r>
      <w:r w:rsidR="005F7872">
        <w:t xml:space="preserve"> – specifically, </w:t>
      </w:r>
      <w:r w:rsidR="002E2C16" w:rsidRPr="00BE53B8">
        <w:t>the problem of sustainable development</w:t>
      </w:r>
      <w:r w:rsidR="004156C6" w:rsidRPr="00BE53B8">
        <w:t xml:space="preserve"> </w:t>
      </w:r>
      <w:r w:rsidR="004156C6" w:rsidRPr="00BE53B8">
        <w:fldChar w:fldCharType="begin"/>
      </w:r>
      <w:r w:rsidR="00B97DE4">
        <w:instrText xml:space="preserve"> ADDIN ZOTERO_ITEM CSL_CITATION {"citationID":"uqbBn0FC","properties":{"formattedCitation":"(Kates 2011)","plainCitation":"(Kates 2011)","noteIndex":0},"citationItems":[{"id":"IjNXmkYA/maBUECa8","uris":["http://zotero.org/groups/2225246/items/CL3ZJE7W"],"uri":["http://zotero.org/groups/2225246/items/CL3ZJE7W"],"itemData":{"id":12335,"type":"article-journal","title":"What kind of a science is sustainability science?","container-title":"Proceedings of the National Academy of Sciences","page":"19449-19450","volume":"108","issue":"49","URL":"http://www.pnas.org/content/108/49/19449.short","DOI":"10.1073/pnas.1116097108","language":"English","author":[{"family":"Kates","given":"Robert W."}],"issued":{"date-parts":[["2011",12,6]]}}}],"schema":"https://github.com/citation-style-language/schema/raw/master/csl-citation.json"} </w:instrText>
      </w:r>
      <w:r w:rsidR="004156C6" w:rsidRPr="00BE53B8">
        <w:fldChar w:fldCharType="separate"/>
      </w:r>
      <w:r w:rsidR="004156C6" w:rsidRPr="00532351">
        <w:t>(Kates 2011)</w:t>
      </w:r>
      <w:r w:rsidR="004156C6" w:rsidRPr="00BE53B8">
        <w:fldChar w:fldCharType="end"/>
      </w:r>
      <w:r w:rsidR="00541F02" w:rsidRPr="00BE53B8">
        <w:t xml:space="preserve">.   </w:t>
      </w:r>
      <w:r w:rsidR="00C859EA" w:rsidRPr="00BE53B8">
        <w:t>That problem was defined a generation ago by the World Commission on Environment and Development (the Brundtland Commission)</w:t>
      </w:r>
      <w:r w:rsidR="004C0E5D" w:rsidRPr="00BE53B8">
        <w:t xml:space="preserve"> in a prescient statement that merits careful rereading today</w:t>
      </w:r>
      <w:r w:rsidR="00C859EA" w:rsidRPr="00BE53B8">
        <w:t>:</w:t>
      </w:r>
    </w:p>
    <w:p w14:paraId="6E6A81B5" w14:textId="77777777" w:rsidR="00E668ED" w:rsidRPr="00BE53B8" w:rsidRDefault="00E668ED" w:rsidP="00C859EA"/>
    <w:p w14:paraId="671ADC02" w14:textId="33F51CD1" w:rsidR="00C859EA" w:rsidRPr="006925D4" w:rsidRDefault="00C859EA" w:rsidP="00C859EA">
      <w:pPr>
        <w:pStyle w:val="Quote"/>
        <w:jc w:val="left"/>
        <w:rPr>
          <w:rFonts w:ascii="Times New Roman" w:eastAsia="Times New Roman" w:hAnsi="Times New Roman" w:cs="Times New Roman"/>
          <w:i/>
          <w:iCs w:val="0"/>
          <w:color w:val="auto"/>
          <w:szCs w:val="24"/>
        </w:rPr>
      </w:pPr>
      <w:r w:rsidRPr="006925D4">
        <w:rPr>
          <w:rFonts w:ascii="Times New Roman" w:eastAsia="Times New Roman" w:hAnsi="Times New Roman" w:cs="Times New Roman"/>
          <w:i/>
          <w:iCs w:val="0"/>
          <w:color w:val="auto"/>
          <w:szCs w:val="24"/>
        </w:rPr>
        <w:t xml:space="preserve">Environment is where we live; and development is what we all do in attempting to improve our lot within that abode. The two are inseparable…. Humanity has the ability to make development sustainable: to ensure that it meets the needs of the present without compromising the ability of future generations to meet their own needs </w:t>
      </w:r>
      <w:r w:rsidRPr="006925D4">
        <w:rPr>
          <w:rFonts w:ascii="Times New Roman" w:eastAsia="Times New Roman" w:hAnsi="Times New Roman" w:cs="Times New Roman"/>
          <w:i/>
          <w:iCs w:val="0"/>
          <w:color w:val="auto"/>
          <w:szCs w:val="24"/>
        </w:rPr>
        <w:fldChar w:fldCharType="begin"/>
      </w:r>
      <w:r w:rsidR="00B97DE4">
        <w:rPr>
          <w:rFonts w:ascii="Times New Roman" w:eastAsia="Times New Roman" w:hAnsi="Times New Roman" w:cs="Times New Roman"/>
          <w:i/>
          <w:iCs w:val="0"/>
          <w:color w:val="auto"/>
          <w:szCs w:val="24"/>
        </w:rPr>
        <w:instrText xml:space="preserve"> ADDIN ZOTERO_ITEM CSL_CITATION {"citationID":"AoVKWK1N","properties":{"formattedCitation":"(World Commission on Environment and Development 1987)","plainCitation":"(World Commission on Environment and Development 1987)","noteIndex":0},"citationItems":[{"id":11924,"uris":["http://zotero.org/groups/2225246/items/YXKHENIQ"],"uri":["http://zotero.org/groups/2225246/items/YXKHENIQ"],"itemData":{"id":11924,"type":"book","edition":"[Rev.]","event-place":"Oxford ;New York","language":"English","number-of-pages":"400","publisher":"Oxford University Press","publisher-place":"Oxford ;New York","title":"Our common future","URL":"http://hollis.harvard.edu/?itemid=%7Clibrary/m/aleph%7C001468050","author":[{"family":"World Commission on Environment","given":""},{"literal":"Development"}],"issued":{"date-parts":[["1987"]]}}}],"schema":"https://github.com/citation-style-language/schema/raw/master/csl-citation.json"} </w:instrText>
      </w:r>
      <w:r w:rsidRPr="006925D4">
        <w:rPr>
          <w:rFonts w:ascii="Times New Roman" w:eastAsia="Times New Roman" w:hAnsi="Times New Roman" w:cs="Times New Roman"/>
          <w:i/>
          <w:iCs w:val="0"/>
          <w:color w:val="auto"/>
          <w:szCs w:val="24"/>
        </w:rPr>
        <w:fldChar w:fldCharType="separate"/>
      </w:r>
      <w:r w:rsidRPr="006925D4">
        <w:rPr>
          <w:rFonts w:ascii="Times New Roman" w:eastAsia="Times New Roman" w:hAnsi="Times New Roman" w:cs="Times New Roman"/>
          <w:i/>
          <w:iCs w:val="0"/>
          <w:color w:val="auto"/>
          <w:szCs w:val="24"/>
        </w:rPr>
        <w:t>(World Commission on Environment and Development 1987)</w:t>
      </w:r>
      <w:r w:rsidRPr="006925D4">
        <w:rPr>
          <w:rFonts w:ascii="Times New Roman" w:eastAsia="Times New Roman" w:hAnsi="Times New Roman" w:cs="Times New Roman"/>
          <w:i/>
          <w:iCs w:val="0"/>
          <w:color w:val="auto"/>
          <w:szCs w:val="24"/>
        </w:rPr>
        <w:fldChar w:fldCharType="end"/>
      </w:r>
      <w:r w:rsidRPr="006925D4">
        <w:rPr>
          <w:rFonts w:ascii="Times New Roman" w:eastAsia="Times New Roman" w:hAnsi="Times New Roman" w:cs="Times New Roman"/>
          <w:i/>
          <w:iCs w:val="0"/>
          <w:color w:val="auto"/>
          <w:szCs w:val="24"/>
        </w:rPr>
        <w:t xml:space="preserve"> .</w:t>
      </w:r>
    </w:p>
    <w:p w14:paraId="0C772D9E" w14:textId="5A4A5AF1" w:rsidR="00C859EA" w:rsidRDefault="00C859EA" w:rsidP="00C859EA"/>
    <w:p w14:paraId="6A703752" w14:textId="27BD281D" w:rsidR="00B0686D" w:rsidRDefault="00B645F0" w:rsidP="000D61BE">
      <w:r>
        <w:t>Subsequent deliberations in all manner of</w:t>
      </w:r>
      <w:r w:rsidR="000B4902">
        <w:t xml:space="preserve"> public forums </w:t>
      </w:r>
      <w:r>
        <w:t xml:space="preserve">– from </w:t>
      </w:r>
      <w:r w:rsidR="000E5B32">
        <w:t xml:space="preserve">community gatherings </w:t>
      </w:r>
      <w:r>
        <w:t xml:space="preserve">to </w:t>
      </w:r>
      <w:r w:rsidR="000E5B32">
        <w:t xml:space="preserve">the UN General Assembly </w:t>
      </w:r>
      <w:r w:rsidR="002F1F05">
        <w:t xml:space="preserve">– have reaffirmed the Commission’s </w:t>
      </w:r>
      <w:r w:rsidR="006E4214">
        <w:t>vision</w:t>
      </w:r>
      <w:r w:rsidR="004B1499">
        <w:t xml:space="preserve"> </w:t>
      </w:r>
      <w:r w:rsidR="000B4902">
        <w:t xml:space="preserve">but also expanded it.   </w:t>
      </w:r>
      <w:r w:rsidR="00B0686D">
        <w:t>The challenges of sustainable development today are generally seen</w:t>
      </w:r>
      <w:r w:rsidR="00501A8E">
        <w:t xml:space="preserve"> </w:t>
      </w:r>
      <w:r w:rsidR="00B0686D">
        <w:t xml:space="preserve">in terms </w:t>
      </w:r>
      <w:r w:rsidR="00173C21">
        <w:t xml:space="preserve">that go beyond </w:t>
      </w:r>
      <w:r w:rsidR="000C265C">
        <w:t xml:space="preserve">just </w:t>
      </w:r>
      <w:r w:rsidR="00173C21">
        <w:t xml:space="preserve">meeting basic </w:t>
      </w:r>
      <w:r w:rsidR="00EF5870">
        <w:t xml:space="preserve">human </w:t>
      </w:r>
      <w:r w:rsidR="00173C21">
        <w:t xml:space="preserve">needs to </w:t>
      </w:r>
      <w:r w:rsidR="003749A9">
        <w:t xml:space="preserve">embrace </w:t>
      </w:r>
      <w:r w:rsidR="00173C21">
        <w:t xml:space="preserve">a broader vision of </w:t>
      </w:r>
      <w:r w:rsidR="000B4B76">
        <w:t xml:space="preserve">enhancing human </w:t>
      </w:r>
      <w:r w:rsidR="000B4B76" w:rsidRPr="00540FBF">
        <w:rPr>
          <w:b/>
        </w:rPr>
        <w:t>well-being</w:t>
      </w:r>
      <w:r w:rsidR="000B4B76" w:rsidRPr="00E07806">
        <w:rPr>
          <w:rStyle w:val="EndnoteReference"/>
        </w:rPr>
        <w:endnoteReference w:id="1"/>
      </w:r>
      <w:r w:rsidR="000B4B76" w:rsidRPr="00E07806">
        <w:t xml:space="preserve"> </w:t>
      </w:r>
      <w:r w:rsidR="000B4B76" w:rsidRPr="00BE53B8">
        <w:t xml:space="preserve"> </w:t>
      </w:r>
      <w:r w:rsidR="000B4B76">
        <w:fldChar w:fldCharType="begin"/>
      </w:r>
      <w:r w:rsidR="00B97DE4">
        <w:instrText xml:space="preserve"> ADDIN ZOTERO_ITEM CSL_CITATION {"citationID":"7lFRx9Oj","properties":{"formattedCitation":"(Stiglitz, Fitoussi, and Durand 2019)","plainCitation":"(Stiglitz, Fitoussi, and Durand 2019)","noteIndex":0},"citationItems":[{"id":17818,"uris":["http://zotero.org/groups/2225246/items/J45KE78U"],"uri":["http://zotero.org/groups/2225246/items/J45KE78U"],"itemData":{"id":17818,"type":"book","abstract":"\"A bold agenda for a better way to assess societal well-being, by three of the world's leading economists and statisticians\"--","call-number":"HN25 .S75 2019","event-place":"New York","ISBN":"978-1-62097-569-5","publisher":"The New Press","publisher-place":"New York","source":"Library of Congress ISBN","title":"Measuring what counts: the global movement for well-being","title-short":"Measuring what counts","author":[{"family":"Stiglitz","given":"Joseph E."},{"family":"Fitoussi","given":"Jean-Paul"},{"family":"Durand","given":"Martine"}],"issued":{"date-parts":[["2019"]]}}}],"schema":"https://github.com/citation-style-language/schema/raw/master/csl-citation.json"} </w:instrText>
      </w:r>
      <w:r w:rsidR="000B4B76">
        <w:fldChar w:fldCharType="separate"/>
      </w:r>
      <w:r w:rsidR="000B4B76" w:rsidRPr="00E07806">
        <w:t>(Stiglitz, Fitoussi, and Durand 2019)</w:t>
      </w:r>
      <w:r w:rsidR="000B4B76">
        <w:fldChar w:fldCharType="end"/>
      </w:r>
      <w:r w:rsidR="000B4B76">
        <w:t xml:space="preserve">.  </w:t>
      </w:r>
      <w:r w:rsidR="00C10393">
        <w:t>And</w:t>
      </w:r>
      <w:r w:rsidR="00B64CAA">
        <w:t xml:space="preserve"> </w:t>
      </w:r>
      <w:r w:rsidR="006A27C4">
        <w:t xml:space="preserve">they increasingly </w:t>
      </w:r>
      <w:r w:rsidR="00347A52">
        <w:t xml:space="preserve">acknowledge </w:t>
      </w:r>
      <w:r w:rsidR="00EF5870">
        <w:t xml:space="preserve">that the pursuit of sustainability should treat </w:t>
      </w:r>
      <w:r w:rsidR="00B0686D">
        <w:t>humans</w:t>
      </w:r>
      <w:r w:rsidR="006F6D3A">
        <w:t xml:space="preserve">, in Amartya Sen’s phrase, </w:t>
      </w:r>
      <w:r w:rsidR="0036181D">
        <w:t>“</w:t>
      </w:r>
      <w:r w:rsidR="00B0686D">
        <w:t xml:space="preserve">not as patients </w:t>
      </w:r>
      <w:r w:rsidR="006F6D3A">
        <w:t xml:space="preserve">whose interests have </w:t>
      </w:r>
      <w:r w:rsidR="00B0686D">
        <w:t>to be looked after</w:t>
      </w:r>
      <w:r w:rsidR="006F6D3A">
        <w:t>,</w:t>
      </w:r>
      <w:r w:rsidR="00B0686D">
        <w:t xml:space="preserve"> but as agents </w:t>
      </w:r>
      <w:r w:rsidR="0036181D">
        <w:t xml:space="preserve">who can do effective things” -- who have </w:t>
      </w:r>
      <w:r w:rsidR="00B0686D">
        <w:t xml:space="preserve">the freedom and </w:t>
      </w:r>
      <w:r w:rsidR="00B0686D" w:rsidRPr="007068C5">
        <w:rPr>
          <w:b/>
        </w:rPr>
        <w:t>capacity</w:t>
      </w:r>
      <w:r w:rsidR="000B4B76">
        <w:rPr>
          <w:rStyle w:val="EndnoteReference"/>
        </w:rPr>
        <w:endnoteReference w:id="2"/>
      </w:r>
      <w:r w:rsidR="00B0686D">
        <w:t xml:space="preserve"> to participate in setting their own sustainability goals and in choosing how to pursue them</w:t>
      </w:r>
      <w:r w:rsidR="00D82AC1">
        <w:t xml:space="preserve"> </w:t>
      </w:r>
      <w:r w:rsidR="00D82AC1">
        <w:fldChar w:fldCharType="begin"/>
      </w:r>
      <w:r w:rsidR="00B97DE4">
        <w:instrText xml:space="preserve"> ADDIN ZOTERO_ITEM CSL_CITATION {"citationID":"akg4tfelko","properties":{"formattedCitation":"(Sen 2013, 7)","plainCitation":"(Sen 2013, 7)","noteIndex":0},"citationItems":[{"id":11743,"uris":["http://zotero.org/groups/2225246/items/X48NU3B2"],"uri":["http://zotero.org/groups/2225246/items/X48NU3B2"],"itemData":{"id":11743,"type":"article-journal","abstract":"The idea of ‘sustainability’ received serious attention in the so-called Brundtland Commission Report that has many attractive features. In particular, it highlighted the importance of intergenerational justice while maintaining a concern for the poor of each generation and shifted the focus away from resources to human beings. I argue that this way of understanding sustainability, while a great improvement, is still incomplete. There are important grounds for favouring a freedom-oriented view, focusing on crucial freedoms that people have reason to value. Human freedoms include the fulfilment of needs, but also the liberty to define and pursue our own goals, objectives and commitments, no matter how they link with our own particular needs. Human beings are reflective creatures and are able to reason about and decide what they would like to happen, rather than being compellingly led by their own needs—biological or social. A fuller concept of sustainability has to aim at sustaining human freedoms, rather than only at our ability to fulfil our felt needs. Some empirical examples are given to illustrate the distinctive nature and the reasoned importance of seeing sustainability in terms of sustaining human freedoms and capabilities.","container-title":"Journal of Human Development and Capabilities","DOI":"10.1080/19452829.2012.747492","ISSN":"1945-2829","issue":"1","page":"6-20","source":"Taylor and Francis+NEJM","title":"The Ends and Means of Sustainability","volume":"14","author":[{"family":"Sen","given":"Amartya"}],"issued":{"date-parts":[["2013",2,1]]}},"locator":"7","label":"page"}],"schema":"https://github.com/citation-style-language/schema/raw/master/csl-citation.json"} </w:instrText>
      </w:r>
      <w:r w:rsidR="00D82AC1">
        <w:fldChar w:fldCharType="separate"/>
      </w:r>
      <w:r w:rsidR="0027518B" w:rsidRPr="0027518B">
        <w:t>(Sen 2013, 7)</w:t>
      </w:r>
      <w:r w:rsidR="00D82AC1">
        <w:fldChar w:fldCharType="end"/>
      </w:r>
      <w:r w:rsidR="00B0686D">
        <w:t>.</w:t>
      </w:r>
    </w:p>
    <w:p w14:paraId="55A81A01" w14:textId="77777777" w:rsidR="00B0686D" w:rsidRDefault="00B0686D" w:rsidP="00EC3361"/>
    <w:p w14:paraId="60FCFA77" w14:textId="378CA9C6" w:rsidR="00C859EA" w:rsidRPr="00BE53B8" w:rsidRDefault="00501A8E" w:rsidP="00C859EA">
      <w:r>
        <w:t>The g</w:t>
      </w:r>
      <w:r w:rsidR="00F20664">
        <w:t xml:space="preserve">rowing concern for </w:t>
      </w:r>
      <w:r w:rsidR="00B479BD">
        <w:t xml:space="preserve">making development </w:t>
      </w:r>
      <w:r w:rsidR="00F20664">
        <w:t xml:space="preserve">sustainable </w:t>
      </w:r>
      <w:r w:rsidR="005D34BB">
        <w:t xml:space="preserve">has been </w:t>
      </w:r>
      <w:r w:rsidR="00C859EA" w:rsidRPr="00BE53B8">
        <w:t xml:space="preserve">a </w:t>
      </w:r>
      <w:r w:rsidR="0077401B" w:rsidRPr="00BE53B8">
        <w:t>response</w:t>
      </w:r>
      <w:r w:rsidR="00C859EA" w:rsidRPr="00BE53B8">
        <w:t xml:space="preserve"> to </w:t>
      </w:r>
      <w:r w:rsidR="00CC26D2" w:rsidRPr="00BE53B8">
        <w:t xml:space="preserve">tensions implicit in </w:t>
      </w:r>
      <w:r w:rsidR="00C859EA" w:rsidRPr="00BE53B8">
        <w:t xml:space="preserve">two global trends: rapidly increasing human well-being and </w:t>
      </w:r>
      <w:r w:rsidR="00BF2529" w:rsidRPr="00BE53B8">
        <w:t xml:space="preserve">rapidly increasing </w:t>
      </w:r>
      <w:r w:rsidR="00C859EA" w:rsidRPr="00BE53B8">
        <w:t xml:space="preserve">environmental degradation.   </w:t>
      </w:r>
      <w:r w:rsidR="000479A9" w:rsidRPr="00BE53B8">
        <w:t xml:space="preserve">These two trends, taken together, have come to </w:t>
      </w:r>
      <w:r w:rsidR="009235C8" w:rsidRPr="00BE53B8">
        <w:t xml:space="preserve">be the perplexing </w:t>
      </w:r>
      <w:r w:rsidR="00053DA8">
        <w:t xml:space="preserve">and alarming </w:t>
      </w:r>
      <w:r w:rsidR="009E149D">
        <w:t xml:space="preserve">characterization </w:t>
      </w:r>
      <w:r w:rsidR="009235C8" w:rsidRPr="00BE53B8">
        <w:t xml:space="preserve">of </w:t>
      </w:r>
      <w:r w:rsidR="000479A9" w:rsidRPr="00BE53B8">
        <w:t xml:space="preserve">what many are now calling the </w:t>
      </w:r>
      <w:r w:rsidR="000479A9" w:rsidRPr="00E32FB8">
        <w:rPr>
          <w:b/>
        </w:rPr>
        <w:t>Anthropocene System</w:t>
      </w:r>
      <w:r w:rsidR="000955D3">
        <w:rPr>
          <w:rStyle w:val="EndnoteReference"/>
        </w:rPr>
        <w:endnoteReference w:id="3"/>
      </w:r>
      <w:r w:rsidR="003C5875" w:rsidRPr="00BE53B8">
        <w:t xml:space="preserve">.   </w:t>
      </w:r>
      <w:r w:rsidR="009235C8" w:rsidRPr="00BE53B8">
        <w:t xml:space="preserve">The first </w:t>
      </w:r>
      <w:r w:rsidR="009E149D">
        <w:t>global trend</w:t>
      </w:r>
      <w:r w:rsidR="00B22342">
        <w:t>,</w:t>
      </w:r>
      <w:r w:rsidR="009E149D">
        <w:t xml:space="preserve"> described </w:t>
      </w:r>
      <w:r w:rsidR="00C859EA" w:rsidRPr="00BE53B8">
        <w:t xml:space="preserve">by Angus Deaton as </w:t>
      </w:r>
      <w:r w:rsidR="007439F2" w:rsidRPr="00E32FB8">
        <w:rPr>
          <w:i/>
        </w:rPr>
        <w:t>T</w:t>
      </w:r>
      <w:r w:rsidR="00C859EA" w:rsidRPr="00E32FB8">
        <w:rPr>
          <w:i/>
        </w:rPr>
        <w:t>he Great Escape</w:t>
      </w:r>
      <w:r w:rsidR="00B22342">
        <w:rPr>
          <w:i/>
        </w:rPr>
        <w:t>,</w:t>
      </w:r>
      <w:r w:rsidR="002C31BB">
        <w:rPr>
          <w:i/>
        </w:rPr>
        <w:t xml:space="preserve"> </w:t>
      </w:r>
      <w:r w:rsidR="005A4DD2">
        <w:t xml:space="preserve">consists of unprecedented </w:t>
      </w:r>
      <w:r w:rsidR="002C31BB">
        <w:t>improvements</w:t>
      </w:r>
      <w:r w:rsidR="00230173">
        <w:t xml:space="preserve"> in human</w:t>
      </w:r>
      <w:r w:rsidR="002C31BB">
        <w:t xml:space="preserve"> health, knowledge and material well-being beginning in the late 19</w:t>
      </w:r>
      <w:r w:rsidR="002C31BB" w:rsidRPr="00EE1F23">
        <w:rPr>
          <w:vertAlign w:val="superscript"/>
        </w:rPr>
        <w:t>th</w:t>
      </w:r>
      <w:r w:rsidR="002C31BB">
        <w:t xml:space="preserve"> century and accelerating especially in the second half of the 20</w:t>
      </w:r>
      <w:r w:rsidR="002C31BB" w:rsidRPr="00EE1F23">
        <w:rPr>
          <w:vertAlign w:val="superscript"/>
        </w:rPr>
        <w:t>th</w:t>
      </w:r>
      <w:r w:rsidR="002C31BB">
        <w:t xml:space="preserve"> century </w:t>
      </w:r>
      <w:r w:rsidR="002C31BB" w:rsidRPr="00BE53B8">
        <w:fldChar w:fldCharType="begin"/>
      </w:r>
      <w:r w:rsidR="00B97DE4">
        <w:instrText xml:space="preserve"> ADDIN ZOTERO_ITEM CSL_CITATION {"citationID":"z5CW2Mgp","properties":{"formattedCitation":"(Deaton 2013)","plainCitation":"(Deaton 2013)","noteIndex":0},"citationItems":[{"id":14025,"uris":["http://zotero.org/groups/2225246/items/7B2FJDQ3"],"uri":["http://zotero.org/groups/2225246/items/7B2FJDQ3"],"itemData":{"id":14025,"type":"book","abstract":"The world is a better place than it used to be. People are wealthier and healthier, and live longer lives. Yet the escapes from destitution by so many have left gaping inequalities between people and between nations. In The Great Escape, Angus Deaton--one of the foremost experts on economic development and on poverty--tells the remarkable story of how, starting 250 years ago, some parts of the world began to experience sustained progress, opening up gaps and setting the stage for today's hugely unequal world. Deaton takes an in-depth look at the historical and ongoing patterns behind","event-place":"Princeton, N.J.","ISBN":"978-0-691-16562-2","language":"eng","number-of-pages":"377","publisher":"Princeton University Press","publisher-place":"Princeton, N.J.","source":"hollis.harvard.edu","title":"The great escape:health, wealth, and the origins of inequality","title-short":"The great escape","author":[{"family":"Deaton","given":"Angus"}],"issued":{"date-parts":[["2013"]]}}}],"schema":"https://github.com/citation-style-language/schema/raw/master/csl-citation.json"} </w:instrText>
      </w:r>
      <w:r w:rsidR="002C31BB" w:rsidRPr="00BE53B8">
        <w:fldChar w:fldCharType="separate"/>
      </w:r>
      <w:r w:rsidR="002C31BB" w:rsidRPr="004F51D0">
        <w:t>(Deaton 2013)</w:t>
      </w:r>
      <w:r w:rsidR="002C31BB" w:rsidRPr="00BE53B8">
        <w:fldChar w:fldCharType="end"/>
      </w:r>
      <w:r w:rsidR="00C859EA" w:rsidRPr="00BE53B8">
        <w:t xml:space="preserve">.  Today, more than 80% of the people on earth have life expectancies that are higher than those of people in the richest parts of the world as recently as 1950.  </w:t>
      </w:r>
      <w:r w:rsidR="00996AFB" w:rsidRPr="00BE53B8">
        <w:t xml:space="preserve">The fraction living in absolute poverty has never been lower.   </w:t>
      </w:r>
      <w:r w:rsidR="00C859EA" w:rsidRPr="00BE53B8">
        <w:t xml:space="preserve">The </w:t>
      </w:r>
      <w:r w:rsidR="00217358" w:rsidRPr="00D456A2">
        <w:t>g</w:t>
      </w:r>
      <w:r w:rsidR="00C859EA" w:rsidRPr="00D456A2">
        <w:t xml:space="preserve">reat </w:t>
      </w:r>
      <w:r w:rsidR="00217358" w:rsidRPr="00D456A2">
        <w:t>e</w:t>
      </w:r>
      <w:r w:rsidR="00C859EA" w:rsidRPr="00D456A2">
        <w:t>scape</w:t>
      </w:r>
      <w:r w:rsidR="00C859EA" w:rsidRPr="00BE53B8">
        <w:t xml:space="preserve"> has certainly left some people and regions behind, result</w:t>
      </w:r>
      <w:r w:rsidR="00E12B90" w:rsidRPr="00BE53B8">
        <w:t>ing</w:t>
      </w:r>
      <w:r w:rsidR="00C859EA" w:rsidRPr="00BE53B8">
        <w:t xml:space="preserve"> </w:t>
      </w:r>
      <w:r w:rsidR="00C859EA" w:rsidRPr="00BE53B8">
        <w:lastRenderedPageBreak/>
        <w:t>in substantial inequalities</w:t>
      </w:r>
      <w:r w:rsidR="00B52982">
        <w:t xml:space="preserve"> </w:t>
      </w:r>
      <w:r w:rsidR="00B52982">
        <w:fldChar w:fldCharType="begin"/>
      </w:r>
      <w:r w:rsidR="00B97DE4">
        <w:instrText xml:space="preserve"> ADDIN ZOTERO_ITEM CSL_CITATION {"citationID":"a24j876jkdi","properties":{"formattedCitation":"(UNDP 2019)","plainCitation":"(UNDP 2019)","noteIndex":0},"citationItems":[{"id":17925,"uris":["http://zotero.org/groups/2225246/items/AC5UJYFS"],"uri":["http://zotero.org/groups/2225246/items/AC5UJYFS"],"itemData":{"id":17925,"type":"report","event-place":"New York","publisher":"UN Development Program","publisher-place":"New York","title":"Human development report 2019: Beyond income, beyond averages, beyond today: Inequalities in human development in the 21st century","author":[{"family":"UNDP","given":""}],"issued":{"date-parts":[["2019"]]}}}],"schema":"https://github.com/citation-style-language/schema/raw/master/csl-citation.json"} </w:instrText>
      </w:r>
      <w:r w:rsidR="00B52982">
        <w:fldChar w:fldCharType="separate"/>
      </w:r>
      <w:r w:rsidR="00BB2917" w:rsidRPr="004F51D0">
        <w:t>(UNDP 2019)</w:t>
      </w:r>
      <w:r w:rsidR="00B52982">
        <w:fldChar w:fldCharType="end"/>
      </w:r>
      <w:r w:rsidR="00600D7C" w:rsidRPr="00BE53B8">
        <w:t xml:space="preserve">.   </w:t>
      </w:r>
      <w:r w:rsidR="005638D6" w:rsidRPr="00BE53B8">
        <w:t>B</w:t>
      </w:r>
      <w:r w:rsidR="00C859EA" w:rsidRPr="00BE53B8">
        <w:t>y almost any metric</w:t>
      </w:r>
      <w:r w:rsidR="005638D6" w:rsidRPr="00BE53B8">
        <w:t>, however,</w:t>
      </w:r>
      <w:r w:rsidR="00C859EA" w:rsidRPr="00BE53B8">
        <w:t xml:space="preserve"> human well-being on earth has never been higher</w:t>
      </w:r>
      <w:r w:rsidR="00B52982">
        <w:t xml:space="preserve"> </w:t>
      </w:r>
      <w:r w:rsidR="00476ACE">
        <w:fldChar w:fldCharType="begin"/>
      </w:r>
      <w:r w:rsidR="00B97DE4">
        <w:instrText xml:space="preserve"> ADDIN ZOTERO_ITEM CSL_CITATION {"citationID":"a29nrvik8j","properties":{"formattedCitation":"(Roser 2019)","plainCitation":"(Roser 2019)","noteIndex":0},"citationItems":[{"id":11917,"uris":["http://zotero.org/groups/2225246/items/5XDVUWZ2"],"uri":["http://zotero.org/groups/2225246/items/5XDVUWZ2"],"itemData":{"id":11917,"type":"webpage","abstract":"Explore the ongoing history of human civilization at the broadest level, through research and data visualization.Explore the ongoing history of human civilization at the broadest level, through research and data visualization.","title":"Our world in data","URL":"https://ourworldindata.org/","author":[{"family":"Roser","given":"Max"}],"issued":{"date-parts":[["2019"]]}}}],"schema":"https://github.com/citation-style-language/schema/raw/master/csl-citation.json"} </w:instrText>
      </w:r>
      <w:r w:rsidR="00476ACE">
        <w:fldChar w:fldCharType="separate"/>
      </w:r>
      <w:r w:rsidR="00BB2917" w:rsidRPr="004F51D0">
        <w:t>(Roser 2019)</w:t>
      </w:r>
      <w:r w:rsidR="00476ACE">
        <w:fldChar w:fldCharType="end"/>
      </w:r>
      <w:r w:rsidR="00C859EA" w:rsidRPr="00BE53B8">
        <w:t xml:space="preserve">.  </w:t>
      </w:r>
      <w:r w:rsidR="006119FF">
        <w:t xml:space="preserve">The </w:t>
      </w:r>
      <w:r w:rsidR="002349AC">
        <w:t xml:space="preserve">second </w:t>
      </w:r>
      <w:r w:rsidR="006119FF">
        <w:t>Anthropocene</w:t>
      </w:r>
      <w:r w:rsidR="00A97186">
        <w:t xml:space="preserve"> trend</w:t>
      </w:r>
      <w:r w:rsidR="00230173">
        <w:t>,</w:t>
      </w:r>
      <w:r w:rsidR="006119FF">
        <w:t xml:space="preserve"> </w:t>
      </w:r>
      <w:r w:rsidR="005B1630">
        <w:t xml:space="preserve">described </w:t>
      </w:r>
      <w:r w:rsidR="00C859EA" w:rsidRPr="00BE53B8">
        <w:t xml:space="preserve">by </w:t>
      </w:r>
      <w:r w:rsidR="00725F7E" w:rsidRPr="00BE53B8">
        <w:t xml:space="preserve">John </w:t>
      </w:r>
      <w:r w:rsidR="00C859EA" w:rsidRPr="00BE53B8">
        <w:t xml:space="preserve">McNeill as </w:t>
      </w:r>
      <w:r w:rsidR="00C859EA" w:rsidRPr="00E32FB8">
        <w:rPr>
          <w:i/>
        </w:rPr>
        <w:t>The Great Acceleration</w:t>
      </w:r>
      <w:r w:rsidR="00230173" w:rsidRPr="00EE1F23">
        <w:t xml:space="preserve">, </w:t>
      </w:r>
      <w:r w:rsidR="00657CC1">
        <w:t xml:space="preserve">consists of </w:t>
      </w:r>
      <w:r w:rsidR="000D762F" w:rsidRPr="00EE1F23">
        <w:t>the</w:t>
      </w:r>
      <w:r w:rsidR="00230173" w:rsidRPr="00EE1F23">
        <w:t xml:space="preserve"> increasing magnitude and global extent of human impacts on nature</w:t>
      </w:r>
      <w:r w:rsidR="00230173">
        <w:rPr>
          <w:i/>
        </w:rPr>
        <w:t xml:space="preserve"> </w:t>
      </w:r>
      <w:r w:rsidR="00230173" w:rsidRPr="00BE53B8">
        <w:fldChar w:fldCharType="begin"/>
      </w:r>
      <w:r w:rsidR="00B97DE4">
        <w:instrText xml:space="preserve"> ADDIN ZOTERO_ITEM CSL_CITATION {"citationID":"XHiczdih","properties":{"formattedCitation":"(McNeill 2016)","plainCitation":"(McNeill 2016)","noteIndex":0},"citationItems":[{"id":14024,"uris":["http://zotero.org/groups/2225246/items/GF9NMUII"],"uri":["http://zotero.org/groups/2225246/items/GF9NMUII"],"itemData":{"id":14024,"type":"book","abstract":"\"This book explains the scale, scope, pace, and character of environmental change around the world since the middle of the twentieth century as well as the reasons behind it. From the biology of the deep ocean to the chemistry of the stratosphere, and almost everywhere in between, human actions have led to ecological alterations great and small. While our species has exerted environmental impacts, occasionally substantial ones since the Paleolithic, never before has humankind had such an impact on the Earth. A massive uncontrolled experiment is underway. Where it might lead, no one can yet say. The reasons behind this environmental tumult are sometimes obvious and sometimes obscure. This book highlights the role of the modern energy system and the economic growth it has fostered, but pays heed as well to population growth, urbanization, migration, the Cold War, and environmentalisms, among other trends and phenomena that affected the global environment. The pace of indicators such as energy use, population growth, species extinctions, fresh water use, carbon dioxide emissions, and many more has led some students of environmental change to label the period after 1950 as The Great Acceleration. This book argues that concept is valid. In addition, it argues that the scale and scope of environmental change have altered basic biogeochemical cycles to the point where the Earth has entered a new period in its history: the Anthropocene. Humankind, too, has entered a new age in which it rivals natural forces in shaping the Earth, its biota, its climate, and its prospects.\"--Provided by publisher.","call-number":"HU 138.2016.186, GF75 .M39 2016","event-place":"Cambridge, Massachusetts","ISBN":"978-0-674-54503-8","language":"eng","note":"HOLLIS number: 990145391890203941","publisher":"The Belknap Press of Harvard University Press","publisher-place":"Cambridge, Massachusetts","source":"hollis.harvard.edu","title":"The great acceleration: an environmental history of the anthropocene since 1945","title-short":"The great acceleration","author":[{"family":"McNeill","given":"John Robert"}],"issued":{"date-parts":[["2016"]]}}}],"schema":"https://github.com/citation-style-language/schema/raw/master/csl-citation.json"} </w:instrText>
      </w:r>
      <w:r w:rsidR="00230173" w:rsidRPr="00BE53B8">
        <w:fldChar w:fldCharType="separate"/>
      </w:r>
      <w:r w:rsidR="00230173" w:rsidRPr="00BE53B8">
        <w:rPr>
          <w:rFonts w:ascii="Calibri" w:hAnsi="Calibri" w:cs="Calibri"/>
        </w:rPr>
        <w:t>(McNeill 2016)</w:t>
      </w:r>
      <w:r w:rsidR="00230173" w:rsidRPr="00BE53B8">
        <w:fldChar w:fldCharType="end"/>
      </w:r>
      <w:r w:rsidR="00230173" w:rsidRPr="00BE53B8">
        <w:t xml:space="preserve">.  </w:t>
      </w:r>
      <w:r w:rsidR="00C859EA" w:rsidRPr="00BE53B8">
        <w:t>Today, no corner of the earth’s environment has escaped transformation by human activities</w:t>
      </w:r>
      <w:r w:rsidR="00890E19" w:rsidRPr="00BE53B8">
        <w:t xml:space="preserve">. </w:t>
      </w:r>
      <w:r w:rsidR="00E01B14" w:rsidRPr="00BE53B8">
        <w:t xml:space="preserve">The </w:t>
      </w:r>
      <w:r w:rsidR="00DB7200" w:rsidRPr="00D456A2">
        <w:t>g</w:t>
      </w:r>
      <w:r w:rsidR="00E01B14" w:rsidRPr="00D456A2">
        <w:t xml:space="preserve">reat </w:t>
      </w:r>
      <w:r w:rsidR="00DB7200" w:rsidRPr="00D456A2">
        <w:t>a</w:t>
      </w:r>
      <w:r w:rsidR="00E01B14" w:rsidRPr="00D456A2">
        <w:t>cceleration</w:t>
      </w:r>
      <w:r w:rsidR="00E01B14" w:rsidRPr="00BE53B8">
        <w:t xml:space="preserve"> has certainly </w:t>
      </w:r>
      <w:r w:rsidR="008E3A6C" w:rsidRPr="00BE53B8">
        <w:t xml:space="preserve">entailed </w:t>
      </w:r>
      <w:r w:rsidR="00E01B14" w:rsidRPr="00BE53B8">
        <w:t xml:space="preserve">significant </w:t>
      </w:r>
      <w:r w:rsidR="007B035A" w:rsidRPr="00BE53B8">
        <w:t xml:space="preserve">cases </w:t>
      </w:r>
      <w:r w:rsidR="00E01B14" w:rsidRPr="00BE53B8">
        <w:t>of environmental protection and restoration</w:t>
      </w:r>
      <w:r w:rsidR="007B035A" w:rsidRPr="00BE53B8">
        <w:t xml:space="preserve">.  But </w:t>
      </w:r>
      <w:r w:rsidR="00F37648" w:rsidRPr="00BE53B8">
        <w:t xml:space="preserve">its </w:t>
      </w:r>
      <w:r w:rsidR="00A86177" w:rsidRPr="00BE53B8">
        <w:t xml:space="preserve">overall thrust shows few signs of abating, as reflected </w:t>
      </w:r>
      <w:r w:rsidR="00734E51" w:rsidRPr="00BE53B8">
        <w:t xml:space="preserve">by </w:t>
      </w:r>
      <w:r w:rsidR="00A86177" w:rsidRPr="00BE53B8">
        <w:t xml:space="preserve">increasing attention to </w:t>
      </w:r>
      <w:r w:rsidR="00734E51" w:rsidRPr="00BE53B8">
        <w:t xml:space="preserve">the </w:t>
      </w:r>
      <w:r w:rsidR="00E15D06">
        <w:t>planet’s</w:t>
      </w:r>
      <w:r w:rsidR="00734E51" w:rsidRPr="00BE53B8">
        <w:t xml:space="preserve"> </w:t>
      </w:r>
      <w:r w:rsidR="001106C2" w:rsidRPr="00406FA4">
        <w:t>great poisoning</w:t>
      </w:r>
      <w:r w:rsidR="001106C2" w:rsidRPr="00BE53B8">
        <w:t xml:space="preserve"> </w:t>
      </w:r>
      <w:r w:rsidR="00BF0706" w:rsidRPr="00BE53B8">
        <w:t xml:space="preserve">by </w:t>
      </w:r>
      <w:r w:rsidR="001106C2" w:rsidRPr="00BE53B8">
        <w:t>toxic chemicals</w:t>
      </w:r>
      <w:r w:rsidR="00BA453D">
        <w:t xml:space="preserve"> </w:t>
      </w:r>
      <w:r w:rsidR="00BA453D">
        <w:fldChar w:fldCharType="begin"/>
      </w:r>
      <w:r w:rsidR="00B97DE4">
        <w:instrText xml:space="preserve"> ADDIN ZOTERO_ITEM CSL_CITATION {"citationID":"a1d2sbg9cag","properties":{"formattedCitation":"(UN Environment 2019)","plainCitation":"(UN Environment 2019)","noteIndex":0},"citationItems":[{"id":18090,"uris":["http://zotero.org/groups/2225246/items/QME57YZA"],"uri":["http://zotero.org/groups/2225246/items/QME57YZA"],"itemData":{"id":18090,"type":"report","abstract":"The second edition of the Global Chemicals Outlook\n\nhttps://youtu.be/Fhn9rwAel58\n\nThe Global Chemicals Outlook II – From Legacies to Innovative Solutions: Implementing the 2030 Agenda for Sustainable Development, mandated by the UN Environment Assembly in 2016, seeks to alert policymakers and other stakeholders to the critical role of the sound management of chemicals and waste in sustainable development. It takes stock of global trends as well as progress made and gaps in achieving the global goal to minimize the adverse impacts from chemicals and waste by 2020.\n\n\n\nThe full Global Chemicals Outlook II was launched electronically on 29 April 2019 in Geneva, Switzerland, at a side event at the meetings of the conferences of the Parties to the Basel, Rotterdam and Stockholm conventions. The Synthesis Report was launched on 11 March 2019 at the fourth session of the UN Environment Assembly. A shorter Summary for Policymakers was tabled as working document of the fourth session of the UN Environment Assembly and is available in all six UN languages.\n\nThe Global Chemicals Outlook II finds that the global goal to minimize adverse impacts of chemicals and waste will not be achieved by 2020. Solutions exist, but more ambitious worldwide action by all stakeholders is urgently required.\n\nThe Global Chemicals Outlook II consists of the following parts:\n\n\n\tIntroduction and key messages for policymakers\n\tPart I: The evolving chemicals economy: status and trends relevant for sustainability\n\tPart II: Where do we stand in achieving the 2020 goal – assessing overall progress and gaps\n\tPart III. Advancing and Sharing Chemicals Management Tools and Approaches: Taking Stock, Looking into the Future\n\tPart IV: Enabling policies and action to support innovative solutions\n\tPart V: Scaling up collaborative action under the 2030 Agenda for Sustainable Development\n\tIndex\n\n\nProcess and mandate for the Global Chemicals Outlook II\n\nThe Global Chemicals Outlook II has been prepared over the past three years through a process involving more than 400 scientists and experts around the world under the guidance of the Steering Committee of the Global Chemicals Outlook II with participation from all regions and a wide range of stakeholders. The report has been developed in response to Governing Council decision 27/12, adopted in 2013, and United Nations Environment Assembly resolution 2/7, adopted in 2016.\n\nPress Articles on the Global Chemicals Outlook II\n\nHighlights\n\nChina: UNEP calls for urgent action to tackle chemical pollution – Xinhua News Agency, 11.03.2019\n\nUrgent action is needed to tackle global chemical pollution as countries are yet to meet the internationally agreed goal to minimize the adverse impacts of chemicals and waste by 2020, said a United Nations Environment Programme (UNEP) report released on Monday. Read more &gt;&gt;\n \n\nSpain: Presentan en Nairobi un informe sobre químicos clave para reducir su impacto - Agencia EFE Verde, 11.03.2019\n\nEl uso de productos químicos se ha duplicado en los últimos años y seguirá en aumento, siendo Asia y África los más afectados por una industria que genera anualmente 5 billones de dólares de beneficios pero que serían incalculables si se actúa para minimizar su impacto, señalaron este lunes expertos en Kenia. Read more&gt;&gt;\n \n\nUnited Kingdom: Surge in chemical use ‘a threat to health and environment’ – The Guardian, 12.03.2019\n\nSales of synthetic chemicals will double over the next 12 years with alarming implications for health and the environment, according to a global study that highlights government failures to rein in the industry behind plastics, pesticides and cosmetics. Read more&gt;&gt;\n \n\nUnited Kingdom: Global goal for chemicals won’t be achieved, says UN report – Chemical Watch, 12.03.2019\n\nThe global goal to minimise adverse impacts of chemicals and waste will not be achieved by 2020, according to a major UN report. The 2020 goal was set out in 2006 under the UN’s global non-binding chemicals programme, the Strategic Approach to International Chemicals Management (SAICM). Read more&gt;&gt;\n \n\nFrance: UN calls for waste clampdown at key summit – RFI Africa, 13.03.2019\n\nThe United Nations has urged world leaders meeting in Nairobi for the body's fourth environment assembly to take concrete action to curb food and plastic waste, amid damning reports highlighting the world's reckless consumption. Read more&gt;&gt;\n \n\nKenya: World must quickly act decisively on pollution - Daily Nation, 13.03.2019\n\nEnvironmental threats posed by chemical products require a collective global campaign, especially by the industrialised North. It is emerging that the production of chemicals is growing fast and, unless checked, will double in the next decade and create worse challenges. Read more&gt;&gt;\n \n\nAustralia: Urgent action required to tackle chemical pollution - eWater Systems, 18.03.2019\n\nCountries will not meet the internationally agreed goal to minimize the adverse impacts of chemicals and waste by 2020, meaning that urgent action is required to reduce further damage to human health and economies, according to a UN report released earlier this month. Read more&gt;&gt;\n\nFor more press coverage on the Global Chemicals Outlook II please follow this link\n\nThe first edition of the Global Chemicals Outlook\n\nThe Global Chemicals Outlook: Towards Sound Management of Chemicals was published in February 2013 and assembled scientific, technical and socio-economic information on the sound management of chemicals.\n\nIt covered trends and indicators for chemical production, transport, use and disposal, and associated health and environmental impacts; economic implications of these trends, including costs of inaction and benefits of action; and instruments and approaches for sound management of chemicals. Decision 27/12, adopted by the Governing Council of the United Nations Environment Programme in 2013, recognized the significance of the findings of the Global Chemicals Outlook. Synthesis Report for Decision-Makers","event-place":"Nairobi, Kenya","language":"en","page":"664","publisher":"United Nations Environment Programme","publisher-place":"Nairobi, Kenya","title":"Global Chemicals Outlook II -- From legacies to innovative solutions: Implementing the 2030 Agenda for Sustainable Development","title-short":"Global Chemicals Outlook II","URL":"http://www.unenvironment.org/explore-topics/chemicals-waste/what-we-do/policy-and-governance/global-chemicals-outlook","author":[{"family":"UN Environment","given":""}],"accessed":{"date-parts":[["2019",12,23]]},"issued":{"date-parts":[["2019"]]}}}],"schema":"https://github.com/citation-style-language/schema/raw/master/csl-citation.json"} </w:instrText>
      </w:r>
      <w:r w:rsidR="00BA453D">
        <w:fldChar w:fldCharType="separate"/>
      </w:r>
      <w:r w:rsidR="00BB2917" w:rsidRPr="004F51D0">
        <w:t>(UN Environment 2019)</w:t>
      </w:r>
      <w:r w:rsidR="00BA453D">
        <w:fldChar w:fldCharType="end"/>
      </w:r>
      <w:r w:rsidR="00E15D06">
        <w:t>,</w:t>
      </w:r>
      <w:r w:rsidR="001106C2" w:rsidRPr="00BE53B8">
        <w:t xml:space="preserve"> </w:t>
      </w:r>
      <w:r w:rsidR="00734E51" w:rsidRPr="00BE53B8">
        <w:t xml:space="preserve">the </w:t>
      </w:r>
      <w:r w:rsidR="00407AEA" w:rsidRPr="00406FA4">
        <w:t>mass extinction</w:t>
      </w:r>
      <w:r w:rsidR="00407AEA" w:rsidRPr="00BE53B8">
        <w:t xml:space="preserve"> of </w:t>
      </w:r>
      <w:r w:rsidR="00734E51" w:rsidRPr="00BE53B8">
        <w:t xml:space="preserve">its </w:t>
      </w:r>
      <w:r w:rsidR="00407AEA" w:rsidRPr="00BE53B8">
        <w:t>biota</w:t>
      </w:r>
      <w:r w:rsidR="00E14CF8">
        <w:t xml:space="preserve"> </w:t>
      </w:r>
      <w:r w:rsidR="00E14CF8">
        <w:fldChar w:fldCharType="begin"/>
      </w:r>
      <w:r w:rsidR="00B97DE4">
        <w:instrText xml:space="preserve"> ADDIN ZOTERO_ITEM CSL_CITATION {"citationID":"as0s3b1p6k","properties":{"formattedCitation":"(IPBES et al. 2019)","plainCitation":"(IPBES et al. 2019)","noteIndex":0},"citationItems":[{"id":17003,"uris":["http://zotero.org/groups/2225246/items/MND3C5DK"],"uri":["http://zotero.org/groups/2225246/items/MND3C5DK"],"itemData":{"id":17003,"type":"report","event-place":"Bonn, Germany","publisher":"IPBES secretariat","publisher-place":"Bonn, Germany","title":"Summary for policymakers of the global assessment report on biodiversity and ecosystem services of the Intergovernmental Science-Policy Platform on Biodiversity and Ecosystem Services","URL":"https://www.ipbes.net/global-assessment-report-biodiversity-ecosystem-services","author":[{"family":"IPBES","given":""},{"family":"Díaz","given":"Sandra"},{"family":"Settele","given":"J"},{"family":"Brondízio","given":"Eduardo"},{"family":"Ngo","given":"H"},{"family":"Guèze","given":"M"},{"family":"Agard","given":"J"},{"family":"Arneth","given":"A"},{"family":"Balvanera","given":"P"},{"family":"Brauman","given":"K"},{"family":"Butchart","given":"S"},{"literal":"others"}],"issued":{"date-parts":[["2019"]]}}}],"schema":"https://github.com/citation-style-language/schema/raw/master/csl-citation.json"} </w:instrText>
      </w:r>
      <w:r w:rsidR="00E14CF8">
        <w:fldChar w:fldCharType="separate"/>
      </w:r>
      <w:r w:rsidR="00BB2917" w:rsidRPr="004F51D0">
        <w:t>(IPBES et al. 2019)</w:t>
      </w:r>
      <w:r w:rsidR="00E14CF8">
        <w:fldChar w:fldCharType="end"/>
      </w:r>
      <w:r w:rsidR="00407AEA" w:rsidRPr="00BE53B8">
        <w:t xml:space="preserve">, and above all </w:t>
      </w:r>
      <w:r w:rsidR="00E33D86" w:rsidRPr="00BE53B8">
        <w:t xml:space="preserve">its multifaceted </w:t>
      </w:r>
      <w:r w:rsidR="00F37648" w:rsidRPr="00406FA4">
        <w:t>climate cris</w:t>
      </w:r>
      <w:r w:rsidR="00E33D86" w:rsidRPr="00406FA4">
        <w:t>e</w:t>
      </w:r>
      <w:r w:rsidR="00F37648" w:rsidRPr="00406FA4">
        <w:t>s</w:t>
      </w:r>
      <w:r w:rsidR="00757643">
        <w:t xml:space="preserve"> </w:t>
      </w:r>
      <w:r w:rsidR="00757643">
        <w:fldChar w:fldCharType="begin"/>
      </w:r>
      <w:r w:rsidR="00B97DE4">
        <w:instrText xml:space="preserve"> ADDIN ZOTERO_ITEM CSL_CITATION {"citationID":"a2m6sgt4bu1","properties":{"formattedCitation":"(IPCC 2018)","plainCitation":"(IPCC 2018)","noteIndex":0},"citationItems":[{"id":12196,"uris":["http://zotero.org/groups/2225246/items/MNRZQQTK"],"uri":["http://zotero.org/groups/2225246/items/MNRZQQTK"],"itemData":{"id":12196,"type":"report","abstract":"An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poverty","event-place":"Geneva","publisher":"World Meteorological Organization/United Nations Environment Program","publisher-place":"Geneva","title":"Global warming of 1.5°C.","URL":"http://www.ipcc.ch/report/sr15/","author":[{"family":"IPCC","given":""}],"accessed":{"date-parts":[["2018",10,17]]},"issued":{"date-parts":[["2018",10]]}}}],"schema":"https://github.com/citation-style-language/schema/raw/master/csl-citation.json"} </w:instrText>
      </w:r>
      <w:r w:rsidR="00757643">
        <w:fldChar w:fldCharType="separate"/>
      </w:r>
      <w:r w:rsidR="00BB2917" w:rsidRPr="004F51D0">
        <w:t>(IPCC 2018)</w:t>
      </w:r>
      <w:r w:rsidR="00757643">
        <w:fldChar w:fldCharType="end"/>
      </w:r>
      <w:r w:rsidR="00E14CF8">
        <w:t xml:space="preserve"> </w:t>
      </w:r>
      <w:r w:rsidR="00407AEA" w:rsidRPr="00BE53B8">
        <w:t>.</w:t>
      </w:r>
      <w:r w:rsidR="00F37648" w:rsidRPr="00BE53B8">
        <w:t xml:space="preserve"> </w:t>
      </w:r>
      <w:r w:rsidR="00C859EA" w:rsidRPr="00BE53B8">
        <w:t xml:space="preserve"> </w:t>
      </w:r>
    </w:p>
    <w:p w14:paraId="2CEDECE5" w14:textId="494A320B" w:rsidR="00396051" w:rsidRPr="00BE53B8" w:rsidRDefault="00396051" w:rsidP="00C859EA"/>
    <w:p w14:paraId="3FD92128" w14:textId="4EB955F6" w:rsidR="00751530" w:rsidRDefault="00055F97">
      <w:r w:rsidRPr="00BE53B8">
        <w:t xml:space="preserve">The </w:t>
      </w:r>
      <w:r w:rsidR="00EE4B1A" w:rsidRPr="00BE53B8">
        <w:t xml:space="preserve">Brundtland </w:t>
      </w:r>
      <w:r w:rsidRPr="00BE53B8">
        <w:t xml:space="preserve">Commission </w:t>
      </w:r>
      <w:r w:rsidR="00CB153F" w:rsidRPr="00BE53B8">
        <w:t xml:space="preserve">warned </w:t>
      </w:r>
      <w:r w:rsidRPr="00BE53B8">
        <w:t xml:space="preserve">that </w:t>
      </w:r>
      <w:r w:rsidR="000B18C0" w:rsidRPr="00BE53B8">
        <w:t xml:space="preserve">what it saw as the present </w:t>
      </w:r>
      <w:r w:rsidR="00680376">
        <w:t xml:space="preserve">trends </w:t>
      </w:r>
      <w:r w:rsidR="000B18C0" w:rsidRPr="00BE53B8">
        <w:t xml:space="preserve">of the </w:t>
      </w:r>
      <w:r w:rsidR="003919D5" w:rsidRPr="00BE53B8">
        <w:t>Anthropocene S</w:t>
      </w:r>
      <w:r w:rsidR="000B18C0" w:rsidRPr="00BE53B8">
        <w:t xml:space="preserve">ystem </w:t>
      </w:r>
      <w:r w:rsidRPr="00BE53B8">
        <w:t>could not be sustained</w:t>
      </w:r>
      <w:r w:rsidR="00CB153F" w:rsidRPr="00BE53B8">
        <w:t xml:space="preserve">.  </w:t>
      </w:r>
      <w:r w:rsidR="00EE4B1A" w:rsidRPr="00BE53B8">
        <w:t>I</w:t>
      </w:r>
      <w:r w:rsidR="00CB153F" w:rsidRPr="00BE53B8">
        <w:t xml:space="preserve">t also </w:t>
      </w:r>
      <w:r w:rsidR="002B578C" w:rsidRPr="00BE53B8">
        <w:t xml:space="preserve">expressed a guarded hope that </w:t>
      </w:r>
      <w:r w:rsidR="00606E4A" w:rsidRPr="00BE53B8">
        <w:t xml:space="preserve">humanity could </w:t>
      </w:r>
      <w:r w:rsidR="003907D4" w:rsidRPr="00BE53B8">
        <w:t>stil</w:t>
      </w:r>
      <w:r w:rsidR="00C14680" w:rsidRPr="00BE53B8">
        <w:t xml:space="preserve">l </w:t>
      </w:r>
      <w:r w:rsidR="00606E4A" w:rsidRPr="00BE53B8">
        <w:t xml:space="preserve">achieve a common future of </w:t>
      </w:r>
      <w:r w:rsidR="00F83488" w:rsidRPr="00BE53B8">
        <w:t xml:space="preserve">sustainable </w:t>
      </w:r>
      <w:r w:rsidR="00F83488" w:rsidRPr="007707BE">
        <w:t>development.</w:t>
      </w:r>
      <w:r w:rsidR="009003A4" w:rsidRPr="007707BE">
        <w:t xml:space="preserve">  </w:t>
      </w:r>
      <w:r w:rsidR="00606E4A" w:rsidRPr="007707BE">
        <w:t xml:space="preserve"> But how?</w:t>
      </w:r>
      <w:r w:rsidR="006618BB" w:rsidRPr="007707BE">
        <w:t xml:space="preserve">  </w:t>
      </w:r>
      <w:r w:rsidR="00751530">
        <w:t xml:space="preserve">In particular, what </w:t>
      </w:r>
      <w:r w:rsidR="00E212E2">
        <w:t xml:space="preserve">should be </w:t>
      </w:r>
      <w:r w:rsidR="00751530">
        <w:t xml:space="preserve">the role of </w:t>
      </w:r>
      <w:r w:rsidR="00E212E2">
        <w:t>sustainability science?</w:t>
      </w:r>
    </w:p>
    <w:p w14:paraId="275C992E" w14:textId="77777777" w:rsidR="00751530" w:rsidRDefault="00751530"/>
    <w:p w14:paraId="510A6093" w14:textId="42BFD043" w:rsidR="00E212E2" w:rsidRDefault="00FB6BE8" w:rsidP="00B401A8">
      <w:pPr>
        <w:pStyle w:val="Heading2"/>
      </w:pPr>
      <w:bookmarkStart w:id="15" w:name="_Toc30964803"/>
      <w:r>
        <w:t xml:space="preserve">The Role of </w:t>
      </w:r>
      <w:r w:rsidR="00E212E2" w:rsidRPr="00E07AD2">
        <w:t xml:space="preserve">Sustainability </w:t>
      </w:r>
      <w:r w:rsidR="00E212E2">
        <w:t>S</w:t>
      </w:r>
      <w:r w:rsidR="00E212E2" w:rsidRPr="00E07AD2">
        <w:t>cience</w:t>
      </w:r>
      <w:bookmarkEnd w:id="15"/>
    </w:p>
    <w:p w14:paraId="4633B8A2" w14:textId="1C5BB35B" w:rsidR="008C7649" w:rsidRDefault="002349AC">
      <w:r>
        <w:t>The reality of t</w:t>
      </w:r>
      <w:r w:rsidR="007C27D5" w:rsidRPr="007707BE">
        <w:t xml:space="preserve">oday’s development pathways </w:t>
      </w:r>
      <w:r>
        <w:t xml:space="preserve">is that they </w:t>
      </w:r>
      <w:r w:rsidR="007C27D5" w:rsidRPr="007707BE">
        <w:t xml:space="preserve">are tightly bound </w:t>
      </w:r>
      <w:r w:rsidR="00A35911" w:rsidRPr="007707BE">
        <w:t>up</w:t>
      </w:r>
      <w:r w:rsidR="000C7797" w:rsidRPr="007707BE">
        <w:t xml:space="preserve"> with dominant arrangements of states, markets</w:t>
      </w:r>
      <w:r w:rsidR="0077222C" w:rsidRPr="007707BE">
        <w:t xml:space="preserve">, firms </w:t>
      </w:r>
      <w:r w:rsidR="00BE010B" w:rsidRPr="007707BE">
        <w:t>and other powerful incumbents</w:t>
      </w:r>
      <w:r w:rsidR="003023AA" w:rsidRPr="007707BE">
        <w:t>, too many of which seem</w:t>
      </w:r>
      <w:r w:rsidR="00BE010B" w:rsidRPr="007707BE">
        <w:t xml:space="preserve"> </w:t>
      </w:r>
      <w:r w:rsidR="004F19F4" w:rsidRPr="007707BE">
        <w:t xml:space="preserve">so </w:t>
      </w:r>
      <w:r w:rsidR="004B4C50" w:rsidRPr="007707BE">
        <w:t xml:space="preserve">dedicated to their own </w:t>
      </w:r>
      <w:r w:rsidR="00CB50EE" w:rsidRPr="007707BE">
        <w:t>self-preservation</w:t>
      </w:r>
      <w:r w:rsidR="004F19F4" w:rsidRPr="007707BE">
        <w:t xml:space="preserve"> that they appear unable to </w:t>
      </w:r>
      <w:r w:rsidR="004B4C50" w:rsidRPr="007707BE">
        <w:t>sense, let alone respond</w:t>
      </w:r>
      <w:r w:rsidR="00BA3458" w:rsidRPr="007707BE">
        <w:t xml:space="preserve"> to, the </w:t>
      </w:r>
      <w:r w:rsidR="00566EC6" w:rsidRPr="007707BE">
        <w:t xml:space="preserve">ubiquitous </w:t>
      </w:r>
      <w:r w:rsidR="00BA3458" w:rsidRPr="007707BE">
        <w:t>distress signals</w:t>
      </w:r>
      <w:r w:rsidR="00566EC6" w:rsidRPr="007707BE">
        <w:t xml:space="preserve"> of today’s Anthropocene</w:t>
      </w:r>
      <w:r w:rsidR="00BA3458" w:rsidRPr="007707BE">
        <w:t xml:space="preserve">.  </w:t>
      </w:r>
      <w:r w:rsidR="00F1636C" w:rsidRPr="007707BE">
        <w:t xml:space="preserve"> Indeed, many of them </w:t>
      </w:r>
      <w:r w:rsidR="005B7A50" w:rsidRPr="007707BE">
        <w:t xml:space="preserve">seek to </w:t>
      </w:r>
      <w:r w:rsidR="00AC7B96" w:rsidRPr="007707BE">
        <w:t xml:space="preserve">block the innovations and rearrangements </w:t>
      </w:r>
      <w:r w:rsidR="00960C97" w:rsidRPr="007707BE">
        <w:t>that the crisis of unsustainability</w:t>
      </w:r>
      <w:r w:rsidR="00960C97" w:rsidRPr="00BE53B8">
        <w:t xml:space="preserve"> demands. </w:t>
      </w:r>
      <w:r w:rsidR="00564A98" w:rsidRPr="00BE53B8">
        <w:t xml:space="preserve">  Breaking </w:t>
      </w:r>
      <w:r w:rsidR="00565082">
        <w:t xml:space="preserve">such blockages </w:t>
      </w:r>
      <w:r w:rsidR="00583133">
        <w:t xml:space="preserve">so as </w:t>
      </w:r>
      <w:r w:rsidR="00A77BFA" w:rsidRPr="00BE53B8">
        <w:t xml:space="preserve">to enable </w:t>
      </w:r>
      <w:r w:rsidR="00656900" w:rsidRPr="00BE53B8">
        <w:t xml:space="preserve">the serious pursuit of sustainability </w:t>
      </w:r>
      <w:r w:rsidR="00B71982" w:rsidRPr="00BE53B8">
        <w:t xml:space="preserve">will almost </w:t>
      </w:r>
      <w:r w:rsidR="00516BF6" w:rsidRPr="00BE53B8">
        <w:t xml:space="preserve">certainly </w:t>
      </w:r>
      <w:r w:rsidR="00B71982" w:rsidRPr="00BE53B8">
        <w:t>require a</w:t>
      </w:r>
      <w:r w:rsidR="00564A98" w:rsidRPr="00BE53B8">
        <w:t xml:space="preserve"> </w:t>
      </w:r>
      <w:r w:rsidR="00B71982" w:rsidRPr="00B16D1F">
        <w:rPr>
          <w:highlight w:val="green"/>
          <w:rPrChange w:id="16" w:author="Author">
            <w:rPr/>
          </w:rPrChange>
        </w:rPr>
        <w:t xml:space="preserve">radical </w:t>
      </w:r>
      <w:r w:rsidR="00C40EE8" w:rsidRPr="00B16D1F">
        <w:rPr>
          <w:highlight w:val="green"/>
          <w:rPrChange w:id="17" w:author="Author">
            <w:rPr/>
          </w:rPrChange>
        </w:rPr>
        <w:t xml:space="preserve">restructuring of the </w:t>
      </w:r>
      <w:r w:rsidR="00B71982" w:rsidRPr="00B16D1F">
        <w:rPr>
          <w:highlight w:val="green"/>
          <w:rPrChange w:id="18" w:author="Author">
            <w:rPr/>
          </w:rPrChange>
        </w:rPr>
        <w:t xml:space="preserve">politics of </w:t>
      </w:r>
      <w:r w:rsidR="00C40EE8" w:rsidRPr="00B16D1F">
        <w:rPr>
          <w:highlight w:val="green"/>
          <w:rPrChange w:id="19" w:author="Author">
            <w:rPr/>
          </w:rPrChange>
        </w:rPr>
        <w:t>the Anthropocene</w:t>
      </w:r>
      <w:r w:rsidR="00C40EE8" w:rsidRPr="00BE53B8">
        <w:t xml:space="preserve"> </w:t>
      </w:r>
      <w:r w:rsidR="00C40EE8" w:rsidRPr="00BE53B8">
        <w:fldChar w:fldCharType="begin"/>
      </w:r>
      <w:r w:rsidR="00B97DE4">
        <w:instrText xml:space="preserve"> ADDIN ZOTERO_ITEM CSL_CITATION {"citationID":"Uj2ajjbc","properties":{"formattedCitation":"(Dryzek and Pickering 2018)","plainCitation":"(Dryzek and Pickering 2018)","noteIndex":0},"citationItems":[{"id":13740,"uris":["http://zotero.org/groups/2225246/items/2GGSRUSB"],"uri":["http://zotero.org/groups/2225246/items/2GGSRUSB"],"itemData":{"id":13740,"type":"book","abstract":"The Politics of the Anthropocene is a sophisticated yet accessible treatment of how human institutions, practices, and principles need to be re-thought in response to the challenges of the Anthropocene, the emerging epoch of human-induced instability in the Earth system and its life-support capacities. However, the world remains stuck with practices and modes of thinking that were developed in the Holocene – the epoch of around 12,000 years of unusual stability in the Earth system, toward the end of which modern institutions such as states and capitalist markets arose. These institutions persist despite their potentially catastrophic failure to respond to the challenges of the Anthropocene, foremost among them a rapidly changing climate and accelerating biodiversity loss. The pathological trajectories of these institutions need to be disrupted by advancing ecological reflexivity: the capacity of structures, systems, and sets of ideas to question their own core commitments, and if necessary change themselves, while listening and responding effectively to signals from the Earth system. This book envisages a world in which humans are no longer estranged from the Earth system but engage with it in a more productive relationship. We can still pursue democracy, social justice, and sustainability – but not as before. In future, all politics should be first and foremost a politics of the Anthropocene. The arguments are developed in the context of issues such as climate change, biodiversity, and global efforts to address sustainability.","ISBN":"978-0-19-184689-2","language":"en_US","publisher":"Oxford University Press","source":"www.oxfordscholarship.com.ezp-prod1.hul.harvard.edu","title":"The Politics of the Anthropocene","URL":"http://www.oxfordscholarship.com.ezp-prod1.hul.harvard.edu/view/10.1093/oso/9780198809616.001.0001/oso-9780198809616","author":[{"family":"Dryzek","given":"John S."},{"family":"Pickering","given":"Jonathan"}],"accessed":{"date-parts":[["2019",3,7]]},"issued":{"date-parts":[["2018",12,6]]}}}],"schema":"https://github.com/citation-style-language/schema/raw/master/csl-citation.json"} </w:instrText>
      </w:r>
      <w:r w:rsidR="00C40EE8" w:rsidRPr="00BE53B8">
        <w:fldChar w:fldCharType="separate"/>
      </w:r>
      <w:r w:rsidR="00C40EE8" w:rsidRPr="005A21A8">
        <w:t>(Dryzek and Pickering 2018)</w:t>
      </w:r>
      <w:r w:rsidR="00C40EE8" w:rsidRPr="00BE53B8">
        <w:fldChar w:fldCharType="end"/>
      </w:r>
      <w:r w:rsidR="00C40EE8" w:rsidRPr="00BE53B8">
        <w:t>.</w:t>
      </w:r>
      <w:r w:rsidR="00516BF6" w:rsidRPr="00BE53B8">
        <w:t xml:space="preserve">   The role of science in that restructuring has been </w:t>
      </w:r>
      <w:r w:rsidR="00501F6C" w:rsidRPr="00BE53B8">
        <w:t xml:space="preserve">captured by </w:t>
      </w:r>
      <w:r w:rsidR="00AD3CD4" w:rsidRPr="00BE53B8">
        <w:t xml:space="preserve">Amartya Sen </w:t>
      </w:r>
      <w:r w:rsidR="00501F6C" w:rsidRPr="00BE53B8">
        <w:t xml:space="preserve">in his </w:t>
      </w:r>
      <w:r w:rsidR="00AD3CD4" w:rsidRPr="00BE53B8">
        <w:t>call</w:t>
      </w:r>
      <w:r w:rsidR="00501F6C" w:rsidRPr="00BE53B8">
        <w:t xml:space="preserve"> for</w:t>
      </w:r>
      <w:r w:rsidR="00AD3CD4" w:rsidRPr="00BE53B8">
        <w:t xml:space="preserve"> </w:t>
      </w:r>
      <w:r w:rsidR="00AD3CD4" w:rsidRPr="00E32FB8">
        <w:rPr>
          <w:b/>
        </w:rPr>
        <w:t>informed agitation</w:t>
      </w:r>
      <w:r w:rsidR="002D4A24">
        <w:rPr>
          <w:rStyle w:val="EndnoteReference"/>
        </w:rPr>
        <w:endnoteReference w:id="4"/>
      </w:r>
      <w:r w:rsidR="00AD3CD4" w:rsidRPr="00BE53B8">
        <w:t xml:space="preserve"> </w:t>
      </w:r>
      <w:r w:rsidR="008D4B3A" w:rsidRPr="00B16D1F">
        <w:rPr>
          <w:highlight w:val="green"/>
          <w:rPrChange w:id="20" w:author="Author">
            <w:rPr/>
          </w:rPrChange>
        </w:rPr>
        <w:fldChar w:fldCharType="begin"/>
      </w:r>
      <w:r w:rsidR="00B97DE4" w:rsidRPr="00B16D1F">
        <w:rPr>
          <w:highlight w:val="green"/>
          <w:rPrChange w:id="21" w:author="Author">
            <w:rPr/>
          </w:rPrChange>
        </w:rPr>
        <w:instrText xml:space="preserve"> ADDIN ZOTERO_ITEM CSL_CITATION {"citationID":"kmR6JKbL","properties":{"formattedCitation":"(Sen 2013)","plainCitation":"(Sen 2013)","noteIndex":0},"citationItems":[{"id":11743,"uris":["http://zotero.org/groups/2225246/items/X48NU3B2"],"uri":["http://zotero.org/groups/2225246/items/X48NU3B2"],"itemData":{"id":11743,"type":"article-journal","abstract":"The idea of ‘sustainability’ received serious attention in the so-called Brundtland Commission Report that has many attractive features. In particular, it highlighted the importance of intergenerational justice while maintaining a concern for the poor of each generation and shifted the focus away from resources to human beings. I argue that this way of understanding sustainability, while a great improvement, is still incomplete. There are important grounds for favouring a freedom-oriented view, focusing on crucial freedoms that people have reason to value. Human freedoms include the fulfilment of needs, but also the liberty to define and pursue our own goals, objectives and commitments, no matter how they link with our own particular needs. Human beings are reflective creatures and are able to reason about and decide what they would like to happen, rather than being compellingly led by their own needs—biological or social. A fuller concept of sustainability has to aim at sustaining human freedoms, rather than only at our ability to fulfil our felt needs. Some empirical examples are given to illustrate the distinctive nature and the reasoned importance of seeing sustainability in terms of sustaining human freedoms and capabilities.","container-title":"Journal of Human Development and Capabilities","DOI":"10.1080/19452829.2012.747492","ISSN":"1945-2829","issue":"1","page":"6-20","source":"Taylor and Francis+NEJM","title":"The Ends and Means of Sustainability","volume":"14","author":[{"family":"Sen","given":"Amartya"}],"issued":{"date-parts":[["2013",2,1]]}}}],"schema":"https://github.com/citation-style-language/schema/raw/master/csl-citation.json"} </w:instrText>
      </w:r>
      <w:r w:rsidR="008D4B3A" w:rsidRPr="00B16D1F">
        <w:rPr>
          <w:highlight w:val="green"/>
          <w:rPrChange w:id="22" w:author="Author">
            <w:rPr/>
          </w:rPrChange>
        </w:rPr>
        <w:fldChar w:fldCharType="separate"/>
      </w:r>
      <w:r w:rsidR="008D4B3A" w:rsidRPr="00B16D1F">
        <w:rPr>
          <w:rFonts w:ascii="Calibri" w:hAnsi="Calibri" w:cs="Calibri"/>
          <w:highlight w:val="green"/>
          <w:rPrChange w:id="23" w:author="Author">
            <w:rPr>
              <w:rFonts w:ascii="Calibri" w:hAnsi="Calibri" w:cs="Calibri"/>
            </w:rPr>
          </w:rPrChange>
        </w:rPr>
        <w:t>(Sen 2013)</w:t>
      </w:r>
      <w:r w:rsidR="008D4B3A" w:rsidRPr="00B16D1F">
        <w:rPr>
          <w:highlight w:val="green"/>
          <w:rPrChange w:id="24" w:author="Author">
            <w:rPr/>
          </w:rPrChange>
        </w:rPr>
        <w:fldChar w:fldCharType="end"/>
      </w:r>
      <w:r w:rsidR="008D4B3A" w:rsidRPr="00B16D1F">
        <w:rPr>
          <w:highlight w:val="green"/>
          <w:rPrChange w:id="25" w:author="Author">
            <w:rPr/>
          </w:rPrChange>
        </w:rPr>
        <w:t>.</w:t>
      </w:r>
      <w:r w:rsidR="00AD3CD4" w:rsidRPr="00B16D1F">
        <w:rPr>
          <w:highlight w:val="green"/>
          <w:rPrChange w:id="26" w:author="Author">
            <w:rPr/>
          </w:rPrChange>
        </w:rPr>
        <w:t xml:space="preserve">  </w:t>
      </w:r>
      <w:r w:rsidR="00326DD3" w:rsidRPr="00B16D1F">
        <w:rPr>
          <w:highlight w:val="green"/>
          <w:rPrChange w:id="27" w:author="Author">
            <w:rPr/>
          </w:rPrChange>
        </w:rPr>
        <w:t>“Agitation”</w:t>
      </w:r>
      <w:r w:rsidR="00AD3CD4" w:rsidRPr="00B16D1F">
        <w:rPr>
          <w:highlight w:val="green"/>
          <w:rPrChange w:id="28" w:author="Author">
            <w:rPr/>
          </w:rPrChange>
        </w:rPr>
        <w:t xml:space="preserve"> because political mobilization is necessary to tackle the powerful entrenched interests behind a business</w:t>
      </w:r>
      <w:r w:rsidR="00FD0874" w:rsidRPr="00B16D1F">
        <w:rPr>
          <w:highlight w:val="green"/>
          <w:rPrChange w:id="29" w:author="Author">
            <w:rPr/>
          </w:rPrChange>
        </w:rPr>
        <w:t>-</w:t>
      </w:r>
      <w:r w:rsidR="00AD3CD4" w:rsidRPr="00B16D1F">
        <w:rPr>
          <w:highlight w:val="green"/>
          <w:rPrChange w:id="30" w:author="Author">
            <w:rPr/>
          </w:rPrChange>
        </w:rPr>
        <w:t>as</w:t>
      </w:r>
      <w:r w:rsidR="00FD0874" w:rsidRPr="00B16D1F">
        <w:rPr>
          <w:highlight w:val="green"/>
          <w:rPrChange w:id="31" w:author="Author">
            <w:rPr/>
          </w:rPrChange>
        </w:rPr>
        <w:t>-</w:t>
      </w:r>
      <w:r w:rsidR="00AD3CD4" w:rsidRPr="00B16D1F">
        <w:rPr>
          <w:highlight w:val="green"/>
          <w:rPrChange w:id="32" w:author="Author">
            <w:rPr/>
          </w:rPrChange>
        </w:rPr>
        <w:t xml:space="preserve">usual </w:t>
      </w:r>
      <w:r w:rsidR="00FD0874" w:rsidRPr="00B16D1F">
        <w:rPr>
          <w:highlight w:val="green"/>
          <w:rPrChange w:id="33" w:author="Author">
            <w:rPr/>
          </w:rPrChange>
        </w:rPr>
        <w:t>attitude</w:t>
      </w:r>
      <w:r w:rsidR="00FD0874">
        <w:t xml:space="preserve"> </w:t>
      </w:r>
      <w:r w:rsidR="00AD3CD4" w:rsidRPr="00BE53B8">
        <w:t xml:space="preserve">that disproportionately benefits a few people in their here and now at the cost of impoverishing the prospects of the many elsewhere and in the future. </w:t>
      </w:r>
      <w:r w:rsidR="002D1F12" w:rsidRPr="00BE53B8">
        <w:t xml:space="preserve">  </w:t>
      </w:r>
      <w:r w:rsidR="00326DD3">
        <w:t>“</w:t>
      </w:r>
      <w:r w:rsidR="00AD3CD4" w:rsidRPr="00E32FB8">
        <w:t>Informed</w:t>
      </w:r>
      <w:r w:rsidR="00326DD3">
        <w:rPr>
          <w:i/>
        </w:rPr>
        <w:t>”</w:t>
      </w:r>
      <w:r w:rsidR="00AD3CD4" w:rsidRPr="00BE53B8">
        <w:t xml:space="preserve"> agitation because </w:t>
      </w:r>
      <w:r w:rsidR="00A97143">
        <w:t xml:space="preserve">it is so easy to waste scarce political </w:t>
      </w:r>
      <w:r w:rsidR="00063567">
        <w:t xml:space="preserve">muscle on </w:t>
      </w:r>
      <w:r w:rsidR="000352AD">
        <w:t xml:space="preserve">actions that end up having little impact </w:t>
      </w:r>
      <w:r w:rsidR="00543FBF">
        <w:t xml:space="preserve">or, like </w:t>
      </w:r>
      <w:r w:rsidR="00725634">
        <w:t xml:space="preserve">some </w:t>
      </w:r>
      <w:r w:rsidR="00543FBF">
        <w:t xml:space="preserve">biofuel mandates, </w:t>
      </w:r>
      <w:r w:rsidR="00725634">
        <w:t xml:space="preserve">blunder blindly forward </w:t>
      </w:r>
      <w:r w:rsidR="00543FBF">
        <w:t xml:space="preserve">pushing </w:t>
      </w:r>
      <w:r w:rsidR="00E961BC">
        <w:t xml:space="preserve">development down even more destructive pathways.   </w:t>
      </w:r>
    </w:p>
    <w:p w14:paraId="2031D369" w14:textId="77777777" w:rsidR="008C7649" w:rsidRDefault="008C7649"/>
    <w:p w14:paraId="1CA7C2CA" w14:textId="7F80B0B3" w:rsidR="00286A43" w:rsidRPr="00BE53B8" w:rsidRDefault="00E212E2">
      <w:bookmarkStart w:id="34" w:name="_Toc27637888"/>
      <w:bookmarkStart w:id="35" w:name="_Toc27639841"/>
      <w:bookmarkStart w:id="36" w:name="_Toc27639925"/>
      <w:bookmarkStart w:id="37" w:name="_Toc27640008"/>
      <w:bookmarkStart w:id="38" w:name="_Toc27640091"/>
      <w:bookmarkStart w:id="39" w:name="_Toc27640174"/>
      <w:bookmarkStart w:id="40" w:name="_Toc27640257"/>
      <w:bookmarkStart w:id="41" w:name="_Toc27640444"/>
      <w:bookmarkStart w:id="42" w:name="_Toc27640638"/>
      <w:bookmarkStart w:id="43" w:name="_Toc27654093"/>
      <w:bookmarkStart w:id="44" w:name="_Toc27654269"/>
      <w:bookmarkStart w:id="45" w:name="_Toc27637889"/>
      <w:bookmarkStart w:id="46" w:name="_Toc27639842"/>
      <w:bookmarkStart w:id="47" w:name="_Toc27639926"/>
      <w:bookmarkStart w:id="48" w:name="_Toc27640009"/>
      <w:bookmarkStart w:id="49" w:name="_Toc27640092"/>
      <w:bookmarkStart w:id="50" w:name="_Toc27640175"/>
      <w:bookmarkStart w:id="51" w:name="_Toc27640258"/>
      <w:bookmarkStart w:id="52" w:name="_Toc27640445"/>
      <w:bookmarkStart w:id="53" w:name="_Toc27640639"/>
      <w:bookmarkStart w:id="54" w:name="_Toc27654094"/>
      <w:bookmarkStart w:id="55" w:name="_Toc27654270"/>
      <w:bookmarkStart w:id="56" w:name="_Toc27637890"/>
      <w:bookmarkStart w:id="57" w:name="_Toc27639843"/>
      <w:bookmarkStart w:id="58" w:name="_Toc27639927"/>
      <w:bookmarkStart w:id="59" w:name="_Toc27640010"/>
      <w:bookmarkStart w:id="60" w:name="_Toc27640093"/>
      <w:bookmarkStart w:id="61" w:name="_Toc27640176"/>
      <w:bookmarkStart w:id="62" w:name="_Toc27640259"/>
      <w:bookmarkStart w:id="63" w:name="_Toc27640446"/>
      <w:bookmarkStart w:id="64" w:name="_Toc27640640"/>
      <w:bookmarkStart w:id="65" w:name="_Toc27654095"/>
      <w:bookmarkStart w:id="66" w:name="_Toc27654271"/>
      <w:bookmarkStart w:id="67" w:name="_Toc21422539"/>
      <w:bookmarkStart w:id="68" w:name="_Toc2764064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Del="00E212E2">
        <w:t xml:space="preserve"> </w:t>
      </w:r>
      <w:bookmarkEnd w:id="67"/>
      <w:bookmarkEnd w:id="68"/>
      <w:r w:rsidR="002C7625" w:rsidRPr="00B16D1F">
        <w:rPr>
          <w:highlight w:val="green"/>
          <w:rPrChange w:id="69" w:author="Author">
            <w:rPr/>
          </w:rPrChange>
        </w:rPr>
        <w:t>“</w:t>
      </w:r>
      <w:r w:rsidR="0001351C" w:rsidRPr="00B16D1F">
        <w:rPr>
          <w:highlight w:val="green"/>
          <w:rPrChange w:id="70" w:author="Author">
            <w:rPr/>
          </w:rPrChange>
        </w:rPr>
        <w:t>S</w:t>
      </w:r>
      <w:r w:rsidR="009003A4" w:rsidRPr="00B16D1F">
        <w:rPr>
          <w:highlight w:val="green"/>
          <w:rPrChange w:id="71" w:author="Author">
            <w:rPr/>
          </w:rPrChange>
        </w:rPr>
        <w:t>ustainability science</w:t>
      </w:r>
      <w:r w:rsidR="002C7625" w:rsidRPr="00B16D1F">
        <w:rPr>
          <w:highlight w:val="green"/>
          <w:rPrChange w:id="72" w:author="Author">
            <w:rPr/>
          </w:rPrChange>
        </w:rPr>
        <w:t>”</w:t>
      </w:r>
      <w:r w:rsidR="009003A4" w:rsidRPr="00B16D1F">
        <w:rPr>
          <w:highlight w:val="green"/>
          <w:rPrChange w:id="73" w:author="Author">
            <w:rPr/>
          </w:rPrChange>
        </w:rPr>
        <w:t xml:space="preserve"> </w:t>
      </w:r>
      <w:r w:rsidR="00D534EB" w:rsidRPr="00B16D1F">
        <w:rPr>
          <w:highlight w:val="green"/>
          <w:rPrChange w:id="74" w:author="Author">
            <w:rPr/>
          </w:rPrChange>
        </w:rPr>
        <w:t xml:space="preserve">is one convenient term for </w:t>
      </w:r>
      <w:r w:rsidR="00714606" w:rsidRPr="00B16D1F">
        <w:rPr>
          <w:highlight w:val="green"/>
          <w:rPrChange w:id="75" w:author="Author">
            <w:rPr/>
          </w:rPrChange>
        </w:rPr>
        <w:t xml:space="preserve">the research community’s </w:t>
      </w:r>
      <w:r w:rsidR="0026159E" w:rsidRPr="00B16D1F">
        <w:rPr>
          <w:highlight w:val="green"/>
          <w:rPrChange w:id="76" w:author="Author">
            <w:rPr/>
          </w:rPrChange>
        </w:rPr>
        <w:t>contribution</w:t>
      </w:r>
      <w:r w:rsidR="004555FC" w:rsidRPr="00B16D1F">
        <w:rPr>
          <w:highlight w:val="green"/>
          <w:rPrChange w:id="77" w:author="Author">
            <w:rPr/>
          </w:rPrChange>
        </w:rPr>
        <w:t>s</w:t>
      </w:r>
      <w:r w:rsidR="0026159E" w:rsidRPr="00B16D1F">
        <w:rPr>
          <w:highlight w:val="green"/>
          <w:rPrChange w:id="78" w:author="Author">
            <w:rPr/>
          </w:rPrChange>
        </w:rPr>
        <w:t xml:space="preserve"> to </w:t>
      </w:r>
      <w:commentRangeStart w:id="79"/>
      <w:r w:rsidR="0026159E" w:rsidRPr="00B16D1F">
        <w:rPr>
          <w:highlight w:val="green"/>
          <w:rPrChange w:id="80" w:author="Author">
            <w:rPr/>
          </w:rPrChange>
        </w:rPr>
        <w:t>the</w:t>
      </w:r>
      <w:commentRangeEnd w:id="79"/>
      <w:r w:rsidR="00FC1386">
        <w:rPr>
          <w:rStyle w:val="CommentReference"/>
          <w:rFonts w:asciiTheme="minorHAnsi" w:eastAsiaTheme="minorHAnsi" w:hAnsiTheme="minorHAnsi" w:cstheme="minorBidi"/>
        </w:rPr>
        <w:commentReference w:id="79"/>
      </w:r>
      <w:r w:rsidR="0026159E" w:rsidRPr="00B16D1F">
        <w:rPr>
          <w:highlight w:val="green"/>
          <w:rPrChange w:id="81" w:author="Author">
            <w:rPr/>
          </w:rPrChange>
        </w:rPr>
        <w:t xml:space="preserve"> </w:t>
      </w:r>
      <w:r w:rsidR="004555FC" w:rsidRPr="00B16D1F">
        <w:rPr>
          <w:highlight w:val="green"/>
          <w:rPrChange w:id="82" w:author="Author">
            <w:rPr/>
          </w:rPrChange>
        </w:rPr>
        <w:t>informed agitation</w:t>
      </w:r>
      <w:r w:rsidR="004555FC" w:rsidRPr="00BE53B8">
        <w:t xml:space="preserve"> required </w:t>
      </w:r>
      <w:r w:rsidR="0001351C" w:rsidRPr="00BE53B8">
        <w:t xml:space="preserve">to </w:t>
      </w:r>
      <w:r w:rsidR="004555FC" w:rsidRPr="00BE53B8">
        <w:t xml:space="preserve">address </w:t>
      </w:r>
      <w:r w:rsidR="0001351C" w:rsidRPr="00BE53B8">
        <w:t xml:space="preserve">the </w:t>
      </w:r>
      <w:r w:rsidR="00680376">
        <w:t xml:space="preserve">challenges of </w:t>
      </w:r>
      <w:r w:rsidR="0001351C" w:rsidRPr="00BE53B8">
        <w:t>sustainable development</w:t>
      </w:r>
      <w:r w:rsidR="00544FEE">
        <w:t xml:space="preserve">. </w:t>
      </w:r>
      <w:r w:rsidR="00465911" w:rsidRPr="00BE53B8">
        <w:t xml:space="preserve">The pool of potentially relevant </w:t>
      </w:r>
      <w:r w:rsidR="007F7654">
        <w:t xml:space="preserve">scholarship </w:t>
      </w:r>
      <w:r w:rsidR="00465911" w:rsidRPr="00BE53B8">
        <w:t xml:space="preserve">is vast, and rapidly expanding.   </w:t>
      </w:r>
      <w:r w:rsidR="00D009F2" w:rsidRPr="00BE53B8">
        <w:t xml:space="preserve">We focus this review on the research about sustainable development that resides in what historian Donald Stokes has termed </w:t>
      </w:r>
      <w:r w:rsidR="00406EF5">
        <w:t>“</w:t>
      </w:r>
      <w:r w:rsidR="00D009F2" w:rsidRPr="004041C6">
        <w:t>Pasteur’s Quadrant</w:t>
      </w:r>
      <w:r w:rsidR="00406EF5">
        <w:t>”</w:t>
      </w:r>
      <w:r w:rsidR="00D009F2" w:rsidRPr="00BE53B8">
        <w:t xml:space="preserve"> </w:t>
      </w:r>
      <w:r w:rsidR="00D009F2" w:rsidRPr="00BE53B8">
        <w:fldChar w:fldCharType="begin"/>
      </w:r>
      <w:r w:rsidR="00B97DE4">
        <w:instrText xml:space="preserve"> ADDIN ZOTERO_ITEM CSL_CITATION {"citationID":"6eHtFYla","properties":{"formattedCitation":"(D. E. Stokes 1997)","plainCitation":"(D. E. Stokes 1997)","noteIndex":0},"citationItems":[{"id":16887,"uris":["http://zotero.org/groups/2225246/items/V6ZR5963"],"uri":["http://zotero.org/groups/2225246/items/V6ZR5963"],"itemData":{"id":16887,"type":"book","abstract":"x","event-place":"Washington, D.C.","ISBN":"0815781784","number-of-pages":"180","publisher":"Brookings Institution Press","publisher-place":"Washington, D.C.","title":"Pasteur's quadrant : basic science and technological innovation","author":[{"family":"Stokes","given":"Donald E."}],"issued":{"date-parts":[["1997"]]}}}],"schema":"https://github.com/citation-style-language/schema/raw/master/csl-citation.json"} </w:instrText>
      </w:r>
      <w:r w:rsidR="00D009F2" w:rsidRPr="00BE53B8">
        <w:fldChar w:fldCharType="separate"/>
      </w:r>
      <w:r w:rsidR="0037359D" w:rsidRPr="0037359D">
        <w:rPr>
          <w:rFonts w:ascii="Calibri" w:hAnsi="Calibri" w:cs="Calibri"/>
        </w:rPr>
        <w:t>(D. E. Stokes 1997)</w:t>
      </w:r>
      <w:r w:rsidR="00D009F2" w:rsidRPr="00BE53B8">
        <w:fldChar w:fldCharType="end"/>
      </w:r>
      <w:r w:rsidR="00D009F2" w:rsidRPr="00BE53B8">
        <w:t xml:space="preserve">: scholarship that seeks to produce generalizable guidance for use in practical problem solving.   This means that we give short shrift to the </w:t>
      </w:r>
      <w:r w:rsidR="007F0A42" w:rsidRPr="00BE53B8">
        <w:t xml:space="preserve">essential </w:t>
      </w:r>
      <w:r w:rsidR="00D009F2" w:rsidRPr="00BE53B8">
        <w:t xml:space="preserve">foundations of </w:t>
      </w:r>
      <w:r w:rsidR="001941FA">
        <w:t xml:space="preserve">sustainability science that </w:t>
      </w:r>
      <w:r w:rsidR="00AA7ECD">
        <w:t xml:space="preserve">are built </w:t>
      </w:r>
      <w:r w:rsidR="001941FA">
        <w:t xml:space="preserve">from </w:t>
      </w:r>
      <w:r w:rsidR="00D009F2" w:rsidRPr="00BE53B8">
        <w:t xml:space="preserve">curiosity-driven basic research </w:t>
      </w:r>
      <w:r w:rsidR="007F0A42" w:rsidRPr="00BE53B8">
        <w:t xml:space="preserve">in a variety of </w:t>
      </w:r>
      <w:r w:rsidR="00D009F2" w:rsidRPr="00BE53B8">
        <w:t>fields ranging from ecology to economics to history (</w:t>
      </w:r>
      <w:r w:rsidR="0075519B">
        <w:t xml:space="preserve">i.e. work in </w:t>
      </w:r>
      <w:r w:rsidR="001941FA">
        <w:t>Stokes</w:t>
      </w:r>
      <w:r w:rsidR="00F423D1">
        <w:t>’</w:t>
      </w:r>
      <w:r w:rsidR="001941FA">
        <w:t xml:space="preserve">  </w:t>
      </w:r>
      <w:r w:rsidR="00AA7ECD">
        <w:t>“</w:t>
      </w:r>
      <w:r w:rsidR="00D009F2" w:rsidRPr="00E32FB8">
        <w:t>Bohr’s Quadrant</w:t>
      </w:r>
      <w:r w:rsidR="00AA7ECD">
        <w:t>”</w:t>
      </w:r>
      <w:r w:rsidR="00BE5DB7">
        <w:t>,</w:t>
      </w:r>
      <w:r w:rsidR="001300FA">
        <w:t xml:space="preserve"> see</w:t>
      </w:r>
      <w:r w:rsidR="00BE5DB7">
        <w:t xml:space="preserve"> </w:t>
      </w:r>
      <w:r w:rsidR="00BE5DB7">
        <w:fldChar w:fldCharType="begin"/>
      </w:r>
      <w:r w:rsidR="00B97DE4">
        <w:instrText xml:space="preserve"> ADDIN ZOTERO_ITEM CSL_CITATION {"citationID":"a1o2mfqci5t","properties":{"formattedCitation":"(Steffen et al. 2020)","plainCitation":"(Steffen et al. 2020)","noteIndex":0},"citationItems":[{"id":18643,"uris":["http://zotero.org/groups/2225246/items/FJFLMRZ9"],"uri":["http://zotero.org/groups/2225246/items/FJFLMRZ9"],"itemData":{"id":18643,"type":"article-journal","abstract":"Earth System Science (ESS) has emerged as a powerful tool to investigate and understand global change. This Perspective outlines the history of ESS and advocates for the full integration of human and biogeophysical dynamics necessary to build a truly unified ESS effort.","container-title":"Nature Reviews Earth &amp; Environment","DOI":"10.1038/s43017-019-0005-6","ISSN":"2662-138X","issue":"1","language":"en","page":"54-63","source":"www.nature.com","title":"The emergence and evolution of Earth System Science","volume":"1","author":[{"family":"Steffen","given":"Will"},{"family":"Richardson","given":"Katherine"},{"family":"Rockström","given":"Johan"},{"family":"Schellnhuber","given":"Hans Joachim"},{"family":"Dube","given":"Opha Pauline"},{"family":"Dutreuil","given":"Sébastien"},{"family":"Lenton","given":"Timothy M."},{"family":"Lubchenco","given":"Jane"}],"issued":{"date-parts":[["2020",1]]}}}],"schema":"https://github.com/citation-style-language/schema/raw/master/csl-citation.json"} </w:instrText>
      </w:r>
      <w:r w:rsidR="00BE5DB7">
        <w:fldChar w:fldCharType="separate"/>
      </w:r>
      <w:r w:rsidR="0027518B" w:rsidRPr="0027518B">
        <w:t>(Steffen et al. 2020)</w:t>
      </w:r>
      <w:r w:rsidR="00BE5DB7">
        <w:fldChar w:fldCharType="end"/>
      </w:r>
      <w:r w:rsidR="00D009F2" w:rsidRPr="00BE53B8">
        <w:t xml:space="preserve">).   </w:t>
      </w:r>
      <w:r w:rsidR="00D25B84">
        <w:t>W</w:t>
      </w:r>
      <w:r w:rsidR="00D009F2" w:rsidRPr="00BE53B8">
        <w:t xml:space="preserve">e </w:t>
      </w:r>
      <w:r w:rsidR="00D25B84">
        <w:t xml:space="preserve">also </w:t>
      </w:r>
      <w:r w:rsidR="00D009F2" w:rsidRPr="00BE53B8">
        <w:t xml:space="preserve">stop short of reviewing the application of sustainability science to solve particular problems in particular contexts, e.g. to manage </w:t>
      </w:r>
      <w:r w:rsidR="00931204">
        <w:t xml:space="preserve">irrigation systems </w:t>
      </w:r>
      <w:r w:rsidR="00D009F2" w:rsidRPr="00BE53B8">
        <w:t xml:space="preserve">in </w:t>
      </w:r>
      <w:r w:rsidR="00931204">
        <w:t>Nepal</w:t>
      </w:r>
      <w:r w:rsidR="00931204" w:rsidRPr="00BE53B8">
        <w:t xml:space="preserve"> </w:t>
      </w:r>
      <w:r w:rsidR="00D009F2" w:rsidRPr="00BE53B8">
        <w:t>or to promote an energy transition in Europe (</w:t>
      </w:r>
      <w:r w:rsidR="0075519B">
        <w:t xml:space="preserve">i.e. work </w:t>
      </w:r>
      <w:r w:rsidR="00B024E9">
        <w:t xml:space="preserve">in his </w:t>
      </w:r>
      <w:r w:rsidR="00D009F2" w:rsidRPr="00BE53B8">
        <w:t>“</w:t>
      </w:r>
      <w:r w:rsidR="00D009F2" w:rsidRPr="00B024E9">
        <w:t>Edison’s Quadrant</w:t>
      </w:r>
      <w:r w:rsidR="00D009F2" w:rsidRPr="00BE53B8">
        <w:t>”</w:t>
      </w:r>
      <w:r w:rsidR="001300FA">
        <w:t xml:space="preserve">, see </w:t>
      </w:r>
      <w:r w:rsidR="001300FA">
        <w:fldChar w:fldCharType="begin"/>
      </w:r>
      <w:r w:rsidR="00B97DE4">
        <w:instrText xml:space="preserve"> ADDIN ZOTERO_ITEM CSL_CITATION {"citationID":"a2kugsnds2r","properties":{"formattedCitation":"(SDSN Association 2019)","plainCitation":"(SDSN Association 2019)","noteIndex":0},"citationItems":[{"id":18640,"uris":["http://zotero.org/groups/2225246/items/IFGA5B9L"],"uri":["http://zotero.org/groups/2225246/items/IFGA5B9L"],"itemData":{"id":18640,"type":"webpage","abstract":"OUR MISSION\nWe promote integrated approaches to implement the Sustainable Development Goals (SDGs) and the Paris Agreement on Climate Change, through education, research, policy analysis, and global cooperation.\nAll countries have a big job ahead to create SDG roadmaps and strategies for success.\n\nJeffrey Sachs, Director\nHISTORY\nThe UN Sustainable Development Solutions Network (SDSN) was set up in 2012 under the auspices of the UN Secretary-General. SDSN mobilizes global scientific and technological expertise to promote practical solutions for sustainable development, including the implementation of the Sustainable Development Goals (SDGs) and the Paris Climate Agreement. SDSN works closely with United Nations agencies, multilateral financing institutions, the private sector, and civil society.\n\nSDSN is guided by a Leadership Council, which brings together global sustainable development leaders from all regions and all sectors, including civil society, public, and private sectors. The Leadership Council acts as the board of SDSN. Much of SDSN’s work is led by National or Regional SDSNs, which mobilize knowledge institutions around the SDGs. Our research &amp; policy work mobilizes experts from around the world on the technical challenges of implementing the SDGs and the Paris Climate Agreement. The SDG Academy leads the education work of the SDSN.\n\nUntil 2016, the SDSN Secretariat was hosted by the Earth Institute at Columbia University. Since July 2016, the SDSN Secretariat and the SDG Academy have been hosted by the SDSN Association, a 501 (c) (3) non-profit organization. SDSN has offices in New York and Paris.","language":"en","title":"Sustainable Development Solutions Network","URL":"https://www.unsdsn.org/","author":[{"family":"SDSN Association","given":""}],"accessed":{"date-parts":[["2020",1,26]]},"issued":{"date-parts":[["2019"]]}}}],"schema":"https://github.com/citation-style-language/schema/raw/master/csl-citation.json"} </w:instrText>
      </w:r>
      <w:r w:rsidR="001300FA">
        <w:fldChar w:fldCharType="separate"/>
      </w:r>
      <w:r w:rsidR="0027518B" w:rsidRPr="0027518B">
        <w:t>(SDSN Association 2019)</w:t>
      </w:r>
      <w:r w:rsidR="001300FA">
        <w:fldChar w:fldCharType="end"/>
      </w:r>
      <w:r w:rsidR="00D009F2" w:rsidRPr="00BE53B8">
        <w:t xml:space="preserve">).   </w:t>
      </w:r>
      <w:r w:rsidR="00D25B84">
        <w:t xml:space="preserve">Finally, in the interests of our limited space and our readers’ limited time, we </w:t>
      </w:r>
      <w:r w:rsidR="00394A82">
        <w:t>have forgone the temptation to sketch a history of sustainability science</w:t>
      </w:r>
      <w:r w:rsidR="0075519B">
        <w:t xml:space="preserve">.  We </w:t>
      </w:r>
      <w:r w:rsidR="00394A82">
        <w:t xml:space="preserve">thus </w:t>
      </w:r>
      <w:r w:rsidR="00D25B84">
        <w:t xml:space="preserve">omit </w:t>
      </w:r>
      <w:r w:rsidR="00FC38AA">
        <w:t xml:space="preserve">from the citations </w:t>
      </w:r>
      <w:r w:rsidR="003F1EE0">
        <w:t>provide</w:t>
      </w:r>
      <w:r w:rsidR="00DF7661">
        <w:t>d</w:t>
      </w:r>
      <w:r w:rsidR="00FC38AA">
        <w:t xml:space="preserve"> here many of the founding publications of</w:t>
      </w:r>
      <w:r w:rsidR="00394A82">
        <w:t xml:space="preserve"> field</w:t>
      </w:r>
      <w:r w:rsidR="003F1EE0">
        <w:t xml:space="preserve">.  We </w:t>
      </w:r>
      <w:r w:rsidR="00FC238F">
        <w:t xml:space="preserve">concentrate </w:t>
      </w:r>
      <w:r w:rsidR="00FC38AA">
        <w:t xml:space="preserve">instead on </w:t>
      </w:r>
      <w:r w:rsidR="000F5D3C">
        <w:t xml:space="preserve">citing </w:t>
      </w:r>
      <w:r w:rsidR="003F1EE0">
        <w:t xml:space="preserve">the most </w:t>
      </w:r>
      <w:r w:rsidR="00FC38AA">
        <w:t xml:space="preserve">recent work </w:t>
      </w:r>
      <w:r w:rsidR="00F423D1">
        <w:t xml:space="preserve">we know </w:t>
      </w:r>
      <w:r w:rsidR="00FC38AA">
        <w:t xml:space="preserve">that </w:t>
      </w:r>
      <w:r w:rsidR="00F423D1">
        <w:t xml:space="preserve">both </w:t>
      </w:r>
      <w:r w:rsidR="006E128F">
        <w:t xml:space="preserve">describes </w:t>
      </w:r>
      <w:r w:rsidR="00F423D1">
        <w:lastRenderedPageBreak/>
        <w:t>current</w:t>
      </w:r>
      <w:r w:rsidR="006E128F">
        <w:t xml:space="preserve"> research findings and frontiers </w:t>
      </w:r>
      <w:r w:rsidR="000F5D3C">
        <w:t xml:space="preserve">in the field </w:t>
      </w:r>
      <w:r w:rsidR="005903C0">
        <w:t xml:space="preserve">and </w:t>
      </w:r>
      <w:r w:rsidR="000F5D3C">
        <w:t xml:space="preserve">also </w:t>
      </w:r>
      <w:r w:rsidR="006E128F">
        <w:t>giv</w:t>
      </w:r>
      <w:r w:rsidR="005903C0">
        <w:t>es</w:t>
      </w:r>
      <w:r w:rsidR="00E007CE">
        <w:t xml:space="preserve"> credit to the earlier work on which those findings are based.   </w:t>
      </w:r>
    </w:p>
    <w:p w14:paraId="6AE87A6D" w14:textId="77777777" w:rsidR="00906E5A" w:rsidRPr="00BE53B8" w:rsidRDefault="00906E5A" w:rsidP="00906E5A"/>
    <w:p w14:paraId="2B7D761A" w14:textId="40407328" w:rsidR="00303EE9" w:rsidRDefault="00734E5D" w:rsidP="00B401A8">
      <w:pPr>
        <w:pStyle w:val="Heading2"/>
      </w:pPr>
      <w:bookmarkStart w:id="83" w:name="_Toc30964804"/>
      <w:r>
        <w:t xml:space="preserve">Preview </w:t>
      </w:r>
      <w:r w:rsidR="006F58B8">
        <w:t>of Findings</w:t>
      </w:r>
      <w:bookmarkEnd w:id="83"/>
    </w:p>
    <w:p w14:paraId="386E2006" w14:textId="6FB46831" w:rsidR="00F27B27" w:rsidRDefault="00821C56" w:rsidP="00827C68">
      <w:r>
        <w:t xml:space="preserve">This </w:t>
      </w:r>
      <w:r w:rsidRPr="00BE53B8">
        <w:t xml:space="preserve">review </w:t>
      </w:r>
      <w:r>
        <w:t xml:space="preserve">presents the </w:t>
      </w:r>
      <w:r w:rsidRPr="00BE53B8">
        <w:t xml:space="preserve">generalizable </w:t>
      </w:r>
      <w:r>
        <w:t xml:space="preserve">findings made by researchers over the last two decades that </w:t>
      </w:r>
      <w:r w:rsidR="00403778">
        <w:t xml:space="preserve">we judge to be </w:t>
      </w:r>
      <w:r w:rsidR="00C86584">
        <w:t xml:space="preserve">most important </w:t>
      </w:r>
      <w:r w:rsidR="00403778">
        <w:t xml:space="preserve">for </w:t>
      </w:r>
      <w:r>
        <w:t>inform</w:t>
      </w:r>
      <w:r w:rsidR="00403778">
        <w:t>ing</w:t>
      </w:r>
      <w:r>
        <w:t xml:space="preserve"> </w:t>
      </w:r>
      <w:r w:rsidR="00403778">
        <w:t xml:space="preserve">the </w:t>
      </w:r>
      <w:r>
        <w:t xml:space="preserve">agitation </w:t>
      </w:r>
      <w:r w:rsidR="00403778">
        <w:t xml:space="preserve">needed to promote </w:t>
      </w:r>
      <w:r>
        <w:t xml:space="preserve">sustainable development.  </w:t>
      </w:r>
      <w:r w:rsidR="00BD0DDD">
        <w:t xml:space="preserve"> </w:t>
      </w:r>
      <w:r w:rsidR="000D487D">
        <w:t xml:space="preserve">We summarize </w:t>
      </w:r>
      <w:r w:rsidR="00BC7A96">
        <w:t xml:space="preserve">the conclusions of our review </w:t>
      </w:r>
      <w:r w:rsidR="000D487D">
        <w:t>here, and expand upon them in the remainder of</w:t>
      </w:r>
      <w:r w:rsidR="00BC7A96">
        <w:t xml:space="preserve"> the paper</w:t>
      </w:r>
      <w:r w:rsidR="00226803">
        <w:t>:</w:t>
      </w:r>
    </w:p>
    <w:p w14:paraId="7054682B" w14:textId="0BD9E22C" w:rsidR="00E70E5E" w:rsidRPr="002A67BF" w:rsidRDefault="00625558" w:rsidP="00E70E92">
      <w:pPr>
        <w:pStyle w:val="ListParagraph"/>
        <w:numPr>
          <w:ilvl w:val="0"/>
          <w:numId w:val="7"/>
        </w:numPr>
        <w:rPr>
          <w:rFonts w:ascii="Times New Roman" w:eastAsia="Times New Roman" w:hAnsi="Times New Roman" w:cs="Times New Roman"/>
          <w:sz w:val="24"/>
          <w:szCs w:val="24"/>
        </w:rPr>
      </w:pPr>
      <w:r w:rsidRPr="002A67BF">
        <w:rPr>
          <w:rFonts w:ascii="Times New Roman" w:eastAsia="Times New Roman" w:hAnsi="Times New Roman" w:cs="Times New Roman"/>
          <w:sz w:val="24"/>
          <w:szCs w:val="24"/>
        </w:rPr>
        <w:t>N</w:t>
      </w:r>
      <w:r w:rsidR="00226803" w:rsidRPr="002A67BF">
        <w:rPr>
          <w:rFonts w:ascii="Times New Roman" w:eastAsia="Times New Roman" w:hAnsi="Times New Roman" w:cs="Times New Roman"/>
          <w:sz w:val="24"/>
          <w:szCs w:val="24"/>
        </w:rPr>
        <w:t xml:space="preserve">ature and society in the Anthropocene </w:t>
      </w:r>
      <w:r w:rsidR="009C1E48">
        <w:rPr>
          <w:rFonts w:ascii="Times New Roman" w:eastAsia="Times New Roman" w:hAnsi="Times New Roman" w:cs="Times New Roman"/>
          <w:sz w:val="24"/>
          <w:szCs w:val="24"/>
        </w:rPr>
        <w:t xml:space="preserve">have become </w:t>
      </w:r>
      <w:r w:rsidRPr="002A67BF">
        <w:rPr>
          <w:rFonts w:ascii="Times New Roman" w:eastAsia="Times New Roman" w:hAnsi="Times New Roman" w:cs="Times New Roman"/>
          <w:sz w:val="24"/>
          <w:szCs w:val="24"/>
        </w:rPr>
        <w:t xml:space="preserve">intertwined in </w:t>
      </w:r>
      <w:r w:rsidR="00226803" w:rsidRPr="002A67BF">
        <w:rPr>
          <w:rFonts w:ascii="Times New Roman" w:eastAsia="Times New Roman" w:hAnsi="Times New Roman" w:cs="Times New Roman"/>
          <w:sz w:val="24"/>
          <w:szCs w:val="24"/>
        </w:rPr>
        <w:t>a globally interconnected, complex adaptive system</w:t>
      </w:r>
      <w:r w:rsidR="00BD4A80" w:rsidRPr="002A67BF">
        <w:rPr>
          <w:rFonts w:ascii="Times New Roman" w:eastAsia="Times New Roman" w:hAnsi="Times New Roman" w:cs="Times New Roman"/>
          <w:sz w:val="24"/>
          <w:szCs w:val="24"/>
        </w:rPr>
        <w:t>.  The</w:t>
      </w:r>
      <w:r w:rsidR="00226803" w:rsidRPr="002A67BF">
        <w:rPr>
          <w:rFonts w:ascii="Times New Roman" w:eastAsia="Times New Roman" w:hAnsi="Times New Roman" w:cs="Times New Roman"/>
          <w:sz w:val="24"/>
          <w:szCs w:val="24"/>
        </w:rPr>
        <w:t xml:space="preserve"> heterogeneity, nonlinear</w:t>
      </w:r>
      <w:r w:rsidR="00F51514" w:rsidRPr="002A67BF">
        <w:rPr>
          <w:rFonts w:ascii="Times New Roman" w:eastAsia="Times New Roman" w:hAnsi="Times New Roman" w:cs="Times New Roman"/>
          <w:sz w:val="24"/>
          <w:szCs w:val="24"/>
        </w:rPr>
        <w:t>ities</w:t>
      </w:r>
      <w:r w:rsidR="00226803" w:rsidRPr="002A67BF">
        <w:rPr>
          <w:rFonts w:ascii="Times New Roman" w:eastAsia="Times New Roman" w:hAnsi="Times New Roman" w:cs="Times New Roman"/>
          <w:sz w:val="24"/>
          <w:szCs w:val="24"/>
        </w:rPr>
        <w:t xml:space="preserve"> and innovation </w:t>
      </w:r>
      <w:r w:rsidR="00F51514" w:rsidRPr="002A67BF">
        <w:rPr>
          <w:rFonts w:ascii="Times New Roman" w:eastAsia="Times New Roman" w:hAnsi="Times New Roman" w:cs="Times New Roman"/>
          <w:sz w:val="24"/>
          <w:szCs w:val="24"/>
        </w:rPr>
        <w:t xml:space="preserve">characterizing </w:t>
      </w:r>
      <w:r w:rsidR="00BD4A80" w:rsidRPr="002A67BF">
        <w:rPr>
          <w:rFonts w:ascii="Times New Roman" w:eastAsia="Times New Roman" w:hAnsi="Times New Roman" w:cs="Times New Roman"/>
          <w:sz w:val="24"/>
          <w:szCs w:val="24"/>
        </w:rPr>
        <w:t xml:space="preserve">that system </w:t>
      </w:r>
      <w:r w:rsidR="005352C3" w:rsidRPr="002A67BF">
        <w:rPr>
          <w:rFonts w:ascii="Times New Roman" w:eastAsia="Times New Roman" w:hAnsi="Times New Roman" w:cs="Times New Roman"/>
          <w:sz w:val="24"/>
          <w:szCs w:val="24"/>
        </w:rPr>
        <w:t xml:space="preserve">generate development pathways that </w:t>
      </w:r>
      <w:r w:rsidR="002A0DC9" w:rsidRPr="002A67BF">
        <w:rPr>
          <w:rFonts w:ascii="Times New Roman" w:eastAsia="Times New Roman" w:hAnsi="Times New Roman" w:cs="Times New Roman"/>
          <w:sz w:val="24"/>
          <w:szCs w:val="24"/>
        </w:rPr>
        <w:t xml:space="preserve">cannot be fully </w:t>
      </w:r>
      <w:r w:rsidR="008D2A16" w:rsidRPr="002A67BF">
        <w:rPr>
          <w:rFonts w:ascii="Times New Roman" w:eastAsia="Times New Roman" w:hAnsi="Times New Roman" w:cs="Times New Roman"/>
          <w:sz w:val="24"/>
          <w:szCs w:val="24"/>
        </w:rPr>
        <w:t xml:space="preserve">predicted </w:t>
      </w:r>
      <w:r w:rsidR="002A0DC9" w:rsidRPr="002A67BF">
        <w:rPr>
          <w:rFonts w:ascii="Times New Roman" w:eastAsia="Times New Roman" w:hAnsi="Times New Roman" w:cs="Times New Roman"/>
          <w:sz w:val="24"/>
          <w:szCs w:val="24"/>
        </w:rPr>
        <w:t>in advance</w:t>
      </w:r>
      <w:r w:rsidR="00D865C3" w:rsidRPr="002A67BF">
        <w:rPr>
          <w:rFonts w:ascii="Times New Roman" w:eastAsia="Times New Roman" w:hAnsi="Times New Roman" w:cs="Times New Roman"/>
          <w:sz w:val="24"/>
          <w:szCs w:val="24"/>
        </w:rPr>
        <w:t xml:space="preserve">.  </w:t>
      </w:r>
      <w:commentRangeStart w:id="84"/>
      <w:r w:rsidR="009C1E48">
        <w:rPr>
          <w:rFonts w:ascii="Times New Roman" w:eastAsia="Times New Roman" w:hAnsi="Times New Roman" w:cs="Times New Roman"/>
          <w:sz w:val="24"/>
          <w:szCs w:val="24"/>
        </w:rPr>
        <w:t>S</w:t>
      </w:r>
      <w:r w:rsidR="00D865C3" w:rsidRPr="002A67BF">
        <w:rPr>
          <w:rFonts w:ascii="Times New Roman" w:eastAsia="Times New Roman" w:hAnsi="Times New Roman" w:cs="Times New Roman"/>
          <w:sz w:val="24"/>
          <w:szCs w:val="24"/>
        </w:rPr>
        <w:t>ustainable development</w:t>
      </w:r>
      <w:r w:rsidR="00F51514" w:rsidRPr="002A67BF">
        <w:rPr>
          <w:rFonts w:ascii="Times New Roman" w:eastAsia="Times New Roman" w:hAnsi="Times New Roman" w:cs="Times New Roman"/>
          <w:sz w:val="24"/>
          <w:szCs w:val="24"/>
        </w:rPr>
        <w:t xml:space="preserve"> </w:t>
      </w:r>
      <w:r w:rsidR="00FF0A3B">
        <w:rPr>
          <w:rFonts w:ascii="Times New Roman" w:eastAsia="Times New Roman" w:hAnsi="Times New Roman" w:cs="Times New Roman"/>
          <w:sz w:val="24"/>
          <w:szCs w:val="24"/>
        </w:rPr>
        <w:t xml:space="preserve">can realistically be </w:t>
      </w:r>
      <w:r w:rsidR="00D865C3" w:rsidRPr="002A67BF">
        <w:rPr>
          <w:rFonts w:ascii="Times New Roman" w:eastAsia="Times New Roman" w:hAnsi="Times New Roman" w:cs="Times New Roman"/>
          <w:sz w:val="24"/>
          <w:szCs w:val="24"/>
        </w:rPr>
        <w:t xml:space="preserve">pursued </w:t>
      </w:r>
      <w:r w:rsidR="00FF0A3B">
        <w:rPr>
          <w:rFonts w:ascii="Times New Roman" w:eastAsia="Times New Roman" w:hAnsi="Times New Roman" w:cs="Times New Roman"/>
          <w:sz w:val="24"/>
          <w:szCs w:val="24"/>
        </w:rPr>
        <w:t xml:space="preserve">only </w:t>
      </w:r>
      <w:r w:rsidR="00D865C3" w:rsidRPr="002A67BF">
        <w:rPr>
          <w:rFonts w:ascii="Times New Roman" w:eastAsia="Times New Roman" w:hAnsi="Times New Roman" w:cs="Times New Roman"/>
          <w:sz w:val="24"/>
          <w:szCs w:val="24"/>
        </w:rPr>
        <w:t xml:space="preserve">through </w:t>
      </w:r>
      <w:r w:rsidR="0017089E" w:rsidRPr="002A67BF">
        <w:rPr>
          <w:rFonts w:ascii="Times New Roman" w:eastAsia="Times New Roman" w:hAnsi="Times New Roman" w:cs="Times New Roman"/>
          <w:sz w:val="24"/>
          <w:szCs w:val="24"/>
        </w:rPr>
        <w:t>an iterative strategy that combines thinking</w:t>
      </w:r>
      <w:r w:rsidR="00E02125">
        <w:rPr>
          <w:rFonts w:ascii="Times New Roman" w:eastAsia="Times New Roman" w:hAnsi="Times New Roman" w:cs="Times New Roman"/>
          <w:sz w:val="24"/>
          <w:szCs w:val="24"/>
        </w:rPr>
        <w:t>-</w:t>
      </w:r>
      <w:r w:rsidR="0017089E" w:rsidRPr="002A67BF">
        <w:rPr>
          <w:rFonts w:ascii="Times New Roman" w:eastAsia="Times New Roman" w:hAnsi="Times New Roman" w:cs="Times New Roman"/>
          <w:sz w:val="24"/>
          <w:szCs w:val="24"/>
        </w:rPr>
        <w:t xml:space="preserve">through and </w:t>
      </w:r>
      <w:r w:rsidR="000605B0" w:rsidRPr="002A67BF">
        <w:rPr>
          <w:rFonts w:ascii="Times New Roman" w:eastAsia="Times New Roman" w:hAnsi="Times New Roman" w:cs="Times New Roman"/>
          <w:sz w:val="24"/>
          <w:szCs w:val="24"/>
        </w:rPr>
        <w:t>acting</w:t>
      </w:r>
      <w:r w:rsidR="00E02125">
        <w:rPr>
          <w:rFonts w:ascii="Times New Roman" w:eastAsia="Times New Roman" w:hAnsi="Times New Roman" w:cs="Times New Roman"/>
          <w:sz w:val="24"/>
          <w:szCs w:val="24"/>
        </w:rPr>
        <w:t>-</w:t>
      </w:r>
      <w:r w:rsidR="002A0DC9" w:rsidRPr="002A67BF">
        <w:rPr>
          <w:rFonts w:ascii="Times New Roman" w:eastAsia="Times New Roman" w:hAnsi="Times New Roman" w:cs="Times New Roman"/>
          <w:sz w:val="24"/>
          <w:szCs w:val="24"/>
        </w:rPr>
        <w:t>out</w:t>
      </w:r>
      <w:r w:rsidR="00EF3513" w:rsidRPr="002A67BF">
        <w:rPr>
          <w:rFonts w:ascii="Times New Roman" w:eastAsia="Times New Roman" w:hAnsi="Times New Roman" w:cs="Times New Roman"/>
          <w:sz w:val="24"/>
          <w:szCs w:val="24"/>
        </w:rPr>
        <w:t xml:space="preserve"> (Section 2)</w:t>
      </w:r>
      <w:r w:rsidR="002A0DC9" w:rsidRPr="002A67BF">
        <w:rPr>
          <w:rFonts w:ascii="Times New Roman" w:eastAsia="Times New Roman" w:hAnsi="Times New Roman" w:cs="Times New Roman"/>
          <w:sz w:val="24"/>
          <w:szCs w:val="24"/>
        </w:rPr>
        <w:t xml:space="preserve">.  </w:t>
      </w:r>
      <w:commentRangeEnd w:id="84"/>
      <w:r w:rsidR="00FC1386">
        <w:rPr>
          <w:rStyle w:val="CommentReference"/>
        </w:rPr>
        <w:commentReference w:id="84"/>
      </w:r>
      <w:r w:rsidR="002A0DC9" w:rsidRPr="002A67BF">
        <w:rPr>
          <w:rFonts w:ascii="Times New Roman" w:eastAsia="Times New Roman" w:hAnsi="Times New Roman" w:cs="Times New Roman"/>
          <w:sz w:val="24"/>
          <w:szCs w:val="24"/>
        </w:rPr>
        <w:t xml:space="preserve"> </w:t>
      </w:r>
    </w:p>
    <w:p w14:paraId="3ADC7AD2" w14:textId="1C3FFCF3" w:rsidR="00506AE1" w:rsidRPr="0027518B" w:rsidRDefault="00F82C7D" w:rsidP="00E70E92">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C593A">
        <w:rPr>
          <w:rFonts w:ascii="Times New Roman" w:eastAsia="Times New Roman" w:hAnsi="Times New Roman" w:cs="Times New Roman"/>
          <w:sz w:val="24"/>
          <w:szCs w:val="24"/>
        </w:rPr>
        <w:t>trateg</w:t>
      </w:r>
      <w:r w:rsidR="00BC41D0">
        <w:rPr>
          <w:rFonts w:ascii="Times New Roman" w:eastAsia="Times New Roman" w:hAnsi="Times New Roman" w:cs="Times New Roman"/>
          <w:sz w:val="24"/>
          <w:szCs w:val="24"/>
        </w:rPr>
        <w:t>ies</w:t>
      </w:r>
      <w:r w:rsidR="00CC593A">
        <w:rPr>
          <w:rFonts w:ascii="Times New Roman" w:eastAsia="Times New Roman" w:hAnsi="Times New Roman" w:cs="Times New Roman"/>
          <w:sz w:val="24"/>
          <w:szCs w:val="24"/>
        </w:rPr>
        <w:t xml:space="preserve"> for </w:t>
      </w:r>
      <w:r w:rsidR="00BC41D0">
        <w:rPr>
          <w:rFonts w:ascii="Times New Roman" w:eastAsia="Times New Roman" w:hAnsi="Times New Roman" w:cs="Times New Roman"/>
          <w:sz w:val="24"/>
          <w:szCs w:val="24"/>
        </w:rPr>
        <w:t xml:space="preserve">sustainable development </w:t>
      </w:r>
      <w:r w:rsidR="00AA1EEF" w:rsidRPr="002A67BF">
        <w:rPr>
          <w:rFonts w:ascii="Times New Roman" w:eastAsia="Times New Roman" w:hAnsi="Times New Roman" w:cs="Times New Roman"/>
          <w:sz w:val="24"/>
          <w:szCs w:val="24"/>
        </w:rPr>
        <w:t xml:space="preserve">require </w:t>
      </w:r>
      <w:r w:rsidR="00191FE0">
        <w:rPr>
          <w:rFonts w:ascii="Times New Roman" w:eastAsia="Times New Roman" w:hAnsi="Times New Roman" w:cs="Times New Roman"/>
          <w:sz w:val="24"/>
          <w:szCs w:val="24"/>
        </w:rPr>
        <w:t xml:space="preserve">[as both ends in themselves and as </w:t>
      </w:r>
      <w:r w:rsidR="00193323" w:rsidRPr="0027518B">
        <w:rPr>
          <w:rFonts w:ascii="Times New Roman" w:eastAsia="Times New Roman" w:hAnsi="Times New Roman" w:cs="Times New Roman"/>
          <w:sz w:val="24"/>
          <w:szCs w:val="24"/>
        </w:rPr>
        <w:t>instrumental</w:t>
      </w:r>
      <w:r w:rsidR="00191FE0" w:rsidRPr="0027518B">
        <w:rPr>
          <w:rFonts w:ascii="Times New Roman" w:eastAsia="Times New Roman" w:hAnsi="Times New Roman" w:cs="Times New Roman"/>
          <w:sz w:val="24"/>
          <w:szCs w:val="24"/>
        </w:rPr>
        <w:t xml:space="preserve"> means] </w:t>
      </w:r>
      <w:r w:rsidR="003B1D7E" w:rsidRPr="0027518B">
        <w:rPr>
          <w:rFonts w:ascii="Times New Roman" w:eastAsia="Times New Roman" w:hAnsi="Times New Roman" w:cs="Times New Roman"/>
          <w:sz w:val="24"/>
          <w:szCs w:val="24"/>
        </w:rPr>
        <w:t>[</w:t>
      </w:r>
      <w:r w:rsidR="00CC593A" w:rsidRPr="0027518B">
        <w:rPr>
          <w:rFonts w:ascii="Times New Roman" w:eastAsia="Times New Roman" w:hAnsi="Times New Roman" w:cs="Times New Roman"/>
          <w:sz w:val="24"/>
          <w:szCs w:val="24"/>
        </w:rPr>
        <w:t>above all</w:t>
      </w:r>
      <w:r w:rsidR="003B1D7E" w:rsidRPr="0027518B">
        <w:rPr>
          <w:rFonts w:ascii="Times New Roman" w:eastAsia="Times New Roman" w:hAnsi="Times New Roman" w:cs="Times New Roman"/>
          <w:sz w:val="24"/>
          <w:szCs w:val="24"/>
        </w:rPr>
        <w:t>]</w:t>
      </w:r>
      <w:r w:rsidR="00CC593A" w:rsidRPr="0027518B">
        <w:rPr>
          <w:rFonts w:ascii="Times New Roman" w:eastAsia="Times New Roman" w:hAnsi="Times New Roman" w:cs="Times New Roman"/>
          <w:sz w:val="24"/>
          <w:szCs w:val="24"/>
        </w:rPr>
        <w:t xml:space="preserve"> </w:t>
      </w:r>
      <w:r w:rsidR="007E158B" w:rsidRPr="0027518B">
        <w:rPr>
          <w:rFonts w:ascii="Times New Roman" w:eastAsia="Times New Roman" w:hAnsi="Times New Roman" w:cs="Times New Roman"/>
          <w:sz w:val="24"/>
          <w:szCs w:val="24"/>
        </w:rPr>
        <w:t>the</w:t>
      </w:r>
      <w:r w:rsidR="00655241" w:rsidRPr="0027518B">
        <w:rPr>
          <w:rFonts w:ascii="Times New Roman" w:eastAsia="Times New Roman" w:hAnsi="Times New Roman" w:cs="Times New Roman"/>
          <w:sz w:val="24"/>
          <w:szCs w:val="24"/>
        </w:rPr>
        <w:t xml:space="preserve"> nurturing </w:t>
      </w:r>
      <w:r w:rsidR="00416613" w:rsidRPr="0027518B">
        <w:rPr>
          <w:rFonts w:ascii="Times New Roman" w:eastAsia="Times New Roman" w:hAnsi="Times New Roman" w:cs="Times New Roman"/>
          <w:sz w:val="24"/>
          <w:szCs w:val="24"/>
        </w:rPr>
        <w:t>of</w:t>
      </w:r>
      <w:r w:rsidR="00277ED4" w:rsidRPr="0027518B">
        <w:rPr>
          <w:rFonts w:ascii="Times New Roman" w:eastAsia="Times New Roman" w:hAnsi="Times New Roman" w:cs="Times New Roman"/>
          <w:sz w:val="24"/>
          <w:szCs w:val="24"/>
        </w:rPr>
        <w:t xml:space="preserve"> </w:t>
      </w:r>
      <w:r w:rsidR="00211F18" w:rsidRPr="0027518B">
        <w:rPr>
          <w:rFonts w:ascii="Times New Roman" w:eastAsia="Times New Roman" w:hAnsi="Times New Roman" w:cs="Times New Roman"/>
          <w:sz w:val="24"/>
          <w:szCs w:val="24"/>
        </w:rPr>
        <w:t>people</w:t>
      </w:r>
      <w:r w:rsidR="004C6D67" w:rsidRPr="0027518B">
        <w:rPr>
          <w:rFonts w:ascii="Times New Roman" w:eastAsia="Times New Roman" w:hAnsi="Times New Roman" w:cs="Times New Roman"/>
          <w:sz w:val="24"/>
          <w:szCs w:val="24"/>
        </w:rPr>
        <w:t>’</w:t>
      </w:r>
      <w:r w:rsidR="00211F18" w:rsidRPr="0027518B">
        <w:rPr>
          <w:rFonts w:ascii="Times New Roman" w:eastAsia="Times New Roman" w:hAnsi="Times New Roman" w:cs="Times New Roman"/>
          <w:sz w:val="24"/>
          <w:szCs w:val="24"/>
        </w:rPr>
        <w:t xml:space="preserve">s </w:t>
      </w:r>
      <w:r w:rsidR="00416613" w:rsidRPr="0027518B">
        <w:rPr>
          <w:rFonts w:ascii="Times New Roman" w:eastAsia="Times New Roman" w:hAnsi="Times New Roman" w:cs="Times New Roman"/>
          <w:color w:val="000000" w:themeColor="text1"/>
          <w:sz w:val="24"/>
          <w:szCs w:val="24"/>
        </w:rPr>
        <w:t>capacit</w:t>
      </w:r>
      <w:r w:rsidR="00277ED4" w:rsidRPr="0027518B">
        <w:rPr>
          <w:rFonts w:ascii="Times New Roman" w:eastAsia="Times New Roman" w:hAnsi="Times New Roman" w:cs="Times New Roman"/>
          <w:color w:val="000000" w:themeColor="text1"/>
          <w:sz w:val="24"/>
          <w:szCs w:val="24"/>
        </w:rPr>
        <w:t>y</w:t>
      </w:r>
      <w:r w:rsidR="00416613" w:rsidRPr="0027518B">
        <w:rPr>
          <w:rFonts w:ascii="Times New Roman" w:eastAsia="Times New Roman" w:hAnsi="Times New Roman" w:cs="Times New Roman"/>
          <w:sz w:val="24"/>
          <w:szCs w:val="24"/>
        </w:rPr>
        <w:t xml:space="preserve"> </w:t>
      </w:r>
      <w:r w:rsidR="007E6D60" w:rsidRPr="0027518B">
        <w:rPr>
          <w:rFonts w:ascii="Times New Roman" w:eastAsia="Times New Roman" w:hAnsi="Times New Roman" w:cs="Times New Roman"/>
          <w:sz w:val="24"/>
          <w:szCs w:val="24"/>
        </w:rPr>
        <w:t xml:space="preserve">-- their intention and ability -- </w:t>
      </w:r>
      <w:r w:rsidR="007E158B" w:rsidRPr="0027518B">
        <w:rPr>
          <w:rFonts w:ascii="Times New Roman" w:eastAsia="Times New Roman" w:hAnsi="Times New Roman" w:cs="Times New Roman"/>
          <w:sz w:val="24"/>
          <w:szCs w:val="24"/>
        </w:rPr>
        <w:t xml:space="preserve">to </w:t>
      </w:r>
      <w:r w:rsidR="00FF77D6" w:rsidRPr="0027518B">
        <w:rPr>
          <w:rFonts w:ascii="Times New Roman" w:eastAsia="Times New Roman" w:hAnsi="Times New Roman" w:cs="Times New Roman"/>
          <w:sz w:val="24"/>
          <w:szCs w:val="24"/>
        </w:rPr>
        <w:t xml:space="preserve">guide </w:t>
      </w:r>
      <w:r w:rsidR="004C6D67" w:rsidRPr="0027518B">
        <w:rPr>
          <w:rFonts w:ascii="Times New Roman" w:eastAsia="Times New Roman" w:hAnsi="Times New Roman" w:cs="Times New Roman"/>
          <w:sz w:val="24"/>
          <w:szCs w:val="24"/>
        </w:rPr>
        <w:t>the</w:t>
      </w:r>
      <w:r w:rsidR="002607DE" w:rsidRPr="0027518B">
        <w:rPr>
          <w:rFonts w:ascii="Times New Roman" w:eastAsia="Times New Roman" w:hAnsi="Times New Roman" w:cs="Times New Roman"/>
          <w:sz w:val="24"/>
          <w:szCs w:val="24"/>
        </w:rPr>
        <w:t>ir</w:t>
      </w:r>
      <w:r w:rsidR="004C6D67" w:rsidRPr="0027518B">
        <w:rPr>
          <w:rFonts w:ascii="Times New Roman" w:eastAsia="Times New Roman" w:hAnsi="Times New Roman" w:cs="Times New Roman"/>
          <w:sz w:val="24"/>
          <w:szCs w:val="24"/>
        </w:rPr>
        <w:t xml:space="preserve"> </w:t>
      </w:r>
      <w:r w:rsidR="00FF77D6" w:rsidRPr="0027518B">
        <w:rPr>
          <w:rFonts w:ascii="Times New Roman" w:eastAsia="Times New Roman" w:hAnsi="Times New Roman" w:cs="Times New Roman"/>
          <w:sz w:val="24"/>
          <w:szCs w:val="24"/>
        </w:rPr>
        <w:t xml:space="preserve">development </w:t>
      </w:r>
      <w:r w:rsidR="0077676F" w:rsidRPr="0027518B">
        <w:rPr>
          <w:rFonts w:ascii="Times New Roman" w:eastAsia="Times New Roman" w:hAnsi="Times New Roman" w:cs="Times New Roman"/>
          <w:sz w:val="24"/>
          <w:szCs w:val="24"/>
        </w:rPr>
        <w:t xml:space="preserve">pathways </w:t>
      </w:r>
      <w:r w:rsidR="006B4442" w:rsidRPr="0027518B">
        <w:rPr>
          <w:rFonts w:ascii="Times New Roman" w:eastAsia="Times New Roman" w:hAnsi="Times New Roman" w:cs="Times New Roman"/>
          <w:sz w:val="24"/>
          <w:szCs w:val="24"/>
        </w:rPr>
        <w:t xml:space="preserve">in a dynamic, adaptive and reflexive manner.  Research </w:t>
      </w:r>
      <w:r w:rsidR="00494C45" w:rsidRPr="0027518B">
        <w:rPr>
          <w:rFonts w:ascii="Times New Roman" w:eastAsia="Times New Roman" w:hAnsi="Times New Roman" w:cs="Times New Roman"/>
          <w:sz w:val="24"/>
          <w:szCs w:val="24"/>
        </w:rPr>
        <w:t xml:space="preserve">points to </w:t>
      </w:r>
      <w:r w:rsidR="006B4442" w:rsidRPr="0027518B">
        <w:rPr>
          <w:rFonts w:ascii="Times New Roman" w:eastAsia="Times New Roman" w:hAnsi="Times New Roman" w:cs="Times New Roman"/>
          <w:sz w:val="24"/>
          <w:szCs w:val="24"/>
        </w:rPr>
        <w:t>s</w:t>
      </w:r>
      <w:r w:rsidR="000701E6" w:rsidRPr="0027518B">
        <w:rPr>
          <w:rFonts w:ascii="Times New Roman" w:eastAsia="Times New Roman" w:hAnsi="Times New Roman" w:cs="Times New Roman"/>
          <w:sz w:val="24"/>
          <w:szCs w:val="24"/>
        </w:rPr>
        <w:t>even</w:t>
      </w:r>
      <w:r w:rsidR="0027518B" w:rsidRPr="0027518B">
        <w:rPr>
          <w:rFonts w:ascii="Times New Roman" w:eastAsia="Times New Roman" w:hAnsi="Times New Roman" w:cs="Times New Roman"/>
          <w:sz w:val="24"/>
          <w:szCs w:val="24"/>
        </w:rPr>
        <w:t xml:space="preserve"> </w:t>
      </w:r>
      <w:r w:rsidR="006B4442" w:rsidRPr="0027518B">
        <w:rPr>
          <w:rFonts w:ascii="Times New Roman" w:eastAsia="Times New Roman" w:hAnsi="Times New Roman" w:cs="Times New Roman"/>
          <w:sz w:val="24"/>
          <w:szCs w:val="24"/>
        </w:rPr>
        <w:t xml:space="preserve">such capacities, each of which seems likely to be necessary </w:t>
      </w:r>
      <w:r w:rsidR="0077676F" w:rsidRPr="0027518B">
        <w:rPr>
          <w:rFonts w:ascii="Times New Roman" w:eastAsia="Times New Roman" w:hAnsi="Times New Roman" w:cs="Times New Roman"/>
          <w:sz w:val="24"/>
          <w:szCs w:val="24"/>
        </w:rPr>
        <w:t xml:space="preserve">though </w:t>
      </w:r>
      <w:r w:rsidR="006B4442" w:rsidRPr="0027518B">
        <w:rPr>
          <w:rFonts w:ascii="Times New Roman" w:eastAsia="Times New Roman" w:hAnsi="Times New Roman" w:cs="Times New Roman"/>
          <w:sz w:val="24"/>
          <w:szCs w:val="24"/>
        </w:rPr>
        <w:t>not sufficient to promote sustainable development:</w:t>
      </w:r>
      <w:r w:rsidR="00416613" w:rsidRPr="0027518B" w:rsidDel="00416613">
        <w:rPr>
          <w:rFonts w:ascii="Times New Roman" w:eastAsia="Times New Roman" w:hAnsi="Times New Roman" w:cs="Times New Roman"/>
          <w:sz w:val="24"/>
          <w:szCs w:val="24"/>
        </w:rPr>
        <w:t xml:space="preserve"> </w:t>
      </w:r>
    </w:p>
    <w:p w14:paraId="6FD4BD3A" w14:textId="702E2663" w:rsidR="00D71D41" w:rsidRPr="0027518B" w:rsidRDefault="00226803" w:rsidP="00865ABB">
      <w:pPr>
        <w:pStyle w:val="ListParagraph"/>
        <w:numPr>
          <w:ilvl w:val="1"/>
          <w:numId w:val="7"/>
        </w:numPr>
        <w:rPr>
          <w:rFonts w:ascii="Times New Roman" w:eastAsia="Times New Roman" w:hAnsi="Times New Roman" w:cs="Times New Roman"/>
          <w:sz w:val="24"/>
          <w:szCs w:val="24"/>
        </w:rPr>
      </w:pPr>
      <w:r w:rsidRPr="0027518B">
        <w:rPr>
          <w:rFonts w:ascii="Times New Roman" w:eastAsia="Times New Roman" w:hAnsi="Times New Roman" w:cs="Times New Roman"/>
          <w:sz w:val="24"/>
          <w:szCs w:val="24"/>
        </w:rPr>
        <w:t xml:space="preserve">the capacity to integrate </w:t>
      </w:r>
      <w:r w:rsidR="002F3D42" w:rsidRPr="0027518B">
        <w:rPr>
          <w:rFonts w:ascii="Times New Roman" w:eastAsia="Times New Roman" w:hAnsi="Times New Roman" w:cs="Times New Roman"/>
          <w:sz w:val="24"/>
          <w:szCs w:val="24"/>
        </w:rPr>
        <w:t xml:space="preserve">findings of </w:t>
      </w:r>
      <w:r w:rsidR="00014670" w:rsidRPr="0027518B">
        <w:rPr>
          <w:rFonts w:ascii="Times New Roman" w:eastAsia="Times New Roman" w:hAnsi="Times New Roman" w:cs="Times New Roman"/>
          <w:sz w:val="24"/>
          <w:szCs w:val="24"/>
        </w:rPr>
        <w:t xml:space="preserve">the multiple </w:t>
      </w:r>
      <w:r w:rsidR="00A15FC7" w:rsidRPr="0027518B">
        <w:rPr>
          <w:rFonts w:ascii="Times New Roman" w:eastAsia="Times New Roman" w:hAnsi="Times New Roman" w:cs="Times New Roman"/>
          <w:sz w:val="24"/>
          <w:szCs w:val="24"/>
        </w:rPr>
        <w:t xml:space="preserve">research </w:t>
      </w:r>
      <w:r w:rsidR="00014670" w:rsidRPr="0027518B">
        <w:rPr>
          <w:rFonts w:ascii="Times New Roman" w:eastAsia="Times New Roman" w:hAnsi="Times New Roman" w:cs="Times New Roman"/>
          <w:sz w:val="24"/>
          <w:szCs w:val="24"/>
        </w:rPr>
        <w:t xml:space="preserve">programs relevant to </w:t>
      </w:r>
      <w:r w:rsidR="00825B21" w:rsidRPr="0027518B">
        <w:rPr>
          <w:rFonts w:ascii="Times New Roman" w:eastAsia="Times New Roman" w:hAnsi="Times New Roman" w:cs="Times New Roman"/>
          <w:sz w:val="24"/>
          <w:szCs w:val="24"/>
        </w:rPr>
        <w:t xml:space="preserve">sustainability </w:t>
      </w:r>
      <w:r w:rsidR="00006F89" w:rsidRPr="0027518B">
        <w:rPr>
          <w:rFonts w:ascii="Times New Roman" w:eastAsia="Times New Roman" w:hAnsi="Times New Roman" w:cs="Times New Roman"/>
          <w:sz w:val="24"/>
          <w:szCs w:val="24"/>
        </w:rPr>
        <w:t>(Section 2)</w:t>
      </w:r>
      <w:r w:rsidRPr="0027518B">
        <w:rPr>
          <w:rFonts w:ascii="Times New Roman" w:eastAsia="Times New Roman" w:hAnsi="Times New Roman" w:cs="Times New Roman"/>
          <w:sz w:val="24"/>
          <w:szCs w:val="24"/>
        </w:rPr>
        <w:t xml:space="preserve">; </w:t>
      </w:r>
    </w:p>
    <w:p w14:paraId="6A905E95" w14:textId="7E46E91E" w:rsidR="00D71D41" w:rsidRPr="0027518B" w:rsidRDefault="00226803" w:rsidP="00865ABB">
      <w:pPr>
        <w:pStyle w:val="ListParagraph"/>
        <w:numPr>
          <w:ilvl w:val="1"/>
          <w:numId w:val="7"/>
        </w:numPr>
        <w:rPr>
          <w:rFonts w:ascii="Times New Roman" w:eastAsia="Times New Roman" w:hAnsi="Times New Roman" w:cs="Times New Roman"/>
          <w:sz w:val="24"/>
          <w:szCs w:val="24"/>
        </w:rPr>
      </w:pPr>
      <w:r w:rsidRPr="0027518B">
        <w:rPr>
          <w:rFonts w:ascii="Times New Roman" w:eastAsia="Times New Roman" w:hAnsi="Times New Roman" w:cs="Times New Roman"/>
          <w:sz w:val="24"/>
          <w:szCs w:val="24"/>
        </w:rPr>
        <w:t xml:space="preserve">the capacity </w:t>
      </w:r>
      <w:r w:rsidR="00577393" w:rsidRPr="0027518B">
        <w:rPr>
          <w:rFonts w:ascii="Times New Roman" w:eastAsia="Times New Roman" w:hAnsi="Times New Roman" w:cs="Times New Roman"/>
          <w:sz w:val="24"/>
          <w:szCs w:val="24"/>
        </w:rPr>
        <w:t xml:space="preserve">to </w:t>
      </w:r>
      <w:r w:rsidR="00D9146D" w:rsidRPr="0027518B">
        <w:rPr>
          <w:rFonts w:ascii="Times New Roman" w:eastAsia="Times New Roman" w:hAnsi="Times New Roman" w:cs="Times New Roman"/>
          <w:sz w:val="24"/>
          <w:szCs w:val="24"/>
        </w:rPr>
        <w:t xml:space="preserve">measure </w:t>
      </w:r>
      <w:r w:rsidR="00510CF6" w:rsidRPr="0027518B">
        <w:rPr>
          <w:rFonts w:ascii="Times New Roman" w:eastAsia="Times New Roman" w:hAnsi="Times New Roman" w:cs="Times New Roman"/>
          <w:sz w:val="24"/>
          <w:szCs w:val="24"/>
        </w:rPr>
        <w:t xml:space="preserve">sustainable development </w:t>
      </w:r>
      <w:r w:rsidR="00006F89" w:rsidRPr="0027518B">
        <w:rPr>
          <w:rFonts w:ascii="Times New Roman" w:eastAsia="Times New Roman" w:hAnsi="Times New Roman" w:cs="Times New Roman"/>
          <w:sz w:val="24"/>
          <w:szCs w:val="24"/>
        </w:rPr>
        <w:t>(Section 3)</w:t>
      </w:r>
      <w:r w:rsidRPr="0027518B">
        <w:rPr>
          <w:rFonts w:ascii="Times New Roman" w:eastAsia="Times New Roman" w:hAnsi="Times New Roman" w:cs="Times New Roman"/>
          <w:sz w:val="24"/>
          <w:szCs w:val="24"/>
        </w:rPr>
        <w:t xml:space="preserve">; </w:t>
      </w:r>
    </w:p>
    <w:p w14:paraId="70E180C6" w14:textId="295F518A" w:rsidR="00D71D41" w:rsidRPr="0027518B" w:rsidRDefault="00226803" w:rsidP="00865ABB">
      <w:pPr>
        <w:pStyle w:val="ListParagraph"/>
        <w:numPr>
          <w:ilvl w:val="1"/>
          <w:numId w:val="7"/>
        </w:numPr>
        <w:rPr>
          <w:rFonts w:ascii="Times New Roman" w:eastAsia="Times New Roman" w:hAnsi="Times New Roman" w:cs="Times New Roman"/>
          <w:sz w:val="24"/>
          <w:szCs w:val="24"/>
        </w:rPr>
      </w:pPr>
      <w:r w:rsidRPr="0027518B">
        <w:rPr>
          <w:rFonts w:ascii="Times New Roman" w:eastAsia="Times New Roman" w:hAnsi="Times New Roman" w:cs="Times New Roman"/>
          <w:sz w:val="24"/>
          <w:szCs w:val="24"/>
        </w:rPr>
        <w:t>the capacity to promote equity</w:t>
      </w:r>
      <w:r w:rsidR="00D71D41" w:rsidRPr="0027518B">
        <w:rPr>
          <w:rFonts w:ascii="Times New Roman" w:eastAsia="Times New Roman" w:hAnsi="Times New Roman" w:cs="Times New Roman"/>
          <w:sz w:val="24"/>
          <w:szCs w:val="24"/>
        </w:rPr>
        <w:t xml:space="preserve"> </w:t>
      </w:r>
      <w:r w:rsidR="003604FC" w:rsidRPr="0027518B">
        <w:rPr>
          <w:rFonts w:ascii="Times New Roman" w:eastAsia="Times New Roman" w:hAnsi="Times New Roman" w:cs="Times New Roman"/>
          <w:sz w:val="24"/>
          <w:szCs w:val="24"/>
        </w:rPr>
        <w:t xml:space="preserve">in </w:t>
      </w:r>
      <w:r w:rsidR="00202FF2" w:rsidRPr="0027518B">
        <w:rPr>
          <w:rFonts w:ascii="Times New Roman" w:eastAsia="Times New Roman" w:hAnsi="Times New Roman" w:cs="Times New Roman"/>
          <w:sz w:val="24"/>
          <w:szCs w:val="24"/>
        </w:rPr>
        <w:t xml:space="preserve">the pursuit of </w:t>
      </w:r>
      <w:r w:rsidR="00D1220F" w:rsidRPr="0027518B">
        <w:rPr>
          <w:rFonts w:ascii="Times New Roman" w:eastAsia="Times New Roman" w:hAnsi="Times New Roman" w:cs="Times New Roman"/>
          <w:sz w:val="24"/>
          <w:szCs w:val="24"/>
        </w:rPr>
        <w:t>sustainable development</w:t>
      </w:r>
      <w:r w:rsidR="003604FC" w:rsidRPr="0027518B">
        <w:rPr>
          <w:rFonts w:ascii="Times New Roman" w:eastAsia="Times New Roman" w:hAnsi="Times New Roman" w:cs="Times New Roman"/>
          <w:sz w:val="24"/>
          <w:szCs w:val="24"/>
        </w:rPr>
        <w:t xml:space="preserve"> </w:t>
      </w:r>
      <w:r w:rsidR="00006F89" w:rsidRPr="0027518B">
        <w:rPr>
          <w:rFonts w:ascii="Times New Roman" w:eastAsia="Times New Roman" w:hAnsi="Times New Roman" w:cs="Times New Roman"/>
          <w:sz w:val="24"/>
          <w:szCs w:val="24"/>
        </w:rPr>
        <w:t>(Section 4)</w:t>
      </w:r>
      <w:r w:rsidRPr="0027518B">
        <w:rPr>
          <w:rFonts w:ascii="Times New Roman" w:eastAsia="Times New Roman" w:hAnsi="Times New Roman" w:cs="Times New Roman"/>
          <w:sz w:val="24"/>
          <w:szCs w:val="24"/>
        </w:rPr>
        <w:t xml:space="preserve">; </w:t>
      </w:r>
    </w:p>
    <w:p w14:paraId="3D29B356" w14:textId="43DF879A" w:rsidR="00337C33" w:rsidRPr="0027518B" w:rsidRDefault="00226803" w:rsidP="00865ABB">
      <w:pPr>
        <w:pStyle w:val="ListParagraph"/>
        <w:numPr>
          <w:ilvl w:val="1"/>
          <w:numId w:val="7"/>
        </w:numPr>
        <w:rPr>
          <w:rFonts w:ascii="Times New Roman" w:eastAsia="Times New Roman" w:hAnsi="Times New Roman" w:cs="Times New Roman"/>
          <w:sz w:val="24"/>
          <w:szCs w:val="24"/>
        </w:rPr>
      </w:pPr>
      <w:r w:rsidRPr="0027518B">
        <w:rPr>
          <w:rFonts w:ascii="Times New Roman" w:eastAsia="Times New Roman" w:hAnsi="Times New Roman" w:cs="Times New Roman"/>
          <w:sz w:val="24"/>
          <w:szCs w:val="24"/>
        </w:rPr>
        <w:t>the capacity to adapt to shocks and surprises</w:t>
      </w:r>
      <w:r w:rsidR="00202FF2" w:rsidRPr="0027518B">
        <w:rPr>
          <w:rFonts w:ascii="Times New Roman" w:eastAsia="Times New Roman" w:hAnsi="Times New Roman" w:cs="Times New Roman"/>
          <w:sz w:val="24"/>
          <w:szCs w:val="24"/>
        </w:rPr>
        <w:t xml:space="preserve"> that threaten sustainable development</w:t>
      </w:r>
      <w:r w:rsidR="008760B1" w:rsidRPr="0027518B">
        <w:rPr>
          <w:rFonts w:ascii="Times New Roman" w:eastAsia="Times New Roman" w:hAnsi="Times New Roman" w:cs="Times New Roman"/>
          <w:sz w:val="24"/>
          <w:szCs w:val="24"/>
        </w:rPr>
        <w:t xml:space="preserve"> (Section 5)</w:t>
      </w:r>
      <w:r w:rsidRPr="0027518B">
        <w:rPr>
          <w:rFonts w:ascii="Times New Roman" w:eastAsia="Times New Roman" w:hAnsi="Times New Roman" w:cs="Times New Roman"/>
          <w:sz w:val="24"/>
          <w:szCs w:val="24"/>
        </w:rPr>
        <w:t xml:space="preserve">; </w:t>
      </w:r>
    </w:p>
    <w:p w14:paraId="4BDED6F1" w14:textId="77B881CB" w:rsidR="00337C33" w:rsidRPr="0027518B" w:rsidRDefault="00226803" w:rsidP="00865ABB">
      <w:pPr>
        <w:pStyle w:val="ListParagraph"/>
        <w:numPr>
          <w:ilvl w:val="1"/>
          <w:numId w:val="7"/>
        </w:numPr>
        <w:rPr>
          <w:rFonts w:ascii="Times New Roman" w:eastAsia="Times New Roman" w:hAnsi="Times New Roman" w:cs="Times New Roman"/>
          <w:sz w:val="24"/>
          <w:szCs w:val="24"/>
        </w:rPr>
      </w:pPr>
      <w:r w:rsidRPr="0027518B">
        <w:rPr>
          <w:rFonts w:ascii="Times New Roman" w:eastAsia="Times New Roman" w:hAnsi="Times New Roman" w:cs="Times New Roman"/>
          <w:sz w:val="24"/>
          <w:szCs w:val="24"/>
        </w:rPr>
        <w:t xml:space="preserve">the capacity to transform </w:t>
      </w:r>
      <w:r w:rsidR="008E56F2" w:rsidRPr="0027518B">
        <w:rPr>
          <w:rFonts w:ascii="Times New Roman" w:eastAsia="Times New Roman" w:hAnsi="Times New Roman" w:cs="Times New Roman"/>
          <w:sz w:val="24"/>
          <w:szCs w:val="24"/>
        </w:rPr>
        <w:t>un</w:t>
      </w:r>
      <w:r w:rsidRPr="0027518B">
        <w:rPr>
          <w:rFonts w:ascii="Times New Roman" w:eastAsia="Times New Roman" w:hAnsi="Times New Roman" w:cs="Times New Roman"/>
          <w:sz w:val="24"/>
          <w:szCs w:val="24"/>
        </w:rPr>
        <w:t xml:space="preserve">sustainable </w:t>
      </w:r>
      <w:r w:rsidR="00643CF4" w:rsidRPr="0027518B">
        <w:rPr>
          <w:rFonts w:ascii="Times New Roman" w:eastAsia="Times New Roman" w:hAnsi="Times New Roman" w:cs="Times New Roman"/>
          <w:sz w:val="24"/>
          <w:szCs w:val="24"/>
        </w:rPr>
        <w:t xml:space="preserve">pathways of </w:t>
      </w:r>
      <w:r w:rsidRPr="0027518B">
        <w:rPr>
          <w:rFonts w:ascii="Times New Roman" w:eastAsia="Times New Roman" w:hAnsi="Times New Roman" w:cs="Times New Roman"/>
          <w:sz w:val="24"/>
          <w:szCs w:val="24"/>
        </w:rPr>
        <w:t>development</w:t>
      </w:r>
      <w:r w:rsidR="008760B1" w:rsidRPr="0027518B">
        <w:rPr>
          <w:rFonts w:ascii="Times New Roman" w:eastAsia="Times New Roman" w:hAnsi="Times New Roman" w:cs="Times New Roman"/>
          <w:sz w:val="24"/>
          <w:szCs w:val="24"/>
        </w:rPr>
        <w:t xml:space="preserve"> </w:t>
      </w:r>
      <w:r w:rsidR="00B369CB" w:rsidRPr="0027518B">
        <w:rPr>
          <w:rFonts w:ascii="Times New Roman" w:eastAsia="Times New Roman" w:hAnsi="Times New Roman" w:cs="Times New Roman"/>
          <w:sz w:val="24"/>
          <w:szCs w:val="24"/>
        </w:rPr>
        <w:t xml:space="preserve">into sustainable ones </w:t>
      </w:r>
      <w:r w:rsidR="008760B1" w:rsidRPr="0027518B">
        <w:rPr>
          <w:rFonts w:ascii="Times New Roman" w:eastAsia="Times New Roman" w:hAnsi="Times New Roman" w:cs="Times New Roman"/>
          <w:sz w:val="24"/>
          <w:szCs w:val="24"/>
        </w:rPr>
        <w:t>(Section 6)</w:t>
      </w:r>
      <w:r w:rsidRPr="0027518B">
        <w:rPr>
          <w:rFonts w:ascii="Times New Roman" w:eastAsia="Times New Roman" w:hAnsi="Times New Roman" w:cs="Times New Roman"/>
          <w:sz w:val="24"/>
          <w:szCs w:val="24"/>
        </w:rPr>
        <w:t xml:space="preserve">; and </w:t>
      </w:r>
    </w:p>
    <w:p w14:paraId="3251F3AA" w14:textId="77777777" w:rsidR="00A41179" w:rsidRPr="0027518B" w:rsidRDefault="00226803" w:rsidP="00865ABB">
      <w:pPr>
        <w:pStyle w:val="ListParagraph"/>
        <w:numPr>
          <w:ilvl w:val="1"/>
          <w:numId w:val="7"/>
        </w:numPr>
        <w:rPr>
          <w:rFonts w:ascii="Times New Roman" w:eastAsia="Times New Roman" w:hAnsi="Times New Roman" w:cs="Times New Roman"/>
          <w:sz w:val="24"/>
          <w:szCs w:val="24"/>
        </w:rPr>
      </w:pPr>
      <w:r w:rsidRPr="0027518B">
        <w:rPr>
          <w:rFonts w:ascii="Times New Roman" w:eastAsia="Times New Roman" w:hAnsi="Times New Roman" w:cs="Times New Roman"/>
          <w:sz w:val="24"/>
          <w:szCs w:val="24"/>
        </w:rPr>
        <w:t>the capacity to link knowledge with action</w:t>
      </w:r>
      <w:r w:rsidR="008760B1" w:rsidRPr="0027518B">
        <w:rPr>
          <w:rFonts w:ascii="Times New Roman" w:eastAsia="Times New Roman" w:hAnsi="Times New Roman" w:cs="Times New Roman"/>
          <w:sz w:val="24"/>
          <w:szCs w:val="24"/>
        </w:rPr>
        <w:t xml:space="preserve"> </w:t>
      </w:r>
      <w:r w:rsidR="008E56F2" w:rsidRPr="0027518B">
        <w:rPr>
          <w:rFonts w:ascii="Times New Roman" w:eastAsia="Times New Roman" w:hAnsi="Times New Roman" w:cs="Times New Roman"/>
          <w:sz w:val="24"/>
          <w:szCs w:val="24"/>
        </w:rPr>
        <w:t xml:space="preserve">in pursuit of sustainability </w:t>
      </w:r>
      <w:r w:rsidR="008760B1" w:rsidRPr="0027518B">
        <w:rPr>
          <w:rFonts w:ascii="Times New Roman" w:eastAsia="Times New Roman" w:hAnsi="Times New Roman" w:cs="Times New Roman"/>
          <w:sz w:val="24"/>
          <w:szCs w:val="24"/>
        </w:rPr>
        <w:t>(Section 7)</w:t>
      </w:r>
    </w:p>
    <w:p w14:paraId="7319CE52" w14:textId="3F7AAF7F" w:rsidR="00C81517" w:rsidRPr="00EE1F23" w:rsidRDefault="00FC48FD" w:rsidP="00FC48FD">
      <w:pPr>
        <w:pStyle w:val="ListParagraph"/>
        <w:numPr>
          <w:ilvl w:val="1"/>
          <w:numId w:val="7"/>
        </w:numPr>
        <w:rPr>
          <w:rFonts w:ascii="Times New Roman" w:eastAsia="Times New Roman" w:hAnsi="Times New Roman" w:cs="Times New Roman"/>
          <w:sz w:val="24"/>
          <w:szCs w:val="24"/>
        </w:rPr>
      </w:pPr>
      <w:r w:rsidRPr="0027518B">
        <w:rPr>
          <w:rFonts w:ascii="Times New Roman" w:eastAsia="Times New Roman" w:hAnsi="Times New Roman" w:cs="Times New Roman"/>
          <w:sz w:val="24"/>
          <w:szCs w:val="24"/>
        </w:rPr>
        <w:t>t</w:t>
      </w:r>
      <w:r w:rsidR="00A41179" w:rsidRPr="0027518B">
        <w:rPr>
          <w:rFonts w:ascii="Times New Roman" w:eastAsia="Times New Roman" w:hAnsi="Times New Roman" w:cs="Times New Roman"/>
          <w:sz w:val="24"/>
          <w:szCs w:val="24"/>
        </w:rPr>
        <w:t>he capacity to devise governance arrangements</w:t>
      </w:r>
      <w:r w:rsidR="00A41179" w:rsidRPr="00EE1F23">
        <w:rPr>
          <w:rFonts w:ascii="Times New Roman" w:eastAsia="Times New Roman" w:hAnsi="Times New Roman" w:cs="Times New Roman"/>
          <w:sz w:val="24"/>
          <w:szCs w:val="24"/>
        </w:rPr>
        <w:t xml:space="preserve"> by which diverse people can work together </w:t>
      </w:r>
      <w:r w:rsidRPr="00EE1F23">
        <w:rPr>
          <w:rFonts w:ascii="Times New Roman" w:eastAsia="Times New Roman" w:hAnsi="Times New Roman" w:cs="Times New Roman"/>
          <w:sz w:val="24"/>
          <w:szCs w:val="24"/>
        </w:rPr>
        <w:t>in exercising the other capacities</w:t>
      </w:r>
      <w:r w:rsidR="007016A2">
        <w:rPr>
          <w:rFonts w:ascii="Times New Roman" w:eastAsia="Times New Roman" w:hAnsi="Times New Roman" w:cs="Times New Roman"/>
          <w:sz w:val="24"/>
          <w:szCs w:val="24"/>
        </w:rPr>
        <w:t xml:space="preserve"> (Section 8)</w:t>
      </w:r>
      <w:r w:rsidRPr="00EE1F23">
        <w:rPr>
          <w:rFonts w:ascii="Times New Roman" w:eastAsia="Times New Roman" w:hAnsi="Times New Roman" w:cs="Times New Roman"/>
          <w:sz w:val="24"/>
          <w:szCs w:val="24"/>
        </w:rPr>
        <w:t>.</w:t>
      </w:r>
    </w:p>
    <w:p w14:paraId="12FD75A4" w14:textId="77777777" w:rsidR="00F40272" w:rsidRDefault="00F40272" w:rsidP="00FC48FD">
      <w:pPr>
        <w:pStyle w:val="ListParagraph"/>
        <w:ind w:left="1080"/>
      </w:pPr>
    </w:p>
    <w:p w14:paraId="6671D7B3" w14:textId="121AB9F8" w:rsidR="007016A2" w:rsidRDefault="00C81517" w:rsidP="00FC48FD">
      <w:r>
        <w:t>O</w:t>
      </w:r>
      <w:r w:rsidR="00481BF2">
        <w:t xml:space="preserve">ur efforts to produce </w:t>
      </w:r>
      <w:r w:rsidR="009F2784" w:rsidRPr="00BE53B8">
        <w:t xml:space="preserve">a manageable overview of </w:t>
      </w:r>
      <w:r w:rsidR="00701C48" w:rsidRPr="00BE53B8">
        <w:t xml:space="preserve">the state of </w:t>
      </w:r>
      <w:r w:rsidR="009F2784" w:rsidRPr="00BE53B8">
        <w:t xml:space="preserve">sustainability science </w:t>
      </w:r>
      <w:r w:rsidR="00701C48" w:rsidRPr="00BE53B8">
        <w:t xml:space="preserve">today </w:t>
      </w:r>
      <w:r w:rsidR="00F13CF3">
        <w:t xml:space="preserve">have </w:t>
      </w:r>
      <w:r w:rsidR="00E82B32">
        <w:t xml:space="preserve">surely </w:t>
      </w:r>
      <w:r w:rsidR="00F13CF3">
        <w:t xml:space="preserve">entailed </w:t>
      </w:r>
      <w:r w:rsidR="00701C48" w:rsidRPr="00BE53B8">
        <w:t>the omission of</w:t>
      </w:r>
      <w:r w:rsidR="00D5337B" w:rsidRPr="00BE53B8">
        <w:t xml:space="preserve"> other questions we could have</w:t>
      </w:r>
      <w:r w:rsidR="00371C04">
        <w:t xml:space="preserve"> investigated</w:t>
      </w:r>
      <w:r w:rsidR="00D5337B" w:rsidRPr="00BE53B8">
        <w:t xml:space="preserve">, other interpretations we could have considered, and other publications </w:t>
      </w:r>
      <w:r w:rsidR="00C076A6" w:rsidRPr="00BE53B8">
        <w:t xml:space="preserve">we could have cited.  </w:t>
      </w:r>
      <w:r w:rsidR="00F13CF3">
        <w:t xml:space="preserve"> Moreover, </w:t>
      </w:r>
      <w:r w:rsidR="00C076A6" w:rsidRPr="00BE53B8">
        <w:t xml:space="preserve">the field as a whole is growing so (gratifyingly) quickly that </w:t>
      </w:r>
      <w:r w:rsidR="00C32571" w:rsidRPr="00BE53B8">
        <w:t xml:space="preserve">any review </w:t>
      </w:r>
      <w:r w:rsidR="008F5152">
        <w:t xml:space="preserve">– ours included </w:t>
      </w:r>
      <w:r w:rsidR="00873586">
        <w:t>–</w:t>
      </w:r>
      <w:r w:rsidR="008F5152">
        <w:t xml:space="preserve"> </w:t>
      </w:r>
      <w:r w:rsidR="00C32571" w:rsidRPr="00BE53B8">
        <w:t xml:space="preserve">will rapidly lose its currency.   </w:t>
      </w:r>
      <w:r w:rsidR="00B44724" w:rsidRPr="00BE53B8">
        <w:t xml:space="preserve">As </w:t>
      </w:r>
      <w:r w:rsidR="00371C04">
        <w:t xml:space="preserve">one </w:t>
      </w:r>
      <w:r w:rsidR="00B44724" w:rsidRPr="00BE53B8">
        <w:t xml:space="preserve">response to these limitations, we have </w:t>
      </w:r>
      <w:r w:rsidR="00371C04">
        <w:t xml:space="preserve">established </w:t>
      </w:r>
      <w:r w:rsidR="00F13CF3">
        <w:t>an open-</w:t>
      </w:r>
      <w:r w:rsidR="00B44724" w:rsidRPr="00BE53B8">
        <w:t>access</w:t>
      </w:r>
      <w:r w:rsidR="00D31976" w:rsidRPr="00BE53B8">
        <w:t xml:space="preserve"> </w:t>
      </w:r>
      <w:r w:rsidR="00AC462C">
        <w:t xml:space="preserve">web </w:t>
      </w:r>
      <w:r w:rsidR="00D31976" w:rsidRPr="00BE53B8">
        <w:t xml:space="preserve">site </w:t>
      </w:r>
      <w:r w:rsidR="001969FD" w:rsidRPr="00BE53B8">
        <w:t xml:space="preserve">to </w:t>
      </w:r>
      <w:r w:rsidR="003C1EE3" w:rsidRPr="00BE53B8">
        <w:t>complement this review</w:t>
      </w:r>
      <w:r w:rsidR="00E178EB">
        <w:t xml:space="preserve"> that can be accessed at [</w:t>
      </w:r>
      <w:r w:rsidR="00E178EB" w:rsidRPr="006925D4">
        <w:rPr>
          <w:highlight w:val="yellow"/>
        </w:rPr>
        <w:t xml:space="preserve">add </w:t>
      </w:r>
      <w:proofErr w:type="spellStart"/>
      <w:r w:rsidR="00E178EB" w:rsidRPr="006925D4">
        <w:rPr>
          <w:highlight w:val="yellow"/>
        </w:rPr>
        <w:t>url</w:t>
      </w:r>
      <w:proofErr w:type="spellEnd"/>
      <w:r w:rsidR="00E178EB">
        <w:t>]</w:t>
      </w:r>
      <w:r w:rsidR="00AC462C">
        <w:t xml:space="preserve">.  It provides </w:t>
      </w:r>
      <w:r w:rsidR="00EB1975" w:rsidRPr="00BE53B8">
        <w:t xml:space="preserve">expanded </w:t>
      </w:r>
      <w:r w:rsidR="00A80AB8">
        <w:t xml:space="preserve">treatment </w:t>
      </w:r>
      <w:r w:rsidR="00EE1714" w:rsidRPr="00BE53B8">
        <w:t xml:space="preserve">of the </w:t>
      </w:r>
      <w:r w:rsidR="001243A4">
        <w:t xml:space="preserve">argument we </w:t>
      </w:r>
      <w:r w:rsidR="00EE1714" w:rsidRPr="00BE53B8">
        <w:t>present</w:t>
      </w:r>
      <w:r w:rsidR="001243A4">
        <w:t xml:space="preserve"> here</w:t>
      </w:r>
      <w:r w:rsidR="008233C7">
        <w:t xml:space="preserve">.  We </w:t>
      </w:r>
      <w:r w:rsidR="008E3D6F">
        <w:t xml:space="preserve">will </w:t>
      </w:r>
      <w:r w:rsidR="00F235B8">
        <w:t xml:space="preserve">endeavor to </w:t>
      </w:r>
      <w:r w:rsidR="001243A4">
        <w:t>update</w:t>
      </w:r>
      <w:r w:rsidR="008233C7">
        <w:t xml:space="preserve"> it</w:t>
      </w:r>
      <w:r w:rsidR="00834418">
        <w:t xml:space="preserve"> as the field </w:t>
      </w:r>
      <w:r w:rsidR="00E46C4E">
        <w:t xml:space="preserve">and our understanding of it continue to </w:t>
      </w:r>
      <w:r w:rsidR="008233C7">
        <w:t>mature</w:t>
      </w:r>
      <w:r w:rsidR="00E178EB">
        <w:t xml:space="preserve">.  </w:t>
      </w:r>
      <w:r w:rsidR="008F02C2">
        <w:t>Input and f</w:t>
      </w:r>
      <w:r w:rsidR="00FB2AAE">
        <w:t xml:space="preserve">eedback from readers of this review </w:t>
      </w:r>
      <w:r w:rsidR="00593E84">
        <w:t>will be essential for making that web site useful and up to date.</w:t>
      </w:r>
    </w:p>
    <w:p w14:paraId="265D1665" w14:textId="77777777" w:rsidR="00DD0ABD" w:rsidRDefault="00DD0ABD" w:rsidP="00FC48FD"/>
    <w:p w14:paraId="362AA438" w14:textId="5A1E25DF" w:rsidR="00FF15B4" w:rsidRDefault="00E00589" w:rsidP="005D7CAD">
      <w:pPr>
        <w:pStyle w:val="Heading1"/>
        <w:rPr>
          <w:i/>
          <w:iCs/>
          <w:szCs w:val="24"/>
        </w:rPr>
      </w:pPr>
      <w:bookmarkStart w:id="85" w:name="_Toc27637892"/>
      <w:bookmarkStart w:id="86" w:name="_Toc27638851"/>
      <w:bookmarkStart w:id="87" w:name="_Toc27638928"/>
      <w:bookmarkStart w:id="88" w:name="_Toc27639845"/>
      <w:bookmarkStart w:id="89" w:name="_Toc27639929"/>
      <w:bookmarkStart w:id="90" w:name="_Toc27640012"/>
      <w:bookmarkStart w:id="91" w:name="_Toc27640095"/>
      <w:bookmarkStart w:id="92" w:name="_Toc27640178"/>
      <w:bookmarkStart w:id="93" w:name="_Toc27640261"/>
      <w:bookmarkStart w:id="94" w:name="_Toc27640448"/>
      <w:bookmarkStart w:id="95" w:name="_Toc27640642"/>
      <w:bookmarkStart w:id="96" w:name="_Toc27654097"/>
      <w:bookmarkStart w:id="97" w:name="_Toc27654273"/>
      <w:bookmarkStart w:id="98" w:name="_Toc27637893"/>
      <w:bookmarkStart w:id="99" w:name="_Toc27638852"/>
      <w:bookmarkStart w:id="100" w:name="_Toc27638929"/>
      <w:bookmarkStart w:id="101" w:name="_Toc27639846"/>
      <w:bookmarkStart w:id="102" w:name="_Toc27639930"/>
      <w:bookmarkStart w:id="103" w:name="_Toc27640013"/>
      <w:bookmarkStart w:id="104" w:name="_Toc27640096"/>
      <w:bookmarkStart w:id="105" w:name="_Toc27640179"/>
      <w:bookmarkStart w:id="106" w:name="_Toc27640262"/>
      <w:bookmarkStart w:id="107" w:name="_Toc27640449"/>
      <w:bookmarkStart w:id="108" w:name="_Toc27640643"/>
      <w:bookmarkStart w:id="109" w:name="_Toc27654098"/>
      <w:bookmarkStart w:id="110" w:name="_Toc27654274"/>
      <w:bookmarkStart w:id="111" w:name="_Toc27637894"/>
      <w:bookmarkStart w:id="112" w:name="_Toc27638853"/>
      <w:bookmarkStart w:id="113" w:name="_Toc27638930"/>
      <w:bookmarkStart w:id="114" w:name="_Toc27639847"/>
      <w:bookmarkStart w:id="115" w:name="_Toc27639931"/>
      <w:bookmarkStart w:id="116" w:name="_Toc27640014"/>
      <w:bookmarkStart w:id="117" w:name="_Toc27640097"/>
      <w:bookmarkStart w:id="118" w:name="_Toc27640180"/>
      <w:bookmarkStart w:id="119" w:name="_Toc27640263"/>
      <w:bookmarkStart w:id="120" w:name="_Toc27640450"/>
      <w:bookmarkStart w:id="121" w:name="_Toc27640644"/>
      <w:bookmarkStart w:id="122" w:name="_Toc27654099"/>
      <w:bookmarkStart w:id="123" w:name="_Toc27654275"/>
      <w:bookmarkStart w:id="124" w:name="_Toc27637896"/>
      <w:bookmarkStart w:id="125" w:name="_Toc27638855"/>
      <w:bookmarkStart w:id="126" w:name="_Toc27638932"/>
      <w:bookmarkStart w:id="127" w:name="_Toc27639849"/>
      <w:bookmarkStart w:id="128" w:name="_Toc27639933"/>
      <w:bookmarkStart w:id="129" w:name="_Toc27640016"/>
      <w:bookmarkStart w:id="130" w:name="_Toc27640099"/>
      <w:bookmarkStart w:id="131" w:name="_Toc27640182"/>
      <w:bookmarkStart w:id="132" w:name="_Toc27640265"/>
      <w:bookmarkStart w:id="133" w:name="_Toc27640452"/>
      <w:bookmarkStart w:id="134" w:name="_Toc27640646"/>
      <w:bookmarkStart w:id="135" w:name="_Toc27654101"/>
      <w:bookmarkStart w:id="136" w:name="_Toc27654277"/>
      <w:bookmarkStart w:id="137" w:name="_Toc27637897"/>
      <w:bookmarkStart w:id="138" w:name="_Toc27638856"/>
      <w:bookmarkStart w:id="139" w:name="_Toc27638933"/>
      <w:bookmarkStart w:id="140" w:name="_Toc27639850"/>
      <w:bookmarkStart w:id="141" w:name="_Toc27639934"/>
      <w:bookmarkStart w:id="142" w:name="_Toc27640017"/>
      <w:bookmarkStart w:id="143" w:name="_Toc27640100"/>
      <w:bookmarkStart w:id="144" w:name="_Toc27640183"/>
      <w:bookmarkStart w:id="145" w:name="_Toc27640266"/>
      <w:bookmarkStart w:id="146" w:name="_Toc27640453"/>
      <w:bookmarkStart w:id="147" w:name="_Toc27640647"/>
      <w:bookmarkStart w:id="148" w:name="_Toc27654102"/>
      <w:bookmarkStart w:id="149" w:name="_Toc27654278"/>
      <w:bookmarkStart w:id="150" w:name="_Toc27637898"/>
      <w:bookmarkStart w:id="151" w:name="_Toc27638857"/>
      <w:bookmarkStart w:id="152" w:name="_Toc27638934"/>
      <w:bookmarkStart w:id="153" w:name="_Toc27639851"/>
      <w:bookmarkStart w:id="154" w:name="_Toc27639935"/>
      <w:bookmarkStart w:id="155" w:name="_Toc27640018"/>
      <w:bookmarkStart w:id="156" w:name="_Toc27640101"/>
      <w:bookmarkStart w:id="157" w:name="_Toc27640184"/>
      <w:bookmarkStart w:id="158" w:name="_Toc27640267"/>
      <w:bookmarkStart w:id="159" w:name="_Toc27640454"/>
      <w:bookmarkStart w:id="160" w:name="_Toc27640648"/>
      <w:bookmarkStart w:id="161" w:name="_Toc27654103"/>
      <w:bookmarkStart w:id="162" w:name="_Toc27654279"/>
      <w:bookmarkStart w:id="163" w:name="_Toc27637900"/>
      <w:bookmarkStart w:id="164" w:name="_Toc27638859"/>
      <w:bookmarkStart w:id="165" w:name="_Toc27638936"/>
      <w:bookmarkStart w:id="166" w:name="_Toc27639853"/>
      <w:bookmarkStart w:id="167" w:name="_Toc27639937"/>
      <w:bookmarkStart w:id="168" w:name="_Toc27640020"/>
      <w:bookmarkStart w:id="169" w:name="_Toc27640103"/>
      <w:bookmarkStart w:id="170" w:name="_Toc27640186"/>
      <w:bookmarkStart w:id="171" w:name="_Toc27640269"/>
      <w:bookmarkStart w:id="172" w:name="_Toc27640456"/>
      <w:bookmarkStart w:id="173" w:name="_Toc27640650"/>
      <w:bookmarkStart w:id="174" w:name="_Toc27654105"/>
      <w:bookmarkStart w:id="175" w:name="_Toc27654281"/>
      <w:bookmarkStart w:id="176" w:name="_Toc27637906"/>
      <w:bookmarkStart w:id="177" w:name="_Toc27638865"/>
      <w:bookmarkStart w:id="178" w:name="_Toc27638942"/>
      <w:bookmarkStart w:id="179" w:name="_Toc27639859"/>
      <w:bookmarkStart w:id="180" w:name="_Toc27639943"/>
      <w:bookmarkStart w:id="181" w:name="_Toc27640026"/>
      <w:bookmarkStart w:id="182" w:name="_Toc27640109"/>
      <w:bookmarkStart w:id="183" w:name="_Toc27640192"/>
      <w:bookmarkStart w:id="184" w:name="_Toc27640275"/>
      <w:bookmarkStart w:id="185" w:name="_Toc27640462"/>
      <w:bookmarkStart w:id="186" w:name="_Toc27640656"/>
      <w:bookmarkStart w:id="187" w:name="_Toc27654111"/>
      <w:bookmarkStart w:id="188" w:name="_Toc27654287"/>
      <w:bookmarkStart w:id="189" w:name="_Toc27637907"/>
      <w:bookmarkStart w:id="190" w:name="_Toc27638866"/>
      <w:bookmarkStart w:id="191" w:name="_Toc27638943"/>
      <w:bookmarkStart w:id="192" w:name="_Toc27639860"/>
      <w:bookmarkStart w:id="193" w:name="_Toc27639944"/>
      <w:bookmarkStart w:id="194" w:name="_Toc27640027"/>
      <w:bookmarkStart w:id="195" w:name="_Toc27640110"/>
      <w:bookmarkStart w:id="196" w:name="_Toc27640193"/>
      <w:bookmarkStart w:id="197" w:name="_Toc27640276"/>
      <w:bookmarkStart w:id="198" w:name="_Toc27640463"/>
      <w:bookmarkStart w:id="199" w:name="_Toc27640657"/>
      <w:bookmarkStart w:id="200" w:name="_Toc27654112"/>
      <w:bookmarkStart w:id="201" w:name="_Toc27654288"/>
      <w:bookmarkStart w:id="202" w:name="_Toc27637908"/>
      <w:bookmarkStart w:id="203" w:name="_Toc27638867"/>
      <w:bookmarkStart w:id="204" w:name="_Toc27638944"/>
      <w:bookmarkStart w:id="205" w:name="_Toc27639861"/>
      <w:bookmarkStart w:id="206" w:name="_Toc27639945"/>
      <w:bookmarkStart w:id="207" w:name="_Toc27640028"/>
      <w:bookmarkStart w:id="208" w:name="_Toc27640111"/>
      <w:bookmarkStart w:id="209" w:name="_Toc27640194"/>
      <w:bookmarkStart w:id="210" w:name="_Toc27640277"/>
      <w:bookmarkStart w:id="211" w:name="_Toc27640464"/>
      <w:bookmarkStart w:id="212" w:name="_Toc27640658"/>
      <w:bookmarkStart w:id="213" w:name="_Toc27654113"/>
      <w:bookmarkStart w:id="214" w:name="_Toc27654289"/>
      <w:bookmarkStart w:id="215" w:name="_Toc27637909"/>
      <w:bookmarkStart w:id="216" w:name="_Toc27638868"/>
      <w:bookmarkStart w:id="217" w:name="_Toc27638945"/>
      <w:bookmarkStart w:id="218" w:name="_Toc27639862"/>
      <w:bookmarkStart w:id="219" w:name="_Toc27639946"/>
      <w:bookmarkStart w:id="220" w:name="_Toc27640029"/>
      <w:bookmarkStart w:id="221" w:name="_Toc27640112"/>
      <w:bookmarkStart w:id="222" w:name="_Toc27640195"/>
      <w:bookmarkStart w:id="223" w:name="_Toc27640278"/>
      <w:bookmarkStart w:id="224" w:name="_Toc27640465"/>
      <w:bookmarkStart w:id="225" w:name="_Toc27640659"/>
      <w:bookmarkStart w:id="226" w:name="_Toc27654114"/>
      <w:bookmarkStart w:id="227" w:name="_Toc27654290"/>
      <w:bookmarkStart w:id="228" w:name="_Toc27637911"/>
      <w:bookmarkStart w:id="229" w:name="_Toc27638870"/>
      <w:bookmarkStart w:id="230" w:name="_Toc27638947"/>
      <w:bookmarkStart w:id="231" w:name="_Toc27639864"/>
      <w:bookmarkStart w:id="232" w:name="_Toc27639948"/>
      <w:bookmarkStart w:id="233" w:name="_Toc27640031"/>
      <w:bookmarkStart w:id="234" w:name="_Toc27640114"/>
      <w:bookmarkStart w:id="235" w:name="_Toc27640197"/>
      <w:bookmarkStart w:id="236" w:name="_Toc27640280"/>
      <w:bookmarkStart w:id="237" w:name="_Toc27640467"/>
      <w:bookmarkStart w:id="238" w:name="_Toc27640661"/>
      <w:bookmarkStart w:id="239" w:name="_Toc27654116"/>
      <w:bookmarkStart w:id="240" w:name="_Toc27654292"/>
      <w:bookmarkStart w:id="241" w:name="_Toc27637913"/>
      <w:bookmarkStart w:id="242" w:name="_Toc27638872"/>
      <w:bookmarkStart w:id="243" w:name="_Toc27638949"/>
      <w:bookmarkStart w:id="244" w:name="_Toc27639866"/>
      <w:bookmarkStart w:id="245" w:name="_Toc27639950"/>
      <w:bookmarkStart w:id="246" w:name="_Toc27640033"/>
      <w:bookmarkStart w:id="247" w:name="_Toc27640116"/>
      <w:bookmarkStart w:id="248" w:name="_Toc27640199"/>
      <w:bookmarkStart w:id="249" w:name="_Toc27640282"/>
      <w:bookmarkStart w:id="250" w:name="_Toc27640469"/>
      <w:bookmarkStart w:id="251" w:name="_Toc27640663"/>
      <w:bookmarkStart w:id="252" w:name="_Toc27654118"/>
      <w:bookmarkStart w:id="253" w:name="_Toc27654294"/>
      <w:bookmarkStart w:id="254" w:name="_Toc27637915"/>
      <w:bookmarkStart w:id="255" w:name="_Toc27638874"/>
      <w:bookmarkStart w:id="256" w:name="_Toc27638951"/>
      <w:bookmarkStart w:id="257" w:name="_Toc27639868"/>
      <w:bookmarkStart w:id="258" w:name="_Toc27639952"/>
      <w:bookmarkStart w:id="259" w:name="_Toc27640035"/>
      <w:bookmarkStart w:id="260" w:name="_Toc27640118"/>
      <w:bookmarkStart w:id="261" w:name="_Toc27640201"/>
      <w:bookmarkStart w:id="262" w:name="_Toc27640284"/>
      <w:bookmarkStart w:id="263" w:name="_Toc27640471"/>
      <w:bookmarkStart w:id="264" w:name="_Toc27640665"/>
      <w:bookmarkStart w:id="265" w:name="_Toc27654120"/>
      <w:bookmarkStart w:id="266" w:name="_Toc27654296"/>
      <w:bookmarkStart w:id="267" w:name="_Toc27637917"/>
      <w:bookmarkStart w:id="268" w:name="_Toc27638876"/>
      <w:bookmarkStart w:id="269" w:name="_Toc27638953"/>
      <w:bookmarkStart w:id="270" w:name="_Toc27639870"/>
      <w:bookmarkStart w:id="271" w:name="_Toc27639954"/>
      <w:bookmarkStart w:id="272" w:name="_Toc27640037"/>
      <w:bookmarkStart w:id="273" w:name="_Toc27640120"/>
      <w:bookmarkStart w:id="274" w:name="_Toc27640203"/>
      <w:bookmarkStart w:id="275" w:name="_Toc27640286"/>
      <w:bookmarkStart w:id="276" w:name="_Toc27640473"/>
      <w:bookmarkStart w:id="277" w:name="_Toc27640667"/>
      <w:bookmarkStart w:id="278" w:name="_Toc27654122"/>
      <w:bookmarkStart w:id="279" w:name="_Toc27654298"/>
      <w:bookmarkStart w:id="280" w:name="_Toc27837430"/>
      <w:bookmarkStart w:id="281" w:name="_Toc27637918"/>
      <w:bookmarkStart w:id="282" w:name="_Toc27638877"/>
      <w:bookmarkStart w:id="283" w:name="_Toc27638954"/>
      <w:bookmarkStart w:id="284" w:name="_Toc27639871"/>
      <w:bookmarkStart w:id="285" w:name="_Toc27639955"/>
      <w:bookmarkStart w:id="286" w:name="_Toc27640038"/>
      <w:bookmarkStart w:id="287" w:name="_Toc27640121"/>
      <w:bookmarkStart w:id="288" w:name="_Toc27640204"/>
      <w:bookmarkStart w:id="289" w:name="_Toc27640287"/>
      <w:bookmarkStart w:id="290" w:name="_Toc27640474"/>
      <w:bookmarkStart w:id="291" w:name="_Toc27640668"/>
      <w:bookmarkStart w:id="292" w:name="_Toc27654123"/>
      <w:bookmarkStart w:id="293" w:name="_Toc27654299"/>
      <w:bookmarkStart w:id="294" w:name="_Toc27837431"/>
      <w:bookmarkStart w:id="295" w:name="_Toc18854383"/>
      <w:bookmarkStart w:id="296" w:name="_Toc24349517"/>
      <w:bookmarkStart w:id="297" w:name="_Toc27640669"/>
      <w:bookmarkStart w:id="298" w:name="_Toc30964805"/>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r w:rsidRPr="00627DE1">
        <w:t xml:space="preserve">Capacity to Integrate </w:t>
      </w:r>
      <w:r w:rsidRPr="007852C6">
        <w:t>Research</w:t>
      </w:r>
      <w:bookmarkEnd w:id="295"/>
      <w:bookmarkEnd w:id="296"/>
      <w:bookmarkEnd w:id="297"/>
      <w:bookmarkEnd w:id="298"/>
    </w:p>
    <w:p w14:paraId="5C009205" w14:textId="0EFE4D2A" w:rsidR="009B3603" w:rsidRDefault="00FF15B4" w:rsidP="00FF15B4">
      <w:r w:rsidRPr="008F1B23">
        <w:rPr>
          <w:i/>
        </w:rPr>
        <w:t xml:space="preserve">Key elements and relationships </w:t>
      </w:r>
      <w:r w:rsidR="00A2740E">
        <w:rPr>
          <w:i/>
        </w:rPr>
        <w:t>of</w:t>
      </w:r>
      <w:r w:rsidR="003B2409">
        <w:rPr>
          <w:i/>
        </w:rPr>
        <w:t xml:space="preserve"> </w:t>
      </w:r>
      <w:r w:rsidR="00A31E58">
        <w:rPr>
          <w:i/>
        </w:rPr>
        <w:t>a complex adaptive system</w:t>
      </w:r>
    </w:p>
    <w:p w14:paraId="3419C21C" w14:textId="77777777" w:rsidR="000F7FBB" w:rsidRDefault="000F7FBB" w:rsidP="00D1474F"/>
    <w:p w14:paraId="6047A02E" w14:textId="13993C52" w:rsidR="002921C5" w:rsidRDefault="00BE2436" w:rsidP="00812DBA">
      <w:r w:rsidRPr="00BE2436">
        <w:t xml:space="preserve">Sustainability science </w:t>
      </w:r>
      <w:r w:rsidR="00315DD5">
        <w:t xml:space="preserve">draws from a great variety of perspectives including </w:t>
      </w:r>
      <w:r w:rsidR="00892DB1">
        <w:t xml:space="preserve">traditional and practical knowledge, </w:t>
      </w:r>
      <w:r w:rsidR="00315DD5">
        <w:t xml:space="preserve">ecology </w:t>
      </w:r>
      <w:r w:rsidR="000C462B">
        <w:t xml:space="preserve">and economics, engineering and medicine, political science and </w:t>
      </w:r>
      <w:r w:rsidR="000C462B">
        <w:lastRenderedPageBreak/>
        <w:t xml:space="preserve">law, and </w:t>
      </w:r>
      <w:r w:rsidR="00256606">
        <w:t xml:space="preserve">a multitude of </w:t>
      </w:r>
      <w:r w:rsidR="000C462B">
        <w:t xml:space="preserve">others.   </w:t>
      </w:r>
      <w:r w:rsidR="009753A1">
        <w:t xml:space="preserve">These </w:t>
      </w:r>
      <w:r w:rsidR="00A2695D">
        <w:t>multi</w:t>
      </w:r>
      <w:r w:rsidR="00892DB1">
        <w:t>ple</w:t>
      </w:r>
      <w:r w:rsidR="00A2695D">
        <w:t xml:space="preserve"> </w:t>
      </w:r>
      <w:r w:rsidR="00E3618B">
        <w:t xml:space="preserve">perspectives </w:t>
      </w:r>
      <w:r w:rsidR="009753A1">
        <w:t xml:space="preserve">are generally </w:t>
      </w:r>
      <w:r w:rsidR="00A2695D">
        <w:t xml:space="preserve">a source of strength, bringing </w:t>
      </w:r>
      <w:r w:rsidR="00AD66B6">
        <w:t xml:space="preserve">potentially </w:t>
      </w:r>
      <w:r w:rsidR="00C62B85">
        <w:t xml:space="preserve">complementary </w:t>
      </w:r>
      <w:r w:rsidR="00A2695D">
        <w:t>bodies of theory, data, and methods to</w:t>
      </w:r>
      <w:r w:rsidR="00770818">
        <w:t xml:space="preserve"> bear on the </w:t>
      </w:r>
      <w:r w:rsidR="00873586">
        <w:t>challenges of sustainable development</w:t>
      </w:r>
      <w:r w:rsidR="00A2695D">
        <w:t xml:space="preserve">.   </w:t>
      </w:r>
      <w:r w:rsidR="009753A1">
        <w:t xml:space="preserve">But they </w:t>
      </w:r>
      <w:r w:rsidR="00D9652F">
        <w:t xml:space="preserve">also </w:t>
      </w:r>
      <w:r w:rsidR="00AD66B6">
        <w:t xml:space="preserve">have </w:t>
      </w:r>
      <w:r w:rsidR="00D9652F">
        <w:t xml:space="preserve">meant that </w:t>
      </w:r>
      <w:r w:rsidR="002E6A65">
        <w:t xml:space="preserve">the field </w:t>
      </w:r>
      <w:r w:rsidR="00D9652F">
        <w:t xml:space="preserve">remains </w:t>
      </w:r>
      <w:r w:rsidR="00AE6E19">
        <w:t xml:space="preserve">somewhat fractured into distinct schools of thought or </w:t>
      </w:r>
      <w:r w:rsidR="00390D92">
        <w:t>island empires</w:t>
      </w:r>
      <w:r w:rsidR="0044620B">
        <w:t>,</w:t>
      </w:r>
      <w:r w:rsidR="00CC12A3">
        <w:t xml:space="preserve"> each</w:t>
      </w:r>
      <w:r w:rsidR="006F6780">
        <w:t xml:space="preserve"> </w:t>
      </w:r>
      <w:r w:rsidR="00DB0D71">
        <w:t xml:space="preserve">characterized by </w:t>
      </w:r>
      <w:r w:rsidR="001D5EFC">
        <w:t xml:space="preserve">its </w:t>
      </w:r>
      <w:r w:rsidR="00D447EE">
        <w:t xml:space="preserve">own idiosyncratic </w:t>
      </w:r>
      <w:r w:rsidR="00CC12A3">
        <w:t xml:space="preserve">disciplinary </w:t>
      </w:r>
      <w:r w:rsidR="00AD51E3">
        <w:t xml:space="preserve">origins, </w:t>
      </w:r>
      <w:r w:rsidR="00663BFB">
        <w:t>terminologies</w:t>
      </w:r>
      <w:r w:rsidR="001D5EFC">
        <w:t>, publication venues,</w:t>
      </w:r>
      <w:r w:rsidR="00AF4B02">
        <w:t xml:space="preserve"> case studies and conceptual frameworks</w:t>
      </w:r>
      <w:r w:rsidR="00E3618B">
        <w:t xml:space="preserve">.   </w:t>
      </w:r>
      <w:r w:rsidR="005F7F06">
        <w:t xml:space="preserve">Table 1 </w:t>
      </w:r>
      <w:r w:rsidR="00DE657B">
        <w:t xml:space="preserve">lists </w:t>
      </w:r>
      <w:r w:rsidR="005F7F06">
        <w:t>th</w:t>
      </w:r>
      <w:r w:rsidR="002E6A65">
        <w:t>ose</w:t>
      </w:r>
      <w:r w:rsidR="005F7F06">
        <w:t xml:space="preserve"> empires </w:t>
      </w:r>
      <w:r w:rsidR="00663BFB">
        <w:t xml:space="preserve">that </w:t>
      </w:r>
      <w:r w:rsidR="008C4B6C">
        <w:t xml:space="preserve">our work on this review </w:t>
      </w:r>
      <w:r w:rsidR="00EC3506">
        <w:t xml:space="preserve">has </w:t>
      </w:r>
      <w:r w:rsidR="00663BFB">
        <w:t>found to have con</w:t>
      </w:r>
      <w:r w:rsidR="00D528CE">
        <w:t>tributed most to</w:t>
      </w:r>
      <w:r w:rsidR="00AF4B02">
        <w:t xml:space="preserve"> </w:t>
      </w:r>
      <w:r w:rsidR="00562D8C">
        <w:t xml:space="preserve">research on </w:t>
      </w:r>
      <w:r w:rsidR="0072227C">
        <w:t>sustainable development over the last couple</w:t>
      </w:r>
      <w:r w:rsidR="002E6A65">
        <w:t xml:space="preserve"> of decades.</w:t>
      </w:r>
      <w:r w:rsidR="00D07AE1">
        <w:rPr>
          <w:rStyle w:val="FootnoteReference"/>
        </w:rPr>
        <w:footnoteReference w:id="2"/>
      </w:r>
      <w:r w:rsidR="002E6A65">
        <w:t xml:space="preserve">  The good news is that t</w:t>
      </w:r>
      <w:r w:rsidR="005F7F06">
        <w:t xml:space="preserve">hese </w:t>
      </w:r>
      <w:r w:rsidR="00DE657B">
        <w:t xml:space="preserve">founding </w:t>
      </w:r>
      <w:r w:rsidR="007E6666">
        <w:t xml:space="preserve">schools of thought </w:t>
      </w:r>
      <w:r w:rsidR="00DE657B">
        <w:t xml:space="preserve">are increasingly </w:t>
      </w:r>
      <w:r w:rsidR="00980109">
        <w:t>interact</w:t>
      </w:r>
      <w:r w:rsidR="00DE657B">
        <w:t>ing</w:t>
      </w:r>
      <w:r w:rsidR="000E0F90">
        <w:t xml:space="preserve">, </w:t>
      </w:r>
      <w:r w:rsidR="00DE657B">
        <w:t>sharing</w:t>
      </w:r>
      <w:r w:rsidR="00980109">
        <w:t xml:space="preserve"> </w:t>
      </w:r>
      <w:r w:rsidR="007E6666">
        <w:t xml:space="preserve">scholars </w:t>
      </w:r>
      <w:r w:rsidR="00853781">
        <w:t>and ideas</w:t>
      </w:r>
      <w:r w:rsidR="000E0F90">
        <w:t xml:space="preserve"> and generating hybrid research programs</w:t>
      </w:r>
      <w:r w:rsidR="00853781">
        <w:t xml:space="preserve">.  </w:t>
      </w:r>
      <w:r w:rsidR="000E0F90">
        <w:t xml:space="preserve">The bad news is </w:t>
      </w:r>
      <w:r w:rsidR="00923481">
        <w:t xml:space="preserve">that the integration remains incomplete, </w:t>
      </w:r>
      <w:r w:rsidR="007E6666">
        <w:t xml:space="preserve">with the consequence </w:t>
      </w:r>
      <w:r w:rsidR="00923481">
        <w:t xml:space="preserve">that </w:t>
      </w:r>
      <w:r w:rsidR="000C3200">
        <w:t xml:space="preserve">sustainability science today </w:t>
      </w:r>
      <w:r w:rsidR="00923481">
        <w:t xml:space="preserve">remains substantially </w:t>
      </w:r>
      <w:r w:rsidR="000C3200">
        <w:t xml:space="preserve">less than the sum of its </w:t>
      </w:r>
      <w:r w:rsidR="00923481">
        <w:t xml:space="preserve">impressive </w:t>
      </w:r>
      <w:r w:rsidR="0044185F">
        <w:t xml:space="preserve">parts.  A </w:t>
      </w:r>
      <w:r w:rsidR="00066D9E">
        <w:t xml:space="preserve">better </w:t>
      </w:r>
      <w:r w:rsidR="0044185F">
        <w:t xml:space="preserve">capacity to integrate research across the </w:t>
      </w:r>
      <w:r w:rsidR="007E6666">
        <w:t xml:space="preserve">island </w:t>
      </w:r>
      <w:r w:rsidR="00413602">
        <w:t xml:space="preserve">empires </w:t>
      </w:r>
      <w:r w:rsidR="0044185F">
        <w:t xml:space="preserve">of the field </w:t>
      </w:r>
      <w:r w:rsidR="00066D9E">
        <w:t xml:space="preserve">would almost certainly </w:t>
      </w:r>
      <w:r w:rsidR="00CE0AED">
        <w:t>help to realize its potential for informing agitation in support of sustainable development.</w:t>
      </w:r>
    </w:p>
    <w:p w14:paraId="5F4654DD" w14:textId="09B0229A" w:rsidR="000D1A69" w:rsidRDefault="000D1A69" w:rsidP="00812DBA"/>
    <w:p w14:paraId="11115C31" w14:textId="6C0CCA82" w:rsidR="00BB6E42" w:rsidRDefault="00BB6E42" w:rsidP="00BB6E42">
      <w:pPr>
        <w:rPr>
          <w:b/>
        </w:rPr>
      </w:pPr>
      <w:r w:rsidRPr="00C950F4">
        <w:rPr>
          <w:b/>
        </w:rPr>
        <w:t>Tab</w:t>
      </w:r>
      <w:r>
        <w:rPr>
          <w:b/>
        </w:rPr>
        <w:t xml:space="preserve">le 1      </w:t>
      </w:r>
      <w:r w:rsidRPr="00C950F4">
        <w:rPr>
          <w:b/>
        </w:rPr>
        <w:t xml:space="preserve"> Frameworks in wide use for researching sustainable development</w:t>
      </w:r>
    </w:p>
    <w:p w14:paraId="41C1DEDA" w14:textId="77777777" w:rsidR="00DD0ABD" w:rsidRDefault="00DD0ABD" w:rsidP="00BB6E42"/>
    <w:tbl>
      <w:tblPr>
        <w:tblStyle w:val="TableGrid"/>
        <w:tblW w:w="9535" w:type="dxa"/>
        <w:tblLook w:val="04A0" w:firstRow="1" w:lastRow="0" w:firstColumn="1" w:lastColumn="0" w:noHBand="0" w:noVBand="1"/>
      </w:tblPr>
      <w:tblGrid>
        <w:gridCol w:w="2051"/>
        <w:gridCol w:w="6080"/>
        <w:gridCol w:w="1404"/>
      </w:tblGrid>
      <w:tr w:rsidR="00BB6E42" w:rsidRPr="00A11B50" w14:paraId="56589C3E" w14:textId="77777777" w:rsidTr="000B2D20">
        <w:tc>
          <w:tcPr>
            <w:tcW w:w="2064" w:type="dxa"/>
          </w:tcPr>
          <w:p w14:paraId="620A78D9" w14:textId="77777777" w:rsidR="00BB6E42" w:rsidRPr="006A6343" w:rsidRDefault="00BB6E42" w:rsidP="00B97DE4">
            <w:pPr>
              <w:rPr>
                <w:b/>
                <w:sz w:val="18"/>
                <w:szCs w:val="18"/>
              </w:rPr>
            </w:pPr>
            <w:r w:rsidRPr="006A6343">
              <w:rPr>
                <w:b/>
                <w:sz w:val="18"/>
                <w:szCs w:val="18"/>
              </w:rPr>
              <w:t>Name(s)</w:t>
            </w:r>
          </w:p>
        </w:tc>
        <w:tc>
          <w:tcPr>
            <w:tcW w:w="6157" w:type="dxa"/>
          </w:tcPr>
          <w:p w14:paraId="46CB0DC0" w14:textId="77777777" w:rsidR="00BB6E42" w:rsidRPr="006A6343" w:rsidRDefault="00BB6E42" w:rsidP="00B97DE4">
            <w:pPr>
              <w:rPr>
                <w:b/>
                <w:sz w:val="18"/>
                <w:szCs w:val="18"/>
              </w:rPr>
            </w:pPr>
            <w:r w:rsidRPr="006A6343">
              <w:rPr>
                <w:b/>
                <w:sz w:val="18"/>
                <w:szCs w:val="18"/>
              </w:rPr>
              <w:t xml:space="preserve">Special contribution(s) </w:t>
            </w:r>
          </w:p>
        </w:tc>
        <w:tc>
          <w:tcPr>
            <w:tcW w:w="1314" w:type="dxa"/>
          </w:tcPr>
          <w:p w14:paraId="76DB4E52" w14:textId="77777777" w:rsidR="00BB6E42" w:rsidRPr="006A6343" w:rsidRDefault="00BB6E42" w:rsidP="00B97DE4">
            <w:pPr>
              <w:rPr>
                <w:b/>
                <w:sz w:val="18"/>
                <w:szCs w:val="18"/>
              </w:rPr>
            </w:pPr>
            <w:r w:rsidRPr="006A6343">
              <w:rPr>
                <w:b/>
                <w:sz w:val="18"/>
                <w:szCs w:val="18"/>
              </w:rPr>
              <w:t>Recent overview</w:t>
            </w:r>
            <w:r>
              <w:rPr>
                <w:b/>
                <w:sz w:val="18"/>
                <w:szCs w:val="18"/>
              </w:rPr>
              <w:t>(s)</w:t>
            </w:r>
          </w:p>
        </w:tc>
      </w:tr>
      <w:tr w:rsidR="00BB6E42" w:rsidRPr="00A11B50" w14:paraId="4DB05ED1" w14:textId="77777777" w:rsidTr="000B2D20">
        <w:trPr>
          <w:trHeight w:val="467"/>
        </w:trPr>
        <w:tc>
          <w:tcPr>
            <w:tcW w:w="2064" w:type="dxa"/>
          </w:tcPr>
          <w:p w14:paraId="206EEB7D" w14:textId="77777777" w:rsidR="00BB6E42" w:rsidRPr="00A11B50" w:rsidRDefault="00BB6E42" w:rsidP="00B97DE4">
            <w:pPr>
              <w:rPr>
                <w:sz w:val="18"/>
                <w:szCs w:val="18"/>
              </w:rPr>
            </w:pPr>
            <w:r w:rsidRPr="00A11B50">
              <w:rPr>
                <w:sz w:val="18"/>
                <w:szCs w:val="18"/>
              </w:rPr>
              <w:t>Complex adaptive systems (CAS)</w:t>
            </w:r>
          </w:p>
        </w:tc>
        <w:tc>
          <w:tcPr>
            <w:tcW w:w="6157" w:type="dxa"/>
          </w:tcPr>
          <w:p w14:paraId="5A4CE2A4" w14:textId="77777777" w:rsidR="00BB6E42" w:rsidRPr="00A11B50" w:rsidRDefault="00BB6E42" w:rsidP="00B97DE4">
            <w:pPr>
              <w:rPr>
                <w:sz w:val="18"/>
                <w:szCs w:val="18"/>
              </w:rPr>
            </w:pPr>
            <w:r>
              <w:rPr>
                <w:sz w:val="18"/>
                <w:szCs w:val="18"/>
              </w:rPr>
              <w:t>L</w:t>
            </w:r>
            <w:r w:rsidRPr="00A11B50">
              <w:rPr>
                <w:sz w:val="18"/>
                <w:szCs w:val="18"/>
              </w:rPr>
              <w:t>ocal action by heterogeneous agents, constrained by higher level structures, central role of innovation/novelty</w:t>
            </w:r>
          </w:p>
        </w:tc>
        <w:tc>
          <w:tcPr>
            <w:tcW w:w="1314" w:type="dxa"/>
          </w:tcPr>
          <w:p w14:paraId="529F8B50" w14:textId="5C351316" w:rsidR="00BB6E42" w:rsidRDefault="00BB6E42" w:rsidP="00B97DE4">
            <w:pPr>
              <w:rPr>
                <w:sz w:val="18"/>
                <w:szCs w:val="18"/>
              </w:rPr>
            </w:pPr>
            <w:r w:rsidRPr="004657C0">
              <w:rPr>
                <w:sz w:val="18"/>
                <w:szCs w:val="18"/>
              </w:rPr>
              <w:fldChar w:fldCharType="begin"/>
            </w:r>
            <w:r w:rsidR="00B97DE4">
              <w:rPr>
                <w:sz w:val="18"/>
                <w:szCs w:val="18"/>
              </w:rPr>
              <w:instrText xml:space="preserve"> ADDIN ZOTERO_ITEM CSL_CITATION {"citationID":"7Lqhvjrt","properties":{"formattedCitation":"(Levin et al. 2013)","plainCitation":"(Levin et al. 2013)","noteIndex":0},"citationItems":[{"id":13552,"uris":["http://zotero.org/groups/2225246/items/P5RZVIWA"],"uri":["http://zotero.org/groups/2225246/items/P5RZVIWA"],"itemData":{"id":13552,"type":"article-journal","abstract":"Abstract\nSystems linking people and nature, known as social-ecological systems, are increasingly understood as complex adaptive systems. Essential features of these complex adaptive systems - such as nonlinear feedbacks, strategic interactions, individual and spatial heterogeneity, and varying time scales - pose substantial challenges for modeling. However, ignoring these characteristics can distort our picture of how these systems work, causing policies to be less effective or even counterproductive. In this paper we present recent developments in modeling social-ecological systems, illustrate some of these challenges with examples related to coral reefs and grasslands, and identify the implications for economic and policy analysis. [PUBLICATION ABSTRACT]","container-title":"Environment and Development Economics; Cambridge","DOI":"http://dx.doi.org.ezp-prod1.hul.harvard.edu/10.1017/S1355770X12000460","ISSN":"1355770X","issue":"2","language":"English","page":"111-132","source":"ProQuest","title":"Social-ecological systems as complex adaptive systems: modeling and policy implications","title-short":"Social-ecological systems as complex adaptive systems","volume":"18","author":[{"family":"Levin","given":"Simon"},{"family":"Xepapadeas","given":"Tasos"},{"family":"Crépin","given":"Anne-Sophie"},{"family":"Norberg","given":"Jon"},{"family":"Zeeuw","given":"Aart","non-dropping-particle":"de"},{"family":"Folke","given":"Carl"},{"family":"Hughes","given":"Terry"},{"family":"Arrow","given":"Kenneth"}],"issued":{"date-parts":[["2013",4]]}}}],"schema":"https://github.com/citation-style-language/schema/raw/master/csl-citation.json"} </w:instrText>
            </w:r>
            <w:r w:rsidRPr="004657C0">
              <w:rPr>
                <w:sz w:val="18"/>
                <w:szCs w:val="18"/>
              </w:rPr>
              <w:fldChar w:fldCharType="separate"/>
            </w:r>
            <w:r w:rsidRPr="004657C0">
              <w:rPr>
                <w:rFonts w:ascii="Calibri" w:hAnsi="Calibri" w:cs="Calibri"/>
                <w:sz w:val="18"/>
                <w:szCs w:val="18"/>
              </w:rPr>
              <w:t>(Levin et al. 2013)</w:t>
            </w:r>
            <w:r w:rsidRPr="004657C0">
              <w:rPr>
                <w:sz w:val="18"/>
                <w:szCs w:val="18"/>
              </w:rPr>
              <w:fldChar w:fldCharType="end"/>
            </w:r>
            <w:r>
              <w:rPr>
                <w:sz w:val="18"/>
                <w:szCs w:val="18"/>
              </w:rPr>
              <w:t xml:space="preserve"> </w:t>
            </w:r>
            <w:r>
              <w:rPr>
                <w:sz w:val="18"/>
                <w:szCs w:val="18"/>
              </w:rPr>
              <w:fldChar w:fldCharType="begin"/>
            </w:r>
            <w:r w:rsidR="00B97DE4">
              <w:rPr>
                <w:sz w:val="18"/>
                <w:szCs w:val="18"/>
              </w:rPr>
              <w:instrText xml:space="preserve"> ADDIN ZOTERO_ITEM CSL_CITATION {"citationID":"amms4vj9ub","properties":{"formattedCitation":"(Preiser et al. 2018)","plainCitation":"(Preiser et al. 2018)","noteIndex":0},"citationItems":[{"id":12151,"uris":["http://zotero.org/groups/2225246/items/WDN85XM3"],"uri":["http://zotero.org/groups/2225246/items/WDN85XM3"],"itemData":{"id":12151,"type":"article-journal","abstract":"Preiser, R., R. Biggs, A. De Vos, and C. Folke. 2018. Social-ecological systems as complex adaptive systems: organizing principles for advancing research methods and approaches. Ecology and Society 23(4):46. https://doi.org/10.5751/ES-10558-230446","container-title":"Ecology and Society","DOI":"10.5751/ES-10558-230446","ISSN":"1708-3087","issue":"4","language":"en","source":"www.ecologyandsociety.org","title":"Social-ecological systems as complex adaptive systems: organizing principles for advancing research methods and approaches","title-short":"Social-ecological systems as complex adaptive systems","URL":"https://www.ecologyandsociety.org/vol23/iss4/art46/","volume":"23","author":[{"family":"Preiser","given":"Rika"},{"family":"Biggs","given":"Reinette"},{"family":"De Vos","given":"Alta"},{"family":"Folke","given":"Carl"}],"accessed":{"date-parts":[["2018",12,22]]},"issued":{"date-parts":[["2018",12,19]]}}}],"schema":"https://github.com/citation-style-language/schema/raw/master/csl-citation.json"} </w:instrText>
            </w:r>
            <w:r>
              <w:rPr>
                <w:sz w:val="18"/>
                <w:szCs w:val="18"/>
              </w:rPr>
              <w:fldChar w:fldCharType="separate"/>
            </w:r>
            <w:r w:rsidRPr="0027518B">
              <w:rPr>
                <w:sz w:val="18"/>
              </w:rPr>
              <w:t>(Preiser et al. 2018)</w:t>
            </w:r>
            <w:r>
              <w:rPr>
                <w:sz w:val="18"/>
                <w:szCs w:val="18"/>
              </w:rPr>
              <w:fldChar w:fldCharType="end"/>
            </w:r>
          </w:p>
        </w:tc>
      </w:tr>
      <w:tr w:rsidR="00BB6E42" w:rsidRPr="00A11B50" w14:paraId="6CFE9533" w14:textId="77777777" w:rsidTr="000B2D20">
        <w:trPr>
          <w:trHeight w:val="467"/>
        </w:trPr>
        <w:tc>
          <w:tcPr>
            <w:tcW w:w="2064" w:type="dxa"/>
          </w:tcPr>
          <w:p w14:paraId="02326134" w14:textId="77777777" w:rsidR="00BB6E42" w:rsidRPr="00A11B50" w:rsidRDefault="00BB6E42" w:rsidP="00B97DE4">
            <w:pPr>
              <w:rPr>
                <w:sz w:val="18"/>
                <w:szCs w:val="18"/>
              </w:rPr>
            </w:pPr>
            <w:r w:rsidRPr="00A11B50">
              <w:rPr>
                <w:sz w:val="18"/>
                <w:szCs w:val="18"/>
              </w:rPr>
              <w:t>Consumption-production systems (SCP)</w:t>
            </w:r>
          </w:p>
        </w:tc>
        <w:tc>
          <w:tcPr>
            <w:tcW w:w="6157" w:type="dxa"/>
          </w:tcPr>
          <w:p w14:paraId="61C7C33B" w14:textId="77777777" w:rsidR="00BB6E42" w:rsidRPr="00A11B50" w:rsidRDefault="00BB6E42" w:rsidP="00B97DE4">
            <w:pPr>
              <w:rPr>
                <w:sz w:val="18"/>
                <w:szCs w:val="18"/>
              </w:rPr>
            </w:pPr>
            <w:r w:rsidRPr="00A11B50">
              <w:rPr>
                <w:sz w:val="18"/>
                <w:szCs w:val="18"/>
              </w:rPr>
              <w:t>Beyond control of pollution from production to joint consideration of consumption and P activities</w:t>
            </w:r>
          </w:p>
        </w:tc>
        <w:tc>
          <w:tcPr>
            <w:tcW w:w="1314" w:type="dxa"/>
          </w:tcPr>
          <w:p w14:paraId="4799A93E" w14:textId="2D000210" w:rsidR="00BB6E42" w:rsidRPr="00A11B50" w:rsidRDefault="00BB6E42" w:rsidP="00B97DE4">
            <w:pPr>
              <w:rPr>
                <w:sz w:val="18"/>
                <w:szCs w:val="18"/>
              </w:rPr>
            </w:pPr>
            <w:r w:rsidRPr="004657C0">
              <w:rPr>
                <w:sz w:val="18"/>
                <w:szCs w:val="18"/>
              </w:rPr>
              <w:fldChar w:fldCharType="begin"/>
            </w:r>
            <w:r w:rsidR="00B97DE4">
              <w:rPr>
                <w:sz w:val="18"/>
                <w:szCs w:val="18"/>
              </w:rPr>
              <w:instrText xml:space="preserve"> ADDIN ZOTERO_ITEM CSL_CITATION {"citationID":"a4120Le8","properties":{"formattedCitation":"(Geels et al. 2015)","plainCitation":"(Geels et al. 2015)","noteIndex":0},"citationItems":[{"id":13561,"uris":["http://zotero.org/groups/2225246/items/YM85FX8H"],"uri":["http://zotero.org/groups/2225246/items/YM85FX8H"],"itemData":{"id":13561,"type":"article-journal","abstract":"This conceptual review article provides a critical appraisal of Sustainable Consumption and Production research, which is currently framed by two generic positions. First, the ‘reformist’ position, which focuses on firms pursuing green eco-innovations and consumers buying eco-efficient products, represents the political and academic orthodoxy. Second, the ‘revolutionary’ position, which is a radical critique of the mainstream, advocates the abolishment of capitalism, materialism, and consumerism, and promotes values such as frugality, sufficiency, and localism. We find this dichotomous debate problematic, because it is intellectually stifling and politically conservative (in its outcomes). To move beyond this dichotomy, we propose a third position, ‘reconfiguration’, which focuses on transitions in socio-technical systems and daily life practices and accommodates new conceptual frameworks. For each of the three positions, we discuss: (1) the scale and type of change, (2) views on consumption and production in exemplary approaches, (3) underlying theoretical, epistemological and normative orientations, (4) policy implications, and (5) critical appraisal. The conclusion compares the three positions, provides arguments for the fruitfulness of the reconfiguration-position and offers four critical reflections about future Sustainable Consumption and Production research agendas.","container-title":"Global Environmental Change","DOI":"10.1016/j.gloenvcha.2015.04.013","ISSN":"0959-3780","journalAbbreviation":"Global Environmental Change","page":"1-12","source":"ScienceDirect","title":"A critical appraisal of Sustainable Consumption and Production research: The reformist, revolutionary and reconfiguration positions","title-short":"A critical appraisal of Sustainable Consumption and Production research","volume":"34","author":[{"family":"Geels","given":"Frank W."},{"family":"McMeekin","given":"Andy"},{"family":"Mylan","given":"Josephine"},{"family":"Southerton","given":"Dale"}],"issued":{"date-parts":[["2015",9,1]]}}}],"schema":"https://github.com/citation-style-language/schema/raw/master/csl-citation.json"} </w:instrText>
            </w:r>
            <w:r w:rsidRPr="004657C0">
              <w:rPr>
                <w:sz w:val="18"/>
                <w:szCs w:val="18"/>
              </w:rPr>
              <w:fldChar w:fldCharType="separate"/>
            </w:r>
            <w:r w:rsidRPr="004657C0">
              <w:rPr>
                <w:rFonts w:ascii="Calibri" w:hAnsi="Calibri" w:cs="Calibri"/>
                <w:sz w:val="18"/>
                <w:szCs w:val="18"/>
              </w:rPr>
              <w:t>(Geels et al. 2015)</w:t>
            </w:r>
            <w:r w:rsidRPr="004657C0">
              <w:rPr>
                <w:sz w:val="18"/>
                <w:szCs w:val="18"/>
              </w:rPr>
              <w:fldChar w:fldCharType="end"/>
            </w:r>
          </w:p>
        </w:tc>
      </w:tr>
      <w:tr w:rsidR="00BB6E42" w:rsidRPr="00A11B50" w14:paraId="497B215C" w14:textId="77777777" w:rsidTr="000B2D20">
        <w:trPr>
          <w:trHeight w:val="467"/>
        </w:trPr>
        <w:tc>
          <w:tcPr>
            <w:tcW w:w="2064" w:type="dxa"/>
          </w:tcPr>
          <w:p w14:paraId="7DAEB205" w14:textId="77777777" w:rsidR="00BB6E42" w:rsidRPr="00A11B50" w:rsidRDefault="00BB6E42" w:rsidP="00B97DE4">
            <w:pPr>
              <w:rPr>
                <w:sz w:val="18"/>
                <w:szCs w:val="18"/>
              </w:rPr>
            </w:pPr>
            <w:r w:rsidRPr="00A11B50">
              <w:rPr>
                <w:sz w:val="18"/>
                <w:szCs w:val="18"/>
              </w:rPr>
              <w:t xml:space="preserve">Coupled human and natural system (CHANS); </w:t>
            </w:r>
          </w:p>
        </w:tc>
        <w:tc>
          <w:tcPr>
            <w:tcW w:w="6157" w:type="dxa"/>
          </w:tcPr>
          <w:p w14:paraId="31F06A9F" w14:textId="77777777" w:rsidR="00BB6E42" w:rsidRPr="00A11B50" w:rsidRDefault="00BB6E42" w:rsidP="00B97DE4">
            <w:pPr>
              <w:rPr>
                <w:sz w:val="18"/>
                <w:szCs w:val="18"/>
              </w:rPr>
            </w:pPr>
            <w:r w:rsidRPr="00A11B50">
              <w:rPr>
                <w:sz w:val="18"/>
                <w:szCs w:val="18"/>
              </w:rPr>
              <w:t>Reciprocal links between human and natural systems; special attention to links across space</w:t>
            </w:r>
          </w:p>
        </w:tc>
        <w:tc>
          <w:tcPr>
            <w:tcW w:w="1314" w:type="dxa"/>
          </w:tcPr>
          <w:p w14:paraId="6F371287" w14:textId="750DF1F2" w:rsidR="00BB6E42" w:rsidRPr="004657C0" w:rsidRDefault="00BB6E42" w:rsidP="00B97DE4">
            <w:pPr>
              <w:rPr>
                <w:sz w:val="18"/>
                <w:szCs w:val="18"/>
              </w:rPr>
            </w:pPr>
            <w:r w:rsidRPr="004657C0">
              <w:rPr>
                <w:sz w:val="18"/>
                <w:szCs w:val="18"/>
              </w:rPr>
              <w:fldChar w:fldCharType="begin"/>
            </w:r>
            <w:r w:rsidR="00B97DE4">
              <w:rPr>
                <w:sz w:val="18"/>
                <w:szCs w:val="18"/>
              </w:rPr>
              <w:instrText xml:space="preserve"> ADDIN ZOTERO_ITEM CSL_CITATION {"citationID":"lXO4LYre","properties":{"formattedCitation":"(Hull and Liu 2018)","plainCitation":"(Hull and Liu 2018)","noteIndex":0},"citationItems":[{"id":13379,"uris":["http://zotero.org/groups/2225246/items/RSWMTA2A"],"uri":["http://zotero.org/groups/2225246/items/RSWMTA2A"],"itemData":{"id":13379,"type":"article-journal","abstract":"Telecoupling refers to socioeconomic and environmental interactions between distant coupled human and natural systems, and has become more extensive and intensive in the globalized era. The integrated framework of telecoupling examines flows of information, energy, matter, people, organisms, and other things such as financial capital and goods and products around the globe. It pinpoints causes and effects arising from engagement of diverse agents in the global sphere. This first special feature on telecoupling includes 16 articles that explore diverse telecouplings including trade, migration, tourism, information exchange, and transnational product certification schemes. Here we synthesize the articles by describing eight overarching lessons learned. These include the impact of physical, social, and institutional distance on telecouplings, key roles of agents and their inter-relationships, and the important function of telecoupling in enhancing information signals over long distances. Several lessons directly apply to global sustainability challenges, such as the importance of recognizing trade-offs between local and global sustainability and the need for multi-level management and governance solutions. We also suggest five areas of future research to help propel this nascent field forward and further cement its applicability to addressing global sustainability challenges.","container-title":"Ecology and Society","DOI":"10.5751/ES-10494-230441","ISSN":"1708-3087","issue":"4","language":"en","source":"www.ecologyandsociety.org","title":"Telecoupling: A new frontier for global sustainability","title-short":"Telecoupling","URL":"https://www.ecologyandsociety.org/vol23/iss4/art41/","volume":"23","author":[{"family":"Hull","given":"Vanessa"},{"family":"Liu","given":"Jianguo"}],"accessed":{"date-parts":[["2019",1,31]]},"issued":{"date-parts":[["2018",12,12]]}}}],"schema":"https://github.com/citation-style-language/schema/raw/master/csl-citation.json"} </w:instrText>
            </w:r>
            <w:r w:rsidRPr="004657C0">
              <w:rPr>
                <w:sz w:val="18"/>
                <w:szCs w:val="18"/>
              </w:rPr>
              <w:fldChar w:fldCharType="separate"/>
            </w:r>
            <w:r w:rsidRPr="004657C0">
              <w:rPr>
                <w:rFonts w:ascii="Calibri" w:hAnsi="Calibri" w:cs="Calibri"/>
                <w:sz w:val="18"/>
                <w:szCs w:val="18"/>
              </w:rPr>
              <w:t>(Hull and Liu 2018)</w:t>
            </w:r>
            <w:r w:rsidRPr="004657C0">
              <w:rPr>
                <w:sz w:val="18"/>
                <w:szCs w:val="18"/>
              </w:rPr>
              <w:fldChar w:fldCharType="end"/>
            </w:r>
          </w:p>
          <w:p w14:paraId="2ECEAACC" w14:textId="77777777" w:rsidR="00BB6E42" w:rsidRPr="00A11B50" w:rsidRDefault="00BB6E42" w:rsidP="00B97DE4">
            <w:pPr>
              <w:rPr>
                <w:sz w:val="18"/>
                <w:szCs w:val="18"/>
              </w:rPr>
            </w:pPr>
          </w:p>
        </w:tc>
      </w:tr>
      <w:tr w:rsidR="00BB6E42" w:rsidRPr="00A11B50" w14:paraId="53B44118" w14:textId="77777777" w:rsidTr="000B2D20">
        <w:trPr>
          <w:trHeight w:val="467"/>
        </w:trPr>
        <w:tc>
          <w:tcPr>
            <w:tcW w:w="2064" w:type="dxa"/>
          </w:tcPr>
          <w:p w14:paraId="13BBAAAE" w14:textId="77777777" w:rsidR="00BB6E42" w:rsidRPr="00A11B50" w:rsidRDefault="00BB6E42" w:rsidP="00B97DE4">
            <w:pPr>
              <w:rPr>
                <w:sz w:val="18"/>
                <w:szCs w:val="18"/>
              </w:rPr>
            </w:pPr>
            <w:r w:rsidRPr="00A11B50">
              <w:rPr>
                <w:sz w:val="18"/>
                <w:szCs w:val="18"/>
              </w:rPr>
              <w:t>Coupled human-environment system (CHES)</w:t>
            </w:r>
          </w:p>
        </w:tc>
        <w:tc>
          <w:tcPr>
            <w:tcW w:w="6157" w:type="dxa"/>
          </w:tcPr>
          <w:p w14:paraId="218F8A0A" w14:textId="77777777" w:rsidR="00BB6E42" w:rsidRPr="00A11B50" w:rsidRDefault="00BB6E42" w:rsidP="00B97DE4">
            <w:pPr>
              <w:rPr>
                <w:sz w:val="18"/>
                <w:szCs w:val="18"/>
              </w:rPr>
            </w:pPr>
            <w:r w:rsidRPr="00A11B50">
              <w:rPr>
                <w:sz w:val="18"/>
                <w:szCs w:val="18"/>
              </w:rPr>
              <w:t>Place-based analysis of linkages, emphasizing physical and biotic environment; actors and agency</w:t>
            </w:r>
          </w:p>
        </w:tc>
        <w:tc>
          <w:tcPr>
            <w:tcW w:w="1314" w:type="dxa"/>
          </w:tcPr>
          <w:p w14:paraId="1AAF5749" w14:textId="51388817" w:rsidR="00BB6E42" w:rsidRPr="00A11B50" w:rsidRDefault="00BB6E42" w:rsidP="00B97DE4">
            <w:pPr>
              <w:rPr>
                <w:sz w:val="18"/>
                <w:szCs w:val="18"/>
              </w:rPr>
            </w:pPr>
            <w:r w:rsidRPr="004657C0">
              <w:rPr>
                <w:sz w:val="18"/>
                <w:szCs w:val="18"/>
              </w:rPr>
              <w:fldChar w:fldCharType="begin"/>
            </w:r>
            <w:r w:rsidR="00B97DE4">
              <w:rPr>
                <w:sz w:val="18"/>
                <w:szCs w:val="18"/>
              </w:rPr>
              <w:instrText xml:space="preserve"> ADDIN ZOTERO_ITEM CSL_CITATION {"citationID":"hu43lBBh","properties":{"formattedCitation":"(Moran 2010)","plainCitation":"(Moran 2010)","noteIndex":0},"citationItems":[{"id":13575,"uris":["http://zotero.org/groups/2225246/items/7XZ4HJW9"],"uri":["http://zotero.org/groups/2225246/items/7XZ4HJW9"],"itemData":{"id":13575,"type":"book","abstract":"Review: \"The past decade has witnessed a rapid growth in the development of research on the human dimensions of global environmental change. Environmental Social Science offers a synthesis of this new cross disciplinary enterprise, and provides a foundation for scholars and policy makers to address the urgent needs of these globally-scaled processes. With increasing evidence of climate change, loss of biodiversity, rapid deforestation in the tropics, and an impending crisis in availability of potable water, the book argues that environmental research demands a better understanding of the complexities of current human - environment interactions. In recommending a new collaborative approach that makes environmental theories and research methods accessible across the natural and social sciences, the book outlines a mutually beneficial research agenda for all concerned.\"--Jacket.","call-number":"GF75 .M668 2010","event-place":"Malden, MA","ISBN":"978-1-4051-0573-6","language":"eng","note":"HOLLIS number: 990122589510203941","number-of-pages":"xiii+215","publisher":"Wiley-Blackwell","publisher-place":"Malden, MA","source":"hollis.harvard.edu","title":"Environmental social science: human-environment interactions and sustainability","title-short":"Environmental social science","author":[{"family":"Moran","given":"Emilio F."}],"issued":{"date-parts":[["2010"]]}}}],"schema":"https://github.com/citation-style-language/schema/raw/master/csl-citation.json"} </w:instrText>
            </w:r>
            <w:r w:rsidRPr="004657C0">
              <w:rPr>
                <w:sz w:val="18"/>
                <w:szCs w:val="18"/>
              </w:rPr>
              <w:fldChar w:fldCharType="separate"/>
            </w:r>
            <w:r w:rsidRPr="004657C0">
              <w:rPr>
                <w:rFonts w:ascii="Calibri" w:hAnsi="Calibri" w:cs="Calibri"/>
                <w:sz w:val="18"/>
                <w:szCs w:val="18"/>
              </w:rPr>
              <w:t>(Moran 2010)</w:t>
            </w:r>
            <w:r w:rsidRPr="004657C0">
              <w:rPr>
                <w:sz w:val="18"/>
                <w:szCs w:val="18"/>
              </w:rPr>
              <w:fldChar w:fldCharType="end"/>
            </w:r>
          </w:p>
        </w:tc>
      </w:tr>
      <w:tr w:rsidR="00BB6E42" w:rsidRPr="00A11B50" w14:paraId="7CCBE436" w14:textId="77777777" w:rsidTr="000B2D20">
        <w:trPr>
          <w:trHeight w:val="467"/>
        </w:trPr>
        <w:tc>
          <w:tcPr>
            <w:tcW w:w="2064" w:type="dxa"/>
          </w:tcPr>
          <w:p w14:paraId="45320AB0" w14:textId="77777777" w:rsidR="00BB6E42" w:rsidRPr="00A11B50" w:rsidRDefault="00BB6E42" w:rsidP="00B97DE4">
            <w:pPr>
              <w:rPr>
                <w:sz w:val="18"/>
                <w:szCs w:val="18"/>
              </w:rPr>
            </w:pPr>
            <w:r w:rsidRPr="006A6343">
              <w:rPr>
                <w:sz w:val="18"/>
                <w:szCs w:val="18"/>
              </w:rPr>
              <w:t xml:space="preserve">Earth </w:t>
            </w:r>
            <w:r>
              <w:rPr>
                <w:sz w:val="18"/>
                <w:szCs w:val="18"/>
              </w:rPr>
              <w:t>s</w:t>
            </w:r>
            <w:r w:rsidRPr="006A6343">
              <w:rPr>
                <w:sz w:val="18"/>
                <w:szCs w:val="18"/>
              </w:rPr>
              <w:t xml:space="preserve">ystem </w:t>
            </w:r>
            <w:r>
              <w:rPr>
                <w:sz w:val="18"/>
                <w:szCs w:val="18"/>
              </w:rPr>
              <w:t>g</w:t>
            </w:r>
            <w:r w:rsidRPr="006A6343">
              <w:rPr>
                <w:sz w:val="18"/>
                <w:szCs w:val="18"/>
              </w:rPr>
              <w:t>overnance</w:t>
            </w:r>
          </w:p>
        </w:tc>
        <w:tc>
          <w:tcPr>
            <w:tcW w:w="6157" w:type="dxa"/>
          </w:tcPr>
          <w:p w14:paraId="2BD0DB07" w14:textId="77777777" w:rsidR="00BB6E42" w:rsidRPr="00A11B50" w:rsidRDefault="00BB6E42" w:rsidP="00B97DE4">
            <w:pPr>
              <w:rPr>
                <w:sz w:val="18"/>
                <w:szCs w:val="18"/>
              </w:rPr>
            </w:pPr>
            <w:r w:rsidRPr="008A3F0E">
              <w:rPr>
                <w:sz w:val="18"/>
                <w:szCs w:val="18"/>
              </w:rPr>
              <w:t>Highlights importance of institutional design, agency</w:t>
            </w:r>
            <w:r>
              <w:rPr>
                <w:sz w:val="18"/>
                <w:szCs w:val="18"/>
              </w:rPr>
              <w:t>,</w:t>
            </w:r>
            <w:r w:rsidRPr="008A3F0E">
              <w:rPr>
                <w:sz w:val="18"/>
                <w:szCs w:val="18"/>
              </w:rPr>
              <w:t xml:space="preserve"> and power for governing </w:t>
            </w:r>
            <w:r>
              <w:rPr>
                <w:sz w:val="18"/>
                <w:szCs w:val="18"/>
              </w:rPr>
              <w:t>nature-society interactions. E</w:t>
            </w:r>
            <w:r w:rsidRPr="006A6343">
              <w:rPr>
                <w:sz w:val="18"/>
                <w:szCs w:val="18"/>
              </w:rPr>
              <w:t xml:space="preserve">mphasis on transitions </w:t>
            </w:r>
            <w:r>
              <w:rPr>
                <w:sz w:val="18"/>
                <w:szCs w:val="18"/>
              </w:rPr>
              <w:t xml:space="preserve">and </w:t>
            </w:r>
            <w:r w:rsidRPr="006A6343">
              <w:rPr>
                <w:sz w:val="18"/>
                <w:szCs w:val="18"/>
              </w:rPr>
              <w:t xml:space="preserve">inequality. </w:t>
            </w:r>
          </w:p>
        </w:tc>
        <w:tc>
          <w:tcPr>
            <w:tcW w:w="1314" w:type="dxa"/>
          </w:tcPr>
          <w:p w14:paraId="066F7443" w14:textId="6EDDEE4B" w:rsidR="00BB6E42" w:rsidRPr="008A3F0E" w:rsidRDefault="00BB6E42" w:rsidP="00B97DE4">
            <w:pPr>
              <w:rPr>
                <w:sz w:val="18"/>
                <w:szCs w:val="18"/>
              </w:rPr>
            </w:pPr>
            <w:r>
              <w:rPr>
                <w:sz w:val="18"/>
                <w:szCs w:val="18"/>
              </w:rPr>
              <w:fldChar w:fldCharType="begin"/>
            </w:r>
            <w:r w:rsidR="00B97DE4">
              <w:rPr>
                <w:sz w:val="18"/>
                <w:szCs w:val="18"/>
              </w:rPr>
              <w:instrText xml:space="preserve"> ADDIN ZOTERO_ITEM CSL_CITATION {"citationID":"adar8328h3","properties":{"formattedCitation":"(Burch et al. 2019)","plainCitation":"(Burch et al. 2019)","noteIndex":0},"citationItems":[{"id":17162,"uris":["http://zotero.org/groups/2225246/items/65EPRGNX"],"uri":["http://zotero.org/groups/2225246/items/65EPRGNX"],"itemData":{"id":17162,"type":"article-journal","abstract":"The Earth System Governance project is a global research alliance that explores novel, effective governance mechanisms to cope with the current transitions in the biogeochemical systems of the planet. A decade after its inception, this article offers an overview of the project's new research framework (which is built upon a review of existing earth system governance research), the goal of which is to continue to stimulate a pluralistic, vibrant and relevant research community. This framework is composed of contextual conditions (transformations, inequality, Anthropocene and diversity), which capture what is being observed empirically, and five sets of research lenses (architecture and agency, democracy and power, justice and allocation, anticipation and imagination, and adaptiveness and reflexivity). Ultimately the goal is to guide and inspire the systematic study of how societies prepare for accelerated climate change and wider earth system change, as well as policy responses.","container-title":"Earth System Governance","DOI":"10.1016/j.esg.2019.100006","ISSN":"2589-8116","journalAbbreviation":"Earth System Governance","language":"en","page":"1-18","source":"ScienceDirect","title":"New directions in earth system governance research","volume":"1","author":[{"family":"Burch","given":"Sarah"},{"family":"Gupta","given":"Aarti"},{"family":"Inoue","given":"Cristina Y. A."},{"family":"Kalfagianni","given":"Agni"},{"family":"Persson","given":"Åsa"},{"family":"Gerlak","given":"Andrea K."},{"family":"Ishii","given":"Atsushi"},{"family":"Patterson","given":"James"},{"family":"Pickering","given":"Jonathan"},{"family":"Scobie","given":"Michelle"},{"family":"Van der Heijden","given":"Jeroen"},{"family":"Vervoort","given":"Joost"},{"family":"Adler","given":"Carolina"},{"family":"Bloomfield","given":"Michael"},{"family":"Djalante","given":"Riyanti"},{"family":"Dryzek","given":"John"},{"family":"Galaz","given":"Victor"},{"family":"Gordon","given":"Christopher"},{"family":"Harmon","given":"Renée"},{"family":"Jinnah","given":"Sikina"},{"family":"Kim","given":"Rakhyun E."},{"family":"Olsson","given":"Lennart"},{"family":"Van Leeuwen","given":"Judith"},{"family":"Ramasar","given":"Vasna"},{"family":"Wapner","given":"Paul"},{"family":"Zondervan","given":"Ruben"}],"issued":{"date-parts":[["2019",1,1]]}}}],"schema":"https://github.com/citation-style-language/schema/raw/master/csl-citation.json"} </w:instrText>
            </w:r>
            <w:r>
              <w:rPr>
                <w:sz w:val="18"/>
                <w:szCs w:val="18"/>
              </w:rPr>
              <w:fldChar w:fldCharType="separate"/>
            </w:r>
            <w:r w:rsidR="00B97DE4" w:rsidRPr="00B97DE4">
              <w:rPr>
                <w:sz w:val="18"/>
              </w:rPr>
              <w:t>(Burch et al. 2019)</w:t>
            </w:r>
            <w:r>
              <w:rPr>
                <w:sz w:val="18"/>
                <w:szCs w:val="18"/>
              </w:rPr>
              <w:fldChar w:fldCharType="end"/>
            </w:r>
          </w:p>
        </w:tc>
      </w:tr>
      <w:tr w:rsidR="00BB6E42" w:rsidRPr="00A11B50" w14:paraId="75EA80EA" w14:textId="77777777" w:rsidTr="000B2D20">
        <w:trPr>
          <w:trHeight w:val="467"/>
        </w:trPr>
        <w:tc>
          <w:tcPr>
            <w:tcW w:w="2064" w:type="dxa"/>
          </w:tcPr>
          <w:p w14:paraId="34FEDC76" w14:textId="77777777" w:rsidR="00BB6E42" w:rsidRPr="006A6343" w:rsidRDefault="00BB6E42" w:rsidP="00B97DE4">
            <w:pPr>
              <w:rPr>
                <w:sz w:val="18"/>
                <w:szCs w:val="18"/>
              </w:rPr>
            </w:pPr>
            <w:r>
              <w:rPr>
                <w:sz w:val="18"/>
                <w:szCs w:val="18"/>
              </w:rPr>
              <w:t>IPBES conceptual framework (CF),</w:t>
            </w:r>
            <w:r w:rsidRPr="00A11B50">
              <w:rPr>
                <w:sz w:val="18"/>
                <w:szCs w:val="18"/>
              </w:rPr>
              <w:t xml:space="preserve"> </w:t>
            </w:r>
            <w:r>
              <w:rPr>
                <w:sz w:val="18"/>
                <w:szCs w:val="18"/>
              </w:rPr>
              <w:t>m</w:t>
            </w:r>
            <w:r w:rsidRPr="00A11B50">
              <w:rPr>
                <w:sz w:val="18"/>
                <w:szCs w:val="18"/>
              </w:rPr>
              <w:t xml:space="preserve">ulti-evidence base (MEB) </w:t>
            </w:r>
          </w:p>
        </w:tc>
        <w:tc>
          <w:tcPr>
            <w:tcW w:w="6157" w:type="dxa"/>
          </w:tcPr>
          <w:p w14:paraId="305C63A0" w14:textId="77777777" w:rsidR="00BB6E42" w:rsidRPr="008A3F0E" w:rsidRDefault="00BB6E42" w:rsidP="00B97DE4">
            <w:pPr>
              <w:rPr>
                <w:sz w:val="18"/>
                <w:szCs w:val="18"/>
              </w:rPr>
            </w:pPr>
            <w:r w:rsidRPr="00A11B50">
              <w:rPr>
                <w:sz w:val="18"/>
                <w:szCs w:val="18"/>
              </w:rPr>
              <w:t xml:space="preserve">Focus on biodiversity, collaborative processes for </w:t>
            </w:r>
            <w:r>
              <w:rPr>
                <w:sz w:val="18"/>
                <w:szCs w:val="18"/>
              </w:rPr>
              <w:t xml:space="preserve">fair </w:t>
            </w:r>
            <w:r w:rsidRPr="00A11B50">
              <w:rPr>
                <w:sz w:val="18"/>
                <w:szCs w:val="18"/>
              </w:rPr>
              <w:t>mobilization of multiple value, knowledge systems (scientific, indigenous, local</w:t>
            </w:r>
            <w:r>
              <w:rPr>
                <w:sz w:val="18"/>
                <w:szCs w:val="18"/>
              </w:rPr>
              <w:t>, practical</w:t>
            </w:r>
            <w:r w:rsidRPr="00A11B50">
              <w:rPr>
                <w:sz w:val="18"/>
                <w:szCs w:val="18"/>
              </w:rPr>
              <w:t>)</w:t>
            </w:r>
          </w:p>
        </w:tc>
        <w:tc>
          <w:tcPr>
            <w:tcW w:w="1314" w:type="dxa"/>
          </w:tcPr>
          <w:p w14:paraId="6366B2E9" w14:textId="02B1F5F3" w:rsidR="00BB6E42" w:rsidRPr="00A11B50" w:rsidRDefault="00BB6E42" w:rsidP="00B97DE4">
            <w:pPr>
              <w:rPr>
                <w:sz w:val="18"/>
                <w:szCs w:val="18"/>
              </w:rPr>
            </w:pPr>
            <w:r w:rsidRPr="004657C0">
              <w:rPr>
                <w:sz w:val="18"/>
                <w:szCs w:val="18"/>
              </w:rPr>
              <w:fldChar w:fldCharType="begin"/>
            </w:r>
            <w:r w:rsidR="00B97DE4">
              <w:rPr>
                <w:sz w:val="18"/>
                <w:szCs w:val="18"/>
              </w:rPr>
              <w:instrText xml:space="preserve"> ADDIN ZOTERO_ITEM CSL_CITATION {"citationID":"BCgBVas6","properties":{"formattedCitation":"(Teng\\uc0\\u246{} et al. 2014)","plainCitation":"(Tengö et al. 2014)","noteIndex":0},"citationItems":[{"id":12128,"uris":["http://zotero.org/groups/2225246/items/ZI6SU85E"],"uri":["http://zotero.org/groups/2225246/items/ZI6SU85E"],"itemData":{"id":12128,"type":"article-journal","container-title":"AMBIO","DOI":"10.1007/s13280-014-0501-3","ISSN":"0044-7447, 1654-7209","issue":"5","language":"en","page":"579-591","source":"Crossref","title":"Connecting Diverse Knowledge Systems for Enhanced Ecosystem Governance: The Multiple Evidence Base Approach","title-short":"Connecting Diverse Knowledge Systems for Enhanced Ecosystem Governance","volume":"43","author":[{"family":"Tengö","given":"Maria"},{"family":"Brondizio","given":"Eduardo S."},{"family":"Elmqvist","given":"Thomas"},{"family":"Malmer","given":"Pernilla"},{"family":"Spierenburg","given":"Marja"}],"issued":{"date-parts":[["2014",9]]}}}],"schema":"https://github.com/citation-style-language/schema/raw/master/csl-citation.json"} </w:instrText>
            </w:r>
            <w:r w:rsidRPr="004657C0">
              <w:rPr>
                <w:sz w:val="18"/>
                <w:szCs w:val="18"/>
              </w:rPr>
              <w:fldChar w:fldCharType="separate"/>
            </w:r>
            <w:r w:rsidRPr="004657C0">
              <w:rPr>
                <w:rFonts w:ascii="Calibri" w:hAnsi="Calibri" w:cs="Calibri"/>
                <w:sz w:val="18"/>
                <w:szCs w:val="18"/>
              </w:rPr>
              <w:t>(Tengö et al. 2014)</w:t>
            </w:r>
            <w:r w:rsidRPr="004657C0">
              <w:rPr>
                <w:sz w:val="18"/>
                <w:szCs w:val="18"/>
              </w:rPr>
              <w:fldChar w:fldCharType="end"/>
            </w:r>
            <w:r w:rsidRPr="004657C0">
              <w:rPr>
                <w:sz w:val="18"/>
                <w:szCs w:val="18"/>
              </w:rPr>
              <w:t xml:space="preserve"> </w:t>
            </w:r>
          </w:p>
        </w:tc>
      </w:tr>
      <w:tr w:rsidR="00BB6E42" w:rsidRPr="00A11B50" w14:paraId="571398C9" w14:textId="77777777" w:rsidTr="000B2D20">
        <w:trPr>
          <w:trHeight w:val="467"/>
        </w:trPr>
        <w:tc>
          <w:tcPr>
            <w:tcW w:w="2064" w:type="dxa"/>
          </w:tcPr>
          <w:p w14:paraId="40607CE8" w14:textId="77777777" w:rsidR="00BB6E42" w:rsidRDefault="00BB6E42" w:rsidP="00B97DE4">
            <w:pPr>
              <w:rPr>
                <w:sz w:val="18"/>
                <w:szCs w:val="18"/>
              </w:rPr>
            </w:pPr>
            <w:r w:rsidRPr="00A11B50">
              <w:rPr>
                <w:sz w:val="18"/>
                <w:szCs w:val="18"/>
              </w:rPr>
              <w:t>Livelihoods</w:t>
            </w:r>
          </w:p>
        </w:tc>
        <w:tc>
          <w:tcPr>
            <w:tcW w:w="6157" w:type="dxa"/>
          </w:tcPr>
          <w:p w14:paraId="50A49956" w14:textId="77777777" w:rsidR="00BB6E42" w:rsidRPr="00A11B50" w:rsidRDefault="00BB6E42" w:rsidP="00B97DE4">
            <w:pPr>
              <w:rPr>
                <w:sz w:val="18"/>
                <w:szCs w:val="18"/>
              </w:rPr>
            </w:pPr>
            <w:r>
              <w:rPr>
                <w:sz w:val="18"/>
                <w:szCs w:val="18"/>
              </w:rPr>
              <w:t>L</w:t>
            </w:r>
            <w:r w:rsidRPr="00A11B50">
              <w:rPr>
                <w:sz w:val="18"/>
                <w:szCs w:val="18"/>
              </w:rPr>
              <w:t xml:space="preserve">ocal actors’ </w:t>
            </w:r>
            <w:r>
              <w:rPr>
                <w:sz w:val="18"/>
                <w:szCs w:val="18"/>
              </w:rPr>
              <w:t xml:space="preserve">entitlements and </w:t>
            </w:r>
            <w:r w:rsidRPr="00A11B50">
              <w:rPr>
                <w:sz w:val="18"/>
                <w:szCs w:val="18"/>
              </w:rPr>
              <w:t>capabilit</w:t>
            </w:r>
            <w:r>
              <w:rPr>
                <w:sz w:val="18"/>
                <w:szCs w:val="18"/>
              </w:rPr>
              <w:t>ies</w:t>
            </w:r>
            <w:r w:rsidRPr="00A11B50">
              <w:rPr>
                <w:sz w:val="18"/>
                <w:szCs w:val="18"/>
              </w:rPr>
              <w:t xml:space="preserve"> to secure access to resources</w:t>
            </w:r>
            <w:r>
              <w:rPr>
                <w:sz w:val="18"/>
                <w:szCs w:val="18"/>
              </w:rPr>
              <w:t xml:space="preserve"> and their benefits</w:t>
            </w:r>
            <w:r w:rsidRPr="00A11B50">
              <w:rPr>
                <w:sz w:val="18"/>
                <w:szCs w:val="18"/>
              </w:rPr>
              <w:t xml:space="preserve">; role of </w:t>
            </w:r>
            <w:r>
              <w:rPr>
                <w:sz w:val="18"/>
                <w:szCs w:val="18"/>
              </w:rPr>
              <w:t xml:space="preserve">agency, </w:t>
            </w:r>
            <w:r w:rsidRPr="00A11B50">
              <w:rPr>
                <w:sz w:val="18"/>
                <w:szCs w:val="18"/>
              </w:rPr>
              <w:t>power, politics</w:t>
            </w:r>
            <w:r>
              <w:rPr>
                <w:sz w:val="18"/>
                <w:szCs w:val="18"/>
              </w:rPr>
              <w:t>,</w:t>
            </w:r>
            <w:r w:rsidRPr="00A11B50">
              <w:rPr>
                <w:sz w:val="18"/>
                <w:szCs w:val="18"/>
              </w:rPr>
              <w:t xml:space="preserve"> and institutions </w:t>
            </w:r>
          </w:p>
        </w:tc>
        <w:tc>
          <w:tcPr>
            <w:tcW w:w="1314" w:type="dxa"/>
          </w:tcPr>
          <w:p w14:paraId="559B55E7" w14:textId="3D93C531" w:rsidR="00BB6E42" w:rsidRPr="004657C0" w:rsidRDefault="00BB6E42" w:rsidP="00B97DE4">
            <w:pPr>
              <w:rPr>
                <w:sz w:val="18"/>
                <w:szCs w:val="18"/>
              </w:rPr>
            </w:pPr>
            <w:r w:rsidRPr="004657C0">
              <w:rPr>
                <w:sz w:val="18"/>
                <w:szCs w:val="18"/>
              </w:rPr>
              <w:fldChar w:fldCharType="begin"/>
            </w:r>
            <w:r w:rsidR="00B97DE4">
              <w:rPr>
                <w:sz w:val="18"/>
                <w:szCs w:val="18"/>
              </w:rPr>
              <w:instrText xml:space="preserve"> ADDIN ZOTERO_ITEM CSL_CITATION {"citationID":"dTTFeGL4","properties":{"formattedCitation":"(Scoones 2009)","plainCitation":"(Scoones 2009)","noteIndex":0},"citationItems":[{"id":13161,"uris":["http://zotero.org/groups/2225246/items/9YUBVUHP"],"uri":["http://zotero.org/groups/2225246/items/9YUBVUHP"],"itemData":{"id":13161,"type":"article-journal","abstract":"Livelihoods perspectives have been central to rural development thinking and practice in the past decade. But where do such perspectives come from, what are their conceptual roots, and what influences have shaped the way they have emerged? This paper offers an historical review of key moments in debates about rural livelihoods, identifying the tensions, ambiguities and challenges of such approaches. A number of core challenges are identified, centred on the need to inject a more thorough-going political analysis into the centre of livelihoods perspectives. This will enhance the capacity of livelihoods perspectives to address key lacunae in recent discussions, including questions of knowledge, politics, scale and dynamics.","container-title":"The Journal of Peasant Studies","DOI":"10.1080/03066150902820503","ISSN":"0306-6150","issue":"1","language":"English","page":"171-196","source":"Taylor and Francis+NEJM","title":"Livelihoods perspectives and rural development","volume":"36","author":[{"family":"Scoones","given":"Ian"}],"issued":{"date-parts":[["2009",1,1]]}}}],"schema":"https://github.com/citation-style-language/schema/raw/master/csl-citation.json"} </w:instrText>
            </w:r>
            <w:r w:rsidRPr="004657C0">
              <w:rPr>
                <w:sz w:val="18"/>
                <w:szCs w:val="18"/>
              </w:rPr>
              <w:fldChar w:fldCharType="separate"/>
            </w:r>
            <w:r w:rsidRPr="004657C0">
              <w:rPr>
                <w:rFonts w:ascii="Calibri" w:hAnsi="Calibri" w:cs="Calibri"/>
                <w:sz w:val="18"/>
                <w:szCs w:val="18"/>
              </w:rPr>
              <w:t>(Scoones 2009)</w:t>
            </w:r>
            <w:r w:rsidRPr="004657C0">
              <w:rPr>
                <w:sz w:val="18"/>
                <w:szCs w:val="18"/>
              </w:rPr>
              <w:fldChar w:fldCharType="end"/>
            </w:r>
            <w:r w:rsidRPr="004657C0">
              <w:rPr>
                <w:sz w:val="18"/>
                <w:szCs w:val="18"/>
              </w:rPr>
              <w:t xml:space="preserve"> </w:t>
            </w:r>
          </w:p>
          <w:p w14:paraId="433B5AB5" w14:textId="77777777" w:rsidR="00BB6E42" w:rsidRDefault="00BB6E42" w:rsidP="00B97DE4">
            <w:pPr>
              <w:rPr>
                <w:sz w:val="18"/>
                <w:szCs w:val="18"/>
              </w:rPr>
            </w:pPr>
          </w:p>
        </w:tc>
      </w:tr>
      <w:tr w:rsidR="00BB6E42" w:rsidRPr="00A11B50" w14:paraId="20BA642D" w14:textId="77777777" w:rsidTr="000B2D20">
        <w:trPr>
          <w:trHeight w:val="467"/>
        </w:trPr>
        <w:tc>
          <w:tcPr>
            <w:tcW w:w="2064" w:type="dxa"/>
          </w:tcPr>
          <w:p w14:paraId="25D9385A" w14:textId="77777777" w:rsidR="00BB6E42" w:rsidRPr="00A11B50" w:rsidRDefault="00BB6E42" w:rsidP="00B97DE4">
            <w:pPr>
              <w:rPr>
                <w:sz w:val="18"/>
                <w:szCs w:val="18"/>
              </w:rPr>
            </w:pPr>
            <w:r>
              <w:rPr>
                <w:sz w:val="18"/>
                <w:szCs w:val="18"/>
              </w:rPr>
              <w:t>Pathways to sustainability</w:t>
            </w:r>
          </w:p>
        </w:tc>
        <w:tc>
          <w:tcPr>
            <w:tcW w:w="6157" w:type="dxa"/>
          </w:tcPr>
          <w:p w14:paraId="1953ACAA" w14:textId="77777777" w:rsidR="00BB6E42" w:rsidRPr="00A11B50" w:rsidRDefault="00BB6E42" w:rsidP="00B97DE4">
            <w:pPr>
              <w:rPr>
                <w:sz w:val="18"/>
                <w:szCs w:val="18"/>
              </w:rPr>
            </w:pPr>
            <w:r>
              <w:rPr>
                <w:rFonts w:ascii="AdvP4DF60E" w:hAnsi="AdvP4DF60E" w:cs="AdvP4DF60E"/>
                <w:sz w:val="16"/>
                <w:szCs w:val="16"/>
              </w:rPr>
              <w:t>Normative emphasis on poverty alleviation and social justice as defined by and for particular people and contexts; analytic emphasis on power, politics, roles of problem framing, and narratives</w:t>
            </w:r>
          </w:p>
        </w:tc>
        <w:tc>
          <w:tcPr>
            <w:tcW w:w="1314" w:type="dxa"/>
          </w:tcPr>
          <w:p w14:paraId="3A13B2AD" w14:textId="6D2B7497" w:rsidR="00BB6E42" w:rsidRDefault="00BB6E42" w:rsidP="00B97DE4">
            <w:pPr>
              <w:rPr>
                <w:rFonts w:ascii="AdvP4DF60E" w:hAnsi="AdvP4DF60E" w:cs="AdvP4DF60E"/>
                <w:sz w:val="16"/>
                <w:szCs w:val="16"/>
              </w:rPr>
            </w:pPr>
            <w:r>
              <w:rPr>
                <w:sz w:val="18"/>
                <w:szCs w:val="18"/>
              </w:rPr>
              <w:fldChar w:fldCharType="begin"/>
            </w:r>
            <w:r w:rsidR="00B97DE4">
              <w:rPr>
                <w:sz w:val="18"/>
                <w:szCs w:val="18"/>
              </w:rPr>
              <w:instrText xml:space="preserve"> ADDIN ZOTERO_ITEM CSL_CITATION {"citationID":"2VDyi7PZ","properties":{"formattedCitation":"(Leach, Scoones, and Stirling 2010)","plainCitation":"(Leach, Scoones, and Stirling 2010)","noteIndex":0},"citationItems":[{"id":15497,"uris":["http://zotero.org/groups/2225246/items/PYCSCW5H"],"uri":["http://zotero.org/groups/2225246/items/PYCSCW5H"],"itemData":{"id":15497,"type":"book","abstract":"Introducing a new pathways approach for understanding and responding to sustainability challenges, this title explores practical ways forward for building pathways to sustainability.","call-number":"HC79.E5 L393 2010","collection-title":"Pathways to sustainability series","event-place":"London ; Washington, DC","ISBN":"978-1-84971-092-3","language":"eng","note":"HOLLIS number: 990126166970203941","number-of-pages":"xiv+212","publisher":"Earthscan","publisher-place":"London ; Washington, DC","source":"hollis.harvard.edu","title":"Dynamic sustainabilities: technology, environment, social justice","title-short":"Dynamic sustainabilities","author":[{"family":"Leach","given":"Melissa"},{"family":"Scoones","given":"Ian"},{"family":"Stirling","given":"Andy"}],"issued":{"date-parts":[["2010"]]}}}],"schema":"https://github.com/citation-style-language/schema/raw/master/csl-citation.json"} </w:instrText>
            </w:r>
            <w:r>
              <w:rPr>
                <w:sz w:val="18"/>
                <w:szCs w:val="18"/>
              </w:rPr>
              <w:fldChar w:fldCharType="separate"/>
            </w:r>
            <w:r w:rsidRPr="004A3DE3">
              <w:rPr>
                <w:rFonts w:ascii="Calibri" w:hAnsi="Calibri" w:cs="Calibri"/>
                <w:sz w:val="18"/>
              </w:rPr>
              <w:t>(Leach, Scoones, and Stirling 2010)</w:t>
            </w:r>
            <w:r>
              <w:rPr>
                <w:sz w:val="18"/>
                <w:szCs w:val="18"/>
              </w:rPr>
              <w:fldChar w:fldCharType="end"/>
            </w:r>
          </w:p>
        </w:tc>
      </w:tr>
      <w:tr w:rsidR="00BB6E42" w:rsidRPr="00A11B50" w14:paraId="76F49FC3" w14:textId="77777777" w:rsidTr="000B2D20">
        <w:trPr>
          <w:trHeight w:val="503"/>
        </w:trPr>
        <w:tc>
          <w:tcPr>
            <w:tcW w:w="2064" w:type="dxa"/>
          </w:tcPr>
          <w:p w14:paraId="29A1D735" w14:textId="77777777" w:rsidR="00BB6E42" w:rsidRPr="00A11B50" w:rsidRDefault="00BB6E42" w:rsidP="00B97DE4">
            <w:pPr>
              <w:rPr>
                <w:sz w:val="18"/>
                <w:szCs w:val="18"/>
              </w:rPr>
            </w:pPr>
            <w:r w:rsidRPr="00A11B50">
              <w:rPr>
                <w:sz w:val="18"/>
                <w:szCs w:val="18"/>
              </w:rPr>
              <w:t>Resilience thinking</w:t>
            </w:r>
          </w:p>
        </w:tc>
        <w:tc>
          <w:tcPr>
            <w:tcW w:w="6157" w:type="dxa"/>
          </w:tcPr>
          <w:p w14:paraId="40C9E352" w14:textId="77777777" w:rsidR="00BB6E42" w:rsidRPr="00A11B50" w:rsidRDefault="00BB6E42" w:rsidP="00B97DE4">
            <w:pPr>
              <w:rPr>
                <w:sz w:val="18"/>
                <w:szCs w:val="18"/>
              </w:rPr>
            </w:pPr>
            <w:r w:rsidRPr="00A11B50">
              <w:rPr>
                <w:sz w:val="18"/>
                <w:szCs w:val="18"/>
              </w:rPr>
              <w:t>Intertwined social/ecological systems as CAS displaying multiple regimes; tipping points; coping with risk, adaptive capacity</w:t>
            </w:r>
          </w:p>
        </w:tc>
        <w:tc>
          <w:tcPr>
            <w:tcW w:w="1314" w:type="dxa"/>
          </w:tcPr>
          <w:p w14:paraId="1C229D2E" w14:textId="5ABEF026" w:rsidR="00BB6E42" w:rsidRPr="00A11B50" w:rsidRDefault="00BB6E42" w:rsidP="00B97DE4">
            <w:pPr>
              <w:rPr>
                <w:sz w:val="18"/>
                <w:szCs w:val="18"/>
              </w:rPr>
            </w:pPr>
            <w:r>
              <w:rPr>
                <w:sz w:val="18"/>
                <w:szCs w:val="18"/>
              </w:rPr>
              <w:fldChar w:fldCharType="begin"/>
            </w:r>
            <w:r w:rsidR="00B97DE4">
              <w:rPr>
                <w:sz w:val="18"/>
                <w:szCs w:val="18"/>
              </w:rPr>
              <w:instrText xml:space="preserve"> ADDIN ZOTERO_ITEM CSL_CITATION {"citationID":"a1c5d3k3lp8","properties":{"formattedCitation":"(Reyers et al. 2018)","plainCitation":"(Reyers et al. 2018)","noteIndex":0},"citationItems":[{"id":11853,"uris":["http://zotero.org/groups/2225246/items/EASF8DJ4"],"uri":["http://zotero.org/groups/2225246/items/EASF8DJ4"],"itemData":{"id":11853,"type":"article-journal","abstract":"Social-ecological systems (SES) research offers new theory and evidence to transform sustainable development to better contend with the challenges of the Anthropocene. Four insights from contemporary SES literature on (a) intertwined SES, (b) cross-scale dynamics, (c) systemic tipping points, and (d) transformational change are explored. Based on these insights, shifts in sustainable development practice are suggested to recognize and govern the complex and codeveloping social and ecological aspects of development challenges. The potential susceptibility of SES to nonlinear systemic reconfigurations is highlighted, as well as the opportunities, agency, and capacities required to foster reconfigurative transformations for sustainable development. SES research proposes the need for diverse values and beliefs that are more in tune with the deep, dynamic connections between social and ecological systems to transform development practice and to support capacities to deal with shocks and surprises. From these perspectives, SES research offers new outlooks, practices, and novel opportunity spaces from which to address the challenges of the Anthropocene. Expected final online publication date for the Annual Review of Environment and Resources Volume 43 is October 17, 2018. Please see http://www.annualreviews.org/page/journal/pubdates for revised estimates.","container-title":"Annual Review of Environment and Resources","DOI":"10.1146/annurev-environ-110615-085349","issue":"1","page":"null","source":"Annual Reviews","title":"Social-Ecological Systems Insights for Navigating the Dynamics of the Anthropocene","volume":"43","author":[{"family":"Reyers","given":"Belinda"},{"family":"Folke","given":"Carl"},{"family":"Moore","given":"Michele-Lee"},{"family":"Biggs","given":"Reinette"},{"family":"Galaz","given":"Victor"}],"issued":{"date-parts":[["2018"]]}}}],"schema":"https://github.com/citation-style-language/schema/raw/master/csl-citation.json"} </w:instrText>
            </w:r>
            <w:r>
              <w:rPr>
                <w:sz w:val="18"/>
                <w:szCs w:val="18"/>
              </w:rPr>
              <w:fldChar w:fldCharType="separate"/>
            </w:r>
            <w:r w:rsidRPr="00BB2917">
              <w:rPr>
                <w:rFonts w:ascii="Calibri" w:hAnsi="Calibri" w:cs="Calibri"/>
                <w:sz w:val="18"/>
              </w:rPr>
              <w:t>(Reyers et al. 2018)</w:t>
            </w:r>
            <w:r>
              <w:rPr>
                <w:sz w:val="18"/>
                <w:szCs w:val="18"/>
              </w:rPr>
              <w:fldChar w:fldCharType="end"/>
            </w:r>
          </w:p>
        </w:tc>
      </w:tr>
      <w:tr w:rsidR="00BB6E42" w14:paraId="593CA4C4" w14:textId="77777777" w:rsidTr="000B2D20">
        <w:trPr>
          <w:trHeight w:val="503"/>
        </w:trPr>
        <w:tc>
          <w:tcPr>
            <w:tcW w:w="2064" w:type="dxa"/>
          </w:tcPr>
          <w:p w14:paraId="21A1E292" w14:textId="77777777" w:rsidR="00BB6E42" w:rsidRPr="00B16D1F" w:rsidRDefault="00BB6E42" w:rsidP="00B97DE4">
            <w:pPr>
              <w:rPr>
                <w:sz w:val="18"/>
                <w:szCs w:val="18"/>
                <w:highlight w:val="green"/>
                <w:rPrChange w:id="299" w:author="Author">
                  <w:rPr>
                    <w:sz w:val="18"/>
                    <w:szCs w:val="18"/>
                  </w:rPr>
                </w:rPrChange>
              </w:rPr>
            </w:pPr>
            <w:r w:rsidRPr="00B16D1F">
              <w:rPr>
                <w:sz w:val="18"/>
                <w:szCs w:val="18"/>
                <w:highlight w:val="green"/>
                <w:rPrChange w:id="300" w:author="Author">
                  <w:rPr>
                    <w:sz w:val="18"/>
                    <w:szCs w:val="18"/>
                  </w:rPr>
                </w:rPrChange>
              </w:rPr>
              <w:t>Social-environmental system</w:t>
            </w:r>
          </w:p>
        </w:tc>
        <w:tc>
          <w:tcPr>
            <w:tcW w:w="6157" w:type="dxa"/>
          </w:tcPr>
          <w:p w14:paraId="5A7DAFB6" w14:textId="77777777" w:rsidR="00BB6E42" w:rsidRPr="00B16D1F" w:rsidRDefault="00BB6E42" w:rsidP="00B97DE4">
            <w:pPr>
              <w:rPr>
                <w:sz w:val="18"/>
                <w:szCs w:val="18"/>
                <w:highlight w:val="green"/>
                <w:rPrChange w:id="301" w:author="Author">
                  <w:rPr>
                    <w:sz w:val="18"/>
                    <w:szCs w:val="18"/>
                  </w:rPr>
                </w:rPrChange>
              </w:rPr>
            </w:pPr>
            <w:r w:rsidRPr="00B16D1F">
              <w:rPr>
                <w:sz w:val="18"/>
                <w:szCs w:val="18"/>
                <w:highlight w:val="green"/>
                <w:rPrChange w:id="302" w:author="Author">
                  <w:rPr>
                    <w:sz w:val="18"/>
                    <w:szCs w:val="18"/>
                  </w:rPr>
                </w:rPrChange>
              </w:rPr>
              <w:t>Co-production of useful knowledge by actors and analysts; boundary work; trust; power; monitoring, feedback for adaptive management</w:t>
            </w:r>
          </w:p>
        </w:tc>
        <w:tc>
          <w:tcPr>
            <w:tcW w:w="1314" w:type="dxa"/>
          </w:tcPr>
          <w:p w14:paraId="22CACD8F" w14:textId="40AB3BC0" w:rsidR="00BB6E42" w:rsidRPr="00B16D1F" w:rsidRDefault="00BB6E42" w:rsidP="00B97DE4">
            <w:pPr>
              <w:rPr>
                <w:sz w:val="18"/>
                <w:szCs w:val="18"/>
                <w:highlight w:val="green"/>
                <w:rPrChange w:id="303" w:author="Author">
                  <w:rPr>
                    <w:sz w:val="18"/>
                    <w:szCs w:val="18"/>
                  </w:rPr>
                </w:rPrChange>
              </w:rPr>
            </w:pPr>
            <w:r w:rsidRPr="00B16D1F">
              <w:rPr>
                <w:sz w:val="18"/>
                <w:szCs w:val="18"/>
                <w:highlight w:val="green"/>
                <w:rPrChange w:id="304" w:author="Author">
                  <w:rPr>
                    <w:sz w:val="18"/>
                    <w:szCs w:val="18"/>
                  </w:rPr>
                </w:rPrChange>
              </w:rPr>
              <w:fldChar w:fldCharType="begin"/>
            </w:r>
            <w:r w:rsidR="00B97DE4" w:rsidRPr="00B16D1F">
              <w:rPr>
                <w:sz w:val="18"/>
                <w:szCs w:val="18"/>
                <w:highlight w:val="green"/>
                <w:rPrChange w:id="305" w:author="Author">
                  <w:rPr>
                    <w:sz w:val="18"/>
                    <w:szCs w:val="18"/>
                  </w:rPr>
                </w:rPrChange>
              </w:rPr>
              <w:instrText xml:space="preserve"> ADDIN ZOTERO_ITEM CSL_CITATION {"citationID":"ab4dk3k0fg","properties":{"formattedCitation":"(Turner et al. 2016)","plainCitation":"(Turner et al. 2016)","noteIndex":0},"citationItems":[{"id":13773,"uris":["http://zotero.org/groups/2225246/items/5G9VRSS6"],"uri":["http://zotero.org/groups/2225246/items/5G9VRSS6"],"itemData":{"id":13773,"type":"article-journal","abstract":"The call for integrated social–environmental science, complete with outreach to applications and solutions, is escalating worldwide. Drawing on several decades of experience, researchers engaged in such science, completed an assessment of the design and management attributes and impact pathways that lead to successful projects and programs and to understand key impediments to success. These characteristics are delineated and discussed using examples from individual projects and programs. From this, three principal lessons leading to successful efforts emerge that address co-design, adaptive or flexible management, and diversity of knowledge. In addition, five challenges for this science are identified: accounting for change, addressing sponsorship and timelines, appreciating different knowledge systems, adaptively communicating, and improving linkages to policy.","collection-title":"Sustainability science","container-title":"Current Opinion in Environmental Sustainability","DOI":"10.1016/j.cosust.2016.04.001","ISSN":"1877-3435","journalAbbreviation":"Current Opinion in Environmental Sustainability","page":"160-168","source":"ScienceDirect","title":"Socio-Environmental Systems (SES) Research: what have we learned and how can we use this information in future research programs","title-short":"Socio-Environmental Systems (SES) Research","volume":"19","author":[{"family":"Turner","given":"B.L."},{"family":"Esler","given":"Karen J"},{"family":"Bridgewater","given":"Peter"},{"family":"Tewksbury","given":"Joshua"},{"family":"Sitas","given":"Nadia"},{"family":"Abrahams","given":"Brent"},{"family":"Chapin","given":"F Stuart"},{"family":"Chowdhury","given":"Rinku Roy"},{"family":"Christie","given":"Patrick"},{"family":"Diaz","given":"Sandra"},{"family":"Firth","given":"Penny"},{"family":"Knapp","given":"Corrine N"},{"family":"Kramer","given":"Jonathan"},{"family":"Leemans","given":"Rik"},{"family":"Palmer","given":"Margaret"},{"family":"Pietri","given":"Diana"},{"family":"Pittman","given":"Jeremy"},{"family":"Sarukhán","given":"José"},{"family":"Shackleton","given":"Ross"},{"family":"Seidler","given":"Reinmar"},{"family":"Wilgen","given":"Brian","non-dropping-particle":"van"},{"family":"Mooney","given":"Harold"}],"issued":{"date-parts":[["2016",4,1]]}}}],"schema":"https://github.com/citation-style-language/schema/raw/master/csl-citation.json"} </w:instrText>
            </w:r>
            <w:r w:rsidRPr="00B16D1F">
              <w:rPr>
                <w:sz w:val="18"/>
                <w:szCs w:val="18"/>
                <w:highlight w:val="green"/>
                <w:rPrChange w:id="306" w:author="Author">
                  <w:rPr>
                    <w:sz w:val="18"/>
                    <w:szCs w:val="18"/>
                  </w:rPr>
                </w:rPrChange>
              </w:rPr>
              <w:fldChar w:fldCharType="separate"/>
            </w:r>
            <w:r w:rsidR="00B97DE4" w:rsidRPr="00B16D1F">
              <w:rPr>
                <w:sz w:val="18"/>
                <w:highlight w:val="green"/>
                <w:rPrChange w:id="307" w:author="Author">
                  <w:rPr>
                    <w:sz w:val="18"/>
                  </w:rPr>
                </w:rPrChange>
              </w:rPr>
              <w:t>(Turner et al. 2016)</w:t>
            </w:r>
            <w:r w:rsidRPr="00B16D1F">
              <w:rPr>
                <w:sz w:val="18"/>
                <w:szCs w:val="18"/>
                <w:highlight w:val="green"/>
                <w:rPrChange w:id="308" w:author="Author">
                  <w:rPr>
                    <w:sz w:val="18"/>
                    <w:szCs w:val="18"/>
                  </w:rPr>
                </w:rPrChange>
              </w:rPr>
              <w:fldChar w:fldCharType="end"/>
            </w:r>
          </w:p>
        </w:tc>
      </w:tr>
      <w:tr w:rsidR="00BB6E42" w:rsidRPr="00A11B50" w14:paraId="2BC455C2" w14:textId="77777777" w:rsidTr="000B2D20">
        <w:trPr>
          <w:trHeight w:val="68"/>
        </w:trPr>
        <w:tc>
          <w:tcPr>
            <w:tcW w:w="2064" w:type="dxa"/>
          </w:tcPr>
          <w:p w14:paraId="0689C76D" w14:textId="77777777" w:rsidR="00BB6E42" w:rsidRPr="009D7F0F" w:rsidRDefault="00BB6E42" w:rsidP="00B97DE4">
            <w:pPr>
              <w:rPr>
                <w:sz w:val="18"/>
                <w:szCs w:val="18"/>
              </w:rPr>
            </w:pPr>
            <w:r w:rsidRPr="00C35FD7">
              <w:rPr>
                <w:sz w:val="18"/>
                <w:szCs w:val="18"/>
              </w:rPr>
              <w:t>Social metabolism / Industrial ecology / green chemistry / circular economy</w:t>
            </w:r>
          </w:p>
        </w:tc>
        <w:tc>
          <w:tcPr>
            <w:tcW w:w="6157" w:type="dxa"/>
          </w:tcPr>
          <w:p w14:paraId="6EB45A5D" w14:textId="77777777" w:rsidR="00BB6E42" w:rsidRPr="00A11B50" w:rsidRDefault="00BB6E42" w:rsidP="00B97DE4">
            <w:pPr>
              <w:rPr>
                <w:sz w:val="18"/>
                <w:szCs w:val="18"/>
              </w:rPr>
            </w:pPr>
            <w:r w:rsidRPr="00A11B50">
              <w:rPr>
                <w:sz w:val="18"/>
                <w:szCs w:val="18"/>
              </w:rPr>
              <w:t xml:space="preserve">Focus on use of energy and biophysical resources; special attention to flows in and out of manufactured structures; technology design; trade; SD concern with adequacy of sources </w:t>
            </w:r>
            <w:r>
              <w:rPr>
                <w:sz w:val="18"/>
                <w:szCs w:val="18"/>
              </w:rPr>
              <w:t>and</w:t>
            </w:r>
            <w:r w:rsidRPr="00A11B50">
              <w:rPr>
                <w:sz w:val="18"/>
                <w:szCs w:val="18"/>
              </w:rPr>
              <w:t xml:space="preserve"> sinks</w:t>
            </w:r>
          </w:p>
        </w:tc>
        <w:tc>
          <w:tcPr>
            <w:tcW w:w="1314" w:type="dxa"/>
          </w:tcPr>
          <w:p w14:paraId="17FBA3B7" w14:textId="17DF51EE" w:rsidR="00BB6E42" w:rsidRPr="00A11B50" w:rsidRDefault="00BB6E42" w:rsidP="00B97DE4">
            <w:pPr>
              <w:rPr>
                <w:sz w:val="18"/>
                <w:szCs w:val="18"/>
              </w:rPr>
            </w:pPr>
            <w:r w:rsidRPr="004657C0">
              <w:rPr>
                <w:sz w:val="18"/>
                <w:szCs w:val="18"/>
              </w:rPr>
              <w:fldChar w:fldCharType="begin"/>
            </w:r>
            <w:r w:rsidR="00B97DE4">
              <w:rPr>
                <w:sz w:val="18"/>
                <w:szCs w:val="18"/>
              </w:rPr>
              <w:instrText xml:space="preserve"> ADDIN ZOTERO_ITEM CSL_CITATION {"citationID":"1un9RBSx","properties":{"formattedCitation":"(Haberl et al. 2019)","plainCitation":"(Haberl et al. 2019)","noteIndex":0},"citationItems":[{"id":14625,"uris":["http://zotero.org/groups/2225246/items/C8JQ4HFZ"],"uri":["http://zotero.org/groups/2225246/items/C8JQ4HFZ"],"itemData":{"id":14625,"type":"article-journal","abstract":"The United Nations Sustainable Development Goals and other high-level agreements acknowledge the linked nature of social and biophysical systems. This Review explains one research tradition, sociometabolic research, that explores these links. Sociometabolic research uses methods from systems science and allied areas to study the biophysical basis of economic activity. The authors use tangible examples from recent research to demonstrate strengths and weaknesses and then explore future directions.","container-title":"Nature Sustainability","DOI":"10.1038/s41893-019-0225-2","ISSN":"2398-9629","issue":"3","language":"En","page":"173","source":"www-nature-com.ezp-prod1.hul.harvard.edu","title":"Contributions of sociometabolic research to sustainability science","volume":"2","author":[{"family":"Haberl","given":"Helmut"},{"family":"Wiedenhofer","given":"Dominik"},{"family":"Pauliuk","given":"Stefan"},{"family":"Krausmann","given":"Fridolin"},{"family":"Müller","given":"Daniel B."},{"family":"Fischer-Kowalski","given":"Marina"}],"issued":{"date-parts":[["2019",3]]}}}],"schema":"https://github.com/citation-style-language/schema/raw/master/csl-citation.json"} </w:instrText>
            </w:r>
            <w:r w:rsidRPr="004657C0">
              <w:rPr>
                <w:sz w:val="18"/>
                <w:szCs w:val="18"/>
              </w:rPr>
              <w:fldChar w:fldCharType="separate"/>
            </w:r>
            <w:r w:rsidRPr="004657C0">
              <w:rPr>
                <w:rFonts w:ascii="Calibri" w:hAnsi="Calibri"/>
                <w:sz w:val="18"/>
              </w:rPr>
              <w:t>(Haberl et al. 2019)</w:t>
            </w:r>
            <w:r w:rsidRPr="004657C0">
              <w:rPr>
                <w:sz w:val="18"/>
                <w:szCs w:val="18"/>
              </w:rPr>
              <w:fldChar w:fldCharType="end"/>
            </w:r>
            <w:r>
              <w:rPr>
                <w:sz w:val="18"/>
                <w:szCs w:val="18"/>
              </w:rPr>
              <w:t xml:space="preserve"> </w:t>
            </w:r>
            <w:r>
              <w:rPr>
                <w:sz w:val="18"/>
                <w:szCs w:val="18"/>
              </w:rPr>
              <w:fldChar w:fldCharType="begin"/>
            </w:r>
            <w:r w:rsidR="00B97DE4">
              <w:rPr>
                <w:sz w:val="18"/>
                <w:szCs w:val="18"/>
              </w:rPr>
              <w:instrText xml:space="preserve"> ADDIN ZOTERO_ITEM CSL_CITATION {"citationID":"a1c9sa1521a","properties":{"formattedCitation":"(Loste, Rold\\uc0\\u225{}n, and Giner 2019)","plainCitation":"(Loste, Roldán, and Giner 2019)","noteIndex":0},"citationItems":[{"id":18043,"uris":["http://zotero.org/groups/2225246/items/NZC99LZW"],"uri":["http://zotero.org/groups/2225246/items/NZC99LZW"],"itemData":{"id":18043,"type":"article-journal","abstract":"The main goal of this research is to evaluate the contributions of Green Chemistry as a potential tool to drive the transition to circularity. For this, we have carried out a bibliographic study, analyzing those documents, process, or experiences that dealt jointly with the Green Chemistry aspects related to circularity such circular economy, industrial ecology, and closed loop. Findings show that few authors have treated that disciplines together in the last 10 years. Based on an analysis of academic literature, common strategies (design, raw materials, life cycle assessment, processes, normative, new business, and collaboration), specific experiences (catalyst, biobased products or methods, recycling, and reusing), and difficulties to overcome (metrics, transdisciplinary research, unawareness, and competitiveness) have been identified. Finally, different kind of measures, as behind such joint metrics, informal open spaces, closer the industry, education, standards and label are proposed to facilitate the development of Green Chemistry, circular economy, industrial ecology, and closed loop with the ultimate goal of improving sustainable development.","container-title":"Environmental Science and Pollution Research","DOI":"10.1007/s11356-019-07177-5","ISSN":"1614-7499","journalAbbreviation":"Environ Sci Pollut Res","language":"en","source":"Springer Link","title":"Is Green Chemistry a feasible tool for the implementation of a circular economy?","URL":"https://doi.org/10.1007/s11356-019-07177-5","author":[{"family":"Loste","given":"Natalia"},{"family":"Roldán","given":"Esther"},{"family":"Giner","given":"Beatriz"}],"accessed":{"date-parts":[["2019",12,29]]},"issued":{"date-parts":[["2019",12,21]]}}}],"schema":"https://github.com/citation-style-language/schema/raw/master/csl-citation.json"} </w:instrText>
            </w:r>
            <w:r>
              <w:rPr>
                <w:sz w:val="18"/>
                <w:szCs w:val="18"/>
              </w:rPr>
              <w:fldChar w:fldCharType="separate"/>
            </w:r>
            <w:r w:rsidRPr="0037359D">
              <w:rPr>
                <w:rFonts w:ascii="Calibri" w:hAnsi="Calibri" w:cs="Calibri"/>
                <w:sz w:val="18"/>
              </w:rPr>
              <w:t>(Loste, Roldán, and Giner 2019)</w:t>
            </w:r>
            <w:r>
              <w:rPr>
                <w:sz w:val="18"/>
                <w:szCs w:val="18"/>
              </w:rPr>
              <w:fldChar w:fldCharType="end"/>
            </w:r>
            <w:r>
              <w:rPr>
                <w:sz w:val="18"/>
                <w:szCs w:val="18"/>
              </w:rPr>
              <w:t xml:space="preserve"> </w:t>
            </w:r>
            <w:r>
              <w:rPr>
                <w:sz w:val="18"/>
                <w:szCs w:val="18"/>
              </w:rPr>
              <w:fldChar w:fldCharType="begin"/>
            </w:r>
            <w:r w:rsidR="00B97DE4">
              <w:rPr>
                <w:sz w:val="18"/>
                <w:szCs w:val="18"/>
              </w:rPr>
              <w:instrText xml:space="preserve"> ADDIN ZOTERO_ITEM CSL_CITATION {"citationID":"a8b6agjhno","properties":{"formattedCitation":"(Zimmerman et al. 2020)","plainCitation":"(Zimmerman et al. 2020)","noteIndex":0},"citationItems":[{"id":18641,"uris":["http://zotero.org/groups/2225246/items/6DSNSR7W"],"uri":["http://zotero.org/groups/2225246/items/6DSNSR7W"],"itemData":{"id":18641,"type":"article-journal","abstract":"The material basis of a sustainable society will depend on chemical products and processes that are designed following principles that make them conducive to life. Important inherent properties of molecules need to be considered from the earliest stage—the design stage—to address whether compounds and processes are depleting versus renewable, toxic versus benign, and persistent versus readily degradable. Products, feedstocks, and manufacturing processes will need to integrate the principles of green chemistry and green engineering under an expanded definition of performance that includes sustainability considerations. This transformation will require the best of the traditions of science and innovation coupled with new emerging systems thinking and systems design that begins at the molecular level and results in a positive impact on the global scale.","container-title":"Science","DOI":"10.1126/science.aay3060","ISSN":"0036-8075, 1095-9203","issue":"6476","language":"en","note":"PMID: 31974246","page":"397-400","source":"science-sciencemag-org.ezp-prod1.hul.harvard.edu","title":"Designing for a green chemistry future","volume":"367","author":[{"family":"Zimmerman","given":"Julie B."},{"family":"Anastas","given":"Paul T."},{"family":"Erythropel","given":"Hanno C."},{"family":"Leitner","given":"Walter"}],"issued":{"date-parts":[["2020",1,24]]}}}],"schema":"https://github.com/citation-style-language/schema/raw/master/csl-citation.json"} </w:instrText>
            </w:r>
            <w:r>
              <w:rPr>
                <w:sz w:val="18"/>
                <w:szCs w:val="18"/>
              </w:rPr>
              <w:fldChar w:fldCharType="separate"/>
            </w:r>
            <w:r w:rsidRPr="0027518B">
              <w:rPr>
                <w:sz w:val="18"/>
              </w:rPr>
              <w:t>(Zimmerman et al. 2020)</w:t>
            </w:r>
            <w:r>
              <w:rPr>
                <w:sz w:val="18"/>
                <w:szCs w:val="18"/>
              </w:rPr>
              <w:fldChar w:fldCharType="end"/>
            </w:r>
          </w:p>
        </w:tc>
      </w:tr>
      <w:tr w:rsidR="00BB6E42" w:rsidRPr="00A11B50" w14:paraId="41AE69D0" w14:textId="77777777" w:rsidTr="000B2D20">
        <w:trPr>
          <w:trHeight w:val="68"/>
        </w:trPr>
        <w:tc>
          <w:tcPr>
            <w:tcW w:w="2064" w:type="dxa"/>
          </w:tcPr>
          <w:p w14:paraId="261AC8BF" w14:textId="77777777" w:rsidR="00BB6E42" w:rsidRPr="00B16D1F" w:rsidRDefault="00BB6E42" w:rsidP="00B97DE4">
            <w:pPr>
              <w:rPr>
                <w:sz w:val="18"/>
                <w:szCs w:val="18"/>
                <w:highlight w:val="green"/>
                <w:rPrChange w:id="309" w:author="Author">
                  <w:rPr>
                    <w:sz w:val="18"/>
                    <w:szCs w:val="18"/>
                  </w:rPr>
                </w:rPrChange>
              </w:rPr>
            </w:pPr>
            <w:r w:rsidRPr="00B16D1F">
              <w:rPr>
                <w:sz w:val="18"/>
                <w:szCs w:val="18"/>
                <w:highlight w:val="green"/>
                <w:rPrChange w:id="310" w:author="Author">
                  <w:rPr>
                    <w:sz w:val="18"/>
                    <w:szCs w:val="18"/>
                  </w:rPr>
                </w:rPrChange>
              </w:rPr>
              <w:lastRenderedPageBreak/>
              <w:t>Social-environmental system</w:t>
            </w:r>
          </w:p>
        </w:tc>
        <w:tc>
          <w:tcPr>
            <w:tcW w:w="6157" w:type="dxa"/>
          </w:tcPr>
          <w:p w14:paraId="6C9415FC" w14:textId="77777777" w:rsidR="00BB6E42" w:rsidRPr="00B16D1F" w:rsidRDefault="00BB6E42" w:rsidP="00B97DE4">
            <w:pPr>
              <w:rPr>
                <w:sz w:val="18"/>
                <w:szCs w:val="18"/>
                <w:highlight w:val="green"/>
                <w:rPrChange w:id="311" w:author="Author">
                  <w:rPr>
                    <w:sz w:val="18"/>
                    <w:szCs w:val="18"/>
                  </w:rPr>
                </w:rPrChange>
              </w:rPr>
            </w:pPr>
            <w:r w:rsidRPr="00B16D1F">
              <w:rPr>
                <w:sz w:val="18"/>
                <w:szCs w:val="18"/>
                <w:highlight w:val="green"/>
                <w:rPrChange w:id="312" w:author="Author">
                  <w:rPr>
                    <w:sz w:val="18"/>
                    <w:szCs w:val="18"/>
                  </w:rPr>
                </w:rPrChange>
              </w:rPr>
              <w:t>Co-production of useful knowledge by actors and analysts; boundary work; trust; power; monitoring, feedback for adaptive management</w:t>
            </w:r>
          </w:p>
        </w:tc>
        <w:tc>
          <w:tcPr>
            <w:tcW w:w="1314" w:type="dxa"/>
          </w:tcPr>
          <w:p w14:paraId="081C5325" w14:textId="4A12A51A" w:rsidR="00BB6E42" w:rsidRPr="00B16D1F" w:rsidRDefault="00BB6E42" w:rsidP="00B97DE4">
            <w:pPr>
              <w:rPr>
                <w:sz w:val="18"/>
                <w:szCs w:val="18"/>
                <w:highlight w:val="green"/>
                <w:rPrChange w:id="313" w:author="Author">
                  <w:rPr>
                    <w:sz w:val="18"/>
                    <w:szCs w:val="18"/>
                  </w:rPr>
                </w:rPrChange>
              </w:rPr>
            </w:pPr>
            <w:r w:rsidRPr="00B16D1F">
              <w:rPr>
                <w:sz w:val="18"/>
                <w:szCs w:val="18"/>
                <w:highlight w:val="green"/>
                <w:rPrChange w:id="314" w:author="Author">
                  <w:rPr>
                    <w:sz w:val="18"/>
                    <w:szCs w:val="18"/>
                  </w:rPr>
                </w:rPrChange>
              </w:rPr>
              <w:fldChar w:fldCharType="begin"/>
            </w:r>
            <w:r w:rsidR="00B97DE4" w:rsidRPr="00B16D1F">
              <w:rPr>
                <w:sz w:val="18"/>
                <w:szCs w:val="18"/>
                <w:highlight w:val="green"/>
                <w:rPrChange w:id="315" w:author="Author">
                  <w:rPr>
                    <w:sz w:val="18"/>
                    <w:szCs w:val="18"/>
                  </w:rPr>
                </w:rPrChange>
              </w:rPr>
              <w:instrText xml:space="preserve"> ADDIN ZOTERO_ITEM CSL_CITATION {"citationID":"Ai8UdXOK","properties":{"formattedCitation":"(Turner et al. 2016)","plainCitation":"(Turner et al. 2016)","noteIndex":0},"citationItems":[{"id":13773,"uris":["http://zotero.org/groups/2225246/items/5G9VRSS6"],"uri":["http://zotero.org/groups/2225246/items/5G9VRSS6"],"itemData":{"id":13773,"type":"article-journal","abstract":"The call for integrated social–environmental science, complete with outreach to applications and solutions, is escalating worldwide. Drawing on several decades of experience, researchers engaged in such science, completed an assessment of the design and management attributes and impact pathways that lead to successful projects and programs and to understand key impediments to success. These characteristics are delineated and discussed using examples from individual projects and programs. From this, three principal lessons leading to successful efforts emerge that address co-design, adaptive or flexible management, and diversity of knowledge. In addition, five challenges for this science are identified: accounting for change, addressing sponsorship and timelines, appreciating different knowledge systems, adaptively communicating, and improving linkages to policy.","collection-title":"Sustainability science","container-title":"Current Opinion in Environmental Sustainability","DOI":"10.1016/j.cosust.2016.04.001","ISSN":"1877-3435","journalAbbreviation":"Current Opinion in Environmental Sustainability","page":"160-168","source":"ScienceDirect","title":"Socio-Environmental Systems (SES) Research: what have we learned and how can we use this information in future research programs","title-short":"Socio-Environmental Systems (SES) Research","volume":"19","author":[{"family":"Turner","given":"B.L."},{"family":"Esler","given":"Karen J"},{"family":"Bridgewater","given":"Peter"},{"family":"Tewksbury","given":"Joshua"},{"family":"Sitas","given":"Nadia"},{"family":"Abrahams","given":"Brent"},{"family":"Chapin","given":"F Stuart"},{"family":"Chowdhury","given":"Rinku Roy"},{"family":"Christie","given":"Patrick"},{"family":"Diaz","given":"Sandra"},{"family":"Firth","given":"Penny"},{"family":"Knapp","given":"Corrine N"},{"family":"Kramer","given":"Jonathan"},{"family":"Leemans","given":"Rik"},{"family":"Palmer","given":"Margaret"},{"family":"Pietri","given":"Diana"},{"family":"Pittman","given":"Jeremy"},{"family":"Sarukhán","given":"José"},{"family":"Shackleton","given":"Ross"},{"family":"Seidler","given":"Reinmar"},{"family":"Wilgen","given":"Brian","non-dropping-particle":"van"},{"family":"Mooney","given":"Harold"}],"issued":{"date-parts":[["2016",4,1]]}}}],"schema":"https://github.com/citation-style-language/schema/raw/master/csl-citation.json"} </w:instrText>
            </w:r>
            <w:r w:rsidRPr="00B16D1F">
              <w:rPr>
                <w:sz w:val="18"/>
                <w:szCs w:val="18"/>
                <w:highlight w:val="green"/>
                <w:rPrChange w:id="316" w:author="Author">
                  <w:rPr>
                    <w:sz w:val="18"/>
                    <w:szCs w:val="18"/>
                  </w:rPr>
                </w:rPrChange>
              </w:rPr>
              <w:fldChar w:fldCharType="separate"/>
            </w:r>
            <w:r w:rsidR="00B97DE4" w:rsidRPr="00B16D1F">
              <w:rPr>
                <w:rFonts w:ascii="Calibri" w:hAnsi="Calibri"/>
                <w:sz w:val="18"/>
                <w:highlight w:val="green"/>
                <w:rPrChange w:id="317" w:author="Author">
                  <w:rPr>
                    <w:rFonts w:ascii="Calibri" w:hAnsi="Calibri"/>
                    <w:sz w:val="18"/>
                  </w:rPr>
                </w:rPrChange>
              </w:rPr>
              <w:t>(Turner et al. 2016)</w:t>
            </w:r>
            <w:r w:rsidRPr="00B16D1F">
              <w:rPr>
                <w:sz w:val="18"/>
                <w:szCs w:val="18"/>
                <w:highlight w:val="green"/>
                <w:rPrChange w:id="318" w:author="Author">
                  <w:rPr>
                    <w:sz w:val="18"/>
                    <w:szCs w:val="18"/>
                  </w:rPr>
                </w:rPrChange>
              </w:rPr>
              <w:fldChar w:fldCharType="end"/>
            </w:r>
          </w:p>
        </w:tc>
      </w:tr>
      <w:tr w:rsidR="00BB6E42" w:rsidRPr="00A11B50" w14:paraId="7E42CFBD" w14:textId="77777777" w:rsidTr="000B2D20">
        <w:trPr>
          <w:trHeight w:val="503"/>
        </w:trPr>
        <w:tc>
          <w:tcPr>
            <w:tcW w:w="2064" w:type="dxa"/>
          </w:tcPr>
          <w:p w14:paraId="5B1E3351" w14:textId="77777777" w:rsidR="00BB6E42" w:rsidRPr="00A11B50" w:rsidRDefault="00BB6E42" w:rsidP="00B97DE4">
            <w:pPr>
              <w:rPr>
                <w:sz w:val="18"/>
                <w:szCs w:val="18"/>
              </w:rPr>
            </w:pPr>
            <w:r w:rsidRPr="00A11B50">
              <w:rPr>
                <w:sz w:val="18"/>
                <w:szCs w:val="18"/>
              </w:rPr>
              <w:t>Socio-ecological system (SES)</w:t>
            </w:r>
          </w:p>
        </w:tc>
        <w:tc>
          <w:tcPr>
            <w:tcW w:w="6157" w:type="dxa"/>
          </w:tcPr>
          <w:p w14:paraId="30A393B4" w14:textId="77777777" w:rsidR="00BB6E42" w:rsidRPr="00A11B50" w:rsidRDefault="00BB6E42" w:rsidP="00B97DE4">
            <w:pPr>
              <w:rPr>
                <w:sz w:val="18"/>
                <w:szCs w:val="18"/>
              </w:rPr>
            </w:pPr>
            <w:r w:rsidRPr="00A11B50">
              <w:rPr>
                <w:sz w:val="18"/>
                <w:szCs w:val="18"/>
              </w:rPr>
              <w:t>“</w:t>
            </w:r>
            <w:r>
              <w:rPr>
                <w:sz w:val="18"/>
                <w:szCs w:val="18"/>
              </w:rPr>
              <w:t>A</w:t>
            </w:r>
            <w:r w:rsidRPr="00A11B50">
              <w:rPr>
                <w:sz w:val="18"/>
                <w:szCs w:val="18"/>
              </w:rPr>
              <w:t>ction situation” focus on how actors use resources</w:t>
            </w:r>
            <w:r>
              <w:rPr>
                <w:sz w:val="18"/>
                <w:szCs w:val="18"/>
              </w:rPr>
              <w:t xml:space="preserve"> in particular contexts, and</w:t>
            </w:r>
            <w:r w:rsidRPr="00A11B50">
              <w:rPr>
                <w:sz w:val="18"/>
                <w:szCs w:val="18"/>
              </w:rPr>
              <w:t xml:space="preserve"> multi-level (cross-scale) linkages</w:t>
            </w:r>
          </w:p>
        </w:tc>
        <w:tc>
          <w:tcPr>
            <w:tcW w:w="1314" w:type="dxa"/>
          </w:tcPr>
          <w:p w14:paraId="0E661BBD" w14:textId="16E95205" w:rsidR="00BB6E42" w:rsidRPr="00A11B50" w:rsidRDefault="00BB6E42" w:rsidP="00B97DE4">
            <w:pPr>
              <w:rPr>
                <w:sz w:val="18"/>
                <w:szCs w:val="18"/>
              </w:rPr>
            </w:pPr>
            <w:r w:rsidRPr="004657C0">
              <w:rPr>
                <w:sz w:val="18"/>
                <w:szCs w:val="18"/>
              </w:rPr>
              <w:fldChar w:fldCharType="begin"/>
            </w:r>
            <w:r w:rsidR="00B97DE4">
              <w:rPr>
                <w:sz w:val="18"/>
                <w:szCs w:val="18"/>
              </w:rPr>
              <w:instrText xml:space="preserve"> ADDIN ZOTERO_ITEM CSL_CITATION {"citationID":"n85bRI5p","properties":{"formattedCitation":"(McGinnis and Ostrom 2014)","plainCitation":"(McGinnis and Ostrom 2014)","noteIndex":0},"citationItems":[{"id":12190,"uris":["http://zotero.org/groups/2225246/items/786A2YZY"],"uri":["http://zotero.org/groups/2225246/items/786A2YZY"],"itemData":{"id":12190,"type":"article-journal","abstract":"The social-ecological system (SES) framework investigated in this special issue enables researchers from diverse disciplinary backgrounds working on different resource sectors in disparate geographic areas, biophysical conditions, and temporal domains to share a common vocabulary for the construction and testing of alternative theories and models that determine which influences on processes and outcomes are especially critical in specific empirical settings. We summarize changes that have been made to this framework and discuss a few remaining ambiguities in its formulation. Specifically, we offer a tentative rearrangement of the list of relevant attributes of governance systems and discuss other ways to make this framework applicable to policy settings beyond natural resource settings. The SES framework will continue to change as more researchers apply it to additional contexts; the main purpose of this article is to delineate the version that served as the basis for the theoretical innovations and empirical analyses detailed in other contributions to this special issue.","container-title":"Ecology and Society","DOI":"10.5751/ES-06387-190230","ISSN":"1708-3087","issue":"2","page":"30","title":"Social-ecological system framework: initial changes and continuing challenges","volume":"19","author":[{"family":"McGinnis","given":"Michael D."},{"family":"Ostrom","given":"Elinor"}],"issued":{"date-parts":[["2014"]]}}}],"schema":"https://github.com/citation-style-language/schema/raw/master/csl-citation.json"} </w:instrText>
            </w:r>
            <w:r w:rsidRPr="004657C0">
              <w:rPr>
                <w:sz w:val="18"/>
                <w:szCs w:val="18"/>
              </w:rPr>
              <w:fldChar w:fldCharType="separate"/>
            </w:r>
            <w:r w:rsidRPr="004657C0">
              <w:rPr>
                <w:rFonts w:ascii="Calibri" w:hAnsi="Calibri" w:cs="Calibri"/>
                <w:sz w:val="18"/>
                <w:szCs w:val="18"/>
              </w:rPr>
              <w:t>(McGinnis and Ostrom 2014)</w:t>
            </w:r>
            <w:r w:rsidRPr="004657C0">
              <w:rPr>
                <w:sz w:val="18"/>
                <w:szCs w:val="18"/>
              </w:rPr>
              <w:fldChar w:fldCharType="end"/>
            </w:r>
          </w:p>
        </w:tc>
      </w:tr>
      <w:tr w:rsidR="00BB6E42" w:rsidRPr="00A11B50" w14:paraId="15D5A6A3" w14:textId="77777777" w:rsidTr="000B2D20">
        <w:trPr>
          <w:trHeight w:val="503"/>
        </w:trPr>
        <w:tc>
          <w:tcPr>
            <w:tcW w:w="2064" w:type="dxa"/>
          </w:tcPr>
          <w:p w14:paraId="64287AB2" w14:textId="77777777" w:rsidR="00BB6E42" w:rsidRPr="00A11B50" w:rsidRDefault="00BB6E42" w:rsidP="00B97DE4">
            <w:pPr>
              <w:rPr>
                <w:sz w:val="18"/>
                <w:szCs w:val="18"/>
              </w:rPr>
            </w:pPr>
            <w:r w:rsidRPr="00A11B50">
              <w:rPr>
                <w:sz w:val="18"/>
                <w:szCs w:val="18"/>
              </w:rPr>
              <w:t>Socio-technical transitions</w:t>
            </w:r>
            <w:r>
              <w:rPr>
                <w:sz w:val="18"/>
                <w:szCs w:val="18"/>
              </w:rPr>
              <w:t>; multi-level perspective (MLP)</w:t>
            </w:r>
          </w:p>
        </w:tc>
        <w:tc>
          <w:tcPr>
            <w:tcW w:w="6157" w:type="dxa"/>
          </w:tcPr>
          <w:p w14:paraId="7FF7F45F" w14:textId="77777777" w:rsidR="00BB6E42" w:rsidRPr="00A11B50" w:rsidRDefault="00BB6E42" w:rsidP="00B97DE4">
            <w:pPr>
              <w:rPr>
                <w:sz w:val="18"/>
                <w:szCs w:val="18"/>
              </w:rPr>
            </w:pPr>
            <w:r w:rsidRPr="00A11B50">
              <w:rPr>
                <w:sz w:val="18"/>
                <w:szCs w:val="18"/>
              </w:rPr>
              <w:t xml:space="preserve">Technology change </w:t>
            </w:r>
            <w:r>
              <w:rPr>
                <w:sz w:val="18"/>
                <w:szCs w:val="18"/>
              </w:rPr>
              <w:t>and</w:t>
            </w:r>
            <w:r w:rsidRPr="00A11B50">
              <w:rPr>
                <w:sz w:val="18"/>
                <w:szCs w:val="18"/>
              </w:rPr>
              <w:t xml:space="preserve"> innovation as multi-level, evolutionary processes; transitions among socio-technical regimes as whole-system, deep-structure, long term, path-dependent  </w:t>
            </w:r>
          </w:p>
        </w:tc>
        <w:tc>
          <w:tcPr>
            <w:tcW w:w="1314" w:type="dxa"/>
          </w:tcPr>
          <w:p w14:paraId="6666EE6D" w14:textId="705F57A7" w:rsidR="00BB6E42" w:rsidRPr="00A11B50" w:rsidRDefault="00BB6E42" w:rsidP="00B97DE4">
            <w:pPr>
              <w:rPr>
                <w:sz w:val="18"/>
                <w:szCs w:val="18"/>
              </w:rPr>
            </w:pPr>
            <w:r>
              <w:rPr>
                <w:sz w:val="18"/>
                <w:szCs w:val="18"/>
              </w:rPr>
              <w:fldChar w:fldCharType="begin"/>
            </w:r>
            <w:r w:rsidR="00B97DE4">
              <w:rPr>
                <w:sz w:val="18"/>
                <w:szCs w:val="18"/>
              </w:rPr>
              <w:instrText xml:space="preserve"> ADDIN ZOTERO_ITEM CSL_CITATION {"citationID":"a1m4eh06kki","properties":{"formattedCitation":"(Loorbach, Frantzeskaki, and Avelino 2017)","plainCitation":"(Loorbach, Frantzeskaki, and Avelino 2017)","noteIndex":0},"citationItems":[{"id":17457,"uris":["http://zotero.org/groups/2225246/items/6FZI2NGU"],"uri":["http://zotero.org/groups/2225246/items/6FZI2NGU"],"itemData":{"id":17457,"type":"article-journal","abstract":"The article describes the field of sustainability transitions research, which emerged in the past two decades in the context of a growing scientific and public interest in large-scale societal transformation toward sustainability. We describe how different scientific approaches and methodological positions explore diverse types of transitions and provide the basis for multiple theories and models for governance of sustainability transitions. We distinguish three perspectives in studying transitions: socio-technical, socio-institutional, and socio-ecological. Although the field as a whole is very heterogeneous, commonalities can be characterized in notions such as path dependencies, regimes, niches, experiments, and governance. These more generic concepts have been adopted within the analytical perspective of transitions, which has led three different types of approaches to dealing with agency in transitions: analytical, evaluative, and experimental. The field has by now produced a broad theoretical and empirical basis along with a variety of social transformation strategies and instruments, impacting disciplinary scientific fields as well as (policy) practice. In this article, we try to characterize the field by identifying its main perspectives, approaches and shared concepts, and its relevance to real-world sustainability problems and solutions.","container-title":"Annual Review of Environment and Resources","DOI":"10.1146/annurev-environ-102014-021340","issue":"1","page":"599-626","title":"Sustainability Transitions Research: Transforming Science and Practice for Societal Change","volume":"42","author":[{"family":"Loorbach","given":"Derk"},{"family":"Frantzeskaki","given":"Niki"},{"family":"Avelino","given":"Flor"}],"issued":{"date-parts":[["2017"]]}}}],"schema":"https://github.com/citation-style-language/schema/raw/master/csl-citation.json"} </w:instrText>
            </w:r>
            <w:r>
              <w:rPr>
                <w:sz w:val="18"/>
                <w:szCs w:val="18"/>
              </w:rPr>
              <w:fldChar w:fldCharType="separate"/>
            </w:r>
            <w:r w:rsidR="00B97DE4" w:rsidRPr="00B97DE4">
              <w:rPr>
                <w:sz w:val="18"/>
              </w:rPr>
              <w:t>(Loorbach, Frantzeskaki, and Avelino 2017)</w:t>
            </w:r>
            <w:r>
              <w:rPr>
                <w:sz w:val="18"/>
                <w:szCs w:val="18"/>
              </w:rPr>
              <w:fldChar w:fldCharType="end"/>
            </w:r>
          </w:p>
        </w:tc>
      </w:tr>
      <w:tr w:rsidR="00BB6E42" w:rsidRPr="00A11B50" w14:paraId="395DE50A" w14:textId="77777777" w:rsidTr="000B2D20">
        <w:trPr>
          <w:trHeight w:val="530"/>
        </w:trPr>
        <w:tc>
          <w:tcPr>
            <w:tcW w:w="2064" w:type="dxa"/>
          </w:tcPr>
          <w:p w14:paraId="4066894A" w14:textId="77777777" w:rsidR="00BB6E42" w:rsidRPr="00A11B50" w:rsidRDefault="00BB6E42" w:rsidP="00B97DE4">
            <w:pPr>
              <w:rPr>
                <w:sz w:val="18"/>
                <w:szCs w:val="18"/>
              </w:rPr>
            </w:pPr>
            <w:r w:rsidRPr="00A11B50">
              <w:rPr>
                <w:sz w:val="18"/>
                <w:szCs w:val="18"/>
              </w:rPr>
              <w:t>Welfare, wealth</w:t>
            </w:r>
            <w:r>
              <w:rPr>
                <w:sz w:val="18"/>
                <w:szCs w:val="18"/>
              </w:rPr>
              <w:t>,</w:t>
            </w:r>
            <w:r w:rsidRPr="00A11B50">
              <w:rPr>
                <w:sz w:val="18"/>
                <w:szCs w:val="18"/>
              </w:rPr>
              <w:t xml:space="preserve"> and capital assets</w:t>
            </w:r>
          </w:p>
        </w:tc>
        <w:tc>
          <w:tcPr>
            <w:tcW w:w="6157" w:type="dxa"/>
          </w:tcPr>
          <w:p w14:paraId="38ADC010" w14:textId="77777777" w:rsidR="00BB6E42" w:rsidRPr="00A11B50" w:rsidRDefault="00BB6E42" w:rsidP="00B97DE4">
            <w:pPr>
              <w:rPr>
                <w:sz w:val="18"/>
                <w:szCs w:val="18"/>
              </w:rPr>
            </w:pPr>
            <w:r w:rsidRPr="00A11B50">
              <w:rPr>
                <w:sz w:val="18"/>
                <w:szCs w:val="18"/>
              </w:rPr>
              <w:t xml:space="preserve">Well-being across generations linked to wealth defined by access to resource stocks from nature </w:t>
            </w:r>
            <w:r>
              <w:rPr>
                <w:sz w:val="18"/>
                <w:szCs w:val="18"/>
              </w:rPr>
              <w:t xml:space="preserve">&amp; </w:t>
            </w:r>
            <w:r w:rsidRPr="00A11B50">
              <w:rPr>
                <w:sz w:val="18"/>
                <w:szCs w:val="18"/>
              </w:rPr>
              <w:t xml:space="preserve">society; substitutability among stocks </w:t>
            </w:r>
          </w:p>
        </w:tc>
        <w:commentRangeStart w:id="319"/>
        <w:tc>
          <w:tcPr>
            <w:tcW w:w="1314" w:type="dxa"/>
          </w:tcPr>
          <w:p w14:paraId="7CADFA07" w14:textId="53B7BD6C" w:rsidR="00BB6E42" w:rsidRPr="00A11B50" w:rsidRDefault="00BB6E42" w:rsidP="00B97DE4">
            <w:pPr>
              <w:rPr>
                <w:sz w:val="18"/>
                <w:szCs w:val="18"/>
              </w:rPr>
            </w:pPr>
            <w:r w:rsidRPr="004657C0">
              <w:rPr>
                <w:sz w:val="18"/>
                <w:szCs w:val="18"/>
              </w:rPr>
              <w:fldChar w:fldCharType="begin"/>
            </w:r>
            <w:r w:rsidR="00B97DE4">
              <w:rPr>
                <w:sz w:val="18"/>
                <w:szCs w:val="18"/>
              </w:rPr>
              <w:instrText xml:space="preserve"> ADDIN ZOTERO_ITEM CSL_CITATION {"citationID":"Y3tm133o","properties":{"formattedCitation":"(Irwin, Gopalakrishnan, and Randall 2016)","plainCitation":"(Irwin, Gopalakrishnan, and Randall 2016)","noteIndex":0},"citationItems":[{"id":13793,"uris":["http://zotero.org/groups/2225246/items/GHT8MNW9"],"uri":["http://zotero.org/groups/2225246/items/GHT8MNW9"],"itemData":{"id":13793,"type":"article-journal","abstract":"Growing concerns over climate change and the potential for large damages due to nonlinear processes underscore the need for a meaningful sustainability assessment of an economy. Economists have developed rigorous approaches to conceptualizing sustainability based on the paradigm of weak sustainability, which relies on extensive substitution among reproducible capital, renewable resources, and exhaustible natural resources. In contrast, strong sustainability emphasizes physical limits to this substitution and the importance of maintaining the resilience of normally functioning biophysical processes. Recent progress in resource and environmental economics has demonstrated the feasibility of incorporating strong sustainability features, including tipping points, uncertainties, and resilience, to assess efficiency and optimal policies. Given that weak sustainability and intertemporal efficiency share a welfare theoretic foundation, we ask: To what extent can these approaches be applied to evaluate sustainability? We highlight recent work on assessing sustainability in imperfect economies and dynamic models of intertemporal welfare that embed strong sustainability features.","container-title":"Annual Review of Resource Economics","DOI":"10.1146/annurev-resource-100815-095351","ISSN":"1941-1340","issue":"1","journalAbbreviation":"Annu. Rev. Resour. Econ.","page":"77-98","source":"www-annualreviews-org.ezp-prod1.hul.harvard.edu (Atypon)","title":"Welfare, Wealth, and Sustainability","volume":"8","author":[{"family":"Irwin","given":"Elena G."},{"family":"Gopalakrishnan","given":"Sathya"},{"family":"Randall","given":"Alan"}],"issued":{"date-parts":[["2016",10,5]]}}}],"schema":"https://github.com/citation-style-language/schema/raw/master/csl-citation.json"} </w:instrText>
            </w:r>
            <w:r w:rsidRPr="004657C0">
              <w:rPr>
                <w:sz w:val="18"/>
                <w:szCs w:val="18"/>
              </w:rPr>
              <w:fldChar w:fldCharType="separate"/>
            </w:r>
            <w:r w:rsidRPr="004657C0">
              <w:rPr>
                <w:rFonts w:ascii="Calibri" w:hAnsi="Calibri"/>
                <w:sz w:val="18"/>
              </w:rPr>
              <w:t>(Irwin, Gopalakrishnan, and Randall 2016)</w:t>
            </w:r>
            <w:r w:rsidRPr="004657C0">
              <w:rPr>
                <w:sz w:val="18"/>
                <w:szCs w:val="18"/>
              </w:rPr>
              <w:fldChar w:fldCharType="end"/>
            </w:r>
            <w:commentRangeEnd w:id="319"/>
            <w:r w:rsidR="0017149E">
              <w:rPr>
                <w:rStyle w:val="CommentReference"/>
                <w:rFonts w:asciiTheme="minorHAnsi" w:eastAsiaTheme="minorHAnsi" w:hAnsiTheme="minorHAnsi" w:cstheme="minorBidi"/>
              </w:rPr>
              <w:commentReference w:id="319"/>
            </w:r>
            <w:r w:rsidRPr="004657C0">
              <w:rPr>
                <w:sz w:val="18"/>
                <w:szCs w:val="18"/>
              </w:rPr>
              <w:t xml:space="preserve"> </w:t>
            </w:r>
          </w:p>
        </w:tc>
      </w:tr>
    </w:tbl>
    <w:p w14:paraId="452C2ED5" w14:textId="77777777" w:rsidR="000D1A69" w:rsidRDefault="000D1A69" w:rsidP="00812DBA"/>
    <w:p w14:paraId="11A9CAD1" w14:textId="673AEF53" w:rsidR="000D1A69" w:rsidRDefault="00CE0AED" w:rsidP="00D1474F">
      <w:r>
        <w:t xml:space="preserve">We offer </w:t>
      </w:r>
      <w:r w:rsidR="00EF00F6">
        <w:t xml:space="preserve">here as one step toward </w:t>
      </w:r>
      <w:r w:rsidR="00164BF6">
        <w:t xml:space="preserve">building </w:t>
      </w:r>
      <w:r w:rsidR="005E53C3">
        <w:t xml:space="preserve">that </w:t>
      </w:r>
      <w:r w:rsidR="00413602">
        <w:t xml:space="preserve">integrative </w:t>
      </w:r>
      <w:r w:rsidR="00EF00F6">
        <w:t>capacity a</w:t>
      </w:r>
      <w:r w:rsidR="00770441">
        <w:t xml:space="preserve"> new </w:t>
      </w:r>
      <w:r w:rsidR="00812DBA" w:rsidRPr="006925D4">
        <w:rPr>
          <w:b/>
        </w:rPr>
        <w:t>F</w:t>
      </w:r>
      <w:r w:rsidR="00812DBA" w:rsidRPr="0009065D">
        <w:rPr>
          <w:b/>
        </w:rPr>
        <w:t>ramework</w:t>
      </w:r>
      <w:r w:rsidR="00812DBA" w:rsidRPr="00BE53B8">
        <w:rPr>
          <w:rStyle w:val="EndnoteReference"/>
        </w:rPr>
        <w:endnoteReference w:id="5"/>
      </w:r>
      <w:r w:rsidR="00812DBA">
        <w:t xml:space="preserve"> </w:t>
      </w:r>
      <w:r w:rsidR="00770441">
        <w:t xml:space="preserve">for Sustainability Science </w:t>
      </w:r>
      <w:r w:rsidR="00D47323">
        <w:t xml:space="preserve">(Figure 1).   </w:t>
      </w:r>
      <w:r w:rsidR="007B226C">
        <w:t>Th</w:t>
      </w:r>
      <w:r w:rsidR="0063653B">
        <w:t>e</w:t>
      </w:r>
      <w:r w:rsidR="007B226C">
        <w:t xml:space="preserve"> </w:t>
      </w:r>
      <w:r w:rsidR="0063653B">
        <w:t>f</w:t>
      </w:r>
      <w:r w:rsidR="007B226C">
        <w:t xml:space="preserve">ramework </w:t>
      </w:r>
      <w:r w:rsidR="00164BF6">
        <w:t>highlight</w:t>
      </w:r>
      <w:r w:rsidR="009D54F5">
        <w:t>s</w:t>
      </w:r>
      <w:r w:rsidR="00164BF6">
        <w:t xml:space="preserve"> </w:t>
      </w:r>
      <w:r w:rsidR="00476B93">
        <w:t xml:space="preserve">the “union set” of </w:t>
      </w:r>
      <w:r w:rsidR="00812DBA" w:rsidRPr="0035297E">
        <w:rPr>
          <w:b/>
        </w:rPr>
        <w:t>elements</w:t>
      </w:r>
      <w:r w:rsidR="00812DBA">
        <w:rPr>
          <w:b/>
        </w:rPr>
        <w:t xml:space="preserve"> and relationships</w:t>
      </w:r>
      <w:r w:rsidR="00812DBA">
        <w:rPr>
          <w:rStyle w:val="EndnoteReference"/>
        </w:rPr>
        <w:endnoteReference w:id="6"/>
      </w:r>
      <w:r w:rsidR="00812DBA" w:rsidRPr="00BE53B8">
        <w:t xml:space="preserve"> </w:t>
      </w:r>
      <w:r w:rsidR="00AF68BD">
        <w:t xml:space="preserve">introduced by </w:t>
      </w:r>
      <w:r w:rsidR="00944933">
        <w:t xml:space="preserve">the programs listed in Table 1 </w:t>
      </w:r>
      <w:r w:rsidR="00945071">
        <w:t xml:space="preserve">that </w:t>
      </w:r>
      <w:r w:rsidR="00DE62F0">
        <w:t xml:space="preserve">our </w:t>
      </w:r>
      <w:r w:rsidR="00977F07">
        <w:t xml:space="preserve">work on this </w:t>
      </w:r>
      <w:r w:rsidR="00DE62F0">
        <w:t xml:space="preserve">review suggests </w:t>
      </w:r>
      <w:r w:rsidR="00945071">
        <w:t>have prov</w:t>
      </w:r>
      <w:r w:rsidR="004F7287">
        <w:t xml:space="preserve">en most </w:t>
      </w:r>
      <w:r w:rsidR="00DE62F0">
        <w:t xml:space="preserve">helpful </w:t>
      </w:r>
      <w:r w:rsidR="004F7287">
        <w:t xml:space="preserve">in advancing </w:t>
      </w:r>
      <w:r w:rsidR="00DE62F0">
        <w:t xml:space="preserve">past </w:t>
      </w:r>
      <w:r w:rsidR="004F7287">
        <w:t>research in the field</w:t>
      </w:r>
      <w:r w:rsidR="003D77C7">
        <w:t xml:space="preserve">.  </w:t>
      </w:r>
      <w:r w:rsidR="00391EF6">
        <w:t xml:space="preserve">We emphasize that this </w:t>
      </w:r>
      <w:r w:rsidR="00391EF6" w:rsidRPr="00BE53B8">
        <w:t xml:space="preserve">framework is not intended as a master plan for some grand theory of the field.  Rather, we offer it as a </w:t>
      </w:r>
      <w:r w:rsidR="00391EF6">
        <w:t xml:space="preserve">subjective synthesis </w:t>
      </w:r>
      <w:r w:rsidR="00391EF6" w:rsidRPr="00BE53B8">
        <w:t xml:space="preserve">of the building blocks that past research has shown may be useful and thus should be considered in </w:t>
      </w:r>
      <w:r w:rsidR="00391EF6">
        <w:t xml:space="preserve">ongoing </w:t>
      </w:r>
      <w:r w:rsidR="00391EF6" w:rsidRPr="00BE53B8">
        <w:t xml:space="preserve">efforts to construct and test middle-range theories </w:t>
      </w:r>
      <w:r w:rsidR="0063653B" w:rsidRPr="00BE53B8">
        <w:t xml:space="preserve">about how to promote sustainable development in particular contexts </w:t>
      </w:r>
      <w:r w:rsidR="00391EF6" w:rsidRPr="00BE53B8">
        <w:fldChar w:fldCharType="begin"/>
      </w:r>
      <w:r w:rsidR="00B97DE4">
        <w:instrText xml:space="preserve"> ADDIN ZOTERO_ITEM CSL_CITATION {"citationID":"LYjfdnhY","properties":{"formattedCitation":"(P. Meyfroidt et al. 2018)","plainCitation":"(P. Meyfroidt et al. 2018)","noteIndex":0},"citationItems":[{"id":11979,"uris":["http://zotero.org/groups/2225246/items/WC6ZSCRB"],"uri":["http://zotero.org/groups/2225246/items/WC6ZSCRB"],"itemData":{"id":11979,"type":"article-journal","container-title":"Global Environmental Change","DOI":"10.1016/j.gloenvcha.2018.08.006","ISSN":"09593780","language":"en","page":"52-67","source":"Crossref","title":"Middle-range theories of land system change","volume":"53","author":[{"family":"Meyfroidt","given":"P."},{"family":"Roy Chowdhury","given":"R."},{"family":"Bremond","given":"A.","non-dropping-particle":"de"},{"family":"Ellis","given":"E.C."},{"family":"Erb","given":"K.-H."},{"family":"Filatova","given":"T."},{"family":"Garrett","given":"R.D."},{"family":"Grove","given":"J.M."},{"family":"Heinimann","given":"A."},{"family":"Kuemmerle","given":"T."},{"family":"Kull","given":"C.A."},{"family":"Lambin","given":"E.F."},{"family":"Landon","given":"Y."},{"family":"Polain de Waroux","given":"Y.","non-dropping-particle":"le"},{"family":"Messerli","given":"P."},{"family":"Müller","given":"D."},{"family":"Nielsen","given":"J.Ø."},{"family":"Peterson","given":"G.D."},{"family":"Rodriguez García","given":"V."},{"family":"Schlüter","given":"M."},{"family":"Turner","given":"B.L."},{"family":"Verburg","given":"P.H."}],"issued":{"date-parts":[["2018",11]]}}}],"schema":"https://github.com/citation-style-language/schema/raw/master/csl-citation.json"} </w:instrText>
      </w:r>
      <w:r w:rsidR="00391EF6" w:rsidRPr="00BE53B8">
        <w:fldChar w:fldCharType="separate"/>
      </w:r>
      <w:r w:rsidR="00391EF6" w:rsidRPr="00BE53B8">
        <w:rPr>
          <w:rFonts w:ascii="Calibri" w:hAnsi="Calibri" w:cs="Calibri"/>
        </w:rPr>
        <w:t>(P. Meyfroidt et al. 2018)</w:t>
      </w:r>
      <w:r w:rsidR="00391EF6" w:rsidRPr="00BE53B8">
        <w:fldChar w:fldCharType="end"/>
      </w:r>
      <w:r w:rsidR="00391EF6" w:rsidRPr="00BE53B8">
        <w:t xml:space="preserve">.  </w:t>
      </w:r>
      <w:r w:rsidR="00391EF6" w:rsidRPr="007916ED">
        <w:t xml:space="preserve"> </w:t>
      </w:r>
      <w:r w:rsidR="00391EF6">
        <w:t xml:space="preserve">We believe that adoption of a common </w:t>
      </w:r>
      <w:r w:rsidR="00C165F7">
        <w:t xml:space="preserve">framework </w:t>
      </w:r>
      <w:r w:rsidR="00391EF6">
        <w:t xml:space="preserve">such as that proposed here would increase the capacity of sustainability science to integrate its various pieces, to facilitate interaction across the field, and thus to accelerate progress in the pursuit of sustainability.  </w:t>
      </w:r>
      <w:r w:rsidR="00391EF6" w:rsidRPr="007736DC">
        <w:t xml:space="preserve">The paragraphs that follow characterize the principal elements and relationships of the </w:t>
      </w:r>
      <w:r w:rsidR="00C165F7">
        <w:t xml:space="preserve">Sustainability Science </w:t>
      </w:r>
      <w:r w:rsidR="00391EF6" w:rsidRPr="007736DC">
        <w:t>Framework.</w:t>
      </w:r>
      <w:r w:rsidR="00391EF6" w:rsidRPr="00BE53B8">
        <w:t xml:space="preserve"> </w:t>
      </w:r>
      <w:r w:rsidR="00391EF6" w:rsidRPr="00E159D4">
        <w:t>Subsequent sections of this review expand on the brief characterization given here</w:t>
      </w:r>
      <w:r w:rsidR="00391EF6" w:rsidRPr="00827551">
        <w:t>.</w:t>
      </w:r>
      <w:r w:rsidR="000D1A69">
        <w:t xml:space="preserve"> </w:t>
      </w:r>
    </w:p>
    <w:p w14:paraId="4F34180E" w14:textId="77777777" w:rsidR="000D1A69" w:rsidRDefault="000D1A69" w:rsidP="00D1474F"/>
    <w:p w14:paraId="343A8139" w14:textId="293C843C" w:rsidR="00364092" w:rsidRPr="00364092" w:rsidRDefault="00364092" w:rsidP="000D1A69">
      <w:pPr>
        <w:jc w:val="center"/>
        <w:rPr>
          <w:i/>
        </w:rPr>
      </w:pPr>
      <w:r w:rsidRPr="00364092">
        <w:rPr>
          <w:i/>
        </w:rPr>
        <w:t>[Figure 1 near here]</w:t>
      </w:r>
    </w:p>
    <w:p w14:paraId="365532FE" w14:textId="34505B8B" w:rsidR="001F2307" w:rsidRPr="00364092" w:rsidRDefault="00391EF6" w:rsidP="00D1474F">
      <w:r w:rsidRPr="00364092">
        <w:t xml:space="preserve"> </w:t>
      </w:r>
    </w:p>
    <w:p w14:paraId="1F0B346E" w14:textId="1775CE79" w:rsidR="00E00589" w:rsidRPr="00364092" w:rsidRDefault="00F66704" w:rsidP="00E00589">
      <w:r w:rsidRPr="00364092">
        <w:rPr>
          <w:b/>
        </w:rPr>
        <w:t xml:space="preserve"> </w:t>
      </w:r>
    </w:p>
    <w:p w14:paraId="0BE71A09" w14:textId="77777777" w:rsidR="00E00589" w:rsidRPr="0093570F" w:rsidRDefault="00E00589" w:rsidP="00B401A8">
      <w:pPr>
        <w:pStyle w:val="Heading2"/>
      </w:pPr>
      <w:bookmarkStart w:id="320" w:name="_Toc18854385"/>
      <w:bookmarkStart w:id="321" w:name="_Toc24349518"/>
      <w:bookmarkStart w:id="322" w:name="_Toc27640670"/>
      <w:bookmarkStart w:id="323" w:name="_Toc30964806"/>
      <w:r w:rsidRPr="0093570F">
        <w:t>The Core</w:t>
      </w:r>
      <w:bookmarkEnd w:id="320"/>
      <w:bookmarkEnd w:id="321"/>
      <w:bookmarkEnd w:id="322"/>
      <w:bookmarkEnd w:id="323"/>
    </w:p>
    <w:p w14:paraId="3BDE75FB" w14:textId="1D7EBB65" w:rsidR="00E00589" w:rsidRPr="00BE53B8" w:rsidRDefault="00E00589" w:rsidP="00E00589">
      <w:r w:rsidRPr="00BE53B8">
        <w:t>The core of the Framework reflects the original framing of the sustainable development challenge by the Brundtland Commission as discussed in Section</w:t>
      </w:r>
      <w:r w:rsidR="00821C62">
        <w:t xml:space="preserve"> 1</w:t>
      </w:r>
      <w:r w:rsidRPr="00BE53B8">
        <w:t xml:space="preserve">.   </w:t>
      </w:r>
    </w:p>
    <w:p w14:paraId="6060E630" w14:textId="77777777" w:rsidR="00E00589" w:rsidRPr="00BE53B8" w:rsidRDefault="00E00589" w:rsidP="00E00589"/>
    <w:p w14:paraId="006BAEA3" w14:textId="780F0A27" w:rsidR="00E00589" w:rsidRPr="00BE53B8" w:rsidRDefault="00E00589" w:rsidP="00E00589">
      <w:r w:rsidRPr="00BE53B8" w:rsidDel="00863420">
        <w:rPr>
          <w:b/>
        </w:rPr>
        <w:t>Nature-society interactions (</w:t>
      </w:r>
      <w:r w:rsidRPr="00BE53B8" w:rsidDel="00863420">
        <w:rPr>
          <w:b/>
          <w:color w:val="5B9BD5" w:themeColor="accent1"/>
        </w:rPr>
        <w:t>blue</w:t>
      </w:r>
      <w:r w:rsidRPr="00BE53B8" w:rsidDel="00863420">
        <w:rPr>
          <w:b/>
        </w:rPr>
        <w:t>)</w:t>
      </w:r>
      <w:r w:rsidRPr="0095528B">
        <w:rPr>
          <w:rStyle w:val="FootnoteReference"/>
        </w:rPr>
        <w:footnoteReference w:id="3"/>
      </w:r>
      <w:r w:rsidRPr="00BE53B8" w:rsidDel="00863420">
        <w:t xml:space="preserve">:  The foundation of sustainability science is research exploring what the Brundtland Commission originally termed the </w:t>
      </w:r>
      <w:r w:rsidRPr="00E32FB8" w:rsidDel="00863420">
        <w:rPr>
          <w:i/>
        </w:rPr>
        <w:t>inseparable</w:t>
      </w:r>
      <w:r w:rsidRPr="00BE53B8" w:rsidDel="00863420">
        <w:t xml:space="preserve"> character of environment and development.   </w:t>
      </w:r>
      <w:r w:rsidR="00622940">
        <w:t>M</w:t>
      </w:r>
      <w:r w:rsidRPr="00BE53B8" w:rsidDel="00863420">
        <w:t>ore recent scholarship</w:t>
      </w:r>
      <w:r w:rsidRPr="00BE53B8">
        <w:t xml:space="preserve"> </w:t>
      </w:r>
      <w:r w:rsidRPr="00BE53B8" w:rsidDel="00863420">
        <w:t xml:space="preserve">has </w:t>
      </w:r>
      <w:r w:rsidRPr="00BE53B8">
        <w:t xml:space="preserve">shown the importance of appreciating </w:t>
      </w:r>
      <w:r w:rsidRPr="00BE53B8" w:rsidDel="00863420">
        <w:t>how thoroughly these elements are intertwined in deeply co-evolutionary relationships</w:t>
      </w:r>
      <w:r w:rsidRPr="00BE53B8">
        <w:t xml:space="preserve"> that shape dynamical </w:t>
      </w:r>
      <w:r w:rsidRPr="00E07806">
        <w:rPr>
          <w:b/>
        </w:rPr>
        <w:t>pathways of development</w:t>
      </w:r>
      <w:r w:rsidR="00FB3169">
        <w:rPr>
          <w:rStyle w:val="EndnoteReference"/>
        </w:rPr>
        <w:endnoteReference w:id="7"/>
      </w:r>
      <w:r w:rsidRPr="00BE53B8">
        <w:t xml:space="preserve"> </w:t>
      </w:r>
      <w:r w:rsidRPr="00BE53B8" w:rsidDel="00863420">
        <w:fldChar w:fldCharType="begin"/>
      </w:r>
      <w:r w:rsidR="00B97DE4">
        <w:instrText xml:space="preserve"> ADDIN ZOTERO_ITEM CSL_CITATION {"citationID":"5W0m763r","properties":{"formattedCitation":"(Reyers et al. 2018)","plainCitation":"(Reyers et al. 2018)","noteIndex":0},"citationItems":[{"id":11853,"uris":["http://zotero.org/groups/2225246/items/EASF8DJ4"],"uri":["http://zotero.org/groups/2225246/items/EASF8DJ4"],"itemData":{"id":11853,"type":"article-journal","abstract":"Social-ecological systems (SES) research offers new theory and evidence to transform sustainable development to better contend with the challenges of the Anthropocene. Four insights from contemporary SES literature on (a) intertwined SES, (b) cross-scale dynamics, (c) systemic tipping points, and (d) transformational change are explored. Based on these insights, shifts in sustainable development practice are suggested to recognize and govern the complex and codeveloping social and ecological aspects of development challenges. The potential susceptibility of SES to nonlinear systemic reconfigurations is highlighted, as well as the opportunities, agency, and capacities required to foster reconfigurative transformations for sustainable development. SES research proposes the need for diverse values and beliefs that are more in tune with the deep, dynamic connections between social and ecological systems to transform development practice and to support capacities to deal with shocks and surprises. From these perspectives, SES research offers new outlooks, practices, and novel opportunity spaces from which to address the challenges of the Anthropocene. Expected final online publication date for the Annual Review of Environment and Resources Volume 43 is October 17, 2018. Please see http://www.annualreviews.org/page/journal/pubdates for revised estimates.","container-title":"Annual Review of Environment and Resources","DOI":"10.1146/annurev-environ-110615-085349","issue":"1","page":"null","source":"Annual Reviews","title":"Social-Ecological Systems Insights for Navigating the Dynamics of the Anthropocene","volume":"43","author":[{"family":"Reyers","given":"Belinda"},{"family":"Folke","given":"Carl"},{"family":"Moore","given":"Michele-Lee"},{"family":"Biggs","given":"Reinette"},{"family":"Galaz","given":"Victor"}],"issued":{"date-parts":[["2018"]]}}}],"schema":"https://github.com/citation-style-language/schema/raw/master/csl-citation.json"} </w:instrText>
      </w:r>
      <w:r w:rsidRPr="00BE53B8" w:rsidDel="00863420">
        <w:fldChar w:fldCharType="separate"/>
      </w:r>
      <w:r w:rsidRPr="00E07806" w:rsidDel="00863420">
        <w:t>(Reyers et al. 2018)</w:t>
      </w:r>
      <w:r w:rsidRPr="00BE53B8" w:rsidDel="00863420">
        <w:fldChar w:fldCharType="end"/>
      </w:r>
      <w:r w:rsidRPr="00BE53B8" w:rsidDel="00863420">
        <w:t>.</w:t>
      </w:r>
      <w:r w:rsidRPr="00BE53B8">
        <w:t xml:space="preserve">  An immediate consequence of these findings is that talk </w:t>
      </w:r>
      <w:r w:rsidRPr="00F755EF">
        <w:t xml:space="preserve">of </w:t>
      </w:r>
      <w:r w:rsidR="0095246B" w:rsidRPr="00F755EF">
        <w:t>“</w:t>
      </w:r>
      <w:r w:rsidRPr="00540FBF">
        <w:t>social</w:t>
      </w:r>
      <w:proofErr w:type="gramStart"/>
      <w:r w:rsidRPr="00540FBF">
        <w:t>-</w:t>
      </w:r>
      <w:r w:rsidR="0095246B" w:rsidRPr="00540FBF">
        <w:t>“</w:t>
      </w:r>
      <w:r w:rsidRPr="00F755EF">
        <w:t xml:space="preserve"> or</w:t>
      </w:r>
      <w:proofErr w:type="gramEnd"/>
      <w:r w:rsidRPr="00F755EF">
        <w:t xml:space="preserve"> </w:t>
      </w:r>
      <w:r w:rsidR="0095246B" w:rsidRPr="00F755EF">
        <w:t>“</w:t>
      </w:r>
      <w:r w:rsidRPr="00540FBF">
        <w:t>environmental-</w:t>
      </w:r>
      <w:r w:rsidR="0095246B" w:rsidRPr="00540FBF">
        <w:t>“</w:t>
      </w:r>
      <w:r w:rsidRPr="00F755EF">
        <w:t xml:space="preserve"> or other forms of </w:t>
      </w:r>
      <w:r w:rsidR="0095246B" w:rsidRPr="00F755EF">
        <w:t>“</w:t>
      </w:r>
      <w:r w:rsidRPr="00540FBF">
        <w:t>hyphenated-sustainability</w:t>
      </w:r>
      <w:r w:rsidR="0095246B" w:rsidRPr="00540FBF">
        <w:t>”</w:t>
      </w:r>
      <w:r w:rsidRPr="00BE53B8">
        <w:t xml:space="preserve"> is fundamentally misleading and at odds with the </w:t>
      </w:r>
      <w:r w:rsidR="00552A19">
        <w:lastRenderedPageBreak/>
        <w:t xml:space="preserve">integrating </w:t>
      </w:r>
      <w:r w:rsidRPr="00BE53B8">
        <w:t xml:space="preserve">aspirations of sustainability science.   A research-informed use of the term “sustainability” should </w:t>
      </w:r>
      <w:r w:rsidR="00173E2A">
        <w:t xml:space="preserve">therefore </w:t>
      </w:r>
      <w:r w:rsidRPr="00BE53B8">
        <w:t xml:space="preserve">always refer to </w:t>
      </w:r>
      <w:r w:rsidRPr="00526EDD">
        <w:rPr>
          <w:highlight w:val="green"/>
          <w:rPrChange w:id="324" w:author="Author">
            <w:rPr/>
          </w:rPrChange>
        </w:rPr>
        <w:t xml:space="preserve">the </w:t>
      </w:r>
      <w:r w:rsidR="00552A19" w:rsidRPr="00526EDD">
        <w:rPr>
          <w:highlight w:val="green"/>
          <w:rPrChange w:id="325" w:author="Author">
            <w:rPr/>
          </w:rPrChange>
        </w:rPr>
        <w:t>integrated</w:t>
      </w:r>
      <w:r w:rsidR="001C223D" w:rsidRPr="00526EDD">
        <w:rPr>
          <w:highlight w:val="green"/>
          <w:rPrChange w:id="326" w:author="Author">
            <w:rPr/>
          </w:rPrChange>
        </w:rPr>
        <w:t xml:space="preserve"> </w:t>
      </w:r>
      <w:r w:rsidRPr="00526EDD">
        <w:rPr>
          <w:highlight w:val="green"/>
          <w:rPrChange w:id="327" w:author="Author">
            <w:rPr/>
          </w:rPrChange>
        </w:rPr>
        <w:t>pathways of development resulting from nature-society interactions</w:t>
      </w:r>
      <w:r w:rsidRPr="00BE53B8">
        <w:t xml:space="preserve"> in the Anthropocene System.  </w:t>
      </w:r>
      <w:r w:rsidR="00723A2A">
        <w:t xml:space="preserve">    </w:t>
      </w:r>
    </w:p>
    <w:p w14:paraId="3E17459B" w14:textId="77777777" w:rsidR="00E00589" w:rsidRPr="00BE53B8" w:rsidRDefault="00E00589" w:rsidP="00E00589"/>
    <w:p w14:paraId="21E1AC9C" w14:textId="52DCF6B6" w:rsidR="00C85E10" w:rsidRDefault="00E00589" w:rsidP="00E00589">
      <w:r w:rsidRPr="00BE53B8">
        <w:rPr>
          <w:b/>
        </w:rPr>
        <w:t>Goals (</w:t>
      </w:r>
      <w:r w:rsidRPr="00BE53B8">
        <w:rPr>
          <w:b/>
          <w:color w:val="ED7D31" w:themeColor="accent2"/>
        </w:rPr>
        <w:t>orange</w:t>
      </w:r>
      <w:r w:rsidRPr="00BE53B8">
        <w:rPr>
          <w:b/>
        </w:rPr>
        <w:t>)</w:t>
      </w:r>
      <w:r w:rsidRPr="00BE53B8">
        <w:t xml:space="preserve">:  Sustainability science is a problem-driven field.   </w:t>
      </w:r>
      <w:r w:rsidR="00F17B6A">
        <w:t>The ongoing political d</w:t>
      </w:r>
      <w:r w:rsidRPr="00BE53B8">
        <w:t>ebates on the goals of sustainable development – what they are, have been, and should be – are therefore central to the field and occup</w:t>
      </w:r>
      <w:r w:rsidR="006A79A0">
        <w:t>y</w:t>
      </w:r>
      <w:r w:rsidRPr="00BE53B8">
        <w:t xml:space="preserve"> a core position in the Framework.   The Brundtland Commission, which we quoted earlier, focused its discussion of goals on meeting human needs with special attention to </w:t>
      </w:r>
      <w:r w:rsidR="005472FF">
        <w:t xml:space="preserve">intra- and </w:t>
      </w:r>
      <w:r w:rsidRPr="00BE53B8">
        <w:t>inter</w:t>
      </w:r>
      <w:r w:rsidR="005472FF">
        <w:t>-</w:t>
      </w:r>
      <w:r w:rsidRPr="00BE53B8">
        <w:t>generational equity.   Subsequent deliberations</w:t>
      </w:r>
      <w:r w:rsidR="005472FF">
        <w:t xml:space="preserve"> </w:t>
      </w:r>
      <w:r w:rsidR="005472FF" w:rsidRPr="00BE53B8">
        <w:t>have expanded Brundtland’s initial attention on basic needs to encompass broader concept</w:t>
      </w:r>
      <w:r w:rsidR="00461163">
        <w:t>s</w:t>
      </w:r>
      <w:r w:rsidR="005472FF" w:rsidRPr="00BE53B8">
        <w:t xml:space="preserve"> of </w:t>
      </w:r>
      <w:r w:rsidR="005472FF" w:rsidRPr="00540FBF">
        <w:rPr>
          <w:b/>
        </w:rPr>
        <w:t>well-being</w:t>
      </w:r>
      <w:r w:rsidR="005472FF" w:rsidRPr="00E07806">
        <w:rPr>
          <w:rStyle w:val="EndnoteReference"/>
        </w:rPr>
        <w:endnoteReference w:id="8"/>
      </w:r>
      <w:r w:rsidR="005472FF" w:rsidRPr="00E07806">
        <w:t xml:space="preserve"> </w:t>
      </w:r>
      <w:r w:rsidRPr="00BE53B8">
        <w:t xml:space="preserve"> </w:t>
      </w:r>
      <w:r w:rsidR="00BF2ED7">
        <w:fldChar w:fldCharType="begin"/>
      </w:r>
      <w:r w:rsidR="00B97DE4">
        <w:instrText xml:space="preserve"> ADDIN ZOTERO_ITEM CSL_CITATION {"citationID":"aZxTqZYi","properties":{"formattedCitation":"(Stiglitz, Fitoussi, and Durand 2019)","plainCitation":"(Stiglitz, Fitoussi, and Durand 2019)","noteIndex":0},"citationItems":[{"id":17818,"uris":["http://zotero.org/groups/2225246/items/J45KE78U"],"uri":["http://zotero.org/groups/2225246/items/J45KE78U"],"itemData":{"id":17818,"type":"book","abstract":"\"A bold agenda for a better way to assess societal well-being, by three of the world's leading economists and statisticians\"--","call-number":"HN25 .S75 2019","event-place":"New York","ISBN":"978-1-62097-569-5","publisher":"The New Press","publisher-place":"New York","source":"Library of Congress ISBN","title":"Measuring what counts: the global movement for well-being","title-short":"Measuring what counts","author":[{"family":"Stiglitz","given":"Joseph E."},{"family":"Fitoussi","given":"Jean-Paul"},{"family":"Durand","given":"Martine"}],"issued":{"date-parts":[["2019"]]}}}],"schema":"https://github.com/citation-style-language/schema/raw/master/csl-citation.json"} </w:instrText>
      </w:r>
      <w:r w:rsidR="00BF2ED7">
        <w:fldChar w:fldCharType="separate"/>
      </w:r>
      <w:r w:rsidR="00907134" w:rsidRPr="00E07806">
        <w:t>(Stiglitz, Fitoussi, and Durand 2019)</w:t>
      </w:r>
      <w:r w:rsidR="00BF2ED7">
        <w:fldChar w:fldCharType="end"/>
      </w:r>
      <w:r w:rsidR="00B03367">
        <w:t xml:space="preserve">.  </w:t>
      </w:r>
      <w:r w:rsidRPr="00BE53B8">
        <w:t xml:space="preserve">The United Nation’s Sustainable Development Goals (SDGs) have </w:t>
      </w:r>
      <w:r w:rsidR="00F17B6A">
        <w:t>reaffirmed th</w:t>
      </w:r>
      <w:r w:rsidR="003D0FBD">
        <w:t xml:space="preserve">ese goals and </w:t>
      </w:r>
      <w:r w:rsidRPr="00BE53B8">
        <w:t xml:space="preserve">formalized the claims of a wide range of additional interests to be </w:t>
      </w:r>
      <w:r w:rsidR="00575543">
        <w:t>ac</w:t>
      </w:r>
      <w:r w:rsidRPr="00BE53B8">
        <w:t>counted</w:t>
      </w:r>
      <w:r w:rsidR="00575543">
        <w:t xml:space="preserve"> for</w:t>
      </w:r>
      <w:r w:rsidRPr="00BE53B8">
        <w:t xml:space="preserve"> in assessments of progress toward sustainability.</w:t>
      </w:r>
      <w:r w:rsidR="004627F1">
        <w:t xml:space="preserve"> (See Section 3 for further details).</w:t>
      </w:r>
      <w:r w:rsidRPr="00BE53B8">
        <w:t xml:space="preserve">  </w:t>
      </w:r>
    </w:p>
    <w:p w14:paraId="2BFB2C15" w14:textId="77777777" w:rsidR="00C85E10" w:rsidRDefault="00C85E10" w:rsidP="00E00589"/>
    <w:p w14:paraId="466E3428" w14:textId="0D075075" w:rsidR="00F26435" w:rsidRDefault="00E00589" w:rsidP="00234503">
      <w:r w:rsidRPr="00BE53B8">
        <w:rPr>
          <w:b/>
        </w:rPr>
        <w:t>Resources (</w:t>
      </w:r>
      <w:r w:rsidRPr="00BE53B8">
        <w:rPr>
          <w:b/>
          <w:color w:val="ED7D31" w:themeColor="accent2"/>
        </w:rPr>
        <w:t>orange</w:t>
      </w:r>
      <w:r w:rsidRPr="00BE53B8">
        <w:rPr>
          <w:b/>
        </w:rPr>
        <w:t xml:space="preserve">) </w:t>
      </w:r>
      <w:r w:rsidRPr="00BE53B8">
        <w:t xml:space="preserve">have always been a central focus of research on sustainability.  Today, the resource concept has broadened from early work on forests and fisheries to include multiple stocks of capital assets from which people draw goods and services in efforts to achieve their goals.  Some resource stocks considered in contemporary sustainability science are usefully thought of as </w:t>
      </w:r>
      <w:r w:rsidR="00E80E91">
        <w:t>“</w:t>
      </w:r>
      <w:r w:rsidRPr="00540FBF">
        <w:t>natural</w:t>
      </w:r>
      <w:r w:rsidR="00306379">
        <w:t>”</w:t>
      </w:r>
      <w:r w:rsidRPr="00BE53B8">
        <w:t xml:space="preserve"> in that they come principally from nature: biodiversity, ecosystems, the physical environment (e.g. climate), </w:t>
      </w:r>
      <w:r w:rsidR="00306379">
        <w:t xml:space="preserve">and </w:t>
      </w:r>
      <w:r w:rsidRPr="00BE53B8">
        <w:t>minerals</w:t>
      </w:r>
      <w:r w:rsidR="00306379">
        <w:t xml:space="preserve"> </w:t>
      </w:r>
      <w:r w:rsidR="00306379">
        <w:fldChar w:fldCharType="begin"/>
      </w:r>
      <w:r w:rsidR="00B97DE4">
        <w:instrText xml:space="preserve"> ADDIN ZOTERO_ITEM CSL_CITATION {"citationID":"a1fn6tsm5vc","properties":{"formattedCitation":"(Barbier 2019)","plainCitation":"(Barbier 2019)","noteIndex":0},"citationItems":[{"id":15265,"uris":["http://zotero.org/groups/2225246/items/KZNNDUL2"],"uri":["http://zotero.org/groups/2225246/items/KZNNDUL2"],"itemData":{"id":15265,"type":"article-journal","abstract":"Abstract.  The natural environment is now commonly viewed as a form of capital asset, or natural capital. Also included are ecosystems that provide important go","container-title":"Oxford Review of Economic Policy","DOI":"10.1093/oxrep/gry028","ISSN":"0266-903X","issue":"1","journalAbbreviation":"Oxf Rev Econ Policy","language":"en","page":"14-36","source":"academic-oup-com.ezp-prod1.hul.harvard.edu","title":"The concept of natural capital","volume":"35","author":[{"family":"Barbier","given":"Edward B."}],"issued":{"date-parts":[["2019",1,7]]}}}],"schema":"https://github.com/citation-style-language/schema/raw/master/csl-citation.json"} </w:instrText>
      </w:r>
      <w:r w:rsidR="00306379">
        <w:fldChar w:fldCharType="separate"/>
      </w:r>
      <w:r w:rsidR="00306379" w:rsidRPr="00BB2917">
        <w:rPr>
          <w:rFonts w:ascii="Calibri" w:hAnsi="Calibri" w:cs="Calibri"/>
        </w:rPr>
        <w:t>(Barbier 2019)</w:t>
      </w:r>
      <w:r w:rsidR="00306379">
        <w:fldChar w:fldCharType="end"/>
      </w:r>
      <w:r w:rsidR="00306379">
        <w:t xml:space="preserve">.  </w:t>
      </w:r>
      <w:r w:rsidRPr="00BE53B8">
        <w:t xml:space="preserve">Others are </w:t>
      </w:r>
      <w:r w:rsidR="00567B83">
        <w:t>“</w:t>
      </w:r>
      <w:r w:rsidRPr="00540FBF">
        <w:t>anthropogenic</w:t>
      </w:r>
      <w:r w:rsidRPr="00BE53B8">
        <w:t>,</w:t>
      </w:r>
      <w:r w:rsidR="00567B83">
        <w:t>”</w:t>
      </w:r>
      <w:r w:rsidRPr="00BE53B8">
        <w:t xml:space="preserve"> or made by people: manufactured capital, human capital, social capital and knowledge capital</w:t>
      </w:r>
    </w:p>
    <w:p w14:paraId="7D6CB291" w14:textId="5BE448F6" w:rsidR="00234503" w:rsidRPr="00BE53B8" w:rsidRDefault="00F26435" w:rsidP="00234503">
      <w:r>
        <w:fldChar w:fldCharType="begin"/>
      </w:r>
      <w:r w:rsidR="00B97DE4">
        <w:instrText xml:space="preserve"> ADDIN ZOTERO_ITEM CSL_CITATION {"citationID":"HNT2aniS","properties":{"formattedCitation":"(D\\uc0\\u237{}az et al. 2015)","plainCitation":"(Díaz et al. 2015)","noteIndex":0},"citationItems":[{"id":13771,"uris":["http://zotero.org/groups/2225246/items/GPLVEBCU"],"uri":["http://zotero.org/groups/2225246/items/GPLVEBCU"],"itemData":{"id":13771,"type":"article-journal","abstract":"The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society.","collection-title":"Open Issue","container-title":"Current Opinion in Environmental Sustainability","DOI":"10.1016/j.cosust.2014.11.002","ISSN":"1877-3435","journalAbbreviation":"Current Opinion in Environmental Sustainability","page":"1-16","source":"ScienceDirect","title":"The IPBES Conceptual Framework — connecting nature and people","volume":"14","author":[{"family":"Díaz","given":"Sandra"},{"family":"Demissew","given":"Sebsebe"},{"family":"Carabias","given":"Julia"},{"family":"Joly","given":"Carlos"},{"family":"Lonsdale","given":"Mark"},{"family":"Ash","given":"Neville"},{"family":"Larigauderie","given":"Anne"},{"family":"Adhikari","given":"Jay Ram"},{"family":"Arico","given":"Salvatore"},{"family":"Báldi","given":"András"},{"family":"Bartuska","given":"Ann"},{"family":"Baste","given":"Ivar Andreas"},{"family":"Bilgin","given":"Adem"},{"family":"Brondizio","given":"Eduardo"},{"family":"Chan","given":"Kai MA"},{"family":"Figueroa","given":"Viviana Elsa"},{"family":"Duraiappah","given":"Anantha"},{"family":"Fischer","given":"Markus"},{"family":"Hill","given":"Rosemary"},{"family":"Koetz","given":"Thomas"},{"family":"Leadley","given":"Paul"},{"family":"Lyver","given":"Philip"},{"family":"Mace","given":"Georgina M"},{"family":"Martin-Lopez","given":"Berta"},{"family":"Okumura","given":"Michiko"},{"family":"Pacheco","given":"Diego"},{"family":"Pascual","given":"Unai"},{"family":"Pérez","given":"Edgar Selvin"},{"family":"Reyers","given":"Belinda"},{"family":"Roth","given":"Eva"},{"family":"Saito","given":"Osamu"},{"family":"Scholes","given":"Robert John"},{"family":"Sharma","given":"Nalini"},{"family":"Tallis","given":"Heather"},{"family":"Thaman","given":"Randolph"},{"family":"Watson","given":"Robert"},{"family":"Yahara","given":"Tetsukazu"},{"family":"Hamid","given":"Zakri Abdul"},{"family":"Akosim","given":"Callistus"},{"family":"Al-Hafedh","given":"Yousef"},{"family":"Allahverdiyev","given":"Rashad"},{"family":"Amankwah","given":"Edward"},{"family":"Asah","given":"Stanley T"},{"family":"Asfaw","given":"Zemede"},{"family":"Bartus","given":"Gabor"},{"family":"Brooks","given":"L Anathea"},{"family":"Caillaux","given":"Jorge"},{"family":"Dalle","given":"Gemedo"},{"family":"Darnaedi","given":"Dedy"},{"family":"Driver","given":"Amanda"},{"family":"Erpul","given":"Gunay"},{"family":"Escobar-Eyzaguirre","given":"Pablo"},{"family":"Failler","given":"Pierre"},{"family":"Fouda","given":"Ali Moustafa Mokhtar"},{"family":"Fu","given":"Bojie"},{"family":"Gundimeda","given":"Haripriya"},{"family":"Hashimoto","given":"Shizuka"},{"family":"Homer","given":"Floyd"},{"family":"Lavorel","given":"Sandra"},{"family":"Lichtenstein","given":"Gabriela"},{"family":"Mala","given":"William Armand"},{"family":"Mandivenyi","given":"Wadzanayi"},{"family":"Matczak","given":"Piotr"},{"family":"Mbizvo","given":"Carmel"},{"family":"Mehrdadi","given":"Mehrasa"},{"family":"Metzger","given":"Jean Paul"},{"family":"Mikissa","given":"Jean Bruno"},{"family":"Moller","given":"Henrik"},{"family":"Mooney","given":"Harold A"},{"family":"Mumby","given":"Peter"},{"family":"Nagendra","given":"Harini"},{"family":"Nesshover","given":"Carsten"},{"family":"Oteng-Yeboah","given":"Alfred Apau"},{"family":"Pataki","given":"György"},{"family":"Roué","given":"Marie"},{"family":"Rubis","given":"Jennifer"},{"family":"Schultz","given":"Maria"},{"family":"Smith","given":"Peggy"},{"family":"Sumaila","given":"Rashid"},{"family":"Takeuchi","given":"Kazuhiko"},{"family":"Thomas","given":"Spencer"},{"family":"Verma","given":"Madhu"},{"family":"Yeo-Chang","given":"Youn"},{"family":"Zlatanova","given":"Diana"}],"issued":{"date-parts":[["2015",6,1]]}}}],"schema":"https://github.com/citation-style-language/schema/raw/master/csl-citation.json"} </w:instrText>
      </w:r>
      <w:r>
        <w:fldChar w:fldCharType="separate"/>
      </w:r>
      <w:r w:rsidRPr="00CD5A0E">
        <w:rPr>
          <w:rFonts w:ascii="Calibri" w:hAnsi="Calibri" w:cs="Calibri"/>
        </w:rPr>
        <w:t>(Díaz et al. 2015)</w:t>
      </w:r>
      <w:r>
        <w:fldChar w:fldCharType="end"/>
      </w:r>
      <w:r>
        <w:t>.</w:t>
      </w:r>
      <w:r w:rsidR="00306379">
        <w:t xml:space="preserve">  </w:t>
      </w:r>
      <w:r w:rsidR="00E00589" w:rsidRPr="00BE53B8">
        <w:t xml:space="preserve">Development pathways in the Anthropocene System can conserve, deplete or build </w:t>
      </w:r>
      <w:r w:rsidR="00FA3DA1">
        <w:t xml:space="preserve">all of </w:t>
      </w:r>
      <w:r w:rsidR="00E00589" w:rsidRPr="00BE53B8">
        <w:t xml:space="preserve">these foundational resource stocks.  </w:t>
      </w:r>
      <w:r w:rsidR="00234503">
        <w:t xml:space="preserve">But one of the most important findings of sustainability science has been that natural </w:t>
      </w:r>
      <w:r w:rsidR="00234503" w:rsidRPr="009E47AE">
        <w:rPr>
          <w:i/>
        </w:rPr>
        <w:t>and</w:t>
      </w:r>
      <w:r w:rsidR="00234503">
        <w:t xml:space="preserve"> anthropogenic resources, together with the dynamic </w:t>
      </w:r>
      <w:r w:rsidR="00461163">
        <w:t xml:space="preserve">relationships among </w:t>
      </w:r>
      <w:r w:rsidR="00234503">
        <w:t xml:space="preserve">them, </w:t>
      </w:r>
      <w:r w:rsidR="00461163">
        <w:t xml:space="preserve">should </w:t>
      </w:r>
      <w:r w:rsidR="00234503">
        <w:t xml:space="preserve">be treated as the joint foundations on which well-being can be built. </w:t>
      </w:r>
      <w:r w:rsidR="00173E2A">
        <w:t>(See Section 3 for further details).</w:t>
      </w:r>
      <w:r w:rsidR="00234503">
        <w:t xml:space="preserve"> </w:t>
      </w:r>
    </w:p>
    <w:p w14:paraId="4E9DF33B" w14:textId="77777777" w:rsidR="00234503" w:rsidRDefault="00234503" w:rsidP="00E00589"/>
    <w:p w14:paraId="57778B39" w14:textId="77777777" w:rsidR="00E00589" w:rsidRPr="0065575D" w:rsidRDefault="00E00589" w:rsidP="00B401A8">
      <w:pPr>
        <w:pStyle w:val="Heading2"/>
      </w:pPr>
      <w:bookmarkStart w:id="328" w:name="_Toc24349519"/>
      <w:bookmarkStart w:id="329" w:name="_Toc27640671"/>
      <w:bookmarkStart w:id="330" w:name="_Toc30964807"/>
      <w:bookmarkStart w:id="331" w:name="_Toc18854387"/>
      <w:r w:rsidRPr="0065575D">
        <w:t>Governance</w:t>
      </w:r>
      <w:bookmarkEnd w:id="328"/>
      <w:bookmarkEnd w:id="329"/>
      <w:bookmarkEnd w:id="330"/>
      <w:r w:rsidRPr="0065575D">
        <w:t xml:space="preserve"> </w:t>
      </w:r>
    </w:p>
    <w:p w14:paraId="2024E3D9" w14:textId="129ED17B" w:rsidR="00E00589" w:rsidRPr="00D06684" w:rsidRDefault="00E00589" w:rsidP="00E00589">
      <w:pPr>
        <w:pStyle w:val="ListParagraph"/>
        <w:ind w:left="0"/>
        <w:rPr>
          <w:rFonts w:ascii="Times New Roman" w:eastAsia="Times New Roman" w:hAnsi="Times New Roman" w:cs="Times New Roman"/>
          <w:sz w:val="24"/>
          <w:szCs w:val="24"/>
        </w:rPr>
      </w:pPr>
      <w:r w:rsidRPr="0062009C">
        <w:rPr>
          <w:rFonts w:ascii="Times New Roman" w:eastAsia="Times New Roman" w:hAnsi="Times New Roman" w:cs="Times New Roman"/>
          <w:sz w:val="24"/>
          <w:szCs w:val="24"/>
        </w:rPr>
        <w:t xml:space="preserve">A second major component of the Framework brings questions of </w:t>
      </w:r>
      <w:r w:rsidR="00E91779" w:rsidRPr="006925D4">
        <w:rPr>
          <w:rFonts w:ascii="Times New Roman" w:eastAsia="Times New Roman" w:hAnsi="Times New Roman" w:cs="Times New Roman"/>
          <w:b/>
          <w:sz w:val="24"/>
          <w:szCs w:val="24"/>
        </w:rPr>
        <w:t>g</w:t>
      </w:r>
      <w:r w:rsidRPr="006925D4">
        <w:rPr>
          <w:rFonts w:ascii="Times New Roman" w:eastAsia="Times New Roman" w:hAnsi="Times New Roman" w:cs="Times New Roman"/>
          <w:b/>
          <w:sz w:val="24"/>
          <w:szCs w:val="24"/>
        </w:rPr>
        <w:t>overnance</w:t>
      </w:r>
      <w:r w:rsidR="008669A6">
        <w:rPr>
          <w:rStyle w:val="EndnoteReference"/>
          <w:rFonts w:ascii="Times New Roman" w:eastAsia="Times New Roman" w:hAnsi="Times New Roman" w:cs="Times New Roman"/>
          <w:sz w:val="24"/>
          <w:szCs w:val="24"/>
        </w:rPr>
        <w:endnoteReference w:id="9"/>
      </w:r>
      <w:r w:rsidRPr="0062009C">
        <w:rPr>
          <w:rFonts w:ascii="Times New Roman" w:eastAsia="Times New Roman" w:hAnsi="Times New Roman" w:cs="Times New Roman"/>
          <w:sz w:val="24"/>
          <w:szCs w:val="24"/>
        </w:rPr>
        <w:t xml:space="preserve"> to bear on the </w:t>
      </w:r>
      <w:r w:rsidR="00E91779" w:rsidRPr="0062009C">
        <w:rPr>
          <w:rFonts w:ascii="Times New Roman" w:eastAsia="Times New Roman" w:hAnsi="Times New Roman" w:cs="Times New Roman"/>
          <w:sz w:val="24"/>
          <w:szCs w:val="24"/>
        </w:rPr>
        <w:t>c</w:t>
      </w:r>
      <w:r w:rsidRPr="0062009C">
        <w:rPr>
          <w:rFonts w:ascii="Times New Roman" w:eastAsia="Times New Roman" w:hAnsi="Times New Roman" w:cs="Times New Roman"/>
          <w:sz w:val="24"/>
          <w:szCs w:val="24"/>
        </w:rPr>
        <w:t xml:space="preserve">ore concepts.    </w:t>
      </w:r>
      <w:r w:rsidRPr="00D06684">
        <w:rPr>
          <w:rFonts w:ascii="Times New Roman" w:eastAsia="Times New Roman" w:hAnsi="Times New Roman" w:cs="Times New Roman"/>
          <w:sz w:val="24"/>
          <w:szCs w:val="24"/>
        </w:rPr>
        <w:t xml:space="preserve">Governance for sustainability </w:t>
      </w:r>
      <w:r w:rsidR="009133E3" w:rsidRPr="00D06684">
        <w:rPr>
          <w:rFonts w:ascii="Times New Roman" w:eastAsia="Times New Roman" w:hAnsi="Times New Roman" w:cs="Times New Roman"/>
          <w:sz w:val="24"/>
          <w:szCs w:val="24"/>
        </w:rPr>
        <w:t xml:space="preserve">has been productively researched using concepts </w:t>
      </w:r>
      <w:r w:rsidRPr="00D06684">
        <w:rPr>
          <w:rFonts w:ascii="Times New Roman" w:eastAsia="Times New Roman" w:hAnsi="Times New Roman" w:cs="Times New Roman"/>
          <w:sz w:val="24"/>
          <w:szCs w:val="24"/>
        </w:rPr>
        <w:t xml:space="preserve">drawn from Ostrom’s Institutional Analysis and Development (IAD) approach </w:t>
      </w:r>
      <w:r w:rsidRPr="00D06684">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{"citationID":"z6pKB3Dq","properties":{"formattedCitation":"(McGinnis and Ostrom 2014)","plainCitation":"(McGinnis and Ostrom 2014)","noteIndex":0},"citationItems":[{"id":12190,"uris":["http://zotero.org/groups/2225246/items/786A2YZY"],"uri":["http://zotero.org/groups/2225246/items/786A2YZY"],"itemData":{"id":12190,"type":"article-journal","abstract":"The social-ecological system (SES) framework investigated in this special issue enables researchers from diverse disciplinary backgrounds working on different resource sectors in disparate geographic areas, biophysical conditions, and temporal domains to share a common vocabulary for the construction and testing of alternative theories and models that determine which influences on processes and outcomes are especially critical in specific empirical settings. We summarize changes that have been made to this framework and discuss a few remaining ambiguities in its formulation. Specifically, we offer a tentative rearrangement of the list of relevant attributes of governance systems and discuss other ways to make this framework applicable to policy settings beyond natural resource settings. The SES framework will continue to change as more researchers apply it to additional contexts; the main purpose of this article is to delineate the version that served as the basis for the theoretical innovations and empirical analyses detailed in other contributions to this special issue.","container-title":"Ecology and Society","DOI":"10.5751/ES-06387-190230","ISSN":"1708-3087","issue":"2","page":"30","title":"Social-ecological system framework: initial changes and continuing challenges","volume":"19","author":[{"family":"McGinnis","given":"Michael D."},{"family":"Ostrom","given":"Elinor"}],"issued":{"date-parts":[["2014"]]}}}],"schema":"https://github.com/citation-style-language/schema/raw/master/csl-citation.json"} </w:instrText>
      </w:r>
      <w:r w:rsidRPr="00D06684">
        <w:rPr>
          <w:rFonts w:ascii="Times New Roman" w:eastAsia="Times New Roman" w:hAnsi="Times New Roman" w:cs="Times New Roman"/>
          <w:sz w:val="24"/>
          <w:szCs w:val="24"/>
        </w:rPr>
        <w:fldChar w:fldCharType="separate"/>
      </w:r>
      <w:r w:rsidRPr="00D06684">
        <w:rPr>
          <w:rFonts w:ascii="Times New Roman" w:eastAsia="Times New Roman" w:hAnsi="Times New Roman" w:cs="Times New Roman"/>
          <w:sz w:val="24"/>
          <w:szCs w:val="24"/>
        </w:rPr>
        <w:t>(McGinnis and Ostrom 2014)</w:t>
      </w:r>
      <w:r w:rsidRPr="00D06684">
        <w:rPr>
          <w:rFonts w:ascii="Times New Roman" w:eastAsia="Times New Roman" w:hAnsi="Times New Roman" w:cs="Times New Roman"/>
          <w:sz w:val="24"/>
          <w:szCs w:val="24"/>
        </w:rPr>
        <w:fldChar w:fldCharType="end"/>
      </w:r>
      <w:r w:rsidRPr="00D06684">
        <w:rPr>
          <w:rFonts w:ascii="Times New Roman" w:eastAsia="Times New Roman" w:hAnsi="Times New Roman" w:cs="Times New Roman"/>
          <w:sz w:val="24"/>
          <w:szCs w:val="24"/>
        </w:rPr>
        <w:t xml:space="preserve">.  Research has identified the key dimensions of the IAD approach shown in white as well as the importance of the role of power shown in red in </w:t>
      </w:r>
      <w:r w:rsidR="004760B2" w:rsidRPr="00D06684">
        <w:rPr>
          <w:rFonts w:ascii="Times New Roman" w:eastAsia="Times New Roman" w:hAnsi="Times New Roman" w:cs="Times New Roman"/>
          <w:sz w:val="24"/>
          <w:szCs w:val="24"/>
        </w:rPr>
        <w:t xml:space="preserve">Figure 1 </w:t>
      </w:r>
      <w:r w:rsidRPr="00D06684">
        <w:rPr>
          <w:rFonts w:ascii="Times New Roman" w:eastAsia="Times New Roman" w:hAnsi="Times New Roman" w:cs="Times New Roman"/>
          <w:sz w:val="24"/>
          <w:szCs w:val="24"/>
        </w:rPr>
        <w:t>as particularly important for understanding governance of sustainable development</w:t>
      </w:r>
      <w:r w:rsidR="00941960">
        <w:rPr>
          <w:rFonts w:ascii="Times New Roman" w:eastAsia="Times New Roman" w:hAnsi="Times New Roman" w:cs="Times New Roman"/>
          <w:sz w:val="24"/>
          <w:szCs w:val="24"/>
        </w:rPr>
        <w:t xml:space="preserve"> (see Section 8 for </w:t>
      </w:r>
      <w:r w:rsidR="000F3BD2">
        <w:rPr>
          <w:rFonts w:ascii="Times New Roman" w:eastAsia="Times New Roman" w:hAnsi="Times New Roman" w:cs="Times New Roman"/>
          <w:sz w:val="24"/>
          <w:szCs w:val="24"/>
        </w:rPr>
        <w:t xml:space="preserve">further </w:t>
      </w:r>
      <w:r w:rsidR="00941960">
        <w:rPr>
          <w:rFonts w:ascii="Times New Roman" w:eastAsia="Times New Roman" w:hAnsi="Times New Roman" w:cs="Times New Roman"/>
          <w:sz w:val="24"/>
          <w:szCs w:val="24"/>
        </w:rPr>
        <w:t>details)</w:t>
      </w:r>
      <w:r w:rsidRPr="00D06684">
        <w:rPr>
          <w:rFonts w:ascii="Times New Roman" w:eastAsia="Times New Roman" w:hAnsi="Times New Roman" w:cs="Times New Roman"/>
          <w:sz w:val="24"/>
          <w:szCs w:val="24"/>
        </w:rPr>
        <w:t xml:space="preserve">:  </w:t>
      </w:r>
    </w:p>
    <w:p w14:paraId="4245C304" w14:textId="77777777" w:rsidR="00E00589" w:rsidRPr="00BE53B8" w:rsidRDefault="00E00589" w:rsidP="00E00589"/>
    <w:p w14:paraId="0957395D" w14:textId="1380DEBC" w:rsidR="00E00589" w:rsidRPr="00BE53B8" w:rsidRDefault="00E00589" w:rsidP="00E00589">
      <w:r w:rsidRPr="00BE53B8">
        <w:rPr>
          <w:b/>
        </w:rPr>
        <w:t xml:space="preserve">Actors (white) </w:t>
      </w:r>
      <w:r w:rsidRPr="00BE53B8">
        <w:t>are those elements of the Anthropocene System that have agency</w:t>
      </w:r>
      <w:r w:rsidR="00531681">
        <w:t xml:space="preserve">: the ability </w:t>
      </w:r>
      <w:r w:rsidRPr="00BE53B8">
        <w:t xml:space="preserve">to articulate their own goals, influence which institutional structures are in play, and thus </w:t>
      </w:r>
      <w:r w:rsidR="00D71DE6">
        <w:t xml:space="preserve">shape </w:t>
      </w:r>
      <w:r w:rsidRPr="00BE53B8">
        <w:t xml:space="preserve">the use of resources </w:t>
      </w:r>
      <w:r w:rsidR="008F774E">
        <w:fldChar w:fldCharType="begin"/>
      </w:r>
      <w:r w:rsidR="00B97DE4">
        <w:instrText xml:space="preserve"> ADDIN ZOTERO_ITEM CSL_CITATION {"citationID":"a1suqtt22s6","properties":{"formattedCitation":"(Betsill, Benney, and Gerlak 2020)","plainCitation":"(Betsill, Benney, and Gerlak 2020)","noteIndex":0},"citationItems":[{"id":18352,"uris":["http://zotero.org/groups/2225246/items/BTL95H4I"],"uri":["http://zotero.org/groups/2225246/items/BTL95H4I"],"itemData":{"id":18352,"type":"book","language":"en","note":"DOI: 10.1017/9781108688277","publisher":"Cambridge University Press","title":"Agency in Earth System Governance","URL":"/core/books/agency-in-earth-system-governance/CEB4605399C1758697E1DC1B0D2B31CA","editor":[{"family":"Betsill","given":"Michele"},{"family":"Benney","given":"Tabitha M."},{"family":"Gerlak","given":"Andrea K."}],"accessed":{"date-parts":[["2020",1,9]]},"issued":{"date-parts":[["2020"]]}}}],"schema":"https://github.com/citation-style-language/schema/raw/master/csl-citation.json"} </w:instrText>
      </w:r>
      <w:r w:rsidR="008F774E">
        <w:fldChar w:fldCharType="separate"/>
      </w:r>
      <w:r w:rsidR="0037359D" w:rsidRPr="0037359D">
        <w:t>(Betsill, Benney, and Gerlak 2020)</w:t>
      </w:r>
      <w:r w:rsidR="008F774E">
        <w:fldChar w:fldCharType="end"/>
      </w:r>
      <w:r w:rsidRPr="00BE53B8">
        <w:t>.  Actors include people, firms and other organizations, states, and comparable entities.   Characteristics of actors that have proven salient for sustainability science include their</w:t>
      </w:r>
      <w:r w:rsidR="007852C6">
        <w:t xml:space="preserve"> </w:t>
      </w:r>
      <w:r w:rsidRPr="00BE53B8">
        <w:t xml:space="preserve">values, beliefs, </w:t>
      </w:r>
      <w:r w:rsidR="003323BE">
        <w:t xml:space="preserve">empathy, </w:t>
      </w:r>
      <w:r w:rsidRPr="00BE53B8">
        <w:t xml:space="preserve">interests, capabilities for learning and innovation, and power. </w:t>
      </w:r>
      <w:r w:rsidR="006740B2">
        <w:t xml:space="preserve"> </w:t>
      </w:r>
      <w:r w:rsidRPr="00BE53B8">
        <w:t xml:space="preserve">In general, actors seeking to achieve their goals compete with one another for limited </w:t>
      </w:r>
      <w:proofErr w:type="gramStart"/>
      <w:r w:rsidRPr="00BE53B8">
        <w:t>resources, but</w:t>
      </w:r>
      <w:proofErr w:type="gramEnd"/>
      <w:r w:rsidRPr="00BE53B8">
        <w:t xml:space="preserve"> may also cooperate or adopt other strategic behaviors.  </w:t>
      </w:r>
    </w:p>
    <w:p w14:paraId="72404E25" w14:textId="77777777" w:rsidR="00E00589" w:rsidRPr="00BE53B8" w:rsidRDefault="00E00589" w:rsidP="00E00589">
      <w:pPr>
        <w:rPr>
          <w:color w:val="000000" w:themeColor="text1"/>
        </w:rPr>
      </w:pPr>
    </w:p>
    <w:p w14:paraId="2802C579" w14:textId="7894F81C" w:rsidR="00E00589" w:rsidRPr="00BE53B8" w:rsidRDefault="00E00589" w:rsidP="00E00589">
      <w:r w:rsidRPr="00BE53B8">
        <w:rPr>
          <w:b/>
        </w:rPr>
        <w:t xml:space="preserve">Institutions (white) </w:t>
      </w:r>
      <w:r w:rsidRPr="00BE53B8">
        <w:t xml:space="preserve">are the structural dimension of governance.  They constitute the rules, norms, rights, culture and widely shared beliefs that shape the behavior of actors in their </w:t>
      </w:r>
      <w:r w:rsidRPr="00BE53B8">
        <w:lastRenderedPageBreak/>
        <w:t>relationships with one another and with nature</w:t>
      </w:r>
      <w:r w:rsidR="00045AC7">
        <w:t xml:space="preserve"> </w:t>
      </w:r>
      <w:r w:rsidR="00045AC7">
        <w:fldChar w:fldCharType="begin"/>
      </w:r>
      <w:r w:rsidR="00B97DE4">
        <w:instrText xml:space="preserve"> ADDIN ZOTERO_ITEM CSL_CITATION {"citationID":"a2l4a7n012a","properties":{"formattedCitation":"(Ostrom 2005)","plainCitation":"(Ostrom 2005)","noteIndex":0},"citationItems":[{"id":13802,"uris":["http://zotero.org/groups/2225246/items/LJTDKKCP"],"uri":["http://zotero.org/groups/2225246/items/LJTDKKCP"],"itemData":{"id":13802,"type":"book","abstract":"Resource added for the Economics \"10-809-195\" courses.","call-number":"HF5549.5.M5 O88 2005","collection-title":"Princeton paperbacks","event-place":"Princeton","ISBN":"978-0-691-12207-6","language":"eng","note":"HOLLIS number: 990098149810203941","number-of-pages":"xv+355","publisher":"Princeton University Press","publisher-place":"Princeton","source":"hollis.harvard.edu","title":"Understanding institutional diversity","author":[{"family":"Ostrom","given":"Elinor"}],"issued":{"date-parts":[["2005"]]}}}],"schema":"https://github.com/citation-style-language/schema/raw/master/csl-citation.json"} </w:instrText>
      </w:r>
      <w:r w:rsidR="00045AC7">
        <w:fldChar w:fldCharType="separate"/>
      </w:r>
      <w:r w:rsidR="0037359D" w:rsidRPr="0037359D">
        <w:t>(Ostrom 2005)</w:t>
      </w:r>
      <w:r w:rsidR="00045AC7">
        <w:fldChar w:fldCharType="end"/>
      </w:r>
      <w:r w:rsidRPr="00627DE1">
        <w:t xml:space="preserve">.  </w:t>
      </w:r>
      <w:r w:rsidR="002F5F34" w:rsidRPr="00BD5C87">
        <w:t>I</w:t>
      </w:r>
      <w:r w:rsidR="002F5F34" w:rsidRPr="00540FBF">
        <w:rPr>
          <w:color w:val="000000" w:themeColor="text1"/>
        </w:rPr>
        <w:t>nstitutions are created, reinforced and changed by actors.</w:t>
      </w:r>
      <w:r w:rsidR="002F5F34" w:rsidRPr="00627DE1">
        <w:rPr>
          <w:color w:val="000000" w:themeColor="text1"/>
        </w:rPr>
        <w:t xml:space="preserve">  </w:t>
      </w:r>
      <w:r w:rsidRPr="00BD5C87">
        <w:t>Much of the</w:t>
      </w:r>
      <w:r w:rsidRPr="00BE53B8">
        <w:t xml:space="preserve"> analytic work in sustainability science seeks to evaluate how specified changes in institutions – say, the imposition of a carbon tax – have affected or are likely to affect the prospects for achieving sustainability goals.</w:t>
      </w:r>
      <w:r w:rsidR="00B5392D">
        <w:t xml:space="preserve"> </w:t>
      </w:r>
    </w:p>
    <w:p w14:paraId="0D5E7951" w14:textId="77777777" w:rsidR="00E00589" w:rsidRPr="00BE53B8" w:rsidRDefault="00E00589" w:rsidP="00E00589"/>
    <w:p w14:paraId="7C60E167" w14:textId="03EE8122" w:rsidR="00E00589" w:rsidRDefault="00E00589" w:rsidP="00E00589">
      <w:r w:rsidRPr="00BE53B8">
        <w:rPr>
          <w:b/>
        </w:rPr>
        <w:t>Power</w:t>
      </w:r>
      <w:r w:rsidR="00421C0B">
        <w:rPr>
          <w:rStyle w:val="EndnoteReference"/>
          <w:b/>
        </w:rPr>
        <w:endnoteReference w:id="10"/>
      </w:r>
      <w:r w:rsidRPr="00BE53B8">
        <w:rPr>
          <w:b/>
        </w:rPr>
        <w:t xml:space="preserve"> (</w:t>
      </w:r>
      <w:r w:rsidRPr="00BE53B8">
        <w:rPr>
          <w:b/>
          <w:color w:val="FF0000"/>
        </w:rPr>
        <w:t>red arrows</w:t>
      </w:r>
      <w:r w:rsidRPr="00BE53B8">
        <w:rPr>
          <w:b/>
        </w:rPr>
        <w:t xml:space="preserve">):  </w:t>
      </w:r>
      <w:r w:rsidRPr="00BE53B8">
        <w:t xml:space="preserve">Power is the ability of actors to effect the actions and beliefs of others </w:t>
      </w:r>
      <w:r w:rsidRPr="00BE53B8">
        <w:fldChar w:fldCharType="begin"/>
      </w:r>
      <w:r w:rsidR="00B97DE4">
        <w:instrText xml:space="preserve"> ADDIN ZOTERO_ITEM CSL_CITATION {"citationID":"Rm8aGZDy","properties":{"formattedCitation":"(Hicks et al. 2016)","plainCitation":"(Hicks et al. 2016)","noteIndex":0},"citationItems":[{"id":13758,"uris":["http://zotero.org/groups/2225246/items/WNLC6EHU"],"uri":["http://zotero.org/groups/2225246/items/WNLC6EHU"],"itemData":{"id":13758,"type":"article-journal","abstract":"Social indicators, both mature and emerging, are underused\nSocial indicators, both mature and emerging, are underused","container-title":"Science","DOI":"10.1126/science.aad4977","ISSN":"0036-8075, 1095-9203","issue":"6281","language":"en","note":"PMID: 27034361","page":"38-40","source":"science.sciencemag.org.ezp-prod1.hul.harvard.edu","title":"Engage key social concepts for sustainability","volume":"352","author":[{"family":"Hicks","given":"Christina C."},{"family":"Levine","given":"Arielle"},{"family":"Agrawal","given":"Arun"},{"family":"Basurto","given":"Xavier"},{"family":"Breslow","given":"Sara J."},{"family":"Carothers","given":"Courtney"},{"family":"Charnley","given":"Susan"},{"family":"Coulthard","given":"Sarah"},{"family":"Dolsak","given":"Nives"},{"family":"Donatuto","given":"Jamie"},{"family":"Garcia-Quijano","given":"Carlos"},{"family":"Mascia","given":"Michael B."},{"family":"Norman","given":"Karma"},{"family":"Poe","given":"Melissa R."},{"family":"Satterfield","given":"Terre"},{"family":"Martin","given":"Kevin St"},{"family":"Levin","given":"Phillip S."}],"issued":{"date-parts":[["2016",4,1]]}}}],"schema":"https://github.com/citation-style-language/schema/raw/master/csl-citation.json"} </w:instrText>
      </w:r>
      <w:r w:rsidRPr="00BE53B8">
        <w:fldChar w:fldCharType="separate"/>
      </w:r>
      <w:r w:rsidRPr="00BE53B8">
        <w:rPr>
          <w:noProof/>
        </w:rPr>
        <w:t>(Hicks et al. 2016)</w:t>
      </w:r>
      <w:r w:rsidRPr="00BE53B8">
        <w:fldChar w:fldCharType="end"/>
      </w:r>
      <w:r w:rsidRPr="00BE53B8">
        <w:t xml:space="preserve">. Power can both constrain and enable choices and opportunities </w:t>
      </w:r>
      <w:r w:rsidRPr="00BE53B8">
        <w:fldChar w:fldCharType="begin"/>
      </w:r>
      <w:r w:rsidR="00B97DE4">
        <w:instrText xml:space="preserve"> ADDIN ZOTERO_ITEM CSL_CITATION {"citationID":"qVwp5eLG","properties":{"formattedCitation":"(Gerlak et al. 2019)","plainCitation":"(Gerlak et al. 2019)","noteIndex":0},"citationItems":[{"id":17267,"uris":["http://zotero.org/groups/2225246/items/JGZXFN84"],"uri":["http://zotero.org/groups/2225246/items/JGZXFN84"],"itemData":{"id":17267,"type":"chapter","collection-title":"Earth System Governance series","container-title":"Agency in Earth System Governance","event-place":"Cambridge","ISBN":"978-1-108-48405-3","language":"en","publisher":"Cambridge University Press","publisher-place":"Cambridge","title":"Power(ful) and Power(less): A Review of Power in the ESG–Agency Scholarship","URL":"www.cambridge.org/9781108484053","author":[{"family":"Gerlak","given":"Andrea K."},{"family":"Eimer","given":"Thomas R."},{"family":"Brisbois","given":"Marie-Claire"},{"family":"Mills-Novoa","given":"Luuk Schmitz"},{"family":"Jorrit","given":"Luimers"},{"family":"Paivi","given":"Abernethy"}],"issued":{"date-parts":[["2019"]]}}}],"schema":"https://github.com/citation-style-language/schema/raw/master/csl-citation.json"} </w:instrText>
      </w:r>
      <w:r w:rsidRPr="00BE53B8">
        <w:fldChar w:fldCharType="separate"/>
      </w:r>
      <w:r w:rsidRPr="00BE53B8">
        <w:rPr>
          <w:noProof/>
        </w:rPr>
        <w:t>(Gerlak et al. 2019)</w:t>
      </w:r>
      <w:r w:rsidRPr="00BE53B8">
        <w:fldChar w:fldCharType="end"/>
      </w:r>
      <w:r w:rsidRPr="00BE53B8">
        <w:t xml:space="preserve">. </w:t>
      </w:r>
      <w:r w:rsidR="008D547D">
        <w:t>P</w:t>
      </w:r>
      <w:r w:rsidRPr="00BE53B8">
        <w:t>ower mediates the relationships among actors, institutions, resources and goals. Actors can either work within inherited power structures or attempt to change those structures. Actors with more power can more easily change or maintain existing structures to further their power</w:t>
      </w:r>
      <w:r w:rsidR="00CB6EAD">
        <w:t>.</w:t>
      </w:r>
      <w:r w:rsidR="00AE1D26">
        <w:t xml:space="preserve"> </w:t>
      </w:r>
      <w:r w:rsidR="00B5392D">
        <w:t>(See also Section 4).</w:t>
      </w:r>
    </w:p>
    <w:p w14:paraId="5B9A41CD" w14:textId="4771E5D1" w:rsidR="00107C5C" w:rsidRDefault="00107C5C" w:rsidP="00E00589"/>
    <w:p w14:paraId="39A7E6F1" w14:textId="23E0AF3F" w:rsidR="00E00589" w:rsidRPr="00BE53B8" w:rsidRDefault="00E00589" w:rsidP="00827E2D">
      <w:r w:rsidRPr="00BE53B8">
        <w:rPr>
          <w:b/>
        </w:rPr>
        <w:t>Action Situations</w:t>
      </w:r>
      <w:r w:rsidRPr="00BE53B8">
        <w:rPr>
          <w:rStyle w:val="EndnoteReference"/>
          <w:b/>
        </w:rPr>
        <w:endnoteReference w:id="11"/>
      </w:r>
      <w:r w:rsidRPr="00BE53B8">
        <w:t xml:space="preserve"> </w:t>
      </w:r>
      <w:r w:rsidRPr="00BE53B8">
        <w:rPr>
          <w:b/>
        </w:rPr>
        <w:t xml:space="preserve">(white) </w:t>
      </w:r>
      <w:r w:rsidRPr="00BE53B8">
        <w:t xml:space="preserve">are </w:t>
      </w:r>
      <w:r w:rsidR="00C00BAB">
        <w:t xml:space="preserve">particular </w:t>
      </w:r>
      <w:r w:rsidRPr="00BE53B8">
        <w:t xml:space="preserve">contexts of nature-society interactions in which </w:t>
      </w:r>
      <w:r w:rsidR="00C00BAB">
        <w:t xml:space="preserve">particular </w:t>
      </w:r>
      <w:r w:rsidRPr="00BE53B8">
        <w:t xml:space="preserve">actors, operating in particular institutional structures, make choices about using resources to achieve their goals.  Action situations can be defined at any spatial or temporal scale, </w:t>
      </w:r>
      <w:r w:rsidR="00EC25BD">
        <w:t xml:space="preserve">but </w:t>
      </w:r>
      <w:r w:rsidR="00E52CF7">
        <w:t xml:space="preserve">in sustainability research </w:t>
      </w:r>
      <w:r w:rsidR="00C47DA7">
        <w:t>commonly focus on particular places or systems of production and consumption</w:t>
      </w:r>
      <w:r w:rsidRPr="00BE53B8">
        <w:t xml:space="preserve"> </w:t>
      </w:r>
      <w:r w:rsidR="00BC11D8">
        <w:t xml:space="preserve">(e.g. </w:t>
      </w:r>
      <w:r w:rsidRPr="00BE53B8">
        <w:t xml:space="preserve">energy </w:t>
      </w:r>
      <w:r w:rsidRPr="00BE53B8">
        <w:fldChar w:fldCharType="begin"/>
      </w:r>
      <w:r w:rsidR="00B97DE4">
        <w:instrText xml:space="preserve"> ADDIN ZOTERO_ITEM CSL_CITATION {"citationID":"XjfI7w0g","properties":{"formattedCitation":"(Geels et al. 2015)","plainCitation":"(Geels et al. 2015)","noteIndex":0},"citationItems":[{"id":13561,"uris":["http://zotero.org/groups/2225246/items/YM85FX8H"],"uri":["http://zotero.org/groups/2225246/items/YM85FX8H"],"itemData":{"id":13561,"type":"article-journal","abstract":"This conceptual review article provides a critical appraisal of Sustainable Consumption and Production research, which is currently framed by two generic positions. First, the ‘reformist’ position, which focuses on firms pursuing green eco-innovations and consumers buying eco-efficient products, represents the political and academic orthodoxy. Second, the ‘revolutionary’ position, which is a radical critique of the mainstream, advocates the abolishment of capitalism, materialism, and consumerism, and promotes values such as frugality, sufficiency, and localism. We find this dichotomous debate problematic, because it is intellectually stifling and politically conservative (in its outcomes). To move beyond this dichotomy, we propose a third position, ‘reconfiguration’, which focuses on transitions in socio-technical systems and daily life practices and accommodates new conceptual frameworks. For each of the three positions, we discuss: (1) the scale and type of change, (2) views on consumption and production in exemplary approaches, (3) underlying theoretical, epistemological and normative orientations, (4) policy implications, and (5) critical appraisal. The conclusion compares the three positions, provides arguments for the fruitfulness of the reconfiguration-position and offers four critical reflections about future Sustainable Consumption and Production research agendas.","container-title":"Global Environmental Change","DOI":"10.1016/j.gloenvcha.2015.04.013","ISSN":"0959-3780","journalAbbreviation":"Global Environmental Change","page":"1-12","source":"ScienceDirect","title":"A critical appraisal of Sustainable Consumption and Production research: The reformist, revolutionary and reconfiguration positions","title-short":"A critical appraisal of Sustainable Consumption and Production research","volume":"34","author":[{"family":"Geels","given":"Frank W."},{"family":"McMeekin","given":"Andy"},{"family":"Mylan","given":"Josephine"},{"family":"Southerton","given":"Dale"}],"issued":{"date-parts":[["2015",9,1]]}}}],"schema":"https://github.com/citation-style-language/schema/raw/master/csl-citation.json"} </w:instrText>
      </w:r>
      <w:r w:rsidRPr="00BE53B8">
        <w:fldChar w:fldCharType="separate"/>
      </w:r>
      <w:r w:rsidRPr="00322C32">
        <w:t>(Geels et al. 2015)</w:t>
      </w:r>
      <w:r w:rsidRPr="00BE53B8">
        <w:fldChar w:fldCharType="end"/>
      </w:r>
      <w:r w:rsidR="00BC11D8">
        <w:t>)</w:t>
      </w:r>
      <w:r w:rsidRPr="00BE53B8">
        <w:t xml:space="preserve">. </w:t>
      </w:r>
      <w:r w:rsidR="00BC11D8">
        <w:t xml:space="preserve"> M</w:t>
      </w:r>
      <w:r w:rsidRPr="00BE53B8">
        <w:t xml:space="preserve">ultiple </w:t>
      </w:r>
      <w:r w:rsidR="00A62EBC">
        <w:t>a</w:t>
      </w:r>
      <w:r w:rsidRPr="00BE53B8">
        <w:t xml:space="preserve">ction </w:t>
      </w:r>
      <w:r w:rsidR="00A62EBC">
        <w:t>s</w:t>
      </w:r>
      <w:r w:rsidRPr="00BE53B8">
        <w:t>ituations are always in play</w:t>
      </w:r>
      <w:r w:rsidR="00C00BAB">
        <w:t>, with</w:t>
      </w:r>
      <w:r w:rsidRPr="00BE53B8">
        <w:t xml:space="preserve"> outcomes of one frequently affect</w:t>
      </w:r>
      <w:r w:rsidR="00C00BAB">
        <w:t>ing</w:t>
      </w:r>
      <w:r w:rsidRPr="00BE53B8">
        <w:t xml:space="preserve"> the challenges and opportunities facing another</w:t>
      </w:r>
      <w:r w:rsidR="0038682E">
        <w:t xml:space="preserve">.  </w:t>
      </w:r>
      <w:r w:rsidRPr="00BE53B8">
        <w:t xml:space="preserve">The resulting </w:t>
      </w:r>
      <w:r w:rsidRPr="00322C32">
        <w:t>nexus</w:t>
      </w:r>
      <w:r w:rsidRPr="00BE53B8">
        <w:t xml:space="preserve"> of interacting </w:t>
      </w:r>
      <w:r w:rsidR="00463860">
        <w:t>a</w:t>
      </w:r>
      <w:r w:rsidRPr="00BE53B8">
        <w:t xml:space="preserve">ction </w:t>
      </w:r>
      <w:r w:rsidR="00463860">
        <w:t>s</w:t>
      </w:r>
      <w:r w:rsidRPr="00BE53B8">
        <w:t xml:space="preserve">ituations has proven extremely difficult to untangle </w:t>
      </w:r>
      <w:r w:rsidRPr="00BE53B8">
        <w:fldChar w:fldCharType="begin"/>
      </w:r>
      <w:r w:rsidR="00B97DE4">
        <w:instrText xml:space="preserve"> ADDIN ZOTERO_ITEM CSL_CITATION {"citationID":"OSChR1lT","properties":{"formattedCitation":"(Galaitsi, Veysey, and Huber-Lee 2018)","plainCitation":"(Galaitsi, Veysey, and Huber-Lee 2018)","noteIndex":0},"citationItems":[{"id":11751,"uris":["http://zotero.org/groups/2225246/items/KTGIPQA7"],"uri":["http://zotero.org/groups/2225246/items/KTGIPQA7"],"itemData":{"id":11751,"type":"report","abstract":"This report finds that WEF nexus research has not validated claims that nexus approaches can improve resource management and governance outcomes.","collection-title":"SEI Working paper","event-place":"Stockholm","language":"en-GB","page":"20","publisher":"Stockholm Environment Institute","publisher-place":"Stockholm","title":"Where is the added value? A review of the water-energy-food nexus literature","title-short":"Where is the added value?","URL":"https://www.sei.org/publications/added-value-review-water-energy-food-nexus-literature/","author":[{"family":"Galaitsi","given":"Stephanie"},{"family":"Veysey","given":"Jason"},{"family":"Huber-Lee","given":"Annette"}],"accessed":{"date-parts":[["2018",7,31]]},"issued":{"date-parts":[["2018"]]}}}],"schema":"https://github.com/citation-style-language/schema/raw/master/csl-citation.json"} </w:instrText>
      </w:r>
      <w:r w:rsidRPr="00BE53B8">
        <w:fldChar w:fldCharType="separate"/>
      </w:r>
      <w:r w:rsidRPr="00322C32">
        <w:t>(Galaitsi, Veysey, and Huber-Lee 2018)</w:t>
      </w:r>
      <w:r w:rsidRPr="00BE53B8">
        <w:fldChar w:fldCharType="end"/>
      </w:r>
      <w:r w:rsidRPr="00BE53B8">
        <w:t xml:space="preserve">.   </w:t>
      </w:r>
    </w:p>
    <w:p w14:paraId="7953792C" w14:textId="77777777" w:rsidR="00E00589" w:rsidRDefault="00E00589" w:rsidP="00E00589"/>
    <w:p w14:paraId="125C9415" w14:textId="77777777" w:rsidR="00E00589" w:rsidRDefault="00E00589" w:rsidP="00B401A8">
      <w:pPr>
        <w:pStyle w:val="Heading2"/>
      </w:pPr>
      <w:bookmarkStart w:id="332" w:name="_Toc24349520"/>
      <w:bookmarkStart w:id="333" w:name="_Toc27640672"/>
      <w:bookmarkStart w:id="334" w:name="_Toc30964808"/>
      <w:r w:rsidRPr="00CF407C">
        <w:t>Complexity</w:t>
      </w:r>
      <w:bookmarkEnd w:id="332"/>
      <w:bookmarkEnd w:id="333"/>
      <w:bookmarkEnd w:id="334"/>
    </w:p>
    <w:p w14:paraId="29A94267" w14:textId="65A0C812" w:rsidR="00CF6926" w:rsidRPr="006925D4" w:rsidRDefault="00E00589" w:rsidP="006925D4">
      <w:pPr>
        <w:pStyle w:val="ListParagraph"/>
        <w:ind w:left="0"/>
        <w:rPr>
          <w:rFonts w:ascii="Times New Roman" w:eastAsia="Times New Roman" w:hAnsi="Times New Roman" w:cs="Times New Roman"/>
          <w:sz w:val="24"/>
          <w:szCs w:val="24"/>
        </w:rPr>
      </w:pPr>
      <w:r w:rsidRPr="00B973EF">
        <w:rPr>
          <w:rFonts w:ascii="Times New Roman" w:eastAsia="Times New Roman" w:hAnsi="Times New Roman" w:cs="Times New Roman"/>
          <w:sz w:val="24"/>
          <w:szCs w:val="24"/>
        </w:rPr>
        <w:t xml:space="preserve">The third major component of the Sustainability Science Framework seeks to capture fundamentally important </w:t>
      </w:r>
      <w:r w:rsidR="00D5719F" w:rsidRPr="00B973EF">
        <w:rPr>
          <w:rFonts w:ascii="Times New Roman" w:eastAsia="Times New Roman" w:hAnsi="Times New Roman" w:cs="Times New Roman"/>
          <w:sz w:val="24"/>
          <w:szCs w:val="24"/>
        </w:rPr>
        <w:t xml:space="preserve">finding </w:t>
      </w:r>
      <w:r w:rsidRPr="00B973EF">
        <w:rPr>
          <w:rFonts w:ascii="Times New Roman" w:eastAsia="Times New Roman" w:hAnsi="Times New Roman" w:cs="Times New Roman"/>
          <w:sz w:val="24"/>
          <w:szCs w:val="24"/>
        </w:rPr>
        <w:t>that the Anthropocene System is a</w:t>
      </w:r>
      <w:r w:rsidRPr="00BE53B8">
        <w:t xml:space="preserve"> </w:t>
      </w:r>
      <w:r w:rsidR="00D25A09" w:rsidRPr="00D25A09">
        <w:t xml:space="preserve"> </w:t>
      </w:r>
      <w:r w:rsidR="00D25A09" w:rsidRPr="002A7B76">
        <w:rPr>
          <w:b/>
        </w:rPr>
        <w:t>complex adaptive system</w:t>
      </w:r>
      <w:r w:rsidR="00D25A09" w:rsidRPr="00BE53B8">
        <w:t xml:space="preserve"> (CAS)</w:t>
      </w:r>
      <w:r w:rsidRPr="00BE53B8">
        <w:rPr>
          <w:rStyle w:val="EndnoteReference"/>
        </w:rPr>
        <w:endnoteReference w:id="12"/>
      </w:r>
      <w:r w:rsidRPr="00BE53B8">
        <w:t xml:space="preserve"> </w:t>
      </w:r>
      <w:r w:rsidRPr="00BE53B8">
        <w:fldChar w:fldCharType="begin"/>
      </w:r>
      <w:r w:rsidR="00B97DE4">
        <w:instrText xml:space="preserve"> ADDIN ZOTERO_ITEM CSL_CITATION {"citationID":"Bpv4M0AS","properties":{"formattedCitation":"(Preiser et al. 2018)","plainCitation":"(Preiser et al. 2018)","noteIndex":0},"citationItems":[{"id":12151,"uris":["http://zotero.org/groups/2225246/items/WDN85XM3"],"uri":["http://zotero.org/groups/2225246/items/WDN85XM3"],"itemData":{"id":12151,"type":"article-journal","abstract":"Preiser, R., R. Biggs, A. De Vos, and C. Folke. 2018. Social-ecological systems as complex adaptive systems: organizing principles for advancing research methods and approaches. Ecology and Society 23(4):46. https://doi.org/10.5751/ES-10558-230446","container-title":"Ecology and Society","DOI":"10.5751/ES-10558-230446","ISSN":"1708-3087","issue":"4","language":"en","source":"www.ecologyandsociety.org","title":"Social-ecological systems as complex adaptive systems: organizing principles for advancing research methods and approaches","title-short":"Social-ecological systems as complex adaptive systems","URL":"https://www.ecologyandsociety.org/vol23/iss4/art46/","volume":"23","author":[{"family":"Preiser","given":"Rika"},{"family":"Biggs","given":"Reinette"},{"family":"De Vos","given":"Alta"},{"family":"Folke","given":"Carl"}],"accessed":{"date-parts":[["2018",12,22]]},"issued":{"date-parts":[["2018",12,19]]}}}],"schema":"https://github.com/citation-style-language/schema/raw/master/csl-citation.json"} </w:instrText>
      </w:r>
      <w:r w:rsidRPr="00BE53B8">
        <w:fldChar w:fldCharType="separate"/>
      </w:r>
      <w:r w:rsidRPr="00322C32">
        <w:t>(Preiser et al. 2018)</w:t>
      </w:r>
      <w:r w:rsidRPr="00BE53B8">
        <w:fldChar w:fldCharType="end"/>
      </w:r>
      <w:r w:rsidR="00D22E50">
        <w:t xml:space="preserve">.  </w:t>
      </w:r>
      <w:r w:rsidR="00C72ED3" w:rsidRPr="001E7BB5">
        <w:rPr>
          <w:rFonts w:ascii="Times New Roman" w:eastAsia="Times New Roman" w:hAnsi="Times New Roman" w:cs="Times New Roman"/>
          <w:sz w:val="24"/>
          <w:szCs w:val="24"/>
        </w:rPr>
        <w:t>Th</w:t>
      </w:r>
      <w:r w:rsidR="00686E45" w:rsidRPr="001E7BB5">
        <w:rPr>
          <w:rFonts w:ascii="Times New Roman" w:eastAsia="Times New Roman" w:hAnsi="Times New Roman" w:cs="Times New Roman"/>
          <w:sz w:val="24"/>
          <w:szCs w:val="24"/>
        </w:rPr>
        <w:t>re</w:t>
      </w:r>
      <w:r w:rsidR="00C72ED3" w:rsidRPr="001E7BB5">
        <w:rPr>
          <w:rFonts w:ascii="Times New Roman" w:eastAsia="Times New Roman" w:hAnsi="Times New Roman" w:cs="Times New Roman"/>
          <w:sz w:val="24"/>
          <w:szCs w:val="24"/>
        </w:rPr>
        <w:t xml:space="preserve">e fundamental </w:t>
      </w:r>
      <w:r w:rsidR="001137FC" w:rsidRPr="001E7BB5">
        <w:rPr>
          <w:rFonts w:ascii="Times New Roman" w:eastAsia="Times New Roman" w:hAnsi="Times New Roman" w:cs="Times New Roman"/>
          <w:sz w:val="24"/>
          <w:szCs w:val="24"/>
        </w:rPr>
        <w:t>attributes of the Anthropocene make it a complex adaptive system</w:t>
      </w:r>
      <w:r w:rsidR="0001124F" w:rsidRPr="001E7BB5">
        <w:rPr>
          <w:rFonts w:ascii="Times New Roman" w:eastAsia="Times New Roman" w:hAnsi="Times New Roman" w:cs="Times New Roman"/>
          <w:sz w:val="24"/>
          <w:szCs w:val="24"/>
        </w:rPr>
        <w:t xml:space="preserve"> </w:t>
      </w:r>
      <w:r w:rsidR="0001124F" w:rsidRPr="001E7BB5">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{"citationID":"aktkg2pdmc","properties":{"formattedCitation":"(Levin 2003)","plainCitation":"(Levin 2003)","noteIndex":0},"citationItems":[{"id":12124,"uris":["http://zotero.org/groups/2225246/items/ZQP9QIXW"],"uri":["http://zotero.org/groups/2225246/items/ZQP9QIXW"],"itemData":{"id":12124,"type":"article-journal","abstract":"The study of complex adaptive systems, from cells to societies, is a study of the interplay among processes operating at diverse scales of space, time and organizational complexity. The key to such a study is an understanding of the interrelationships between microscopic processes and macroscopic patterns, and the evolutionary forces that shape systems. In particular, for ecosystems and socioeconomic systems, much interest is focused on broad scale features such as diversity and resiliency, while evolution operates most powerfully at the level of individual agents. Understanding the evolution and development of complex adaptive systems thus involves understanding how cooperation, coalitions and networks of interaction emerge from individual behaviors and feed back to influence those behaviors. In this paper, some of the mathematical challenges are discussed.","container-title":"Bulletin of the American Mathematical Society","DOI":"10.1090/S0273-0979-02-00965-5","ISSN":"0273-0979, 1088-9485","issue":"1","journalAbbreviation":"Bull. Amer. Math. Soc.","language":"en","page":"3-19","source":"www-ams-org.ezp-prod1.hul.harvard.edu","title":"Complex adaptive systems: Exploring the known, the unknown and the unknowable","title-short":"Complex adaptive systems","volume":"40","author":[{"family":"Levin","given":"Simon"}],"issued":{"date-parts":[["2003"]]}}}],"schema":"https://github.com/citation-style-language/schema/raw/master/csl-citation.json"} </w:instrText>
      </w:r>
      <w:r w:rsidR="0001124F" w:rsidRPr="001E7BB5">
        <w:rPr>
          <w:rFonts w:ascii="Times New Roman" w:eastAsia="Times New Roman" w:hAnsi="Times New Roman" w:cs="Times New Roman"/>
          <w:sz w:val="24"/>
          <w:szCs w:val="24"/>
        </w:rPr>
        <w:fldChar w:fldCharType="separate"/>
      </w:r>
      <w:r w:rsidR="00BB2917" w:rsidRPr="001E7BB5">
        <w:rPr>
          <w:rFonts w:ascii="Times New Roman" w:eastAsia="Times New Roman" w:hAnsi="Times New Roman" w:cs="Times New Roman"/>
          <w:sz w:val="24"/>
          <w:szCs w:val="24"/>
        </w:rPr>
        <w:t>(Levin 2003)</w:t>
      </w:r>
      <w:r w:rsidR="0001124F" w:rsidRPr="001E7BB5">
        <w:rPr>
          <w:rFonts w:ascii="Times New Roman" w:eastAsia="Times New Roman" w:hAnsi="Times New Roman" w:cs="Times New Roman"/>
          <w:sz w:val="24"/>
          <w:szCs w:val="24"/>
        </w:rPr>
        <w:fldChar w:fldCharType="end"/>
      </w:r>
      <w:r w:rsidR="00863CD4" w:rsidRPr="001E7BB5">
        <w:rPr>
          <w:rFonts w:ascii="Times New Roman" w:eastAsia="Times New Roman" w:hAnsi="Times New Roman" w:cs="Times New Roman"/>
          <w:sz w:val="24"/>
          <w:szCs w:val="24"/>
        </w:rPr>
        <w:t>:</w:t>
      </w:r>
      <w:r w:rsidR="009D7DFD">
        <w:rPr>
          <w:rFonts w:ascii="Times New Roman" w:eastAsia="Times New Roman" w:hAnsi="Times New Roman" w:cs="Times New Roman"/>
          <w:sz w:val="24"/>
          <w:szCs w:val="24"/>
        </w:rPr>
        <w:t xml:space="preserve"> </w:t>
      </w:r>
      <w:r w:rsidR="00046C2F">
        <w:rPr>
          <w:rFonts w:ascii="Times New Roman" w:eastAsia="Times New Roman" w:hAnsi="Times New Roman" w:cs="Times New Roman"/>
          <w:sz w:val="24"/>
          <w:szCs w:val="24"/>
        </w:rPr>
        <w:t>the</w:t>
      </w:r>
      <w:r w:rsidR="003B3821">
        <w:rPr>
          <w:rFonts w:ascii="Times New Roman" w:eastAsia="Times New Roman" w:hAnsi="Times New Roman" w:cs="Times New Roman"/>
          <w:sz w:val="24"/>
          <w:szCs w:val="24"/>
        </w:rPr>
        <w:t xml:space="preserve"> persistent</w:t>
      </w:r>
      <w:r w:rsidR="009068F2">
        <w:rPr>
          <w:rFonts w:ascii="Times New Roman" w:eastAsia="Times New Roman" w:hAnsi="Times New Roman" w:cs="Times New Roman"/>
          <w:sz w:val="24"/>
          <w:szCs w:val="24"/>
        </w:rPr>
        <w:t xml:space="preserve"> </w:t>
      </w:r>
      <w:r w:rsidR="009068F2" w:rsidRPr="00597226">
        <w:rPr>
          <w:rFonts w:ascii="Times New Roman" w:eastAsia="Times New Roman" w:hAnsi="Times New Roman" w:cs="Times New Roman"/>
          <w:b/>
          <w:sz w:val="24"/>
          <w:szCs w:val="24"/>
        </w:rPr>
        <w:t>heterogeneity</w:t>
      </w:r>
      <w:r w:rsidR="00521EDD">
        <w:rPr>
          <w:rStyle w:val="EndnoteReference"/>
          <w:rFonts w:ascii="Times New Roman" w:eastAsia="Times New Roman" w:hAnsi="Times New Roman" w:cs="Times New Roman"/>
          <w:sz w:val="24"/>
          <w:szCs w:val="24"/>
        </w:rPr>
        <w:endnoteReference w:id="13"/>
      </w:r>
      <w:r w:rsidR="000F0FD5" w:rsidRPr="001E7BB5">
        <w:rPr>
          <w:rFonts w:ascii="Times New Roman" w:eastAsia="Times New Roman" w:hAnsi="Times New Roman" w:cs="Times New Roman"/>
          <w:sz w:val="24"/>
          <w:szCs w:val="24"/>
        </w:rPr>
        <w:t xml:space="preserve"> </w:t>
      </w:r>
      <w:r w:rsidR="0062289B">
        <w:rPr>
          <w:rFonts w:ascii="Times New Roman" w:eastAsia="Times New Roman" w:hAnsi="Times New Roman" w:cs="Times New Roman"/>
          <w:sz w:val="24"/>
          <w:szCs w:val="24"/>
        </w:rPr>
        <w:t xml:space="preserve">or </w:t>
      </w:r>
      <w:r w:rsidR="0062289B" w:rsidRPr="009D67B5">
        <w:rPr>
          <w:rFonts w:ascii="Times New Roman" w:eastAsia="Times New Roman" w:hAnsi="Times New Roman" w:cs="Times New Roman"/>
          <w:sz w:val="24"/>
          <w:szCs w:val="24"/>
        </w:rPr>
        <w:t>individuality</w:t>
      </w:r>
      <w:r w:rsidR="0062289B" w:rsidDel="009068F2">
        <w:rPr>
          <w:rFonts w:ascii="Times New Roman" w:eastAsia="Times New Roman" w:hAnsi="Times New Roman" w:cs="Times New Roman"/>
          <w:sz w:val="24"/>
          <w:szCs w:val="24"/>
        </w:rPr>
        <w:t xml:space="preserve"> </w:t>
      </w:r>
      <w:r w:rsidR="000F0FD5" w:rsidRPr="001E7BB5">
        <w:rPr>
          <w:rFonts w:ascii="Times New Roman" w:eastAsia="Times New Roman" w:hAnsi="Times New Roman" w:cs="Times New Roman"/>
          <w:sz w:val="24"/>
          <w:szCs w:val="24"/>
        </w:rPr>
        <w:t xml:space="preserve">of </w:t>
      </w:r>
      <w:r w:rsidR="001137FC" w:rsidRPr="001E7BB5">
        <w:rPr>
          <w:rFonts w:ascii="Times New Roman" w:eastAsia="Times New Roman" w:hAnsi="Times New Roman" w:cs="Times New Roman"/>
          <w:sz w:val="24"/>
          <w:szCs w:val="24"/>
        </w:rPr>
        <w:t xml:space="preserve">its </w:t>
      </w:r>
      <w:r w:rsidR="00B46E87" w:rsidRPr="001E7BB5">
        <w:rPr>
          <w:rFonts w:ascii="Times New Roman" w:eastAsia="Times New Roman" w:hAnsi="Times New Roman" w:cs="Times New Roman"/>
          <w:sz w:val="24"/>
          <w:szCs w:val="24"/>
        </w:rPr>
        <w:t>elements</w:t>
      </w:r>
      <w:r w:rsidR="008F593E">
        <w:rPr>
          <w:rFonts w:ascii="Times New Roman" w:eastAsia="Times New Roman" w:hAnsi="Times New Roman" w:cs="Times New Roman"/>
          <w:sz w:val="24"/>
          <w:szCs w:val="24"/>
        </w:rPr>
        <w:t>; lo</w:t>
      </w:r>
      <w:r w:rsidR="006C4825" w:rsidRPr="001E7BB5">
        <w:rPr>
          <w:rFonts w:ascii="Times New Roman" w:eastAsia="Times New Roman" w:hAnsi="Times New Roman" w:cs="Times New Roman"/>
          <w:sz w:val="24"/>
          <w:szCs w:val="24"/>
        </w:rPr>
        <w:t xml:space="preserve">cal interactions </w:t>
      </w:r>
      <w:r w:rsidR="00775D56">
        <w:rPr>
          <w:rFonts w:ascii="Times New Roman" w:eastAsia="Times New Roman" w:hAnsi="Times New Roman" w:cs="Times New Roman"/>
          <w:sz w:val="24"/>
          <w:szCs w:val="24"/>
        </w:rPr>
        <w:t xml:space="preserve">(i.e. neighborhood, not global) </w:t>
      </w:r>
      <w:r w:rsidR="006C4825" w:rsidRPr="001E7BB5">
        <w:rPr>
          <w:rFonts w:ascii="Times New Roman" w:eastAsia="Times New Roman" w:hAnsi="Times New Roman" w:cs="Times New Roman"/>
          <w:sz w:val="24"/>
          <w:szCs w:val="24"/>
        </w:rPr>
        <w:t>among those elem</w:t>
      </w:r>
      <w:r w:rsidR="00275AD0" w:rsidRPr="001E7BB5">
        <w:rPr>
          <w:rFonts w:ascii="Times New Roman" w:eastAsia="Times New Roman" w:hAnsi="Times New Roman" w:cs="Times New Roman"/>
          <w:sz w:val="24"/>
          <w:szCs w:val="24"/>
        </w:rPr>
        <w:t>ents</w:t>
      </w:r>
      <w:r w:rsidR="008F593E">
        <w:rPr>
          <w:rFonts w:ascii="Times New Roman" w:eastAsia="Times New Roman" w:hAnsi="Times New Roman" w:cs="Times New Roman"/>
          <w:sz w:val="24"/>
          <w:szCs w:val="24"/>
        </w:rPr>
        <w:t>; a</w:t>
      </w:r>
      <w:r w:rsidR="00DC5EC6" w:rsidRPr="001E7BB5">
        <w:rPr>
          <w:rFonts w:ascii="Times New Roman" w:eastAsia="Times New Roman" w:hAnsi="Times New Roman" w:cs="Times New Roman"/>
          <w:sz w:val="24"/>
          <w:szCs w:val="24"/>
        </w:rPr>
        <w:t>n</w:t>
      </w:r>
      <w:r w:rsidR="00D30320">
        <w:rPr>
          <w:rFonts w:ascii="Times New Roman" w:eastAsia="Times New Roman" w:hAnsi="Times New Roman" w:cs="Times New Roman"/>
          <w:sz w:val="24"/>
          <w:szCs w:val="24"/>
        </w:rPr>
        <w:t>d an</w:t>
      </w:r>
      <w:r w:rsidR="00DC5EC6" w:rsidRPr="001E7BB5">
        <w:rPr>
          <w:rFonts w:ascii="Times New Roman" w:eastAsia="Times New Roman" w:hAnsi="Times New Roman" w:cs="Times New Roman"/>
          <w:sz w:val="24"/>
          <w:szCs w:val="24"/>
        </w:rPr>
        <w:t xml:space="preserve"> autonomous </w:t>
      </w:r>
      <w:r w:rsidR="004F0CB1" w:rsidRPr="001E7BB5">
        <w:rPr>
          <w:rFonts w:ascii="Times New Roman" w:eastAsia="Times New Roman" w:hAnsi="Times New Roman" w:cs="Times New Roman"/>
          <w:sz w:val="24"/>
          <w:szCs w:val="24"/>
        </w:rPr>
        <w:t xml:space="preserve">selection </w:t>
      </w:r>
      <w:r w:rsidR="00DC5EC6" w:rsidRPr="001E7BB5">
        <w:rPr>
          <w:rFonts w:ascii="Times New Roman" w:eastAsia="Times New Roman" w:hAnsi="Times New Roman" w:cs="Times New Roman"/>
          <w:sz w:val="24"/>
          <w:szCs w:val="24"/>
        </w:rPr>
        <w:t xml:space="preserve">process </w:t>
      </w:r>
      <w:r w:rsidR="00781A1E">
        <w:rPr>
          <w:rFonts w:ascii="Times New Roman" w:eastAsia="Times New Roman" w:hAnsi="Times New Roman" w:cs="Times New Roman"/>
          <w:sz w:val="24"/>
          <w:szCs w:val="24"/>
        </w:rPr>
        <w:t xml:space="preserve">that </w:t>
      </w:r>
      <w:r w:rsidR="004F0CB1" w:rsidRPr="001E7BB5">
        <w:rPr>
          <w:rFonts w:ascii="Times New Roman" w:eastAsia="Times New Roman" w:hAnsi="Times New Roman" w:cs="Times New Roman"/>
          <w:sz w:val="24"/>
          <w:szCs w:val="24"/>
        </w:rPr>
        <w:t xml:space="preserve">enhances </w:t>
      </w:r>
      <w:r w:rsidR="006B50FE">
        <w:rPr>
          <w:rFonts w:ascii="Times New Roman" w:eastAsia="Times New Roman" w:hAnsi="Times New Roman" w:cs="Times New Roman"/>
          <w:sz w:val="24"/>
          <w:szCs w:val="24"/>
        </w:rPr>
        <w:t xml:space="preserve">some </w:t>
      </w:r>
      <w:r w:rsidR="00090959" w:rsidRPr="001E7BB5">
        <w:rPr>
          <w:rFonts w:ascii="Times New Roman" w:eastAsia="Times New Roman" w:hAnsi="Times New Roman" w:cs="Times New Roman"/>
          <w:sz w:val="24"/>
          <w:szCs w:val="24"/>
        </w:rPr>
        <w:t xml:space="preserve">elements </w:t>
      </w:r>
      <w:r w:rsidR="006B50FE">
        <w:rPr>
          <w:rFonts w:ascii="Times New Roman" w:eastAsia="Times New Roman" w:hAnsi="Times New Roman" w:cs="Times New Roman"/>
          <w:sz w:val="24"/>
          <w:szCs w:val="24"/>
        </w:rPr>
        <w:t xml:space="preserve">(but not others) </w:t>
      </w:r>
      <w:r w:rsidR="00090959" w:rsidRPr="001E7BB5">
        <w:rPr>
          <w:rFonts w:ascii="Times New Roman" w:eastAsia="Times New Roman" w:hAnsi="Times New Roman" w:cs="Times New Roman"/>
          <w:sz w:val="24"/>
          <w:szCs w:val="24"/>
        </w:rPr>
        <w:t>based on the outcome</w:t>
      </w:r>
      <w:r w:rsidR="004F0CB1" w:rsidRPr="001E7BB5">
        <w:rPr>
          <w:rFonts w:ascii="Times New Roman" w:eastAsia="Times New Roman" w:hAnsi="Times New Roman" w:cs="Times New Roman"/>
          <w:sz w:val="24"/>
          <w:szCs w:val="24"/>
        </w:rPr>
        <w:t xml:space="preserve"> of the local</w:t>
      </w:r>
      <w:r w:rsidR="007D6F5F" w:rsidRPr="001E7BB5">
        <w:rPr>
          <w:rFonts w:ascii="Times New Roman" w:eastAsia="Times New Roman" w:hAnsi="Times New Roman" w:cs="Times New Roman"/>
          <w:sz w:val="24"/>
          <w:szCs w:val="24"/>
        </w:rPr>
        <w:t xml:space="preserve"> interactions</w:t>
      </w:r>
      <w:r w:rsidR="00D20F14" w:rsidRPr="001E7BB5">
        <w:rPr>
          <w:rFonts w:ascii="Times New Roman" w:eastAsia="Times New Roman" w:hAnsi="Times New Roman" w:cs="Times New Roman"/>
          <w:sz w:val="24"/>
          <w:szCs w:val="24"/>
        </w:rPr>
        <w:t>.</w:t>
      </w:r>
      <w:r w:rsidR="00016D19">
        <w:rPr>
          <w:rFonts w:ascii="Times New Roman" w:eastAsia="Times New Roman" w:hAnsi="Times New Roman" w:cs="Times New Roman"/>
          <w:sz w:val="24"/>
          <w:szCs w:val="24"/>
        </w:rPr>
        <w:t xml:space="preserve">  </w:t>
      </w:r>
      <w:r w:rsidR="00E455E0">
        <w:rPr>
          <w:rFonts w:ascii="Times New Roman" w:eastAsia="Times New Roman" w:hAnsi="Times New Roman" w:cs="Times New Roman"/>
          <w:sz w:val="24"/>
          <w:szCs w:val="24"/>
        </w:rPr>
        <w:t xml:space="preserve">These attributes underlie </w:t>
      </w:r>
      <w:r w:rsidR="00A82127">
        <w:rPr>
          <w:rFonts w:ascii="Times New Roman" w:eastAsia="Times New Roman" w:hAnsi="Times New Roman" w:cs="Times New Roman"/>
          <w:sz w:val="24"/>
          <w:szCs w:val="24"/>
        </w:rPr>
        <w:t>five</w:t>
      </w:r>
      <w:r w:rsidR="00E455E0">
        <w:rPr>
          <w:rFonts w:ascii="Times New Roman" w:eastAsia="Times New Roman" w:hAnsi="Times New Roman" w:cs="Times New Roman"/>
          <w:sz w:val="24"/>
          <w:szCs w:val="24"/>
        </w:rPr>
        <w:t xml:space="preserve"> properties of the Anthropocene that have turned out to be of fundamental importance for understanding the prospects for sustainable development.  </w:t>
      </w:r>
      <w:r w:rsidR="00CF6926" w:rsidRPr="006925D4">
        <w:rPr>
          <w:rFonts w:ascii="Times New Roman" w:eastAsia="Times New Roman" w:hAnsi="Times New Roman" w:cs="Times New Roman"/>
          <w:sz w:val="24"/>
          <w:szCs w:val="24"/>
        </w:rPr>
        <w:t xml:space="preserve">In what follows, we draw heavily on the seminal work of Levin, Arrow and colleagues </w:t>
      </w:r>
      <w:r w:rsidR="00CF6926" w:rsidRPr="006925D4">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{"citationID":"VSqlSg1O","properties":{"formattedCitation":"(Levin et al. 2013)","plainCitation":"(Levin et al. 2013)","noteIndex":0},"citationItems":[{"id":13552,"uris":["http://zotero.org/groups/2225246/items/P5RZVIWA"],"uri":["http://zotero.org/groups/2225246/items/P5RZVIWA"],"itemData":{"id":13552,"type":"article-journal","abstract":"Abstract\nSystems linking people and nature, known as social-ecological systems, are increasingly understood as complex adaptive systems. Essential features of these complex adaptive systems - such as nonlinear feedbacks, strategic interactions, individual and spatial heterogeneity, and varying time scales - pose substantial challenges for modeling. However, ignoring these characteristics can distort our picture of how these systems work, causing policies to be less effective or even counterproductive. In this paper we present recent developments in modeling social-ecological systems, illustrate some of these challenges with examples related to coral reefs and grasslands, and identify the implications for economic and policy analysis. [PUBLICATION ABSTRACT]","container-title":"Environment and Development Economics; Cambridge","DOI":"http://dx.doi.org.ezp-prod1.hul.harvard.edu/10.1017/S1355770X12000460","ISSN":"1355770X","issue":"2","language":"English","page":"111-132","source":"ProQuest","title":"Social-ecological systems as complex adaptive systems: modeling and policy implications","title-short":"Social-ecological systems as complex adaptive systems","volume":"18","author":[{"family":"Levin","given":"Simon"},{"family":"Xepapadeas","given":"Tasos"},{"family":"Crépin","given":"Anne-Sophie"},{"family":"Norberg","given":"Jon"},{"family":"Zeeuw","given":"Aart","non-dropping-particle":"de"},{"family":"Folke","given":"Carl"},{"family":"Hughes","given":"Terry"},{"family":"Arrow","given":"Kenneth"}],"issued":{"date-parts":[["2013",4]]}}}],"schema":"https://github.com/citation-style-language/schema/raw/master/csl-citation.json"} </w:instrText>
      </w:r>
      <w:r w:rsidR="00CF6926" w:rsidRPr="006925D4">
        <w:rPr>
          <w:rFonts w:ascii="Times New Roman" w:eastAsia="Times New Roman" w:hAnsi="Times New Roman" w:cs="Times New Roman"/>
          <w:sz w:val="24"/>
          <w:szCs w:val="24"/>
        </w:rPr>
        <w:fldChar w:fldCharType="separate"/>
      </w:r>
      <w:r w:rsidR="00CF6926" w:rsidRPr="006925D4">
        <w:rPr>
          <w:rFonts w:ascii="Times New Roman" w:eastAsia="Times New Roman" w:hAnsi="Times New Roman" w:cs="Times New Roman"/>
          <w:sz w:val="24"/>
          <w:szCs w:val="24"/>
        </w:rPr>
        <w:t>(Levin et al. 2013)</w:t>
      </w:r>
      <w:r w:rsidR="00CF6926" w:rsidRPr="006925D4">
        <w:rPr>
          <w:rFonts w:ascii="Times New Roman" w:eastAsia="Times New Roman" w:hAnsi="Times New Roman" w:cs="Times New Roman"/>
          <w:sz w:val="24"/>
          <w:szCs w:val="24"/>
        </w:rPr>
        <w:fldChar w:fldCharType="end"/>
      </w:r>
      <w:r w:rsidR="00CF6926" w:rsidRPr="006925D4">
        <w:rPr>
          <w:rFonts w:ascii="Times New Roman" w:eastAsia="Times New Roman" w:hAnsi="Times New Roman" w:cs="Times New Roman"/>
          <w:sz w:val="24"/>
          <w:szCs w:val="24"/>
        </w:rPr>
        <w:t xml:space="preserve"> </w:t>
      </w:r>
      <w:r w:rsidR="00CF6926" w:rsidRPr="006925D4">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{"citationID":"wjKbykMy","properties":{"formattedCitation":"(Arrow, Ehrlich, and Levin 2014)","plainCitation":"(Arrow, Ehrlich, and Levin 2014)","noteIndex":0},"citationItems":[{"id":12122,"uris":["http://zotero.org/groups/2225246/items/UX72AB8E"],"uri":["http://zotero.org/groups/2225246/items/UX72AB8E"],"itemData":{"id":12122,"type":"chapter","abstract":"This chapter explains that social and ecological systems are intertwined, complex adaptive systems. They are complex adaptive systems because, in each case, behavior by individuals affects the whole, and changes at the aggregate level in turn affect how individuals behave. They are intertwined because the human economy has profoundly affected the sustainability of critical ecological systems, while the changes wrought to these systems will affect the welfare attainable by human societies, both today and in the future. Consideration of this perspective emphasizes unpredictability, and the need for policies that support resilience and robustness.","container-title":"Environment and Development Economics","ISBN":"978-0-19-967785-6","note":"DOI: 10.1093/acprof:oso/9780199677856.003.0003","page":"95-116","publisher":"Oxford University Press","source":"Crossref","title":"Some Perspectives on Linked Ecosystems and Socioeconomic Systems","URL":"http://www.oxfordscholarship.com/view/10.1093/acprof:oso/9780199677856.001.0001/acprof-9780199677856-chapter-3","editor":[{"family":"Barrett","given":"Scott"},{"family":"Mäler","given":"Karl-Göran"},{"family":"Maskin","given":"Eric S."}],"author":[{"family":"Arrow","given":"Kenneth J."},{"family":"Ehrlich","given":"Paul R."},{"family":"Levin","given":"Simon A."}],"accessed":{"date-parts":[["2018",12,28]]},"issued":{"date-parts":[["2014",4,17]]}}}],"schema":"https://github.com/citation-style-language/schema/raw/master/csl-citation.json"} </w:instrText>
      </w:r>
      <w:r w:rsidR="00CF6926" w:rsidRPr="006925D4">
        <w:rPr>
          <w:rFonts w:ascii="Times New Roman" w:eastAsia="Times New Roman" w:hAnsi="Times New Roman" w:cs="Times New Roman"/>
          <w:sz w:val="24"/>
          <w:szCs w:val="24"/>
        </w:rPr>
        <w:fldChar w:fldCharType="separate"/>
      </w:r>
      <w:r w:rsidR="00CF6926" w:rsidRPr="006925D4">
        <w:rPr>
          <w:rFonts w:ascii="Times New Roman" w:eastAsia="Times New Roman" w:hAnsi="Times New Roman" w:cs="Times New Roman"/>
          <w:sz w:val="24"/>
          <w:szCs w:val="24"/>
        </w:rPr>
        <w:t>(Arrow, Ehrlich, and Levin 2014)</w:t>
      </w:r>
      <w:r w:rsidR="00CF6926" w:rsidRPr="006925D4">
        <w:rPr>
          <w:rFonts w:ascii="Times New Roman" w:eastAsia="Times New Roman" w:hAnsi="Times New Roman" w:cs="Times New Roman"/>
          <w:sz w:val="24"/>
          <w:szCs w:val="24"/>
        </w:rPr>
        <w:fldChar w:fldCharType="end"/>
      </w:r>
      <w:r w:rsidR="00CF6926" w:rsidRPr="006925D4">
        <w:rPr>
          <w:rFonts w:ascii="Times New Roman" w:eastAsia="Times New Roman" w:hAnsi="Times New Roman" w:cs="Times New Roman"/>
          <w:sz w:val="24"/>
          <w:szCs w:val="24"/>
        </w:rPr>
        <w:t xml:space="preserve">. </w:t>
      </w:r>
    </w:p>
    <w:p w14:paraId="23F04AB3" w14:textId="77777777" w:rsidR="000F0FD5" w:rsidRDefault="000F0FD5" w:rsidP="00E00589">
      <w:pPr>
        <w:pStyle w:val="ListParagraph"/>
        <w:ind w:left="0"/>
        <w:rPr>
          <w:b/>
        </w:rPr>
      </w:pPr>
    </w:p>
    <w:p w14:paraId="5E1551DA" w14:textId="40ADA1B0" w:rsidR="00847851" w:rsidRDefault="00F454C7" w:rsidP="006925D4">
      <w:pPr>
        <w:pStyle w:val="ListParagraph"/>
        <w:ind w:left="0"/>
        <w:rPr>
          <w:rFonts w:ascii="Times New Roman" w:eastAsia="Times New Roman" w:hAnsi="Times New Roman" w:cs="Times New Roman"/>
          <w:sz w:val="24"/>
          <w:szCs w:val="24"/>
        </w:rPr>
      </w:pPr>
      <w:r w:rsidRPr="006925D4">
        <w:rPr>
          <w:rFonts w:ascii="Times New Roman" w:eastAsia="Times New Roman" w:hAnsi="Times New Roman" w:cs="Times New Roman"/>
          <w:b/>
          <w:sz w:val="24"/>
          <w:szCs w:val="24"/>
        </w:rPr>
        <w:t>Hierarchical organization</w:t>
      </w:r>
      <w:r w:rsidRPr="001E7BB5">
        <w:rPr>
          <w:rFonts w:ascii="Times New Roman" w:eastAsia="Times New Roman" w:hAnsi="Times New Roman" w:cs="Times New Roman"/>
          <w:sz w:val="24"/>
          <w:szCs w:val="24"/>
        </w:rPr>
        <w:t xml:space="preserve"> of the Anthropocene System emerges naturally and inevitably from the </w:t>
      </w:r>
      <w:r w:rsidR="00A32A2A">
        <w:rPr>
          <w:rFonts w:ascii="Times New Roman" w:eastAsia="Times New Roman" w:hAnsi="Times New Roman" w:cs="Times New Roman"/>
          <w:sz w:val="24"/>
          <w:szCs w:val="24"/>
        </w:rPr>
        <w:t xml:space="preserve">fundamental attributes noted above. </w:t>
      </w:r>
      <w:r w:rsidR="00CD04E5">
        <w:rPr>
          <w:rFonts w:ascii="Times New Roman" w:eastAsia="Times New Roman" w:hAnsi="Times New Roman" w:cs="Times New Roman"/>
          <w:sz w:val="24"/>
          <w:szCs w:val="24"/>
        </w:rPr>
        <w:t>Indefinitely many levels ma</w:t>
      </w:r>
      <w:r w:rsidR="00596E9C">
        <w:rPr>
          <w:rFonts w:ascii="Times New Roman" w:eastAsia="Times New Roman" w:hAnsi="Times New Roman" w:cs="Times New Roman"/>
          <w:sz w:val="24"/>
          <w:szCs w:val="24"/>
        </w:rPr>
        <w:t xml:space="preserve">y be in play for any particular case.  </w:t>
      </w:r>
      <w:r w:rsidR="0034151D">
        <w:rPr>
          <w:rFonts w:ascii="Times New Roman" w:eastAsia="Times New Roman" w:hAnsi="Times New Roman" w:cs="Times New Roman"/>
          <w:sz w:val="24"/>
          <w:szCs w:val="24"/>
        </w:rPr>
        <w:t xml:space="preserve">The Framework </w:t>
      </w:r>
      <w:r w:rsidR="001369AC">
        <w:rPr>
          <w:rFonts w:ascii="Times New Roman" w:eastAsia="Times New Roman" w:hAnsi="Times New Roman" w:cs="Times New Roman"/>
          <w:sz w:val="24"/>
          <w:szCs w:val="24"/>
        </w:rPr>
        <w:t xml:space="preserve">of </w:t>
      </w:r>
      <w:r w:rsidR="0034151D">
        <w:rPr>
          <w:rFonts w:ascii="Times New Roman" w:eastAsia="Times New Roman" w:hAnsi="Times New Roman" w:cs="Times New Roman"/>
          <w:sz w:val="24"/>
          <w:szCs w:val="24"/>
        </w:rPr>
        <w:t xml:space="preserve">Figure 1 </w:t>
      </w:r>
      <w:r w:rsidR="001369AC">
        <w:rPr>
          <w:rFonts w:ascii="Times New Roman" w:eastAsia="Times New Roman" w:hAnsi="Times New Roman" w:cs="Times New Roman"/>
          <w:sz w:val="24"/>
          <w:szCs w:val="24"/>
        </w:rPr>
        <w:t xml:space="preserve">highlights </w:t>
      </w:r>
      <w:r w:rsidR="0034151D">
        <w:rPr>
          <w:rFonts w:ascii="Times New Roman" w:eastAsia="Times New Roman" w:hAnsi="Times New Roman" w:cs="Times New Roman"/>
          <w:sz w:val="24"/>
          <w:szCs w:val="24"/>
        </w:rPr>
        <w:t xml:space="preserve">three </w:t>
      </w:r>
      <w:r w:rsidR="00596E9C">
        <w:rPr>
          <w:rFonts w:ascii="Times New Roman" w:eastAsia="Times New Roman" w:hAnsi="Times New Roman" w:cs="Times New Roman"/>
          <w:sz w:val="24"/>
          <w:szCs w:val="24"/>
        </w:rPr>
        <w:t xml:space="preserve">that are often used in sustainability research </w:t>
      </w:r>
      <w:r w:rsidR="001369AC">
        <w:rPr>
          <w:rFonts w:ascii="Times New Roman" w:eastAsia="Times New Roman" w:hAnsi="Times New Roman" w:cs="Times New Roman"/>
          <w:sz w:val="24"/>
          <w:szCs w:val="24"/>
        </w:rPr>
        <w:t>(stippled planes)</w:t>
      </w:r>
      <w:r w:rsidR="00473731">
        <w:rPr>
          <w:rFonts w:ascii="Times New Roman" w:eastAsia="Times New Roman" w:hAnsi="Times New Roman" w:cs="Times New Roman"/>
          <w:sz w:val="24"/>
          <w:szCs w:val="24"/>
        </w:rPr>
        <w:t>: a meso- or focal level defined by the particular action situation of interest</w:t>
      </w:r>
      <w:r w:rsidR="00847851">
        <w:rPr>
          <w:rFonts w:ascii="Times New Roman" w:eastAsia="Times New Roman" w:hAnsi="Times New Roman" w:cs="Times New Roman"/>
          <w:sz w:val="24"/>
          <w:szCs w:val="24"/>
        </w:rPr>
        <w:t xml:space="preserve"> that is </w:t>
      </w:r>
      <w:r w:rsidR="001B10F7">
        <w:rPr>
          <w:rFonts w:ascii="Times New Roman" w:eastAsia="Times New Roman" w:hAnsi="Times New Roman" w:cs="Times New Roman"/>
          <w:sz w:val="24"/>
          <w:szCs w:val="24"/>
        </w:rPr>
        <w:t xml:space="preserve">always </w:t>
      </w:r>
      <w:r w:rsidR="00473731">
        <w:rPr>
          <w:rFonts w:ascii="Times New Roman" w:eastAsia="Times New Roman" w:hAnsi="Times New Roman" w:cs="Times New Roman"/>
          <w:sz w:val="24"/>
          <w:szCs w:val="24"/>
        </w:rPr>
        <w:t xml:space="preserve">embedded in </w:t>
      </w:r>
      <w:r w:rsidR="001B10F7">
        <w:rPr>
          <w:rFonts w:ascii="Times New Roman" w:eastAsia="Times New Roman" w:hAnsi="Times New Roman" w:cs="Times New Roman"/>
          <w:sz w:val="24"/>
          <w:szCs w:val="24"/>
        </w:rPr>
        <w:t xml:space="preserve">relevant </w:t>
      </w:r>
      <w:r w:rsidR="00473731">
        <w:rPr>
          <w:rFonts w:ascii="Times New Roman" w:eastAsia="Times New Roman" w:hAnsi="Times New Roman" w:cs="Times New Roman"/>
          <w:sz w:val="24"/>
          <w:szCs w:val="24"/>
        </w:rPr>
        <w:t>macro-</w:t>
      </w:r>
      <w:r w:rsidR="00847851">
        <w:rPr>
          <w:rFonts w:ascii="Times New Roman" w:eastAsia="Times New Roman" w:hAnsi="Times New Roman" w:cs="Times New Roman"/>
          <w:sz w:val="24"/>
          <w:szCs w:val="24"/>
        </w:rPr>
        <w:t xml:space="preserve"> and micro-</w:t>
      </w:r>
      <w:r w:rsidR="00473731">
        <w:rPr>
          <w:rFonts w:ascii="Times New Roman" w:eastAsia="Times New Roman" w:hAnsi="Times New Roman" w:cs="Times New Roman"/>
          <w:sz w:val="24"/>
          <w:szCs w:val="24"/>
        </w:rPr>
        <w:t>level phenomena</w:t>
      </w:r>
      <w:r w:rsidR="00847851">
        <w:rPr>
          <w:rFonts w:ascii="Times New Roman" w:eastAsia="Times New Roman" w:hAnsi="Times New Roman" w:cs="Times New Roman"/>
          <w:sz w:val="24"/>
          <w:szCs w:val="24"/>
        </w:rPr>
        <w:t xml:space="preserve">.  </w:t>
      </w:r>
    </w:p>
    <w:p w14:paraId="5A3F3ACE" w14:textId="77777777" w:rsidR="00847851" w:rsidRDefault="00847851" w:rsidP="006925D4">
      <w:pPr>
        <w:pStyle w:val="ListParagraph"/>
        <w:ind w:left="0"/>
        <w:rPr>
          <w:rFonts w:ascii="Times New Roman" w:eastAsia="Times New Roman" w:hAnsi="Times New Roman" w:cs="Times New Roman"/>
          <w:sz w:val="24"/>
          <w:szCs w:val="24"/>
        </w:rPr>
      </w:pPr>
    </w:p>
    <w:p w14:paraId="6827B0C9" w14:textId="51BFC341" w:rsidR="006A699F" w:rsidRDefault="00847851" w:rsidP="006925D4">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V</w:t>
      </w:r>
      <w:r w:rsidR="00473731" w:rsidRPr="00953F26">
        <w:rPr>
          <w:rFonts w:ascii="Times New Roman" w:eastAsia="Times New Roman" w:hAnsi="Times New Roman" w:cs="Times New Roman"/>
          <w:b/>
          <w:sz w:val="24"/>
          <w:szCs w:val="24"/>
        </w:rPr>
        <w:t>ertical</w:t>
      </w:r>
      <w:r w:rsidR="00473731" w:rsidRPr="00953F26" w:rsidDel="000C74E7">
        <w:rPr>
          <w:rFonts w:ascii="Times New Roman" w:eastAsia="Times New Roman" w:hAnsi="Times New Roman" w:cs="Times New Roman"/>
          <w:b/>
          <w:sz w:val="24"/>
          <w:szCs w:val="24"/>
        </w:rPr>
        <w:t xml:space="preserve"> </w:t>
      </w:r>
      <w:r w:rsidR="00473731" w:rsidRPr="00953F26">
        <w:rPr>
          <w:rFonts w:ascii="Times New Roman" w:eastAsia="Times New Roman" w:hAnsi="Times New Roman" w:cs="Times New Roman"/>
          <w:b/>
          <w:sz w:val="24"/>
          <w:szCs w:val="24"/>
        </w:rPr>
        <w:t>connections</w:t>
      </w:r>
      <w:r w:rsidR="00473731" w:rsidRPr="0095528B">
        <w:rPr>
          <w:rStyle w:val="FootnoteReference"/>
        </w:rPr>
        <w:footnoteReference w:id="4"/>
      </w:r>
      <w:r w:rsidR="00473731">
        <w:rPr>
          <w:rFonts w:ascii="Times New Roman" w:eastAsia="Times New Roman" w:hAnsi="Times New Roman" w:cs="Times New Roman"/>
          <w:sz w:val="24"/>
          <w:szCs w:val="24"/>
        </w:rPr>
        <w:t xml:space="preserve"> </w:t>
      </w:r>
      <w:r w:rsidR="00AC37B4">
        <w:rPr>
          <w:rFonts w:ascii="Times New Roman" w:eastAsia="Times New Roman" w:hAnsi="Times New Roman" w:cs="Times New Roman"/>
          <w:sz w:val="24"/>
          <w:szCs w:val="24"/>
        </w:rPr>
        <w:t xml:space="preserve">(black arrows) connect </w:t>
      </w:r>
      <w:r w:rsidR="00473731">
        <w:rPr>
          <w:rFonts w:ascii="Times New Roman" w:eastAsia="Times New Roman" w:hAnsi="Times New Roman" w:cs="Times New Roman"/>
          <w:sz w:val="24"/>
          <w:szCs w:val="24"/>
        </w:rPr>
        <w:t>hierarchical levels</w:t>
      </w:r>
      <w:r w:rsidR="00AC37B4">
        <w:rPr>
          <w:rFonts w:ascii="Times New Roman" w:eastAsia="Times New Roman" w:hAnsi="Times New Roman" w:cs="Times New Roman"/>
          <w:sz w:val="24"/>
          <w:szCs w:val="24"/>
        </w:rPr>
        <w:t xml:space="preserve"> in a variety of ways.</w:t>
      </w:r>
      <w:r w:rsidR="009C12A1">
        <w:rPr>
          <w:rFonts w:ascii="Times New Roman" w:eastAsia="Times New Roman" w:hAnsi="Times New Roman" w:cs="Times New Roman"/>
          <w:sz w:val="24"/>
          <w:szCs w:val="24"/>
        </w:rPr>
        <w:t xml:space="preserve">  </w:t>
      </w:r>
      <w:r w:rsidR="00814085">
        <w:rPr>
          <w:rFonts w:ascii="Times New Roman" w:eastAsia="Times New Roman" w:hAnsi="Times New Roman" w:cs="Times New Roman"/>
          <w:sz w:val="24"/>
          <w:szCs w:val="24"/>
        </w:rPr>
        <w:t xml:space="preserve">Sustainability science scholarship has long paid attention to </w:t>
      </w:r>
      <w:r w:rsidR="009C12A1">
        <w:rPr>
          <w:rFonts w:ascii="Times New Roman" w:eastAsia="Times New Roman" w:hAnsi="Times New Roman" w:cs="Times New Roman"/>
          <w:sz w:val="24"/>
          <w:szCs w:val="24"/>
        </w:rPr>
        <w:t xml:space="preserve">connections reaching down from the </w:t>
      </w:r>
      <w:r w:rsidR="00814085">
        <w:rPr>
          <w:rFonts w:ascii="Times New Roman" w:eastAsia="Times New Roman" w:hAnsi="Times New Roman" w:cs="Times New Roman"/>
          <w:sz w:val="24"/>
          <w:szCs w:val="24"/>
        </w:rPr>
        <w:t>macro-level</w:t>
      </w:r>
      <w:r w:rsidR="00853AD5">
        <w:rPr>
          <w:rFonts w:ascii="Times New Roman" w:eastAsia="Times New Roman" w:hAnsi="Times New Roman" w:cs="Times New Roman"/>
          <w:sz w:val="24"/>
          <w:szCs w:val="24"/>
        </w:rPr>
        <w:t xml:space="preserve"> </w:t>
      </w:r>
      <w:r w:rsidR="009C12A1">
        <w:rPr>
          <w:rFonts w:ascii="Times New Roman" w:eastAsia="Times New Roman" w:hAnsi="Times New Roman" w:cs="Times New Roman"/>
          <w:sz w:val="24"/>
          <w:szCs w:val="24"/>
        </w:rPr>
        <w:t xml:space="preserve">to </w:t>
      </w:r>
      <w:r w:rsidR="006914CC">
        <w:rPr>
          <w:rFonts w:ascii="Times New Roman" w:eastAsia="Times New Roman" w:hAnsi="Times New Roman" w:cs="Times New Roman"/>
          <w:sz w:val="24"/>
          <w:szCs w:val="24"/>
        </w:rPr>
        <w:t xml:space="preserve">influence meso-(focal) level dynamics:  </w:t>
      </w:r>
      <w:r w:rsidR="00853AD5">
        <w:rPr>
          <w:rFonts w:ascii="Times New Roman" w:eastAsia="Times New Roman" w:hAnsi="Times New Roman" w:cs="Times New Roman"/>
          <w:sz w:val="24"/>
          <w:szCs w:val="24"/>
        </w:rPr>
        <w:t>driving forces</w:t>
      </w:r>
      <w:r w:rsidR="004F0491">
        <w:rPr>
          <w:rFonts w:ascii="Times New Roman" w:eastAsia="Times New Roman" w:hAnsi="Times New Roman" w:cs="Times New Roman"/>
          <w:sz w:val="24"/>
          <w:szCs w:val="24"/>
        </w:rPr>
        <w:t xml:space="preserve"> </w:t>
      </w:r>
      <w:r w:rsidR="00F454C7" w:rsidRPr="001E7BB5">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{"citationID":"ImkPRvCO","properties":{"formattedCitation":"(Dietz 2017)","plainCitation":"(Dietz 2017)","noteIndex":0},"citationItems":[{"id":11824,"uris":["http://zotero.org/groups/2225246/items/3WU69IAP"],"uri":["http://zotero.org/groups/2225246/items/3WU69IAP"],"itemData":{"id":11824,"type":"article-journal","abstract":"Human actions are transforming ecosystems across the globe. Six frameworks aid in understanding the forces that drive human stress on the environment and human responses to this stress. Two of them, the stochastic impacts by regression on population, affluence and technology (STIRPAT) model and decomposition analysis, are approaches to analyzing data. Four describe the interrelated system of human actions and environmental responses: driving forces, pressures, states, impacts, responses (DPSIR); the Millennium Ecosystem Assessment (MA) framework; coupled human and natural systems (CHANS) and telecoupling; and social-ecological systems (SES). In applying these frameworks, attention must be given to the scale of analysis and to the effects of context. In addition to the frameworks there are four substantial research literatures providing theory and empirical analysis of how drivers place stress on the environment: a macrocomparative tradition, work on household energy consumption, land change science, and research on commons. Although these traditions remain somewhat separate, they are largely complementary.","container-title":"Annual Review of Environment and Resources","DOI":"10.1146/annurev-environ-110615-085440","issue":"1","page":"189-213","source":"Annual Reviews","title":"Drivers of Human Stress on the Environment in the Twenty-First Century","volume":"42","author":[{"family":"Dietz","given":"Thomas"}],"issued":{"date-parts":[["2017"]]}}}],"schema":"https://github.com/citation-style-language/schema/raw/master/csl-citation.json"} </w:instrText>
      </w:r>
      <w:r w:rsidR="00F454C7" w:rsidRPr="001E7BB5">
        <w:rPr>
          <w:rFonts w:ascii="Times New Roman" w:eastAsia="Times New Roman" w:hAnsi="Times New Roman" w:cs="Times New Roman"/>
          <w:sz w:val="24"/>
          <w:szCs w:val="24"/>
        </w:rPr>
        <w:fldChar w:fldCharType="separate"/>
      </w:r>
      <w:r w:rsidR="00F454C7" w:rsidRPr="001E7BB5">
        <w:rPr>
          <w:rFonts w:ascii="Times New Roman" w:eastAsia="Times New Roman" w:hAnsi="Times New Roman" w:cs="Times New Roman"/>
          <w:sz w:val="24"/>
          <w:szCs w:val="24"/>
        </w:rPr>
        <w:t>(Dietz 2017)</w:t>
      </w:r>
      <w:r w:rsidR="00F454C7" w:rsidRPr="001E7BB5">
        <w:rPr>
          <w:rFonts w:ascii="Times New Roman" w:eastAsia="Times New Roman" w:hAnsi="Times New Roman" w:cs="Times New Roman"/>
          <w:sz w:val="24"/>
          <w:szCs w:val="24"/>
        </w:rPr>
        <w:fldChar w:fldCharType="end"/>
      </w:r>
      <w:r w:rsidR="00C67904">
        <w:rPr>
          <w:rFonts w:ascii="Times New Roman" w:eastAsia="Times New Roman" w:hAnsi="Times New Roman" w:cs="Times New Roman"/>
          <w:sz w:val="24"/>
          <w:szCs w:val="24"/>
        </w:rPr>
        <w:t>;</w:t>
      </w:r>
      <w:r w:rsidR="00F454C7" w:rsidRPr="001E7BB5">
        <w:rPr>
          <w:rFonts w:ascii="Times New Roman" w:eastAsia="Times New Roman" w:hAnsi="Times New Roman" w:cs="Times New Roman"/>
          <w:sz w:val="24"/>
          <w:szCs w:val="24"/>
        </w:rPr>
        <w:t xml:space="preserve"> </w:t>
      </w:r>
      <w:r w:rsidR="001642EB">
        <w:rPr>
          <w:rFonts w:ascii="Times New Roman" w:eastAsia="Times New Roman" w:hAnsi="Times New Roman" w:cs="Times New Roman"/>
          <w:sz w:val="24"/>
          <w:szCs w:val="24"/>
        </w:rPr>
        <w:t xml:space="preserve">path-dependencies </w:t>
      </w:r>
      <w:r w:rsidR="00F454C7" w:rsidRPr="001E7BB5">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{"citationID":"P4YGsvXz","properties":{"formattedCitation":"(Seto et al. 2016)","plainCitation":"(Seto et al. 2016)","noteIndex":0},"citationItems":[{"id":11808,"uris":["http://zotero.org/groups/2225246/items/GK7J6DN2"],"uri":["http://zotero.org/groups/2225246/items/GK7J6DN2"],"itemData":{"id":11808,"type":"article-journal","abstract":"Existing technologies, institutions, and behavioral norms together act to constrain the rate and magnitude of carbon emissions reductions in the coming decades. The inertia of carbon emissions due to such mutually reinforcing physical, economic, and social constraints is referred to as carbon lock-in. Carbon lock-in is a special case of path dependency, which is common in the evolution of complex systems. However, carbon lock-in is particularly prone to entrenchment given the large capital costs, long infrastructure lifetimes, and interrelationships between the socioeconomic and technical systems involved. Further, the urgency of efforts to avoid dangerous climate change exacerbates the liability of even small lock-in risks. Although carbon lock-in has been recognized for years, efforts to characterize the types and causes of carbon lock-in, or to quantitatively assess and evaluate its policy implications, have been limited and scattered across a number of different disciplines. This systematic review of the literature synthesizes what is known about the types and causes of carbon lock-in, including the scale, magnitude, and longevity of the effects, and policy implications. We identify three main types of carbon lock-in and describe how they coevolve: (a) infrastructural and technological, (b) institutional, and (c) behavioral. Although each type of lock-in has its own set of processes, all three are tightly intertwined and contribute to the inertia of carbon emissions. We outline the conditions, opportunities, and strategies for fostering transitions toward less-carbon-intensive emissions trajectories. We conclude by proposing a carbon lock-in research agenda that can help bridge the gaps between science, knowledge, and policy-making.","container-title":"Annual Review of Environment and Resources","DOI":"10.1146/annurev-environ-110615-085934","issue":"1","page":"425-452","source":"Annual Reviews","title":"Carbon Lock-In: Types, Causes, and Policy Implications","title-short":"Carbon Lock-In","volume":"41","author":[{"family":"Seto","given":"Karen C."},{"family":"Davis","given":"Steven J."},{"family":"Mitchell","given":"Ronald B."},{"family":"Stokes","given":"Eleanor C."},{"family":"Unruh","given":"Gregory"},{"family":"Ürge-Vorsatz","given":"Diana"}],"issued":{"date-parts":[["2016"]]}}}],"schema":"https://github.com/citation-style-language/schema/raw/master/csl-citation.json"} </w:instrText>
      </w:r>
      <w:r w:rsidR="00F454C7" w:rsidRPr="001E7BB5">
        <w:rPr>
          <w:rFonts w:ascii="Times New Roman" w:eastAsia="Times New Roman" w:hAnsi="Times New Roman" w:cs="Times New Roman"/>
          <w:sz w:val="24"/>
          <w:szCs w:val="24"/>
        </w:rPr>
        <w:fldChar w:fldCharType="separate"/>
      </w:r>
      <w:r w:rsidR="00F454C7" w:rsidRPr="001E7BB5">
        <w:rPr>
          <w:rFonts w:ascii="Times New Roman" w:eastAsia="Times New Roman" w:hAnsi="Times New Roman" w:cs="Times New Roman"/>
          <w:sz w:val="24"/>
          <w:szCs w:val="24"/>
        </w:rPr>
        <w:t>(Seto et al. 2016)</w:t>
      </w:r>
      <w:r w:rsidR="00F454C7" w:rsidRPr="001E7BB5">
        <w:rPr>
          <w:rFonts w:ascii="Times New Roman" w:eastAsia="Times New Roman" w:hAnsi="Times New Roman" w:cs="Times New Roman"/>
          <w:sz w:val="24"/>
          <w:szCs w:val="24"/>
        </w:rPr>
        <w:fldChar w:fldCharType="end"/>
      </w:r>
      <w:r w:rsidR="00C67904">
        <w:rPr>
          <w:rFonts w:ascii="Times New Roman" w:eastAsia="Times New Roman" w:hAnsi="Times New Roman" w:cs="Times New Roman"/>
          <w:sz w:val="24"/>
          <w:szCs w:val="24"/>
        </w:rPr>
        <w:t>;</w:t>
      </w:r>
      <w:r w:rsidR="001642EB">
        <w:rPr>
          <w:rFonts w:ascii="Times New Roman" w:eastAsia="Times New Roman" w:hAnsi="Times New Roman" w:cs="Times New Roman"/>
          <w:sz w:val="24"/>
          <w:szCs w:val="24"/>
        </w:rPr>
        <w:t xml:space="preserve"> and </w:t>
      </w:r>
      <w:r w:rsidR="002B4DC9">
        <w:rPr>
          <w:rFonts w:ascii="Times New Roman" w:eastAsia="Times New Roman" w:hAnsi="Times New Roman" w:cs="Times New Roman"/>
          <w:sz w:val="24"/>
          <w:szCs w:val="24"/>
        </w:rPr>
        <w:t xml:space="preserve">certain </w:t>
      </w:r>
      <w:r w:rsidR="001642EB">
        <w:rPr>
          <w:rFonts w:ascii="Times New Roman" w:eastAsia="Times New Roman" w:hAnsi="Times New Roman" w:cs="Times New Roman"/>
          <w:sz w:val="24"/>
          <w:szCs w:val="24"/>
        </w:rPr>
        <w:t>other slow variable</w:t>
      </w:r>
      <w:r w:rsidR="002B4DC9">
        <w:rPr>
          <w:rFonts w:ascii="Times New Roman" w:eastAsia="Times New Roman" w:hAnsi="Times New Roman" w:cs="Times New Roman"/>
          <w:sz w:val="24"/>
          <w:szCs w:val="24"/>
        </w:rPr>
        <w:t xml:space="preserve"> processes </w:t>
      </w:r>
      <w:r w:rsidR="002B4DC9">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{"citationID":"a1kaqbn8i6g","properties":{"formattedCitation":"(Biggs et al. 2015)","plainCitation":"(Biggs et al. 2015)","noteIndex":0},"citationItems":[{"id":15983,"uris":["http://zotero.org/groups/2225246/items/XTP4Q2UL"],"uri":["http://zotero.org/groups/2225246/items/XTP4Q2UL"],"itemData":{"id":15983,"type":"chapter","container-title":"Principles for Building Resilience","event-place":"Cambridge","ISBN":"978-1-316-01424-0","note":"DOI: 10.1017/CBO9781316014240.006","page":"105-141","publisher":"Cambridge University Press","publisher-place":"Cambridge","source":"DOI.org (Crossref)","title":"Principle 3 –Manage slow variables and feedbacks","URL":"https://www.cambridge.org/core/product/identifier/CBO9781316014240A038/type/book_part","editor":[{"family":"Biggs","given":"Reinette"},{"family":"Schluter","given":"Maja"},{"family":"Schoon","given":"Michael L."}],"author":[{"family":"Biggs","given":"Reinette"},{"family":"Gordon","given":"Line"},{"family":"Raudsepp-Hearne","given":"Ciara"},{"family":"Schlüter","given":"Maja"},{"family":"Walker","given":"Brian"}],"accessed":{"date-parts":[["2019",8,27]]},"issued":{"date-parts":[["2015"]]}}}],"schema":"https://github.com/citation-style-language/schema/raw/master/csl-citation.json"} </w:instrText>
      </w:r>
      <w:r w:rsidR="002B4DC9">
        <w:rPr>
          <w:rFonts w:ascii="Times New Roman" w:eastAsia="Times New Roman" w:hAnsi="Times New Roman" w:cs="Times New Roman"/>
          <w:sz w:val="24"/>
          <w:szCs w:val="24"/>
        </w:rPr>
        <w:fldChar w:fldCharType="separate"/>
      </w:r>
      <w:r w:rsidR="0027518B" w:rsidRPr="0027518B">
        <w:rPr>
          <w:rFonts w:ascii="Times New Roman" w:hAnsi="Times New Roman" w:cs="Times New Roman"/>
          <w:sz w:val="24"/>
          <w:szCs w:val="24"/>
        </w:rPr>
        <w:t>(Biggs et al. 2015)</w:t>
      </w:r>
      <w:r w:rsidR="002B4DC9">
        <w:rPr>
          <w:rFonts w:ascii="Times New Roman" w:eastAsia="Times New Roman" w:hAnsi="Times New Roman" w:cs="Times New Roman"/>
          <w:sz w:val="24"/>
          <w:szCs w:val="24"/>
        </w:rPr>
        <w:fldChar w:fldCharType="end"/>
      </w:r>
      <w:r w:rsidR="00C67904">
        <w:rPr>
          <w:rFonts w:ascii="Times New Roman" w:eastAsia="Times New Roman" w:hAnsi="Times New Roman" w:cs="Times New Roman"/>
          <w:sz w:val="24"/>
          <w:szCs w:val="24"/>
        </w:rPr>
        <w:t xml:space="preserve">.  </w:t>
      </w:r>
      <w:r w:rsidR="006914CC">
        <w:rPr>
          <w:rFonts w:ascii="Times New Roman" w:eastAsia="Times New Roman" w:hAnsi="Times New Roman" w:cs="Times New Roman"/>
          <w:sz w:val="24"/>
          <w:szCs w:val="24"/>
        </w:rPr>
        <w:t xml:space="preserve"> </w:t>
      </w:r>
      <w:r w:rsidR="001642EB">
        <w:rPr>
          <w:rFonts w:ascii="Times New Roman" w:eastAsia="Times New Roman" w:hAnsi="Times New Roman" w:cs="Times New Roman"/>
          <w:sz w:val="24"/>
          <w:szCs w:val="24"/>
        </w:rPr>
        <w:t xml:space="preserve"> More recent</w:t>
      </w:r>
      <w:r w:rsidR="00BE14ED">
        <w:rPr>
          <w:rFonts w:ascii="Times New Roman" w:eastAsia="Times New Roman" w:hAnsi="Times New Roman" w:cs="Times New Roman"/>
          <w:sz w:val="24"/>
          <w:szCs w:val="24"/>
        </w:rPr>
        <w:t xml:space="preserve">ly, research has begun to </w:t>
      </w:r>
      <w:r w:rsidR="001642EB">
        <w:rPr>
          <w:rFonts w:ascii="Times New Roman" w:eastAsia="Times New Roman" w:hAnsi="Times New Roman" w:cs="Times New Roman"/>
          <w:sz w:val="24"/>
          <w:szCs w:val="24"/>
        </w:rPr>
        <w:t xml:space="preserve">emphasizes the </w:t>
      </w:r>
      <w:r w:rsidR="00BE14ED">
        <w:rPr>
          <w:rFonts w:ascii="Times New Roman" w:eastAsia="Times New Roman" w:hAnsi="Times New Roman" w:cs="Times New Roman"/>
          <w:sz w:val="24"/>
          <w:szCs w:val="24"/>
        </w:rPr>
        <w:t xml:space="preserve">importance of </w:t>
      </w:r>
      <w:r w:rsidR="001642EB">
        <w:rPr>
          <w:rFonts w:ascii="Times New Roman" w:eastAsia="Times New Roman" w:hAnsi="Times New Roman" w:cs="Times New Roman"/>
          <w:sz w:val="24"/>
          <w:szCs w:val="24"/>
        </w:rPr>
        <w:t>two way flows</w:t>
      </w:r>
      <w:r w:rsidR="00F82FC3">
        <w:rPr>
          <w:rFonts w:ascii="Times New Roman" w:eastAsia="Times New Roman" w:hAnsi="Times New Roman" w:cs="Times New Roman"/>
          <w:sz w:val="24"/>
          <w:szCs w:val="24"/>
        </w:rPr>
        <w:t xml:space="preserve"> </w:t>
      </w:r>
      <w:r w:rsidR="00D72966">
        <w:rPr>
          <w:rFonts w:ascii="Times New Roman" w:eastAsia="Times New Roman" w:hAnsi="Times New Roman" w:cs="Times New Roman"/>
          <w:sz w:val="24"/>
          <w:szCs w:val="24"/>
        </w:rPr>
        <w:t>connecting</w:t>
      </w:r>
      <w:r w:rsidR="00EF443E">
        <w:rPr>
          <w:rFonts w:ascii="Times New Roman" w:eastAsia="Times New Roman" w:hAnsi="Times New Roman" w:cs="Times New Roman"/>
          <w:sz w:val="24"/>
          <w:szCs w:val="24"/>
        </w:rPr>
        <w:t xml:space="preserve"> </w:t>
      </w:r>
      <w:r w:rsidR="00EF443E">
        <w:rPr>
          <w:rFonts w:ascii="Times New Roman" w:eastAsia="Times New Roman" w:hAnsi="Times New Roman" w:cs="Times New Roman"/>
          <w:sz w:val="24"/>
          <w:szCs w:val="24"/>
        </w:rPr>
        <w:lastRenderedPageBreak/>
        <w:t xml:space="preserve">multiple hierarchical levels </w:t>
      </w:r>
      <w:r w:rsidR="00F454C7" w:rsidRPr="001E7BB5">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{"citationID":"VaKI92zh","properties":{"formattedCitation":"(Mart\\uc0\\u237{}n-L\\uc0\\u243{}pez et al. 2019)","plainCitation":"(Martín-López et al. 2019)","noteIndex":0},"citationItems":[{"id":16821,"uris":["http://zotero.org/groups/2225246/items/P3AFBJDG"],"uri":["http://zotero.org/groups/2225246/items/P3AFBJDG"],"itemData":{"id":16821,"type":"article-journal","abstract":"Access to ecosystem services and influence on their management are structured by social relations among actors, which often occur across spatial scales. Such cross-scale social relations can be analysed through a telecoupling framework as decisions taken at local scales are often shaped by actors at larger scales. Analyzing these cross-scale relations is critical to create effective and equitable strategies to manage ecosystem services. Here, we develop an analytical framework –i.e. the ‘cross-scale influence-dependence framework’- to facilitate the analysis of power asymmetries and the distribution of ecosystem services among the beneficiaries. We illustrate the suitability of this framework through its retrospective application across four case studies, in which we characterize the level of dependence of multiple actors on a particular set of ecosystem services, and their influence on decision-making regarding these services across three spatial scales. The ‘cross-scale influence-dependence framework’ can improve our understanding of distributional and procedural equity and thus support the development of policies for sustainable management of ecosystem services.","container-title":"Journal of Environmental Management","DOI":"10.1016/j.jenvman.2019.04.029","ISSN":"0301-4797","journalAbbreviation":"Journal of Environmental Management","page":"251-263","source":"ScienceDirect","title":"A novel telecoupling framework to assess social relations across spatial scales for ecosystem services research","volume":"241","author":[{"family":"Martín-López","given":"Berta"},{"family":"Felipe-Lucia","given":"María R."},{"family":"Bennett","given":"Elena M."},{"family":"Norström","given":"Albert"},{"family":"Peterson","given":"Garry"},{"family":"Plieninger","given":"Tobias"},{"family":"Hicks","given":"Christina C."},{"family":"Turkelboom","given":"Francis"},{"family":"García-Llorente","given":"Marina"},{"family":"Jacobs","given":"Sander"},{"family":"Lavorel","given":"Sandra"},{"family":"Locatelli","given":"Bruno"}],"issued":{"date-parts":[["2019",7,1]]}}}],"schema":"https://github.com/citation-style-language/schema/raw/master/csl-citation.json"} </w:instrText>
      </w:r>
      <w:r w:rsidR="00F454C7" w:rsidRPr="001E7BB5">
        <w:rPr>
          <w:rFonts w:ascii="Times New Roman" w:eastAsia="Times New Roman" w:hAnsi="Times New Roman" w:cs="Times New Roman"/>
          <w:sz w:val="24"/>
          <w:szCs w:val="24"/>
        </w:rPr>
        <w:fldChar w:fldCharType="separate"/>
      </w:r>
      <w:r w:rsidR="00F454C7" w:rsidRPr="001E7BB5">
        <w:rPr>
          <w:rFonts w:ascii="Times New Roman" w:eastAsia="Times New Roman" w:hAnsi="Times New Roman" w:cs="Times New Roman"/>
          <w:sz w:val="24"/>
          <w:szCs w:val="24"/>
        </w:rPr>
        <w:t>(Martín-López et al. 2019)</w:t>
      </w:r>
      <w:r w:rsidR="00F454C7" w:rsidRPr="001E7BB5">
        <w:rPr>
          <w:rFonts w:ascii="Times New Roman" w:eastAsia="Times New Roman" w:hAnsi="Times New Roman" w:cs="Times New Roman"/>
          <w:sz w:val="24"/>
          <w:szCs w:val="24"/>
        </w:rPr>
        <w:fldChar w:fldCharType="end"/>
      </w:r>
      <w:r w:rsidR="001C4858">
        <w:rPr>
          <w:rFonts w:ascii="Times New Roman" w:eastAsia="Times New Roman" w:hAnsi="Times New Roman" w:cs="Times New Roman"/>
          <w:sz w:val="24"/>
          <w:szCs w:val="24"/>
        </w:rPr>
        <w:t>.</w:t>
      </w:r>
      <w:r w:rsidR="00BE14ED">
        <w:rPr>
          <w:rFonts w:ascii="Times New Roman" w:eastAsia="Times New Roman" w:hAnsi="Times New Roman" w:cs="Times New Roman"/>
          <w:sz w:val="24"/>
          <w:szCs w:val="24"/>
        </w:rPr>
        <w:t xml:space="preserve"> </w:t>
      </w:r>
      <w:r w:rsidR="001C4858">
        <w:rPr>
          <w:rFonts w:ascii="Times New Roman" w:eastAsia="Times New Roman" w:hAnsi="Times New Roman" w:cs="Times New Roman"/>
          <w:sz w:val="24"/>
          <w:szCs w:val="24"/>
        </w:rPr>
        <w:t xml:space="preserve">  S</w:t>
      </w:r>
      <w:r w:rsidR="00C67904">
        <w:rPr>
          <w:rFonts w:ascii="Times New Roman" w:eastAsia="Times New Roman" w:hAnsi="Times New Roman" w:cs="Times New Roman"/>
          <w:sz w:val="24"/>
          <w:szCs w:val="24"/>
        </w:rPr>
        <w:t xml:space="preserve">pecial attention </w:t>
      </w:r>
      <w:r w:rsidR="001C4858">
        <w:rPr>
          <w:rFonts w:ascii="Times New Roman" w:eastAsia="Times New Roman" w:hAnsi="Times New Roman" w:cs="Times New Roman"/>
          <w:sz w:val="24"/>
          <w:szCs w:val="24"/>
        </w:rPr>
        <w:t xml:space="preserve">has been </w:t>
      </w:r>
      <w:r w:rsidR="00C67904">
        <w:rPr>
          <w:rFonts w:ascii="Times New Roman" w:eastAsia="Times New Roman" w:hAnsi="Times New Roman" w:cs="Times New Roman"/>
          <w:sz w:val="24"/>
          <w:szCs w:val="24"/>
        </w:rPr>
        <w:t xml:space="preserve">given to </w:t>
      </w:r>
      <w:r w:rsidR="00F454C7" w:rsidRPr="001E7BB5">
        <w:rPr>
          <w:rFonts w:ascii="Times New Roman" w:eastAsia="Times New Roman" w:hAnsi="Times New Roman" w:cs="Times New Roman"/>
          <w:sz w:val="24"/>
          <w:szCs w:val="24"/>
        </w:rPr>
        <w:t>the role of polycentric connections across levels and elements of governance in guiding action for sustainability</w:t>
      </w:r>
      <w:r w:rsidR="00EB375D">
        <w:rPr>
          <w:rFonts w:ascii="Times New Roman" w:eastAsia="Times New Roman" w:hAnsi="Times New Roman" w:cs="Times New Roman"/>
          <w:sz w:val="24"/>
          <w:szCs w:val="24"/>
        </w:rPr>
        <w:t xml:space="preserve"> (see Section 8</w:t>
      </w:r>
      <w:r w:rsidR="000F3BD2">
        <w:rPr>
          <w:rFonts w:ascii="Times New Roman" w:eastAsia="Times New Roman" w:hAnsi="Times New Roman" w:cs="Times New Roman"/>
          <w:sz w:val="24"/>
          <w:szCs w:val="24"/>
        </w:rPr>
        <w:t xml:space="preserve"> for further details</w:t>
      </w:r>
      <w:r w:rsidR="00EB375D">
        <w:rPr>
          <w:rFonts w:ascii="Times New Roman" w:eastAsia="Times New Roman" w:hAnsi="Times New Roman" w:cs="Times New Roman"/>
          <w:sz w:val="24"/>
          <w:szCs w:val="24"/>
        </w:rPr>
        <w:t>).</w:t>
      </w:r>
      <w:r w:rsidR="00F454C7" w:rsidRPr="001E7BB5">
        <w:rPr>
          <w:rFonts w:ascii="Times New Roman" w:eastAsia="Times New Roman" w:hAnsi="Times New Roman" w:cs="Times New Roman"/>
          <w:sz w:val="24"/>
          <w:szCs w:val="24"/>
        </w:rPr>
        <w:t xml:space="preserve"> </w:t>
      </w:r>
      <w:r w:rsidR="00883CFC">
        <w:rPr>
          <w:rFonts w:ascii="Times New Roman" w:eastAsia="Times New Roman" w:hAnsi="Times New Roman" w:cs="Times New Roman"/>
          <w:sz w:val="24"/>
          <w:szCs w:val="24"/>
        </w:rPr>
        <w:t xml:space="preserve"> </w:t>
      </w:r>
    </w:p>
    <w:p w14:paraId="088195DD" w14:textId="77777777" w:rsidR="006A699F" w:rsidRDefault="006A699F" w:rsidP="006925D4">
      <w:pPr>
        <w:pStyle w:val="ListParagraph"/>
        <w:ind w:left="0"/>
        <w:rPr>
          <w:rFonts w:ascii="Times New Roman" w:eastAsia="Times New Roman" w:hAnsi="Times New Roman" w:cs="Times New Roman"/>
          <w:sz w:val="24"/>
          <w:szCs w:val="24"/>
        </w:rPr>
      </w:pPr>
    </w:p>
    <w:p w14:paraId="3C8CBA15" w14:textId="716D2191" w:rsidR="00E00589" w:rsidRPr="001E7BB5" w:rsidRDefault="00883CFC" w:rsidP="00E00589">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Horizontal c</w:t>
      </w:r>
      <w:r w:rsidR="00E00589" w:rsidRPr="006925D4">
        <w:rPr>
          <w:rFonts w:ascii="Times New Roman" w:eastAsia="Times New Roman" w:hAnsi="Times New Roman" w:cs="Times New Roman"/>
          <w:b/>
          <w:sz w:val="24"/>
          <w:szCs w:val="24"/>
        </w:rPr>
        <w:t>onnections</w:t>
      </w:r>
      <w:r w:rsidR="00E00589" w:rsidRPr="001E7BB5">
        <w:rPr>
          <w:rFonts w:ascii="Times New Roman" w:eastAsia="Times New Roman" w:hAnsi="Times New Roman" w:cs="Times New Roman"/>
          <w:sz w:val="24"/>
          <w:szCs w:val="24"/>
        </w:rPr>
        <w:t xml:space="preserve"> </w:t>
      </w:r>
      <w:r w:rsidR="006A699F">
        <w:rPr>
          <w:rFonts w:ascii="Times New Roman" w:eastAsia="Times New Roman" w:hAnsi="Times New Roman" w:cs="Times New Roman"/>
          <w:sz w:val="24"/>
          <w:szCs w:val="24"/>
        </w:rPr>
        <w:t>(</w:t>
      </w:r>
      <w:r w:rsidR="006A699F" w:rsidRPr="006925D4">
        <w:rPr>
          <w:rFonts w:ascii="Times New Roman" w:eastAsia="Times New Roman" w:hAnsi="Times New Roman" w:cs="Times New Roman"/>
          <w:color w:val="538135" w:themeColor="accent6" w:themeShade="BF"/>
          <w:sz w:val="24"/>
          <w:szCs w:val="24"/>
        </w:rPr>
        <w:t>green arrows</w:t>
      </w:r>
      <w:r w:rsidR="006A699F">
        <w:rPr>
          <w:rFonts w:ascii="Times New Roman" w:eastAsia="Times New Roman" w:hAnsi="Times New Roman" w:cs="Times New Roman"/>
          <w:sz w:val="24"/>
          <w:szCs w:val="24"/>
        </w:rPr>
        <w:t xml:space="preserve">) </w:t>
      </w:r>
      <w:r w:rsidR="00E00589" w:rsidRPr="001E7BB5">
        <w:rPr>
          <w:rFonts w:ascii="Times New Roman" w:eastAsia="Times New Roman" w:hAnsi="Times New Roman" w:cs="Times New Roman"/>
          <w:sz w:val="24"/>
          <w:szCs w:val="24"/>
        </w:rPr>
        <w:t xml:space="preserve">among individual actors and other elements of the Anthropocene System </w:t>
      </w:r>
      <w:proofErr w:type="gramStart"/>
      <w:r w:rsidR="00E00589" w:rsidRPr="001E7BB5">
        <w:rPr>
          <w:rFonts w:ascii="Times New Roman" w:eastAsia="Times New Roman" w:hAnsi="Times New Roman" w:cs="Times New Roman"/>
          <w:sz w:val="24"/>
          <w:szCs w:val="24"/>
        </w:rPr>
        <w:t>exist, but</w:t>
      </w:r>
      <w:proofErr w:type="gramEnd"/>
      <w:r w:rsidR="00E00589" w:rsidRPr="001E7BB5">
        <w:rPr>
          <w:rFonts w:ascii="Times New Roman" w:eastAsia="Times New Roman" w:hAnsi="Times New Roman" w:cs="Times New Roman"/>
          <w:sz w:val="24"/>
          <w:szCs w:val="24"/>
        </w:rPr>
        <w:t xml:space="preserve"> are incomplete. Research therefore has to take seriously the </w:t>
      </w:r>
      <w:r w:rsidR="00C66FF8" w:rsidRPr="001E7BB5">
        <w:rPr>
          <w:rFonts w:ascii="Times New Roman" w:eastAsia="Times New Roman" w:hAnsi="Times New Roman" w:cs="Times New Roman"/>
          <w:sz w:val="24"/>
          <w:szCs w:val="24"/>
        </w:rPr>
        <w:t xml:space="preserve">persistent </w:t>
      </w:r>
      <w:r w:rsidR="00500334">
        <w:rPr>
          <w:rFonts w:ascii="Times New Roman" w:eastAsia="Times New Roman" w:hAnsi="Times New Roman" w:cs="Times New Roman"/>
          <w:sz w:val="24"/>
          <w:szCs w:val="24"/>
        </w:rPr>
        <w:t xml:space="preserve">heterogeneity </w:t>
      </w:r>
      <w:r w:rsidR="00C66FF8" w:rsidRPr="001E7BB5">
        <w:rPr>
          <w:rFonts w:ascii="Times New Roman" w:eastAsia="Times New Roman" w:hAnsi="Times New Roman" w:cs="Times New Roman"/>
          <w:sz w:val="24"/>
          <w:szCs w:val="24"/>
        </w:rPr>
        <w:t xml:space="preserve">of </w:t>
      </w:r>
      <w:r w:rsidR="00E00589" w:rsidRPr="001E7BB5">
        <w:rPr>
          <w:rFonts w:ascii="Times New Roman" w:eastAsia="Times New Roman" w:hAnsi="Times New Roman" w:cs="Times New Roman"/>
          <w:sz w:val="24"/>
          <w:szCs w:val="24"/>
        </w:rPr>
        <w:t>different patches of the system</w:t>
      </w:r>
      <w:r w:rsidR="00C66FF8" w:rsidRPr="001E7BB5">
        <w:rPr>
          <w:rFonts w:ascii="Times New Roman" w:eastAsia="Times New Roman" w:hAnsi="Times New Roman" w:cs="Times New Roman"/>
          <w:sz w:val="24"/>
          <w:szCs w:val="24"/>
        </w:rPr>
        <w:t xml:space="preserve"> and the partial connections among them</w:t>
      </w:r>
      <w:r w:rsidR="00E00589" w:rsidRPr="001E7BB5">
        <w:rPr>
          <w:rFonts w:ascii="Times New Roman" w:eastAsia="Times New Roman" w:hAnsi="Times New Roman" w:cs="Times New Roman"/>
          <w:sz w:val="24"/>
          <w:szCs w:val="24"/>
        </w:rPr>
        <w:t>.  Sustainability science has long focused attention on the externality aspect of</w:t>
      </w:r>
      <w:r w:rsidR="00C66FF8" w:rsidRPr="001E7BB5">
        <w:rPr>
          <w:rFonts w:ascii="Times New Roman" w:eastAsia="Times New Roman" w:hAnsi="Times New Roman" w:cs="Times New Roman"/>
          <w:sz w:val="24"/>
          <w:szCs w:val="24"/>
        </w:rPr>
        <w:t xml:space="preserve"> these connections</w:t>
      </w:r>
      <w:r w:rsidR="00646A27">
        <w:rPr>
          <w:rFonts w:ascii="Times New Roman" w:eastAsia="Times New Roman" w:hAnsi="Times New Roman" w:cs="Times New Roman"/>
          <w:sz w:val="24"/>
          <w:szCs w:val="24"/>
        </w:rPr>
        <w:t xml:space="preserve"> </w:t>
      </w:r>
      <w:r w:rsidR="00646A27">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{"citationID":"a2037f9rma7","properties":{"formattedCitation":"(P. S. Dasgupta and Ehrlich 2013)","plainCitation":"(P. S. Dasgupta and Ehrlich 2013)","noteIndex":0},"citationItems":[{"id":18537,"uris":["http://zotero.org/groups/2225246/items/66JEMNW6"],"uri":["http://zotero.org/groups/2225246/items/66JEMNW6"],"itemData":{"id":18537,"type":"article-journal","abstract":"Growing concerns that contemporary patterns of economic development are unsustainable have given rise to an extensive empirical literature on population growth, consumption increases, and our growing use of nature's products and services. However, far less has been done to reach a theoretical understanding of the socio-ecological processes at work at the populationconsumption-environment nexus. In this Research Article, we highlight the ubiquity of externalities (which are the unaccounted for consequences for others, including future people) of decisions made by each of us on reproduction, consumption, and the use of our natural environment. Externalities, of which the \"tragedy of the commons\" remains the most widely discussed illustration, are a cause of inefficiency in the allocation of resources across space, time, and contingencies; in many situations, externalities accentuate inequity as well. Here, we identify and classify externalities in consumption and reproductive decisions and use of the natural environment so as to construct a unified theoretical framework for the study of data drawn from the nexus. We show that externalities at the nexus are not self-correcting in the marketplace. We also show that fundamental nonlinearities, built into several categories of externalities, amplify the socio-ecological processes operating at the nexus. Eliminating the externalities would, therefore, require urgent collective action at both local and global levels.","archive":"JSTOR","container-title":"Science","ISSN":"0036-8075","issue":"6130","page":"324-328","source":"JSTOR","title":"Pervasive Externalities at the Population, Consumption, and Environment Nexus","volume":"340","author":[{"family":"Dasgupta","given":"Partha S."},{"family":"Ehrlich","given":"Paul R."}],"issued":{"date-parts":[["2013"]]}}}],"schema":"https://github.com/citation-style-language/schema/raw/master/csl-citation.json"} </w:instrText>
      </w:r>
      <w:r w:rsidR="00646A27">
        <w:rPr>
          <w:rFonts w:ascii="Times New Roman" w:eastAsia="Times New Roman" w:hAnsi="Times New Roman" w:cs="Times New Roman"/>
          <w:sz w:val="24"/>
          <w:szCs w:val="24"/>
        </w:rPr>
        <w:fldChar w:fldCharType="separate"/>
      </w:r>
      <w:r w:rsidR="0027518B" w:rsidRPr="0027518B">
        <w:rPr>
          <w:rFonts w:ascii="Times New Roman" w:hAnsi="Times New Roman" w:cs="Times New Roman"/>
          <w:sz w:val="24"/>
          <w:szCs w:val="24"/>
        </w:rPr>
        <w:t>(P. S. Dasgupta and Ehrlich 2013)</w:t>
      </w:r>
      <w:r w:rsidR="00646A27">
        <w:rPr>
          <w:rFonts w:ascii="Times New Roman" w:eastAsia="Times New Roman" w:hAnsi="Times New Roman" w:cs="Times New Roman"/>
          <w:sz w:val="24"/>
          <w:szCs w:val="24"/>
        </w:rPr>
        <w:fldChar w:fldCharType="end"/>
      </w:r>
      <w:r w:rsidR="004B1752">
        <w:rPr>
          <w:rFonts w:ascii="Times New Roman" w:eastAsia="Times New Roman" w:hAnsi="Times New Roman" w:cs="Times New Roman"/>
          <w:sz w:val="24"/>
          <w:szCs w:val="24"/>
        </w:rPr>
        <w:t xml:space="preserve">.   </w:t>
      </w:r>
      <w:r w:rsidR="00E00589" w:rsidRPr="001E7BB5">
        <w:rPr>
          <w:rFonts w:ascii="Times New Roman" w:eastAsia="Times New Roman" w:hAnsi="Times New Roman" w:cs="Times New Roman"/>
          <w:sz w:val="24"/>
          <w:szCs w:val="24"/>
        </w:rPr>
        <w:t>Studies of connectivity relationships have also begun to address the propagation of disturbance and novelty through the Anthropocene System</w:t>
      </w:r>
      <w:r w:rsidR="00907134" w:rsidRPr="001E7BB5">
        <w:rPr>
          <w:rFonts w:ascii="Times New Roman" w:eastAsia="Times New Roman" w:hAnsi="Times New Roman" w:cs="Times New Roman"/>
          <w:sz w:val="24"/>
          <w:szCs w:val="24"/>
        </w:rPr>
        <w:t xml:space="preserve"> </w:t>
      </w:r>
      <w:r w:rsidR="00907134" w:rsidRPr="001E7BB5">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{"citationID":"ibn5btEK","properties":{"formattedCitation":"(May, Levin, and Sugihara 2008)","plainCitation":"(May, Levin, and Sugihara 2008)","noteIndex":0},"citationItems":[{"id":16493,"uris":["http://zotero.org/groups/2225246/items/UMQS6KSZ"],"uri":["http://zotero.org/groups/2225246/items/UMQS6KSZ"],"itemData":{"id":16493,"type":"article-journal","abstract":"There is common ground in analyzing financial systems and ecosystems, especially in the need to identify conditions that dispose a system to be knocked from seeming stability into another, less happy state.","container-title":"Nature; London","DOI":"http://dx.doi.org.ezp-prod1.hul.harvard.edu/10.1038/451893a","ISSN":"00280836","issue":"7181","language":"English","page":"893-5","source":"ProQuest","title":"Complex systems: Ecology for bankers","title-short":"Complex systems","volume":"451","author":[{"family":"May","given":"Robert M."},{"family":"Levin","given":"Simon A."},{"family":"Sugihara","given":"George"}],"issued":{"date-parts":[["2008",2,21]]}}}],"schema":"https://github.com/citation-style-language/schema/raw/master/csl-citation.json"} </w:instrText>
      </w:r>
      <w:r w:rsidR="00907134" w:rsidRPr="001E7BB5">
        <w:rPr>
          <w:rFonts w:ascii="Times New Roman" w:eastAsia="Times New Roman" w:hAnsi="Times New Roman" w:cs="Times New Roman"/>
          <w:sz w:val="24"/>
          <w:szCs w:val="24"/>
        </w:rPr>
        <w:fldChar w:fldCharType="separate"/>
      </w:r>
      <w:r w:rsidR="00907134" w:rsidRPr="001E7BB5">
        <w:rPr>
          <w:rFonts w:ascii="Times New Roman" w:eastAsia="Times New Roman" w:hAnsi="Times New Roman" w:cs="Times New Roman"/>
          <w:sz w:val="24"/>
          <w:szCs w:val="24"/>
        </w:rPr>
        <w:t>(May, Levin, and Sugihara 2008)</w:t>
      </w:r>
      <w:r w:rsidR="00907134" w:rsidRPr="001E7BB5">
        <w:rPr>
          <w:rFonts w:ascii="Times New Roman" w:eastAsia="Times New Roman" w:hAnsi="Times New Roman" w:cs="Times New Roman"/>
          <w:sz w:val="24"/>
          <w:szCs w:val="24"/>
        </w:rPr>
        <w:fldChar w:fldCharType="end"/>
      </w:r>
      <w:r w:rsidR="00880926">
        <w:rPr>
          <w:rFonts w:ascii="Times New Roman" w:eastAsia="Times New Roman" w:hAnsi="Times New Roman" w:cs="Times New Roman"/>
          <w:sz w:val="24"/>
          <w:szCs w:val="24"/>
        </w:rPr>
        <w:t xml:space="preserve"> </w:t>
      </w:r>
      <w:r w:rsidR="00880926">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{"citationID":"alg0j6vgcs","properties":{"formattedCitation":"(Rogge, Kern, and Howlett 2017)","plainCitation":"(Rogge, Kern, and Howlett 2017)","noteIndex":0},"citationItems":[{"id":18503,"uris":["http://zotero.org/groups/2225246/items/JU5I9X88"],"uri":["http://zotero.org/groups/2225246/items/JU5I9X88"],"itemData":{"id":18503,"type":"article-journal","abstract":"Energy transitions face multiple barriers, lock-in, path dependencies and resistance to change which require strategic policy efforts to be overcome. In this regard, it has been increasingly recognised that a multiplicity of instruments – or instrument mixes – are needed to foster low-carbon transitions. In addition, over the past few years a broader conceptualization of policy mixes for sustainability transitions has emerged which we adopt in this special issue. Such a broader perspective not only examines the interaction of instruments, but also captures corresponding policy strategies with their long-term targets and pays greater attention to the associated policy processes. It also encompasses the analysis of overarching policy mix characteristics such as consistency, coherence or credibility, as well as policy design considerations. Furthermore, it embraces the analysis of actors and institutions involved in developing and implementing such policy mixes. To explicitly consider these further aspects of policy mixes, this special issue includes fifteen papers with different analytical perspectives drawing on a range of social science disciplines, such as environmental economics, innovation studies and policy sciences. It is our hope that the conceptual and empirical advances presented here will stimulate diverse future research and inform policy advice on policy mixes for energy transitions.","collection-title":"Policy mixes for energy transitions","container-title":"Energy Research &amp; Social Science","DOI":"10.1016/j.erss.2017.09.025","ISSN":"2214-6296","journalAbbreviation":"Energy Research &amp; Social Science","language":"en","page":"1-10","source":"ScienceDirect","title":"Conceptual and empirical advances in analysing policy mixes for energy transitions","volume":"33","author":[{"family":"Rogge","given":"Karoline S."},{"family":"Kern","given":"Florian"},{"family":"Howlett","given":"Michael"}],"issued":{"date-parts":[["2017",11,1]]}}}],"schema":"https://github.com/citation-style-language/schema/raw/master/csl-citation.json"} </w:instrText>
      </w:r>
      <w:r w:rsidR="00880926">
        <w:rPr>
          <w:rFonts w:ascii="Times New Roman" w:eastAsia="Times New Roman" w:hAnsi="Times New Roman" w:cs="Times New Roman"/>
          <w:sz w:val="24"/>
          <w:szCs w:val="24"/>
        </w:rPr>
        <w:fldChar w:fldCharType="separate"/>
      </w:r>
      <w:r w:rsidR="0027518B" w:rsidRPr="0027518B">
        <w:rPr>
          <w:rFonts w:ascii="Times New Roman" w:hAnsi="Times New Roman" w:cs="Times New Roman"/>
          <w:sz w:val="24"/>
          <w:szCs w:val="24"/>
        </w:rPr>
        <w:t>(Rogge, Kern, and Howlett 2017)</w:t>
      </w:r>
      <w:r w:rsidR="00880926">
        <w:rPr>
          <w:rFonts w:ascii="Times New Roman" w:eastAsia="Times New Roman" w:hAnsi="Times New Roman" w:cs="Times New Roman"/>
          <w:sz w:val="24"/>
          <w:szCs w:val="24"/>
        </w:rPr>
        <w:fldChar w:fldCharType="end"/>
      </w:r>
      <w:r w:rsidR="00E00589" w:rsidRPr="001E7BB5">
        <w:rPr>
          <w:rFonts w:ascii="Times New Roman" w:eastAsia="Times New Roman" w:hAnsi="Times New Roman" w:cs="Times New Roman"/>
          <w:sz w:val="24"/>
          <w:szCs w:val="24"/>
        </w:rPr>
        <w:t xml:space="preserve">.   More generally, studies of </w:t>
      </w:r>
      <w:r w:rsidR="00E00589" w:rsidRPr="006925D4">
        <w:rPr>
          <w:rFonts w:ascii="Times New Roman" w:eastAsia="Times New Roman" w:hAnsi="Times New Roman" w:cs="Times New Roman"/>
          <w:b/>
          <w:sz w:val="24"/>
          <w:szCs w:val="24"/>
        </w:rPr>
        <w:t>teleconnections</w:t>
      </w:r>
      <w:r w:rsidR="00E00589" w:rsidRPr="001E7BB5">
        <w:rPr>
          <w:rFonts w:ascii="Times New Roman" w:eastAsia="Times New Roman" w:hAnsi="Times New Roman" w:cs="Times New Roman"/>
          <w:sz w:val="24"/>
          <w:szCs w:val="24"/>
        </w:rPr>
        <w:t xml:space="preserve"> among people, materials, information and places </w:t>
      </w:r>
      <w:r w:rsidR="00E00589" w:rsidRPr="001E7BB5">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{"citationID":"nvsbOk2W","properties":{"formattedCitation":"(Hull and Liu 2018)","plainCitation":"(Hull and Liu 2018)","noteIndex":0},"citationItems":[{"id":13379,"uris":["http://zotero.org/groups/2225246/items/RSWMTA2A"],"uri":["http://zotero.org/groups/2225246/items/RSWMTA2A"],"itemData":{"id":13379,"type":"article-journal","abstract":"Telecoupling refers to socioeconomic and environmental interactions between distant coupled human and natural systems, and has become more extensive and intensive in the globalized era. The integrated framework of telecoupling examines flows of information, energy, matter, people, organisms, and other things such as financial capital and goods and products around the globe. It pinpoints causes and effects arising from engagement of diverse agents in the global sphere. This first special feature on telecoupling includes 16 articles that explore diverse telecouplings including trade, migration, tourism, information exchange, and transnational product certification schemes. Here we synthesize the articles by describing eight overarching lessons learned. These include the impact of physical, social, and institutional distance on telecouplings, key roles of agents and their inter-relationships, and the important function of telecoupling in enhancing information signals over long distances. Several lessons directly apply to global sustainability challenges, such as the importance of recognizing trade-offs between local and global sustainability and the need for multi-level management and governance solutions. We also suggest five areas of future research to help propel this nascent field forward and further cement its applicability to addressing global sustainability challenges.","container-title":"Ecology and Society","DOI":"10.5751/ES-10494-230441","ISSN":"1708-3087","issue":"4","language":"en","source":"www.ecologyandsociety.org","title":"Telecoupling: A new frontier for global sustainability","title-short":"Telecoupling","URL":"https://www.ecologyandsociety.org/vol23/iss4/art41/","volume":"23","author":[{"family":"Hull","given":"Vanessa"},{"family":"Liu","given":"Jianguo"}],"accessed":{"date-parts":[["2019",1,31]]},"issued":{"date-parts":[["2018",12,12]]}}}],"schema":"https://github.com/citation-style-language/schema/raw/master/csl-citation.json"} </w:instrText>
      </w:r>
      <w:r w:rsidR="00E00589" w:rsidRPr="001E7BB5">
        <w:rPr>
          <w:rFonts w:ascii="Times New Roman" w:eastAsia="Times New Roman" w:hAnsi="Times New Roman" w:cs="Times New Roman"/>
          <w:sz w:val="24"/>
          <w:szCs w:val="24"/>
        </w:rPr>
        <w:fldChar w:fldCharType="separate"/>
      </w:r>
      <w:r w:rsidR="00E00589" w:rsidRPr="001E7BB5">
        <w:rPr>
          <w:rFonts w:ascii="Times New Roman" w:eastAsia="Times New Roman" w:hAnsi="Times New Roman" w:cs="Times New Roman"/>
          <w:sz w:val="24"/>
          <w:szCs w:val="24"/>
        </w:rPr>
        <w:t>(Hull and Liu 2018)</w:t>
      </w:r>
      <w:r w:rsidR="00E00589" w:rsidRPr="001E7BB5">
        <w:rPr>
          <w:rFonts w:ascii="Times New Roman" w:eastAsia="Times New Roman" w:hAnsi="Times New Roman" w:cs="Times New Roman"/>
          <w:sz w:val="24"/>
          <w:szCs w:val="24"/>
        </w:rPr>
        <w:fldChar w:fldCharType="end"/>
      </w:r>
      <w:r w:rsidR="00E00589" w:rsidRPr="001E7BB5">
        <w:rPr>
          <w:rFonts w:ascii="Times New Roman" w:eastAsia="Times New Roman" w:hAnsi="Times New Roman" w:cs="Times New Roman"/>
          <w:sz w:val="24"/>
          <w:szCs w:val="24"/>
        </w:rPr>
        <w:t xml:space="preserve">, of social connectivity in actor networks </w:t>
      </w:r>
      <w:r w:rsidR="00E00589" w:rsidRPr="001E7BB5">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{"citationID":"hN4ywJnx","properties":{"formattedCitation":"(Sayles et al. 2019)","plainCitation":"(Sayles et al. 2019)","noteIndex":0},"citationItems":[{"id":16831,"uris":["http://zotero.org/groups/2225246/items/IRS6NXDK"],"uri":["http://zotero.org/groups/2225246/items/IRS6NXDK"],"itemData":{"id":16831,"type":"article-journal","abstract":"Social-ecological network (SEN) concepts and tools are increasingly used in human-environment and sustainability sciences. We take stock of this budding research area to further show the strength of SEN analysis for complex human-environment settings, identify future synergies between SEN and wider human-environment research, and provide guidance about when to use different kinds of SEN approaches and models. We characterize SEN research along a spectrum specifying the degree of explicit network representation of system components and dynamics. We then systematically review one end of this spectrum, what we term ‘fully articulated SEN’ studies, which specifically model unique social and ecological units and relationships. Results show a larger number of papers focus on methodological advancement and applied ends. While there has been some development and testing of theories, this remains an area for future work and would help develop SENs as a unique field of research, not just a method. Authors have studied diverse systems, while mainly focusing on the problem of social-ecological fit alongside a scattering of other topics. There is strong potential, however, to engage other issues central to human-environment studies. Analyzing the simultaneous effects of multiple social, environmental, and coupled processes, change over time, and linking network structures to outcomes are also areas for future advancement. This review provides a comprehensive assessment of (fully articulated) SEN research, a necessary step that can help scholars develop comparable cases and fill research gaps.","container-title":"Environmental Research Letters","DOI":"10.1088/1748-9326/ab2619","ISSN":"1748-9326","issue":"9","journalAbbreviation":"Environ. Res. Lett.","language":"en","page":"093003","source":"Institute of Physics","title":"Social-ecological network analysis for sustainability sciences: a systematic review and innovative research agenda for the future","title-short":"Social-ecological network analysis for sustainability sciences","volume":"14","author":[{"family":"Sayles","given":"J. S."},{"family":"Garcia","given":"M. Mancilla"},{"family":"Hamilton","given":"M."},{"family":"Alexander","given":"S. M."},{"family":"Baggio","given":"J. A."},{"family":"Fischer","given":"A. P."},{"family":"Ingold","given":"K."},{"family":"Meredith","given":"G. R."},{"family":"Pittman","given":"J."}],"issued":{"date-parts":[["2019",8]]}}}],"schema":"https://github.com/citation-style-language/schema/raw/master/csl-citation.json"} </w:instrText>
      </w:r>
      <w:r w:rsidR="00E00589" w:rsidRPr="001E7BB5">
        <w:rPr>
          <w:rFonts w:ascii="Times New Roman" w:eastAsia="Times New Roman" w:hAnsi="Times New Roman" w:cs="Times New Roman"/>
          <w:sz w:val="24"/>
          <w:szCs w:val="24"/>
        </w:rPr>
        <w:fldChar w:fldCharType="separate"/>
      </w:r>
      <w:r w:rsidR="00E00589" w:rsidRPr="001E7BB5">
        <w:rPr>
          <w:rFonts w:ascii="Times New Roman" w:eastAsia="Times New Roman" w:hAnsi="Times New Roman" w:cs="Times New Roman"/>
          <w:sz w:val="24"/>
          <w:szCs w:val="24"/>
        </w:rPr>
        <w:t>(Sayles et al. 2019)</w:t>
      </w:r>
      <w:r w:rsidR="00E00589" w:rsidRPr="001E7BB5">
        <w:rPr>
          <w:rFonts w:ascii="Times New Roman" w:eastAsia="Times New Roman" w:hAnsi="Times New Roman" w:cs="Times New Roman"/>
          <w:sz w:val="24"/>
          <w:szCs w:val="24"/>
        </w:rPr>
        <w:fldChar w:fldCharType="end"/>
      </w:r>
      <w:r w:rsidR="00E00589" w:rsidRPr="001E7BB5">
        <w:rPr>
          <w:rFonts w:ascii="Times New Roman" w:eastAsia="Times New Roman" w:hAnsi="Times New Roman" w:cs="Times New Roman"/>
          <w:sz w:val="24"/>
          <w:szCs w:val="24"/>
        </w:rPr>
        <w:t xml:space="preserve">, and of the linkages among action situations noted earlier are generating sufficiently useful insights to suggest that similar questions should be considered in most new studies for sustainability science. </w:t>
      </w:r>
    </w:p>
    <w:p w14:paraId="7DCB991B" w14:textId="77777777" w:rsidR="00E00589" w:rsidRPr="00BE53B8" w:rsidRDefault="00E00589" w:rsidP="00E00589">
      <w:pPr>
        <w:pStyle w:val="ListParagraph"/>
        <w:ind w:left="0"/>
      </w:pPr>
    </w:p>
    <w:p w14:paraId="2B1CC7A1" w14:textId="3C724261" w:rsidR="00E00589" w:rsidRPr="001E7BB5" w:rsidRDefault="00E00589" w:rsidP="00515074">
      <w:pPr>
        <w:pStyle w:val="ListParagraph"/>
        <w:ind w:left="0"/>
        <w:rPr>
          <w:rFonts w:ascii="Times New Roman" w:eastAsia="Times New Roman" w:hAnsi="Times New Roman" w:cs="Times New Roman"/>
          <w:sz w:val="24"/>
          <w:szCs w:val="24"/>
        </w:rPr>
      </w:pPr>
      <w:r w:rsidRPr="006925D4">
        <w:rPr>
          <w:rFonts w:ascii="Times New Roman" w:eastAsia="Times New Roman" w:hAnsi="Times New Roman" w:cs="Times New Roman"/>
          <w:b/>
          <w:sz w:val="24"/>
          <w:szCs w:val="24"/>
        </w:rPr>
        <w:t>Far-from-equilibrium dynamics</w:t>
      </w:r>
      <w:r w:rsidRPr="001E7BB5">
        <w:rPr>
          <w:rFonts w:ascii="Times New Roman" w:eastAsia="Times New Roman" w:hAnsi="Times New Roman" w:cs="Times New Roman"/>
          <w:sz w:val="24"/>
          <w:szCs w:val="24"/>
        </w:rPr>
        <w:t xml:space="preserve"> are the norm, not the exception in the Anthropocene CAS.   These dynamics exhibit multiple</w:t>
      </w:r>
      <w:r w:rsidR="007D147D" w:rsidRPr="001E7BB5">
        <w:rPr>
          <w:rFonts w:ascii="Times New Roman" w:eastAsia="Times New Roman" w:hAnsi="Times New Roman" w:cs="Times New Roman"/>
          <w:sz w:val="24"/>
          <w:szCs w:val="24"/>
        </w:rPr>
        <w:t xml:space="preserve"> </w:t>
      </w:r>
      <w:r w:rsidR="007D147D" w:rsidRPr="006925D4">
        <w:rPr>
          <w:rFonts w:ascii="Times New Roman" w:eastAsia="Times New Roman" w:hAnsi="Times New Roman" w:cs="Times New Roman"/>
          <w:b/>
          <w:sz w:val="24"/>
          <w:szCs w:val="24"/>
        </w:rPr>
        <w:t>regimes</w:t>
      </w:r>
      <w:r w:rsidRPr="006925D4">
        <w:rPr>
          <w:rFonts w:ascii="Times New Roman" w:eastAsia="Times New Roman" w:hAnsi="Times New Roman" w:cs="Times New Roman"/>
          <w:sz w:val="24"/>
          <w:szCs w:val="24"/>
          <w:vertAlign w:val="superscript"/>
        </w:rPr>
        <w:endnoteReference w:id="14"/>
      </w:r>
      <w:r w:rsidRPr="001E7BB5">
        <w:rPr>
          <w:rFonts w:ascii="Times New Roman" w:eastAsia="Times New Roman" w:hAnsi="Times New Roman" w:cs="Times New Roman"/>
          <w:sz w:val="24"/>
          <w:szCs w:val="24"/>
        </w:rPr>
        <w:t>, or characteristic sets of behaviors driven by a particular set of dominant relationships, feedbacks or rules of the game.</w:t>
      </w:r>
      <w:r w:rsidRPr="0095528B">
        <w:rPr>
          <w:rStyle w:val="FootnoteReference"/>
        </w:rPr>
        <w:footnoteReference w:id="5"/>
      </w:r>
      <w:r w:rsidRPr="001E7BB5">
        <w:rPr>
          <w:rFonts w:ascii="Times New Roman" w:eastAsia="Times New Roman" w:hAnsi="Times New Roman" w:cs="Times New Roman"/>
          <w:sz w:val="24"/>
          <w:szCs w:val="24"/>
        </w:rPr>
        <w:t xml:space="preserve">   Characteristic of regimes is that within them, small perturbations </w:t>
      </w:r>
      <w:r w:rsidR="005B1F56" w:rsidRPr="001E7BB5">
        <w:rPr>
          <w:rFonts w:ascii="Times New Roman" w:eastAsia="Times New Roman" w:hAnsi="Times New Roman" w:cs="Times New Roman"/>
          <w:sz w:val="24"/>
          <w:szCs w:val="24"/>
        </w:rPr>
        <w:t>–</w:t>
      </w:r>
      <w:r w:rsidRPr="001E7BB5">
        <w:rPr>
          <w:rFonts w:ascii="Times New Roman" w:eastAsia="Times New Roman" w:hAnsi="Times New Roman" w:cs="Times New Roman"/>
          <w:sz w:val="24"/>
          <w:szCs w:val="24"/>
        </w:rPr>
        <w:t xml:space="preserve"> whether caused by chance, internal dynamics or outside disturbances – encounter feedbacks that tend to push the system back toward its earlier state or to lock in the development pathway.  Separating neighboring regimes are </w:t>
      </w:r>
      <w:r w:rsidR="00187594" w:rsidRPr="006925D4">
        <w:rPr>
          <w:rFonts w:ascii="Times New Roman" w:eastAsia="Times New Roman" w:hAnsi="Times New Roman" w:cs="Times New Roman"/>
          <w:b/>
          <w:sz w:val="24"/>
          <w:szCs w:val="24"/>
        </w:rPr>
        <w:t>thresholds</w:t>
      </w:r>
      <w:r w:rsidRPr="006925D4">
        <w:rPr>
          <w:rFonts w:ascii="Times New Roman" w:eastAsia="Times New Roman" w:hAnsi="Times New Roman" w:cs="Times New Roman"/>
          <w:sz w:val="24"/>
          <w:szCs w:val="24"/>
          <w:vertAlign w:val="superscript"/>
        </w:rPr>
        <w:endnoteReference w:id="15"/>
      </w:r>
      <w:r w:rsidRPr="001E7BB5">
        <w:rPr>
          <w:rFonts w:ascii="Times New Roman" w:eastAsia="Times New Roman" w:hAnsi="Times New Roman" w:cs="Times New Roman"/>
          <w:sz w:val="24"/>
          <w:szCs w:val="24"/>
        </w:rPr>
        <w:t xml:space="preserve"> (also called </w:t>
      </w:r>
      <w:r w:rsidR="00187594" w:rsidRPr="001E7BB5">
        <w:rPr>
          <w:rFonts w:ascii="Times New Roman" w:eastAsia="Times New Roman" w:hAnsi="Times New Roman" w:cs="Times New Roman"/>
          <w:sz w:val="24"/>
          <w:szCs w:val="24"/>
        </w:rPr>
        <w:t>“</w:t>
      </w:r>
      <w:r w:rsidRPr="001E7BB5">
        <w:rPr>
          <w:rFonts w:ascii="Times New Roman" w:eastAsia="Times New Roman" w:hAnsi="Times New Roman" w:cs="Times New Roman"/>
          <w:sz w:val="24"/>
          <w:szCs w:val="24"/>
        </w:rPr>
        <w:t>tipping points</w:t>
      </w:r>
      <w:r w:rsidR="00187594" w:rsidRPr="001E7BB5">
        <w:rPr>
          <w:rFonts w:ascii="Times New Roman" w:eastAsia="Times New Roman" w:hAnsi="Times New Roman" w:cs="Times New Roman"/>
          <w:sz w:val="24"/>
          <w:szCs w:val="24"/>
        </w:rPr>
        <w:t>”</w:t>
      </w:r>
      <w:r w:rsidRPr="001E7BB5">
        <w:rPr>
          <w:rFonts w:ascii="Times New Roman" w:eastAsia="Times New Roman" w:hAnsi="Times New Roman" w:cs="Times New Roman"/>
          <w:sz w:val="24"/>
          <w:szCs w:val="24"/>
        </w:rPr>
        <w:t xml:space="preserve">).   For a regime operating near such a threshold, especially when internal feedbacks are weak, small disturbances can shift the system into a neighboring regime and thus down a different pathway of development </w:t>
      </w:r>
      <w:r w:rsidRPr="001E7BB5">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{"citationID":"HHrL7e4N","properties":{"formattedCitation":"(Scheffer 2009)","plainCitation":"(Scheffer 2009)","noteIndex":0},"citationItems":[{"id":16494,"uris":["http://zotero.org/groups/2225246/items/JMFLCHHA"],"uri":["http://zotero.org/groups/2225246/items/JMFLCHHA"],"itemData":{"id":16494,"type":"book","event-place":"Princeton, N.J.","ISBN":"alk. paper)","language":"English","number-of-pages":"384","publisher":"Princeton University Press","publisher-place":"Princeton, N.J.","title":"Critical transitions in nature and society","URL":"http://hollis.harvard.edu/?itemid=%7Clibrary/m/aleph%7C012052676","author":[{"family":"Scheffer","given":"Marten"}],"issued":{"date-parts":[["2009"]]}}}],"schema":"https://github.com/citation-style-language/schema/raw/master/csl-citation.json"} </w:instrText>
      </w:r>
      <w:r w:rsidRPr="001E7BB5">
        <w:rPr>
          <w:rFonts w:ascii="Times New Roman" w:eastAsia="Times New Roman" w:hAnsi="Times New Roman" w:cs="Times New Roman"/>
          <w:sz w:val="24"/>
          <w:szCs w:val="24"/>
        </w:rPr>
        <w:fldChar w:fldCharType="separate"/>
      </w:r>
      <w:r w:rsidRPr="001E7BB5">
        <w:rPr>
          <w:rFonts w:ascii="Times New Roman" w:eastAsia="Times New Roman" w:hAnsi="Times New Roman" w:cs="Times New Roman"/>
          <w:sz w:val="24"/>
          <w:szCs w:val="24"/>
        </w:rPr>
        <w:t>(Scheffer 2009)</w:t>
      </w:r>
      <w:r w:rsidRPr="001E7BB5">
        <w:rPr>
          <w:rFonts w:ascii="Times New Roman" w:eastAsia="Times New Roman" w:hAnsi="Times New Roman" w:cs="Times New Roman"/>
          <w:sz w:val="24"/>
          <w:szCs w:val="24"/>
        </w:rPr>
        <w:fldChar w:fldCharType="end"/>
      </w:r>
      <w:r w:rsidRPr="001E7BB5">
        <w:rPr>
          <w:rFonts w:ascii="Times New Roman" w:eastAsia="Times New Roman" w:hAnsi="Times New Roman" w:cs="Times New Roman"/>
          <w:sz w:val="24"/>
          <w:szCs w:val="24"/>
        </w:rPr>
        <w:t xml:space="preserve"> </w:t>
      </w:r>
      <w:r w:rsidRPr="001E7BB5">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{"citationID":"9iheP1RN","properties":{"formattedCitation":"(Biggs, Peterson, and Rocha 2018)","plainCitation":"(Biggs, Peterson, and Rocha 2018)","noteIndex":0},"citationItems":[{"id":16648,"uris":["http://zotero.org/groups/2225246/items/YS98EZ5U"],"uri":["http://zotero.org/groups/2225246/items/YS98EZ5U"],"itemData":{"id":16648,"type":"article-journal","abstract":"Regime shifts, i.e., large, persistent, and usually unexpected changes in ecosystems and social-ecological systems, can have major impacts on ecosystem services, and consequently, on human well-being. However, the vulnerability of different regions to various regime shifts is largely unknown because evidence for the existence of regime shifts in different ecosystems and parts of the world is scattered and highly uneven. Furthermore, research tends to focus on individual regime shifts rather than comparisons across regime shifts, limiting the potential for identifying common drivers that could reduce the risk of multiple regime shifts simultaneously. Here, we introduce the Regime Shifts Database, an open-access database that systematically synthesizes information on social-ecological regime shifts across a wide range of systems using a consistent, comparative framework, providing a wide-ranging information resource for environmental planning, assessment, research, and teaching initiatives. The database currently contains 28 generic types of regime shifts and &gt; 300 specific case studies. Each entry provides a literature-based synthesis of the key drivers and feedbacks underlying the regime shift, as well as impacts on ecosystem services and human well-being, and possible management options. Across the 28 regime shifts, climate change and agriculture-related activities are the most prominent among a wide range of drivers. Biodiversity, fisheries, and aquatic ecosystems are particularly widely affected, as are key aspects of human well-being, including livelihoods, food and nutrition, and an array of cultural ecosystem services. We hope that the database will stimulate further research and teaching on regime shifts that can inform policy and practice and ultimately enhance our collective ability to manage and govern large, abrupt, systemic changes in the Anthropocene.","container-title":"ECOLOGY AND SOCIETY","DOI":"10.5751/ES-10264-230309","ISSN":"1708-3087","issue":"3","title":"The Regime Shifts Database: a framework for analyzing regime shifts in social-ecological systems","volume":"23","author":[{"family":"Biggs","given":"Reinette"},{"family":"Peterson","given":"Garry D."},{"family":"Rocha","given":"Juan C."}],"issued":{"date-parts":[["2018"]]}}}],"schema":"https://github.com/citation-style-language/schema/raw/master/csl-citation.json"} </w:instrText>
      </w:r>
      <w:r w:rsidRPr="001E7BB5">
        <w:rPr>
          <w:rFonts w:ascii="Times New Roman" w:eastAsia="Times New Roman" w:hAnsi="Times New Roman" w:cs="Times New Roman"/>
          <w:sz w:val="24"/>
          <w:szCs w:val="24"/>
        </w:rPr>
        <w:fldChar w:fldCharType="separate"/>
      </w:r>
      <w:r w:rsidRPr="001E7BB5">
        <w:rPr>
          <w:rFonts w:ascii="Times New Roman" w:eastAsia="Times New Roman" w:hAnsi="Times New Roman" w:cs="Times New Roman"/>
          <w:sz w:val="24"/>
          <w:szCs w:val="24"/>
        </w:rPr>
        <w:t>(Biggs, Peterson, and Rocha 2018)</w:t>
      </w:r>
      <w:r w:rsidRPr="001E7BB5">
        <w:rPr>
          <w:rFonts w:ascii="Times New Roman" w:eastAsia="Times New Roman" w:hAnsi="Times New Roman" w:cs="Times New Roman"/>
          <w:sz w:val="24"/>
          <w:szCs w:val="24"/>
        </w:rPr>
        <w:fldChar w:fldCharType="end"/>
      </w:r>
      <w:r w:rsidRPr="001E7BB5">
        <w:rPr>
          <w:rFonts w:ascii="Times New Roman" w:eastAsia="Times New Roman" w:hAnsi="Times New Roman" w:cs="Times New Roman"/>
          <w:sz w:val="24"/>
          <w:szCs w:val="24"/>
        </w:rPr>
        <w:t xml:space="preserve"> </w:t>
      </w:r>
      <w:r w:rsidRPr="001E7BB5">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{"citationID":"LC5pukuK","properties":{"formattedCitation":"(Fuenfschilling and Binz 2018)","plainCitation":"(Fuenfschilling and Binz 2018)","noteIndex":0},"citationItems":[{"id":16135,"uris":["http://zotero.org/groups/2225246/items/DZKJLH93"],"uri":["http://zotero.org/groups/2225246/items/DZKJLH93"],"itemData":{"id":16135,"type":"article-journal","abstract":"This paper addresses the question why socio-technical transitions follow similar trajectories in various parts of the world, even though the relevant material preconditions and institutional contexts vary greatly between different regions and countries. It takes a critical stance on the implicit methodological nationalism in transition studies’ socio-technical regime concept and proposes an alternative ‘global’ regime perspective that embraces the increasingly multi-scalar actor networks and institutional rationalities, which influence transition dynamics beyond national or regional borders. By drawing on globalization theories from sociology and human geography, we show that socio-technical systems often develop institutional rationalities that are diffused via international networks and thus become influential in various places around the world. In so doing, we shed light on the multi-scalar interrelatedness of institutional structures and actors in socio-technical systems and elaborate on the implications for the conceptualization of transition dynamics. The paper illustrates this with the case study of an unsuccessful transition in the Chinese wastewater sector. Recent studies indicate that key decisions on wastewater infrastructure expansion were not only influenced by path-dependencies stemming from China’s national context, but equally (or even more critically) by the dominant rationality of the water sector’s global socio-technical regime. We conclude by discussing the contours of a new research agenda around the notion of global socio-technical regimes.","container-title":"Research Policy","DOI":"10.1016/j.respol.2018.02.003","ISSN":"0048-7333","issue":"4","journalAbbreviation":"Research Policy","page":"735-749","source":"ScienceDirect","title":"Global socio-technical regimes","volume":"47","author":[{"family":"Fuenfschilling","given":"Lea"},{"family":"Binz","given":"Christian"}],"issued":{"date-parts":[["2018",5,1]]}}}],"schema":"https://github.com/citation-style-language/schema/raw/master/csl-citation.json"} </w:instrText>
      </w:r>
      <w:r w:rsidRPr="001E7BB5">
        <w:rPr>
          <w:rFonts w:ascii="Times New Roman" w:eastAsia="Times New Roman" w:hAnsi="Times New Roman" w:cs="Times New Roman"/>
          <w:sz w:val="24"/>
          <w:szCs w:val="24"/>
        </w:rPr>
        <w:fldChar w:fldCharType="separate"/>
      </w:r>
      <w:r w:rsidRPr="001E7BB5">
        <w:rPr>
          <w:rFonts w:ascii="Times New Roman" w:eastAsia="Times New Roman" w:hAnsi="Times New Roman" w:cs="Times New Roman"/>
          <w:sz w:val="24"/>
          <w:szCs w:val="24"/>
        </w:rPr>
        <w:t>(Fuenfschilling and Binz 2018)</w:t>
      </w:r>
      <w:r w:rsidRPr="001E7BB5">
        <w:rPr>
          <w:rFonts w:ascii="Times New Roman" w:eastAsia="Times New Roman" w:hAnsi="Times New Roman" w:cs="Times New Roman"/>
          <w:sz w:val="24"/>
          <w:szCs w:val="24"/>
        </w:rPr>
        <w:fldChar w:fldCharType="end"/>
      </w:r>
      <w:r w:rsidR="00052805">
        <w:rPr>
          <w:rFonts w:ascii="Times New Roman" w:eastAsia="Times New Roman" w:hAnsi="Times New Roman" w:cs="Times New Roman"/>
          <w:sz w:val="24"/>
          <w:szCs w:val="24"/>
        </w:rPr>
        <w:t xml:space="preserve"> </w:t>
      </w:r>
      <w:r w:rsidR="00052805">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{"citationID":"a1rjacbg8cq","properties":{"formattedCitation":"(Otto et al. 2020)","plainCitation":"(Otto et al. 2020)","noteIndex":0},"citationItems":[{"id":18518,"uris":["http://zotero.org/groups/2225246/items/PT8H3ZAJ"],"uri":["http://zotero.org/groups/2225246/items/PT8H3ZAJ"],"itemData":{"id":18518,"type":"article-journal","abstract":"Safely achieving the goals of the Paris Climate Agreement requires a worldwide transformation to carbon-neutral societies within the next 30 y. Accelerated technological progress and policy implementations are required to deliver emissions reductions at rates sufficiently fast to avoid crossing dangerous tipping points in the Earth’s climate system. Here, we discuss and evaluate the potential of social tipping interventions (STIs) that can activate contagious processes of rapidly spreading technologies, behaviors, social norms, and structural reorganization within their functional domains that we refer to as social tipping elements (STEs). STEs are subdomains of the planetary socioeconomic system where the required disruptive change may take place and lead to a sufficiently fast reduction in anthropogenic greenhouse gas emissions. The results are based on online expert elicitation, a subsequent expert workshop, and a literature review. The STIs that could trigger the tipping of STE subsystems include 1) removing fossil-fuel subsidies and incentivizing decentralized energy generation (STE1, energy production and storage systems), 2) building carbon-neutral cities (STE2, human settlements), 3) divesting from assets linked to fossil fuels (STE3, financial markets), 4) revealing the moral implications of fossil fuels (STE4, norms and value systems), 5) strengthening climate education and engagement (STE5, education system), and 6) disclosing information on greenhouse gas emissions (STE6, information feedbacks). Our research reveals important areas of focus for larger-scale empirical and modeling efforts to better understand the potentials of harnessing social tipping dynamics for climate change mitigation.","container-title":"Proceedings of the National Academy of Sciences","DOI":"10.1073/pnas.1900577117","ISSN":"0027-8424, 1091-6490","journalAbbreviation":"PNAS","language":"en","note":"PMID: 31964839","source":"www-pnas-org.ezp-prod1.hul.harvard.edu","title":"Social tipping dynamics for stabilizing Earth’s climate by 2050","URL":"http://www.pnas.org/content/early/2020/01/14/1900577117","author":[{"family":"Otto","given":"Ilona M."},{"family":"Donges","given":"Jonathan F."},{"family":"Cremades","given":"Roger"},{"family":"Bhowmik","given":"Avit"},{"family":"Hewitt","given":"Richard J."},{"family":"Lucht","given":"Wolfgang"},{"family":"Rockström","given":"Johan"},{"family":"Allerberger","given":"Franziska"},{"family":"McCaffrey","given":"Mark"},{"family":"Doe","given":"Sylvanus S. P."},{"family":"Lenferna","given":"Alex"},{"family":"Morán","given":"Nerea"},{"family":"Vuuren","given":"Detlef P.","dropping-particle":"van"},{"family":"Schellnhuber","given":"Hans Joachim"}],"accessed":{"date-parts":[["2020",1,23]]},"issued":{"date-parts":[["2020",1,15]]}}}],"schema":"https://github.com/citation-style-language/schema/raw/master/csl-citation.json"} </w:instrText>
      </w:r>
      <w:r w:rsidR="00052805">
        <w:rPr>
          <w:rFonts w:ascii="Times New Roman" w:eastAsia="Times New Roman" w:hAnsi="Times New Roman" w:cs="Times New Roman"/>
          <w:sz w:val="24"/>
          <w:szCs w:val="24"/>
        </w:rPr>
        <w:fldChar w:fldCharType="separate"/>
      </w:r>
      <w:r w:rsidR="0027518B" w:rsidRPr="0027518B">
        <w:rPr>
          <w:rFonts w:ascii="Times New Roman" w:hAnsi="Times New Roman" w:cs="Times New Roman"/>
          <w:sz w:val="24"/>
          <w:szCs w:val="24"/>
        </w:rPr>
        <w:t>(Otto et al. 2020)</w:t>
      </w:r>
      <w:r w:rsidR="00052805">
        <w:rPr>
          <w:rFonts w:ascii="Times New Roman" w:eastAsia="Times New Roman" w:hAnsi="Times New Roman" w:cs="Times New Roman"/>
          <w:sz w:val="24"/>
          <w:szCs w:val="24"/>
        </w:rPr>
        <w:fldChar w:fldCharType="end"/>
      </w:r>
      <w:r w:rsidRPr="001E7BB5">
        <w:rPr>
          <w:rFonts w:ascii="Times New Roman" w:eastAsia="Times New Roman" w:hAnsi="Times New Roman" w:cs="Times New Roman"/>
          <w:sz w:val="24"/>
          <w:szCs w:val="24"/>
        </w:rPr>
        <w:t>.</w:t>
      </w:r>
      <w:r w:rsidRPr="0095528B">
        <w:rPr>
          <w:rStyle w:val="FootnoteReference"/>
        </w:rPr>
        <w:footnoteReference w:id="6"/>
      </w:r>
      <w:r w:rsidRPr="001E7BB5">
        <w:rPr>
          <w:rFonts w:ascii="Times New Roman" w:eastAsia="Times New Roman" w:hAnsi="Times New Roman" w:cs="Times New Roman"/>
          <w:sz w:val="24"/>
          <w:szCs w:val="24"/>
        </w:rPr>
        <w:t xml:space="preserve">   The situation is further complicated by the fact that both the configuration of neighboring regimes and the boundaries separating them may be altered by a variety of factors.   Finally, since multiple regimes exist in the Anthropocene System, multiple opportunities exist for interactions or interplay among them </w:t>
      </w:r>
      <w:r w:rsidRPr="001E7BB5">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{"citationID":"lg5Ek0Xz","properties":{"formattedCitation":"(Oran R. Young 2011)","plainCitation":"(Oran R. Young 2011)","noteIndex":0},"citationItems":[{"id":17274,"uris":["http://zotero.org/groups/2225246/items/CFCKDLIB"],"uri":["http://zotero.org/groups/2225246/items/CFCKDLIB"],"itemData":{"id":17274,"type":"article-journal","abstract":"International environmental regimes—especially those regimes articulated in multilateral environmental agreements—have been a subject of intense interest within the scientific community over the last three decades. However, there are substantial differences of opinion regarding the effectiveness of these governance systems or the degree to which they are successful in solving the problems leading to their creation. This article provides a critical review of the literature on this topic. It extracts and summarizes what is known about the effectiveness of environmental regimes in the form of a series of general and specific propositions. It identifies promising topics for consideration in the next phase of research in this field. Additionally, it comments on the research strategies available to pursue this line of analysis. The general conclusions are that international environmental regimes can and do make a difference, although often in conjunction with a number of other factors, and that a strategy of using a number of tools combined can help to improve understanding of the determinants of success.","container-title":"Proceedings of the National Academy of Sciences","DOI":"10.1073/pnas.1111690108","ISSN":"0027-8424, 1091-6490","issue":"50","journalAbbreviation":"PNAS","language":"en","note":"PMID: 22143795","page":"19853-19860","source":"www-pnas-org.ezp-prod1.hul.harvard.edu","title":"Effectiveness of international environmental regimes: Existing knowledge, cutting-edge themes, and research strategies","title-short":"Effectiveness of international environmental regimes","volume":"108","author":[{"family":"Young","given":"Oran R."}],"issued":{"date-parts":[["2011",12,13]]}}}],"schema":"https://github.com/citation-style-language/schema/raw/master/csl-citation.json"} </w:instrText>
      </w:r>
      <w:r w:rsidRPr="001E7BB5">
        <w:rPr>
          <w:rFonts w:ascii="Times New Roman" w:eastAsia="Times New Roman" w:hAnsi="Times New Roman" w:cs="Times New Roman"/>
          <w:sz w:val="24"/>
          <w:szCs w:val="24"/>
        </w:rPr>
        <w:fldChar w:fldCharType="separate"/>
      </w:r>
      <w:r w:rsidRPr="001E7BB5">
        <w:rPr>
          <w:rFonts w:ascii="Times New Roman" w:eastAsia="Times New Roman" w:hAnsi="Times New Roman" w:cs="Times New Roman"/>
          <w:sz w:val="24"/>
          <w:szCs w:val="24"/>
        </w:rPr>
        <w:t>(Oran R. Young 2011)</w:t>
      </w:r>
      <w:r w:rsidRPr="001E7BB5">
        <w:rPr>
          <w:rFonts w:ascii="Times New Roman" w:eastAsia="Times New Roman" w:hAnsi="Times New Roman" w:cs="Times New Roman"/>
          <w:sz w:val="24"/>
          <w:szCs w:val="24"/>
        </w:rPr>
        <w:fldChar w:fldCharType="end"/>
      </w:r>
      <w:r w:rsidRPr="001E7BB5">
        <w:rPr>
          <w:rFonts w:ascii="Times New Roman" w:eastAsia="Times New Roman" w:hAnsi="Times New Roman" w:cs="Times New Roman"/>
          <w:sz w:val="24"/>
          <w:szCs w:val="24"/>
        </w:rPr>
        <w:t xml:space="preserve"> and for cascading regime shifts within and across </w:t>
      </w:r>
      <w:r w:rsidR="0053747A" w:rsidRPr="001E7BB5">
        <w:rPr>
          <w:rFonts w:ascii="Times New Roman" w:eastAsia="Times New Roman" w:hAnsi="Times New Roman" w:cs="Times New Roman"/>
          <w:sz w:val="24"/>
          <w:szCs w:val="24"/>
        </w:rPr>
        <w:t xml:space="preserve">levels </w:t>
      </w:r>
      <w:r w:rsidRPr="001E7BB5">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{"citationID":"AlOoSGVn","properties":{"formattedCitation":"(Rocha et al. 2018)","plainCitation":"(Rocha et al. 2018)","noteIndex":0},"citationItems":[{"id":12152,"uris":["http://zotero.org/groups/2225246/items/MNMDXARB"],"uri":["http://zotero.org/groups/2225246/items/MNMDXARB"],"itemData":{"id":12152,"type":"article-journal","abstract":"Cascading effects of regime shifts\nThe potential for regime shifts and critical transitions in ecological and Earth systems, particularly in a changing climate, has received considerable attention. However, the possibility of interactions between such shifts is poorly understood. Rocha et al. used network analysis to explore whether critical transitions in ecosystems can be coupled with each other, even when far apart (see the Perspective by Scheffer and van Nes). They report different types of potential cascading effects, including domino effects and hidden feedbacks, that can be prevalent in different systems. Such cascading effects can couple the dynamics of regime shifts in distant places, which suggests that the interactions between transitions should be borne in mind in future forecasts.\nScience, this issue p. 1379; see also p. 1357\nRegime shifts are large, abrupt, and persistent critical transitions in the function and structure of ecosystems. Yet, it is unknown how these transitions will interact, whether the occurrence of one will increase the likelihood of another or simply correlate at distant places. We explored two types of cascading effects: Domino effects create one-way dependencies, whereas hidden feedbacks produce two-way interactions. We compare them with the control case of driver sharing, which can induce correlations. Using 30 regime shifts described as networks, we show that 45% of regime shift pairwise combinations present at least one plausible structural interdependence. The likelihood of cascading effects depends on cross-scale interactions but differs for each type. Management of regime shifts should account for potential connections.\nAbrupt changes in ecosystems affect other ecosystems in time and space.\nAbrupt changes in ecosystems affect other ecosystems in time and space.","container-title":"Science","DOI":"10.1126/science.aat7850","ISSN":"0036-8075, 1095-9203","issue":"6421","language":"en","note":"PMID: 30573623","page":"1379-1383","source":"science.sciencemag.org.ezp-prod1.hul.harvard.edu","title":"Cascading regime shifts within and across scales","volume":"362","author":[{"family":"Rocha","given":"Juan C."},{"family":"Peterson","given":"Garry"},{"family":"Bodin","given":"Örjan"},{"family":"Levin","given":"Simon"}],"issued":{"date-parts":[["2018",12,21]]}}}],"schema":"https://github.com/citation-style-language/schema/raw/master/csl-citation.json"} </w:instrText>
      </w:r>
      <w:r w:rsidRPr="001E7BB5">
        <w:rPr>
          <w:rFonts w:ascii="Times New Roman" w:eastAsia="Times New Roman" w:hAnsi="Times New Roman" w:cs="Times New Roman"/>
          <w:sz w:val="24"/>
          <w:szCs w:val="24"/>
        </w:rPr>
        <w:fldChar w:fldCharType="separate"/>
      </w:r>
      <w:r w:rsidRPr="001E7BB5">
        <w:rPr>
          <w:rFonts w:ascii="Times New Roman" w:eastAsia="Times New Roman" w:hAnsi="Times New Roman" w:cs="Times New Roman"/>
          <w:sz w:val="24"/>
          <w:szCs w:val="24"/>
        </w:rPr>
        <w:t>(Rocha et al. 2018)</w:t>
      </w:r>
      <w:r w:rsidRPr="001E7BB5">
        <w:rPr>
          <w:rFonts w:ascii="Times New Roman" w:eastAsia="Times New Roman" w:hAnsi="Times New Roman" w:cs="Times New Roman"/>
          <w:sz w:val="24"/>
          <w:szCs w:val="24"/>
        </w:rPr>
        <w:fldChar w:fldCharType="end"/>
      </w:r>
      <w:r w:rsidRPr="001E7BB5">
        <w:rPr>
          <w:rFonts w:ascii="Times New Roman" w:eastAsia="Times New Roman" w:hAnsi="Times New Roman" w:cs="Times New Roman"/>
          <w:sz w:val="24"/>
          <w:szCs w:val="24"/>
        </w:rPr>
        <w:t xml:space="preserve"> </w:t>
      </w:r>
      <w:r w:rsidRPr="001E7BB5">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{"citationID":"dVz9C1Be","properties":{"formattedCitation":"(Steffen et al. 2018)","plainCitation":"(Steffen et al. 2018)","noteIndex":0},"citationItems":[{"id":11752,"uris":["http://zotero.org/groups/2225246/items/3LY7IEYG"],"uri":["http://zotero.org/groups/2225246/items/3LY7IEYG"],"itemData":{"id":11752,"type":"article-journal","abstract":"We explore the risk that self-reinforcing feedbacks could push the Earth System toward a planetary threshold that, if crossed, could prevent stabilization of the climate at intermediate temperature rises and cause continued warming on a “Hothouse Earth” pathway even as human emissions are reduced. Crossing the threshold would lead to a much higher global average temperature than any interglacial in the past 1.2 million years and to sea levels significantly higher than at any time in the Holocene. We examine the evidence that such a threshold might exist and where it might be. If the threshold is crossed, the resulting trajectory would likely cause serious disruptions to ecosystems, society, and economies. Collective human action is required to steer the Earth System away from a potential threshold and stabilize it in a habitable interglacial-like state. Such action entails stewardship of the entire Earth System—biosphere, climate, and societies—and could include decarbonization of the global economy, enhancement of biosphere carbon sinks, behavioral changes, technological innovations, new governance arrangements, and transformed social values.","container-title":"Proceedings of the National Academy of Sciences","DOI":"10.1073/pnas.1810141115","ISSN":"0027-8424, 1091-6490","journalAbbreviation":"PNAS","language":"en","note":"PMID: 30082409","page":"201810141","source":"www.pnas.org","title":"Trajectories of the Earth System in the Anthropocene","author":[{"family":"Steffen","given":"Will"},{"family":"Rockström","given":"Johan"},{"family":"Richardson","given":"Katherine"},{"family":"Lenton","given":"Timothy M."},{"family":"Folke","given":"Carl"},{"family":"Liverman","given":"Diana"},{"family":"Summerhayes","given":"Colin P."},{"family":"Barnosky","given":"Anthony D."},{"family":"Cornell","given":"Sarah E."},{"family":"Crucifix","given":"Michel"},{"family":"Donges","given":"Jonathan F."},{"family":"Fetzer","given":"Ingo"},{"family":"Lade","given":"Steven J."},{"family":"Scheffer","given":"Marten"},{"family":"Winkelmann","given":"Ricarda"},{"family":"Schellnhuber","given":"Hans Joachim"}],"issued":{"date-parts":[["2018",8,1]]}}}],"schema":"https://github.com/citation-style-language/schema/raw/master/csl-citation.json"} </w:instrText>
      </w:r>
      <w:r w:rsidRPr="001E7BB5">
        <w:rPr>
          <w:rFonts w:ascii="Times New Roman" w:eastAsia="Times New Roman" w:hAnsi="Times New Roman" w:cs="Times New Roman"/>
          <w:sz w:val="24"/>
          <w:szCs w:val="24"/>
        </w:rPr>
        <w:fldChar w:fldCharType="separate"/>
      </w:r>
      <w:r w:rsidRPr="001E7BB5">
        <w:rPr>
          <w:rFonts w:ascii="Times New Roman" w:eastAsia="Times New Roman" w:hAnsi="Times New Roman" w:cs="Times New Roman"/>
          <w:sz w:val="24"/>
          <w:szCs w:val="24"/>
        </w:rPr>
        <w:t>(Steffen et al. 2018)</w:t>
      </w:r>
      <w:r w:rsidRPr="001E7BB5">
        <w:rPr>
          <w:rFonts w:ascii="Times New Roman" w:eastAsia="Times New Roman" w:hAnsi="Times New Roman" w:cs="Times New Roman"/>
          <w:sz w:val="24"/>
          <w:szCs w:val="24"/>
        </w:rPr>
        <w:fldChar w:fldCharType="end"/>
      </w:r>
      <w:r w:rsidRPr="001E7BB5">
        <w:rPr>
          <w:rFonts w:ascii="Times New Roman" w:eastAsia="Times New Roman" w:hAnsi="Times New Roman" w:cs="Times New Roman"/>
          <w:sz w:val="24"/>
          <w:szCs w:val="24"/>
        </w:rPr>
        <w:t xml:space="preserve">.  </w:t>
      </w:r>
      <w:r w:rsidR="00D56303">
        <w:rPr>
          <w:rFonts w:ascii="Times New Roman" w:eastAsia="Times New Roman" w:hAnsi="Times New Roman" w:cs="Times New Roman"/>
          <w:sz w:val="24"/>
          <w:szCs w:val="24"/>
        </w:rPr>
        <w:t xml:space="preserve">One of the most exciting additions to </w:t>
      </w:r>
      <w:r w:rsidR="007E0F71">
        <w:rPr>
          <w:rFonts w:ascii="Times New Roman" w:eastAsia="Times New Roman" w:hAnsi="Times New Roman" w:cs="Times New Roman"/>
          <w:sz w:val="24"/>
          <w:szCs w:val="24"/>
        </w:rPr>
        <w:t xml:space="preserve">sustainability science over the last decade has </w:t>
      </w:r>
      <w:r w:rsidR="00D07274">
        <w:rPr>
          <w:rFonts w:ascii="Times New Roman" w:eastAsia="Times New Roman" w:hAnsi="Times New Roman" w:cs="Times New Roman"/>
          <w:sz w:val="24"/>
          <w:szCs w:val="24"/>
        </w:rPr>
        <w:t xml:space="preserve">come from a vibrant community of researchers originally studying regime transitions in socio-technical systems, but now contributing </w:t>
      </w:r>
      <w:r w:rsidR="009D2275">
        <w:rPr>
          <w:rFonts w:ascii="Times New Roman" w:eastAsia="Times New Roman" w:hAnsi="Times New Roman" w:cs="Times New Roman"/>
          <w:sz w:val="24"/>
          <w:szCs w:val="24"/>
        </w:rPr>
        <w:t xml:space="preserve">directly to the understanding </w:t>
      </w:r>
      <w:r w:rsidR="00F91FFB">
        <w:rPr>
          <w:rFonts w:ascii="Times New Roman" w:eastAsia="Times New Roman" w:hAnsi="Times New Roman" w:cs="Times New Roman"/>
          <w:sz w:val="24"/>
          <w:szCs w:val="24"/>
        </w:rPr>
        <w:t xml:space="preserve">how </w:t>
      </w:r>
      <w:r w:rsidR="000B6525">
        <w:rPr>
          <w:rFonts w:ascii="Times New Roman" w:eastAsia="Times New Roman" w:hAnsi="Times New Roman" w:cs="Times New Roman"/>
          <w:sz w:val="24"/>
          <w:szCs w:val="24"/>
        </w:rPr>
        <w:t xml:space="preserve">to promote </w:t>
      </w:r>
      <w:r w:rsidR="009D2275">
        <w:rPr>
          <w:rFonts w:ascii="Times New Roman" w:eastAsia="Times New Roman" w:hAnsi="Times New Roman" w:cs="Times New Roman"/>
          <w:sz w:val="24"/>
          <w:szCs w:val="24"/>
        </w:rPr>
        <w:t xml:space="preserve">transitions toward sustainability </w:t>
      </w:r>
      <w:r w:rsidR="002260C8">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{"citationID":"a2f24n2pqov","properties":{"formattedCitation":"(Loorbach, Frantzeskaki, and Avelino 2017)","plainCitation":"(Loorbach, Frantzeskaki, and Avelino 2017)","noteIndex":0},"citationItems":[{"id":17457,"uris":["http://zotero.org/groups/2225246/items/6FZI2NGU"],"uri":["http://zotero.org/groups/2225246/items/6FZI2NGU"],"itemData":{"id":17457,"type":"article-journal","abstract":"The article describes the field of sustainability transitions research, which emerged in the past two decades in the context of a growing scientific and public interest in large-scale societal transformation toward sustainability. We describe how different scientific approaches and methodological positions explore diverse types of transitions and provide the basis for multiple theories and models for governance of sustainability transitions. We distinguish three perspectives in studying transitions: socio-technical, socio-institutional, and socio-ecological. Although the field as a whole is very heterogeneous, commonalities can be characterized in notions such as path dependencies, regimes, niches, experiments, and governance. These more generic concepts have been adopted within the analytical perspective of transitions, which has led three different types of approaches to dealing with agency in transitions: analytical, evaluative, and experimental. The field has by now produced a broad theoretical and empirical basis along with a variety of social transformation strategies and instruments, impacting disciplinary scientific fields as well as (policy) practice. In this article, we try to characterize the field by identifying its main perspectives, approaches and shared concepts, and its relevance to real-world sustainability problems and solutions.","container-title":"Annual Review of Environment and Resources","DOI":"10.1146/annurev-environ-102014-021340","issue":"1","page":"599-626","title":"Sustainability Transitions Research: Transforming Science and Practice for Societal Change","volume":"42","author":[{"family":"Loorbach","given":"Derk"},{"family":"Frantzeskaki","given":"Niki"},{"family":"Avelino","given":"Flor"}],"issued":{"date-parts":[["2017"]]}}}],"schema":"https://github.com/citation-style-language/schema/raw/master/csl-citation.json"} </w:instrText>
      </w:r>
      <w:r w:rsidR="002260C8">
        <w:rPr>
          <w:rFonts w:ascii="Times New Roman" w:eastAsia="Times New Roman" w:hAnsi="Times New Roman" w:cs="Times New Roman"/>
          <w:sz w:val="24"/>
          <w:szCs w:val="24"/>
        </w:rPr>
        <w:fldChar w:fldCharType="separate"/>
      </w:r>
      <w:r w:rsidR="00B97DE4" w:rsidRPr="00B97DE4">
        <w:rPr>
          <w:rFonts w:ascii="Times New Roman" w:hAnsi="Times New Roman" w:cs="Times New Roman"/>
          <w:sz w:val="24"/>
        </w:rPr>
        <w:t>(Loorbach, Frantzeskaki, and Avelino 2017)</w:t>
      </w:r>
      <w:r w:rsidR="002260C8">
        <w:rPr>
          <w:rFonts w:ascii="Times New Roman" w:eastAsia="Times New Roman" w:hAnsi="Times New Roman" w:cs="Times New Roman"/>
          <w:sz w:val="24"/>
          <w:szCs w:val="24"/>
        </w:rPr>
        <w:fldChar w:fldCharType="end"/>
      </w:r>
      <w:r w:rsidRPr="001E7BB5">
        <w:rPr>
          <w:rFonts w:ascii="Times New Roman" w:eastAsia="Times New Roman" w:hAnsi="Times New Roman" w:cs="Times New Roman"/>
          <w:sz w:val="24"/>
          <w:szCs w:val="24"/>
        </w:rPr>
        <w:t xml:space="preserve">. </w:t>
      </w:r>
      <w:r w:rsidR="00A539C7">
        <w:rPr>
          <w:rFonts w:ascii="Times New Roman" w:eastAsia="Times New Roman" w:hAnsi="Times New Roman" w:cs="Times New Roman"/>
          <w:sz w:val="24"/>
          <w:szCs w:val="24"/>
        </w:rPr>
        <w:t xml:space="preserve">(See Section 6 for </w:t>
      </w:r>
      <w:r w:rsidR="000B6525">
        <w:rPr>
          <w:rFonts w:ascii="Times New Roman" w:eastAsia="Times New Roman" w:hAnsi="Times New Roman" w:cs="Times New Roman"/>
          <w:sz w:val="24"/>
          <w:szCs w:val="24"/>
        </w:rPr>
        <w:t xml:space="preserve">further </w:t>
      </w:r>
      <w:r w:rsidR="00A539C7">
        <w:rPr>
          <w:rFonts w:ascii="Times New Roman" w:eastAsia="Times New Roman" w:hAnsi="Times New Roman" w:cs="Times New Roman"/>
          <w:sz w:val="24"/>
          <w:szCs w:val="24"/>
        </w:rPr>
        <w:t>details).</w:t>
      </w:r>
      <w:r w:rsidRPr="001E7BB5">
        <w:rPr>
          <w:rFonts w:ascii="Times New Roman" w:eastAsia="Times New Roman" w:hAnsi="Times New Roman" w:cs="Times New Roman"/>
          <w:sz w:val="24"/>
          <w:szCs w:val="24"/>
        </w:rPr>
        <w:t xml:space="preserve">   </w:t>
      </w:r>
      <w:r w:rsidR="003E7A57">
        <w:rPr>
          <w:rFonts w:ascii="Times New Roman" w:eastAsia="Times New Roman" w:hAnsi="Times New Roman" w:cs="Times New Roman"/>
          <w:sz w:val="24"/>
          <w:szCs w:val="24"/>
        </w:rPr>
        <w:t xml:space="preserve">The </w:t>
      </w:r>
      <w:r w:rsidRPr="001E7BB5">
        <w:rPr>
          <w:rFonts w:ascii="Times New Roman" w:eastAsia="Times New Roman" w:hAnsi="Times New Roman" w:cs="Times New Roman"/>
          <w:sz w:val="24"/>
          <w:szCs w:val="24"/>
        </w:rPr>
        <w:t xml:space="preserve">Framework </w:t>
      </w:r>
      <w:r w:rsidR="003E7A57">
        <w:rPr>
          <w:rFonts w:ascii="Times New Roman" w:eastAsia="Times New Roman" w:hAnsi="Times New Roman" w:cs="Times New Roman"/>
          <w:sz w:val="24"/>
          <w:szCs w:val="24"/>
        </w:rPr>
        <w:t xml:space="preserve">of Figure 1 captures </w:t>
      </w:r>
      <w:r w:rsidRPr="001E7BB5">
        <w:rPr>
          <w:rFonts w:ascii="Times New Roman" w:eastAsia="Times New Roman" w:hAnsi="Times New Roman" w:cs="Times New Roman"/>
          <w:sz w:val="24"/>
          <w:szCs w:val="24"/>
        </w:rPr>
        <w:t xml:space="preserve">the possibility that future </w:t>
      </w:r>
      <w:r w:rsidRPr="001E7BB5">
        <w:rPr>
          <w:rFonts w:ascii="Times New Roman" w:eastAsia="Times New Roman" w:hAnsi="Times New Roman" w:cs="Times New Roman"/>
          <w:sz w:val="24"/>
          <w:szCs w:val="24"/>
        </w:rPr>
        <w:lastRenderedPageBreak/>
        <w:t xml:space="preserve">development pathways may follow alternative path-dependent regimes, divergent at critical transition points, through the tree-like structure on </w:t>
      </w:r>
      <w:r w:rsidR="003E7A57">
        <w:rPr>
          <w:rFonts w:ascii="Times New Roman" w:eastAsia="Times New Roman" w:hAnsi="Times New Roman" w:cs="Times New Roman"/>
          <w:sz w:val="24"/>
          <w:szCs w:val="24"/>
        </w:rPr>
        <w:t xml:space="preserve">its </w:t>
      </w:r>
      <w:r w:rsidRPr="001E7BB5">
        <w:rPr>
          <w:rFonts w:ascii="Times New Roman" w:eastAsia="Times New Roman" w:hAnsi="Times New Roman" w:cs="Times New Roman"/>
          <w:sz w:val="24"/>
          <w:szCs w:val="24"/>
        </w:rPr>
        <w:t>right side.</w:t>
      </w:r>
      <w:r w:rsidRPr="0095528B">
        <w:rPr>
          <w:rStyle w:val="FootnoteReference"/>
        </w:rPr>
        <w:footnoteReference w:id="7"/>
      </w:r>
      <w:r w:rsidRPr="00E42BB9">
        <w:rPr>
          <w:rFonts w:ascii="Times New Roman" w:eastAsia="Times New Roman" w:hAnsi="Times New Roman" w:cs="Times New Roman"/>
          <w:sz w:val="24"/>
          <w:szCs w:val="24"/>
          <w:vertAlign w:val="superscript"/>
        </w:rPr>
        <w:t xml:space="preserve"> </w:t>
      </w:r>
      <w:r w:rsidRPr="001E7BB5">
        <w:rPr>
          <w:rFonts w:ascii="Times New Roman" w:eastAsia="Times New Roman" w:hAnsi="Times New Roman" w:cs="Times New Roman"/>
          <w:sz w:val="24"/>
          <w:szCs w:val="24"/>
        </w:rPr>
        <w:t xml:space="preserve">  </w:t>
      </w:r>
      <w:r w:rsidR="003842CC" w:rsidRPr="001E7BB5">
        <w:rPr>
          <w:rFonts w:ascii="Times New Roman" w:eastAsia="Times New Roman" w:hAnsi="Times New Roman" w:cs="Times New Roman"/>
          <w:sz w:val="24"/>
          <w:szCs w:val="24"/>
        </w:rPr>
        <w:t xml:space="preserve">  </w:t>
      </w:r>
    </w:p>
    <w:bookmarkEnd w:id="331"/>
    <w:p w14:paraId="01F4698F" w14:textId="77777777" w:rsidR="00E00589" w:rsidRPr="001E7BB5" w:rsidRDefault="00E00589" w:rsidP="00E00589">
      <w:pPr>
        <w:pStyle w:val="ListParagraph"/>
        <w:ind w:left="0"/>
        <w:rPr>
          <w:rFonts w:ascii="Times New Roman" w:eastAsia="Times New Roman" w:hAnsi="Times New Roman" w:cs="Times New Roman"/>
          <w:sz w:val="24"/>
          <w:szCs w:val="24"/>
        </w:rPr>
      </w:pPr>
    </w:p>
    <w:p w14:paraId="42C14423" w14:textId="39C64671" w:rsidR="00B03458" w:rsidRDefault="001523A5" w:rsidP="00EE1F23">
      <w:pPr>
        <w:pStyle w:val="ListParagraph"/>
        <w:ind w:left="0"/>
      </w:pPr>
      <w:bookmarkStart w:id="336" w:name="_Toc24349521"/>
      <w:bookmarkStart w:id="337" w:name="_Toc27640673"/>
      <w:r w:rsidRPr="00953F26">
        <w:rPr>
          <w:rFonts w:ascii="Times New Roman" w:eastAsia="Times New Roman" w:hAnsi="Times New Roman" w:cs="Times New Roman"/>
          <w:b/>
          <w:sz w:val="24"/>
          <w:szCs w:val="24"/>
        </w:rPr>
        <w:t>Novelty and innovation</w:t>
      </w:r>
      <w:r>
        <w:rPr>
          <w:rFonts w:ascii="Times New Roman" w:eastAsia="Times New Roman" w:hAnsi="Times New Roman" w:cs="Times New Roman"/>
          <w:sz w:val="24"/>
          <w:szCs w:val="24"/>
        </w:rPr>
        <w:t>: F</w:t>
      </w:r>
      <w:r w:rsidRPr="00953F26">
        <w:rPr>
          <w:rFonts w:ascii="Times New Roman" w:eastAsia="Times New Roman" w:hAnsi="Times New Roman" w:cs="Times New Roman"/>
          <w:sz w:val="24"/>
          <w:szCs w:val="24"/>
        </w:rPr>
        <w:t xml:space="preserve">rom the perspective of sustainability science, the most important </w:t>
      </w:r>
      <w:r>
        <w:rPr>
          <w:rFonts w:ascii="Times New Roman" w:eastAsia="Times New Roman" w:hAnsi="Times New Roman" w:cs="Times New Roman"/>
          <w:sz w:val="24"/>
          <w:szCs w:val="24"/>
        </w:rPr>
        <w:t xml:space="preserve">and most overlooked </w:t>
      </w:r>
      <w:r w:rsidR="00E73272">
        <w:rPr>
          <w:rFonts w:ascii="Times New Roman" w:eastAsia="Times New Roman" w:hAnsi="Times New Roman" w:cs="Times New Roman"/>
          <w:sz w:val="24"/>
          <w:szCs w:val="24"/>
        </w:rPr>
        <w:t xml:space="preserve">implication of the complex adaptive character of the Anthropocene </w:t>
      </w:r>
      <w:r>
        <w:rPr>
          <w:rFonts w:ascii="Times New Roman" w:eastAsia="Times New Roman" w:hAnsi="Times New Roman" w:cs="Times New Roman"/>
          <w:sz w:val="24"/>
          <w:szCs w:val="24"/>
        </w:rPr>
        <w:t xml:space="preserve">is </w:t>
      </w:r>
      <w:r w:rsidR="00076A67">
        <w:rPr>
          <w:rFonts w:ascii="Times New Roman" w:eastAsia="Times New Roman" w:hAnsi="Times New Roman" w:cs="Times New Roman"/>
          <w:sz w:val="24"/>
          <w:szCs w:val="24"/>
        </w:rPr>
        <w:t xml:space="preserve">its perpetual generation of </w:t>
      </w:r>
      <w:r w:rsidRPr="006925D4">
        <w:rPr>
          <w:rFonts w:ascii="Times New Roman" w:eastAsia="Times New Roman" w:hAnsi="Times New Roman" w:cs="Times New Roman"/>
          <w:b/>
          <w:sz w:val="24"/>
          <w:szCs w:val="24"/>
        </w:rPr>
        <w:t xml:space="preserve">novelty </w:t>
      </w:r>
      <w:r w:rsidR="00076A67" w:rsidRPr="006925D4">
        <w:rPr>
          <w:rFonts w:ascii="Times New Roman" w:eastAsia="Times New Roman" w:hAnsi="Times New Roman" w:cs="Times New Roman"/>
          <w:b/>
          <w:sz w:val="24"/>
          <w:szCs w:val="24"/>
        </w:rPr>
        <w:t>and innovation</w:t>
      </w:r>
      <w:r w:rsidR="00134186">
        <w:rPr>
          <w:rFonts w:ascii="Times New Roman" w:eastAsia="Times New Roman" w:hAnsi="Times New Roman" w:cs="Times New Roman"/>
          <w:b/>
          <w:sz w:val="24"/>
          <w:szCs w:val="24"/>
        </w:rPr>
        <w:t xml:space="preserve">.  </w:t>
      </w:r>
      <w:r w:rsidR="00134186">
        <w:rPr>
          <w:rFonts w:ascii="Times New Roman" w:eastAsia="Times New Roman" w:hAnsi="Times New Roman" w:cs="Times New Roman"/>
          <w:sz w:val="24"/>
          <w:szCs w:val="24"/>
        </w:rPr>
        <w:t xml:space="preserve">This can take biological, technological or </w:t>
      </w:r>
      <w:r w:rsidRPr="00953F26">
        <w:rPr>
          <w:rFonts w:ascii="Times New Roman" w:eastAsia="Times New Roman" w:hAnsi="Times New Roman" w:cs="Times New Roman"/>
          <w:sz w:val="24"/>
          <w:szCs w:val="24"/>
        </w:rPr>
        <w:t>institutional</w:t>
      </w:r>
      <w:r w:rsidR="00134186">
        <w:rPr>
          <w:rFonts w:ascii="Times New Roman" w:eastAsia="Times New Roman" w:hAnsi="Times New Roman" w:cs="Times New Roman"/>
          <w:sz w:val="24"/>
          <w:szCs w:val="24"/>
        </w:rPr>
        <w:t xml:space="preserve"> forms</w:t>
      </w:r>
      <w:r>
        <w:rPr>
          <w:rFonts w:ascii="Times New Roman" w:eastAsia="Times New Roman" w:hAnsi="Times New Roman" w:cs="Times New Roman"/>
          <w:sz w:val="24"/>
          <w:szCs w:val="24"/>
        </w:rPr>
        <w:t xml:space="preserve">.  </w:t>
      </w:r>
      <w:r w:rsidR="00134186">
        <w:rPr>
          <w:rFonts w:ascii="Times New Roman" w:eastAsia="Times New Roman" w:hAnsi="Times New Roman" w:cs="Times New Roman"/>
          <w:sz w:val="24"/>
          <w:szCs w:val="24"/>
        </w:rPr>
        <w:t xml:space="preserve">It usually </w:t>
      </w:r>
      <w:r>
        <w:rPr>
          <w:rFonts w:ascii="Times New Roman" w:eastAsia="Times New Roman" w:hAnsi="Times New Roman" w:cs="Times New Roman"/>
          <w:sz w:val="24"/>
          <w:szCs w:val="24"/>
        </w:rPr>
        <w:t xml:space="preserve">arises at the micro-level through the fundamental attributes noted </w:t>
      </w:r>
      <w:proofErr w:type="gramStart"/>
      <w:r>
        <w:rPr>
          <w:rFonts w:ascii="Times New Roman" w:eastAsia="Times New Roman" w:hAnsi="Times New Roman" w:cs="Times New Roman"/>
          <w:sz w:val="24"/>
          <w:szCs w:val="24"/>
        </w:rPr>
        <w:t>above, but</w:t>
      </w:r>
      <w:proofErr w:type="gramEnd"/>
      <w:r>
        <w:rPr>
          <w:rFonts w:ascii="Times New Roman" w:eastAsia="Times New Roman" w:hAnsi="Times New Roman" w:cs="Times New Roman"/>
          <w:sz w:val="24"/>
          <w:szCs w:val="24"/>
        </w:rPr>
        <w:t xml:space="preserve"> </w:t>
      </w:r>
      <w:r w:rsidR="00134186">
        <w:rPr>
          <w:rFonts w:ascii="Times New Roman" w:eastAsia="Times New Roman" w:hAnsi="Times New Roman" w:cs="Times New Roman"/>
          <w:sz w:val="24"/>
          <w:szCs w:val="24"/>
        </w:rPr>
        <w:t xml:space="preserve">can bubble up </w:t>
      </w:r>
      <w:r>
        <w:rPr>
          <w:rFonts w:ascii="Times New Roman" w:eastAsia="Times New Roman" w:hAnsi="Times New Roman" w:cs="Times New Roman"/>
          <w:sz w:val="24"/>
          <w:szCs w:val="24"/>
        </w:rPr>
        <w:t xml:space="preserve">through vertical selection mechanisms </w:t>
      </w:r>
      <w:r w:rsidR="00672D48">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the meso-level</w:t>
      </w:r>
      <w:r w:rsidR="00E73272">
        <w:rPr>
          <w:rFonts w:ascii="Times New Roman" w:eastAsia="Times New Roman" w:hAnsi="Times New Roman" w:cs="Times New Roman"/>
          <w:sz w:val="24"/>
          <w:szCs w:val="24"/>
        </w:rPr>
        <w:t xml:space="preserve">. </w:t>
      </w:r>
      <w:r w:rsidR="00D03D77">
        <w:rPr>
          <w:rFonts w:ascii="Times New Roman" w:eastAsia="Times New Roman" w:hAnsi="Times New Roman" w:cs="Times New Roman"/>
          <w:sz w:val="24"/>
          <w:szCs w:val="24"/>
        </w:rPr>
        <w:t xml:space="preserve"> There, </w:t>
      </w:r>
      <w:r w:rsidR="008F10C2">
        <w:rPr>
          <w:rFonts w:ascii="Times New Roman" w:eastAsia="Times New Roman" w:hAnsi="Times New Roman" w:cs="Times New Roman"/>
          <w:sz w:val="24"/>
          <w:szCs w:val="24"/>
        </w:rPr>
        <w:t xml:space="preserve">especially when </w:t>
      </w:r>
      <w:r w:rsidR="00D03D77">
        <w:rPr>
          <w:rFonts w:ascii="Times New Roman" w:eastAsia="Times New Roman" w:hAnsi="Times New Roman" w:cs="Times New Roman"/>
          <w:sz w:val="24"/>
          <w:szCs w:val="24"/>
        </w:rPr>
        <w:t>macro-level conditions</w:t>
      </w:r>
      <w:r w:rsidR="008F10C2">
        <w:rPr>
          <w:rFonts w:ascii="Times New Roman" w:eastAsia="Times New Roman" w:hAnsi="Times New Roman" w:cs="Times New Roman"/>
          <w:sz w:val="24"/>
          <w:szCs w:val="24"/>
        </w:rPr>
        <w:t xml:space="preserve"> are suitably aligned</w:t>
      </w:r>
      <w:r w:rsidR="00D03D77">
        <w:rPr>
          <w:rFonts w:ascii="Times New Roman" w:eastAsia="Times New Roman" w:hAnsi="Times New Roman" w:cs="Times New Roman"/>
          <w:sz w:val="24"/>
          <w:szCs w:val="24"/>
        </w:rPr>
        <w:t xml:space="preserve">, novelty </w:t>
      </w:r>
      <w:r w:rsidR="008F10C2">
        <w:rPr>
          <w:rFonts w:ascii="Times New Roman" w:eastAsia="Times New Roman" w:hAnsi="Times New Roman" w:cs="Times New Roman"/>
          <w:sz w:val="24"/>
          <w:szCs w:val="24"/>
        </w:rPr>
        <w:t xml:space="preserve">and innovation </w:t>
      </w:r>
      <w:r w:rsidRPr="00953F26">
        <w:rPr>
          <w:rFonts w:ascii="Times New Roman" w:eastAsia="Times New Roman" w:hAnsi="Times New Roman" w:cs="Times New Roman"/>
          <w:sz w:val="24"/>
          <w:szCs w:val="24"/>
        </w:rPr>
        <w:t xml:space="preserve">drive development pathways to evolve in fundamentally unpredictable ways </w:t>
      </w:r>
      <w:r w:rsidRPr="00953F26">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{"citationID":"a2fkqnov3fe","properties":{"formattedCitation":"(Arthur 2015)","plainCitation":"(Arthur 2015)","noteIndex":0},"citationItems":[{"id":13553,"uris":["http://zotero.org/groups/2225246/items/NDI2PBPI"],"uri":["http://zotero.org/groups/2225246/items/NDI2PBPI"],"itemData":{"id":13553,"type":"chapter","abstract":"A framework for complexity economics","container-title":"Complexity and the economy","event-place":"New York","ISBN":"978-0-19-933429-2","publisher":"Oxford University Press","publisher-place":"New York","title":"Complexity economics: A different framework for economic thought","author":[{"family":"Arthur","given":"W. Brian"}],"issued":{"date-parts":[["2015"]]}}}],"schema":"https://github.com/citation-style-language/schema/raw/master/csl-citation.json"} </w:instrText>
      </w:r>
      <w:r w:rsidRPr="00953F26">
        <w:rPr>
          <w:rFonts w:ascii="Times New Roman" w:eastAsia="Times New Roman" w:hAnsi="Times New Roman" w:cs="Times New Roman"/>
          <w:sz w:val="24"/>
          <w:szCs w:val="24"/>
        </w:rPr>
        <w:fldChar w:fldCharType="separate"/>
      </w:r>
      <w:r w:rsidRPr="00953F26">
        <w:rPr>
          <w:rFonts w:ascii="Times New Roman" w:eastAsia="Times New Roman" w:hAnsi="Times New Roman" w:cs="Times New Roman"/>
          <w:sz w:val="24"/>
          <w:szCs w:val="24"/>
        </w:rPr>
        <w:t>(Arthur 2015)</w:t>
      </w:r>
      <w:r w:rsidRPr="00953F26">
        <w:rPr>
          <w:rFonts w:ascii="Times New Roman" w:eastAsia="Times New Roman" w:hAnsi="Times New Roman" w:cs="Times New Roman"/>
          <w:sz w:val="24"/>
          <w:szCs w:val="24"/>
        </w:rPr>
        <w:fldChar w:fldCharType="end"/>
      </w:r>
      <w:r w:rsidRPr="00953F26">
        <w:rPr>
          <w:rFonts w:ascii="Times New Roman" w:eastAsia="Times New Roman" w:hAnsi="Times New Roman" w:cs="Times New Roman"/>
          <w:sz w:val="24"/>
          <w:szCs w:val="24"/>
        </w:rPr>
        <w:t xml:space="preserve"> </w:t>
      </w:r>
      <w:r w:rsidRPr="00953F26">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{"citationID":"a2mdfsjegee","properties":{"formattedCitation":"(Hagstrom and Levin 2017)","plainCitation":"(Hagstrom and Levin 2017)","noteIndex":0},"citationItems":[{"id":16132,"uris":["http://zotero.org/groups/2225246/items/ZBKWWFXN"],"uri":["http://zotero.org/groups/2225246/items/ZBKWWFXN"],"itemData":{"id":16132,"type":"article-journal","abstract":"Complex adaptive systems provide a unified framework for explaining ecosystem phenomena. In the past 20 years, complex adaptive systems have been sharpened from an abstract concept into a series of tools that can be used to solve concrete problems. These advances have been led by the development of new techniques for coupling ecological and evolutionary dynamics, for integrating dynamics across multiple scales of organization, and for using data to infer the complex interactions among different components of ecological systems. Focusing on the development and usage of these new methods, we discuss how they have led to an improved understanding of three universal features of complex adaptive systems, emergent patterns; tipping points and critical phenomena; and cooperative behavior. We restrict our attention primarily to marine ecosystems, which provide numerous successful examples of the application of complex adaptive systems. Many of these are currently undergoing dramatic changes due to anthropogenic perturbations, and we take the opportunity to discuss how complex adaptive systems can be used to improve the management of public goods and to better preserve critical ecosystem services.","container-title":"Ecosystems","DOI":"http://dx.doi.org.ezp-prod1.hul.harvard.edu/10.1007/s10021-017-0114-3","ISSN":"1432-9840","issue":"3","language":"English","page":"458-476","source":"ProQuest","title":"Marine Ecosystems as Complex Adaptive Systems: Emergent Patterns, Critical Transitions, and Public Goods","title-short":"Marine Ecosystems as Complex Adaptive Systems","volume":"20","author":[{"family":"Hagstrom","given":"George I."},{"family":"Levin","given":"Simon A."}],"issued":{"date-parts":[["2017"]]}}}],"schema":"https://github.com/citation-style-language/schema/raw/master/csl-citation.json"} </w:instrText>
      </w:r>
      <w:r w:rsidRPr="00953F26">
        <w:rPr>
          <w:rFonts w:ascii="Times New Roman" w:eastAsia="Times New Roman" w:hAnsi="Times New Roman" w:cs="Times New Roman"/>
          <w:sz w:val="24"/>
          <w:szCs w:val="24"/>
        </w:rPr>
        <w:fldChar w:fldCharType="separate"/>
      </w:r>
      <w:r w:rsidRPr="00953F26">
        <w:rPr>
          <w:rFonts w:ascii="Times New Roman" w:eastAsia="Times New Roman" w:hAnsi="Times New Roman" w:cs="Times New Roman"/>
          <w:sz w:val="24"/>
          <w:szCs w:val="24"/>
        </w:rPr>
        <w:t>(Hagstrom and Levin 2017)</w:t>
      </w:r>
      <w:r w:rsidRPr="00953F26">
        <w:rPr>
          <w:rFonts w:ascii="Times New Roman" w:eastAsia="Times New Roman" w:hAnsi="Times New Roman" w:cs="Times New Roman"/>
          <w:sz w:val="24"/>
          <w:szCs w:val="24"/>
        </w:rPr>
        <w:fldChar w:fldCharType="end"/>
      </w:r>
      <w:r w:rsidRPr="00953F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72D48">
        <w:rPr>
          <w:rFonts w:ascii="Times New Roman" w:eastAsia="Times New Roman" w:hAnsi="Times New Roman" w:cs="Times New Roman"/>
          <w:sz w:val="24"/>
          <w:szCs w:val="24"/>
        </w:rPr>
        <w:t xml:space="preserve">The implications for </w:t>
      </w:r>
      <w:r w:rsidR="00A856CD">
        <w:rPr>
          <w:rFonts w:ascii="Times New Roman" w:eastAsia="Times New Roman" w:hAnsi="Times New Roman" w:cs="Times New Roman"/>
          <w:sz w:val="24"/>
          <w:szCs w:val="24"/>
        </w:rPr>
        <w:t xml:space="preserve">sustainability are profound, as </w:t>
      </w:r>
      <w:r>
        <w:rPr>
          <w:rFonts w:ascii="Times New Roman" w:eastAsia="Times New Roman" w:hAnsi="Times New Roman" w:cs="Times New Roman"/>
          <w:sz w:val="24"/>
          <w:szCs w:val="24"/>
        </w:rPr>
        <w:t xml:space="preserve">further </w:t>
      </w:r>
      <w:r w:rsidR="00A856CD">
        <w:rPr>
          <w:rFonts w:ascii="Times New Roman" w:eastAsia="Times New Roman" w:hAnsi="Times New Roman" w:cs="Times New Roman"/>
          <w:sz w:val="24"/>
          <w:szCs w:val="24"/>
        </w:rPr>
        <w:t xml:space="preserve">discussed </w:t>
      </w:r>
      <w:r>
        <w:rPr>
          <w:rFonts w:ascii="Times New Roman" w:eastAsia="Times New Roman" w:hAnsi="Times New Roman" w:cs="Times New Roman"/>
          <w:sz w:val="24"/>
          <w:szCs w:val="24"/>
        </w:rPr>
        <w:t>in Section</w:t>
      </w:r>
      <w:r w:rsidR="00A856CD">
        <w:rPr>
          <w:rFonts w:ascii="Times New Roman" w:eastAsia="Times New Roman" w:hAnsi="Times New Roman" w:cs="Times New Roman"/>
          <w:sz w:val="24"/>
          <w:szCs w:val="24"/>
        </w:rPr>
        <w:t>s 3 and</w:t>
      </w:r>
      <w:r>
        <w:rPr>
          <w:rFonts w:ascii="Times New Roman" w:eastAsia="Times New Roman" w:hAnsi="Times New Roman" w:cs="Times New Roman"/>
          <w:sz w:val="24"/>
          <w:szCs w:val="24"/>
        </w:rPr>
        <w:t xml:space="preserve"> 6.</w:t>
      </w:r>
      <w:r w:rsidRPr="00953F26">
        <w:rPr>
          <w:rFonts w:ascii="Times New Roman" w:eastAsia="Times New Roman" w:hAnsi="Times New Roman" w:cs="Times New Roman"/>
          <w:sz w:val="24"/>
          <w:szCs w:val="24"/>
        </w:rPr>
        <w:t xml:space="preserve">   </w:t>
      </w:r>
      <w:bookmarkEnd w:id="336"/>
      <w:bookmarkEnd w:id="337"/>
      <w:commentRangeStart w:id="338"/>
      <w:commentRangeEnd w:id="338"/>
      <w:r w:rsidR="00E52988">
        <w:rPr>
          <w:rStyle w:val="CommentReference"/>
        </w:rPr>
        <w:commentReference w:id="338"/>
      </w:r>
    </w:p>
    <w:p w14:paraId="2A6D72C4" w14:textId="77777777" w:rsidR="00880926" w:rsidRDefault="00880926" w:rsidP="00EE1F23">
      <w:pPr>
        <w:pStyle w:val="ListParagraph"/>
        <w:ind w:left="0"/>
      </w:pPr>
    </w:p>
    <w:p w14:paraId="13279C28" w14:textId="7AC1ECC2" w:rsidR="00EC6984" w:rsidRDefault="00B1645B" w:rsidP="005D7CAD">
      <w:pPr>
        <w:pStyle w:val="Heading1"/>
      </w:pPr>
      <w:bookmarkStart w:id="339" w:name="_Toc27837437"/>
      <w:bookmarkStart w:id="340" w:name="_Toc27837438"/>
      <w:bookmarkStart w:id="341" w:name="_Toc27640674"/>
      <w:bookmarkStart w:id="342" w:name="_Toc30964809"/>
      <w:bookmarkEnd w:id="339"/>
      <w:bookmarkEnd w:id="340"/>
      <w:r w:rsidRPr="00627DE1">
        <w:t xml:space="preserve">Capacity to </w:t>
      </w:r>
      <w:r w:rsidR="00B853FB" w:rsidRPr="00BD5C87">
        <w:t xml:space="preserve">Measure Sustainable </w:t>
      </w:r>
      <w:commentRangeStart w:id="343"/>
      <w:r w:rsidR="00B853FB" w:rsidRPr="00BD5C87">
        <w:t>Development</w:t>
      </w:r>
      <w:bookmarkEnd w:id="341"/>
      <w:bookmarkEnd w:id="342"/>
      <w:commentRangeEnd w:id="343"/>
      <w:r w:rsidR="00E52988">
        <w:rPr>
          <w:rStyle w:val="CommentReference"/>
          <w:rFonts w:asciiTheme="minorHAnsi" w:eastAsiaTheme="minorHAnsi" w:hAnsiTheme="minorHAnsi" w:cstheme="minorBidi"/>
          <w:b w:val="0"/>
          <w:caps w:val="0"/>
          <w:color w:val="auto"/>
        </w:rPr>
        <w:commentReference w:id="343"/>
      </w:r>
    </w:p>
    <w:p w14:paraId="3785852A" w14:textId="4DECEB90" w:rsidR="000F7FBB" w:rsidRPr="00D65BCA" w:rsidRDefault="000F7FBB">
      <w:pPr>
        <w:rPr>
          <w:i/>
        </w:rPr>
      </w:pPr>
      <w:r w:rsidRPr="00D65BCA">
        <w:rPr>
          <w:i/>
        </w:rPr>
        <w:t>Well-being, resources, capital assets and inclusive wealth</w:t>
      </w:r>
    </w:p>
    <w:p w14:paraId="358ADB78" w14:textId="77777777" w:rsidR="00970658" w:rsidRDefault="00970658" w:rsidP="000F7FBB"/>
    <w:p w14:paraId="45854245" w14:textId="01C73EAA" w:rsidR="00621616" w:rsidRDefault="00AF4CC8">
      <w:r>
        <w:t xml:space="preserve">One of the greatest and longest standing </w:t>
      </w:r>
      <w:r w:rsidR="00A45006">
        <w:t>challenge</w:t>
      </w:r>
      <w:r>
        <w:t>s</w:t>
      </w:r>
      <w:r w:rsidR="00A45006">
        <w:t xml:space="preserve"> facing sustainability science has been to design and </w:t>
      </w:r>
      <w:r w:rsidR="00E92288">
        <w:t xml:space="preserve">implement </w:t>
      </w:r>
      <w:r w:rsidR="00A45006">
        <w:t>methods for me</w:t>
      </w:r>
      <w:r>
        <w:t>asuring</w:t>
      </w:r>
      <w:r w:rsidR="00A45006">
        <w:t xml:space="preserve"> sustainable development.   </w:t>
      </w:r>
      <w:r w:rsidR="00680014">
        <w:t xml:space="preserve">The </w:t>
      </w:r>
      <w:r w:rsidR="00930BFF">
        <w:t xml:space="preserve">measurement </w:t>
      </w:r>
      <w:r w:rsidR="00680014">
        <w:t>challenge takes two forms</w:t>
      </w:r>
      <w:r w:rsidR="00621616">
        <w:t xml:space="preserve"> </w:t>
      </w:r>
      <w:r w:rsidR="00621616">
        <w:fldChar w:fldCharType="begin"/>
      </w:r>
      <w:r w:rsidR="00B97DE4">
        <w:instrText xml:space="preserve"> ADDIN ZOTERO_ITEM CSL_CITATION {"citationID":"a7lir5f6hc","properties":{"formattedCitation":"(P. Dasgupta 2001)","plainCitation":"(P. Dasgupta 2001)","noteIndex":0},"citationItems":[{"id":13573,"uris":["http://zotero.org/groups/2225246/items/CV753MTN"],"uri":["http://zotero.org/groups/2225246/items/CV753MTN"],"itemData":{"id":13573,"type":"book","abstract":"\"In Human Well-Being and the Natural Environment, Partha Dasgupta explores ways to measure the quality of life. Although the problem pervades a number of academic disciplines, it is not confined to the academic realm. International organizations regularly publish cross-country estimates of the quality of life, journalists and commentators publicize them, and national governments are obliged to take note of them. Today, quality-of-life indices broker political arguments and together form a coin that even helps purchase economic and social policy.\"–Jacket.","event-place":"New York","ISBN":"0-19-924788-9","publisher-place":"New York","title":"Human well-being and the natural environment","author":[{"family":"Dasgupta","given":"Partha"}],"issued":{"date-parts":[["2001"]]}}}],"schema":"https://github.com/citation-style-language/schema/raw/master/csl-citation.json"} </w:instrText>
      </w:r>
      <w:r w:rsidR="00621616">
        <w:fldChar w:fldCharType="separate"/>
      </w:r>
      <w:r w:rsidR="0027518B" w:rsidRPr="0027518B">
        <w:t>(P. Dasgupta 2001)</w:t>
      </w:r>
      <w:r w:rsidR="00621616">
        <w:fldChar w:fldCharType="end"/>
      </w:r>
      <w:r w:rsidR="00680014">
        <w:t xml:space="preserve">: </w:t>
      </w:r>
      <w:r w:rsidR="00266064">
        <w:t>v</w:t>
      </w:r>
      <w:r w:rsidR="000A2869">
        <w:t xml:space="preserve">aluing </w:t>
      </w:r>
      <w:r w:rsidR="00266064">
        <w:t xml:space="preserve">recent pathways of </w:t>
      </w:r>
      <w:r w:rsidR="00BA1769">
        <w:t>development</w:t>
      </w:r>
      <w:r w:rsidR="00266064">
        <w:t xml:space="preserve"> and evaluating </w:t>
      </w:r>
      <w:r w:rsidR="003233E3">
        <w:t xml:space="preserve">the likely impact of policies or other interventions on </w:t>
      </w:r>
      <w:r w:rsidR="00C01BD4">
        <w:t>future pathways of development</w:t>
      </w:r>
      <w:r w:rsidR="00DA567A">
        <w:t>.</w:t>
      </w:r>
    </w:p>
    <w:p w14:paraId="0FA47C7C" w14:textId="77777777" w:rsidR="00621616" w:rsidRDefault="00621616"/>
    <w:p w14:paraId="1EE676C4" w14:textId="06DBECDC" w:rsidR="000271C5" w:rsidRDefault="00E913A8" w:rsidP="00920DAC">
      <w:r>
        <w:t xml:space="preserve">A numbing array of </w:t>
      </w:r>
      <w:r w:rsidR="009B5D52">
        <w:t xml:space="preserve">metrics </w:t>
      </w:r>
      <w:r w:rsidR="000830D2">
        <w:t xml:space="preserve">have been used to value and evaluate development pathways.  These range from GNP to </w:t>
      </w:r>
      <w:r w:rsidR="00046884">
        <w:t>carbon emissions to the Human Development Index</w:t>
      </w:r>
      <w:r w:rsidR="000F08FE">
        <w:t xml:space="preserve"> to the SDG metrics</w:t>
      </w:r>
      <w:r w:rsidR="00046884">
        <w:t xml:space="preserve">.  Most </w:t>
      </w:r>
      <w:r w:rsidR="00DA567A">
        <w:t xml:space="preserve">capture </w:t>
      </w:r>
      <w:r w:rsidR="00046884">
        <w:t xml:space="preserve">something relevant to sustainability, </w:t>
      </w:r>
      <w:r w:rsidR="00104515">
        <w:t xml:space="preserve">none </w:t>
      </w:r>
      <w:r w:rsidR="00DA567A">
        <w:t xml:space="preserve">capture </w:t>
      </w:r>
      <w:r w:rsidR="00104515">
        <w:t>everything</w:t>
      </w:r>
      <w:r w:rsidR="00A1551C">
        <w:t xml:space="preserve"> </w:t>
      </w:r>
      <w:r w:rsidR="00A1551C">
        <w:fldChar w:fldCharType="begin"/>
      </w:r>
      <w:r w:rsidR="00B97DE4">
        <w:instrText xml:space="preserve"> ADDIN ZOTERO_ITEM CSL_CITATION {"citationID":"aueieob8pa","properties":{"formattedCitation":"(Laurent 2018)","plainCitation":"(Laurent 2018)","noteIndex":0},"citationItems":[{"id":11580,"uris":["http://zotero.org/groups/2225246/items/FXFWXM7F"],"uri":["http://zotero.org/groups/2225246/items/FXFWXM7F"],"itemData":{"id":11580,"type":"book","abstract":"\"How moving beyond GDP will improve well-being and sustainability Never before in human history have we produced so much data, and this empirical revolution has shaped economic research and policy profoundly. But are we measuring, and thus managing, the right things–those that will help us solve the real social, economic, political, and environmental challenges of the twenty-first century? In Measuring Tomorrow, Eloi Laurent argues that we need to move away from narrowly useful metrics such as gross domestic product and instead use broader ones that aim at well-being, resilience, and sustainability. By doing so, countries will be able to shift their focus away from infinite and unrealistic growth and toward social justice and quality of life for their citizens. The time has come for these broader metrics to become more than just descriptive, Laurent argues; applied carefully by private and public decision makers, they can foster genuine progress. He begins by taking stock of the booming field of well-being and sustainability indicators, and explains the insights that the best of these can offer. He then shows how these indicators can be used to develop new policies, from the local to the global. An essential resource for scholars, students, and policymakers, Measuring Tomorrow covers all aspects of well-being–including health, education, and the environment–and incorporates a broad range of data and fascinating case studies from around the world: not just the United States and Europe but also China, Africa, the Middle East, and India.\"–","event-place":"Princeton","ISBN":"0-691-17069-X","language":"eng","note":"LCCN: 2017956545","publisher":"Princeton University Press","publisher-place":"Princeton","title":"Measuring tomorrow : accounting for well-being, resilience, and sustainability in the twenty-first century","author":[{"family":"Laurent","given":"Éloi"}],"issued":{"date-parts":[["2018"]]}}}],"schema":"https://github.com/citation-style-language/schema/raw/master/csl-citation.json"} </w:instrText>
      </w:r>
      <w:r w:rsidR="00A1551C">
        <w:fldChar w:fldCharType="separate"/>
      </w:r>
      <w:r w:rsidR="0037359D" w:rsidRPr="0037359D">
        <w:t>(Laurent 2018)</w:t>
      </w:r>
      <w:r w:rsidR="00A1551C">
        <w:fldChar w:fldCharType="end"/>
      </w:r>
      <w:r w:rsidR="00104515">
        <w:t xml:space="preserve">. </w:t>
      </w:r>
      <w:r w:rsidR="00CA46F5">
        <w:t xml:space="preserve"> </w:t>
      </w:r>
      <w:r w:rsidR="00FD1B86">
        <w:t>F</w:t>
      </w:r>
      <w:r w:rsidR="00E00589">
        <w:t xml:space="preserve">ortunately, </w:t>
      </w:r>
      <w:r w:rsidR="00E439F9">
        <w:t xml:space="preserve">one of the strongest contributions of </w:t>
      </w:r>
      <w:r w:rsidR="00FD1A7C">
        <w:t xml:space="preserve">science to </w:t>
      </w:r>
      <w:r w:rsidR="00E439F9">
        <w:t>sustainab</w:t>
      </w:r>
      <w:r w:rsidR="00FD1A7C">
        <w:t>le</w:t>
      </w:r>
      <w:r w:rsidR="00E439F9">
        <w:t xml:space="preserve"> </w:t>
      </w:r>
      <w:r w:rsidR="00FD1A7C">
        <w:t xml:space="preserve">development </w:t>
      </w:r>
      <w:r w:rsidR="00E439F9">
        <w:t xml:space="preserve">over the last two decades has been </w:t>
      </w:r>
      <w:r w:rsidR="00523578">
        <w:t xml:space="preserve">the beginnings of </w:t>
      </w:r>
      <w:r w:rsidR="00114650">
        <w:t xml:space="preserve">an </w:t>
      </w:r>
      <w:r w:rsidR="00E00589">
        <w:t xml:space="preserve">integrative, theory-grounded and useful </w:t>
      </w:r>
      <w:r w:rsidR="00043696">
        <w:t xml:space="preserve">capacity to </w:t>
      </w:r>
      <w:r w:rsidR="005008FD">
        <w:t>measure</w:t>
      </w:r>
      <w:r w:rsidR="00DF6B39">
        <w:t xml:space="preserve"> </w:t>
      </w:r>
      <w:r w:rsidR="00FE50AF">
        <w:t xml:space="preserve">one central feature of sustainability:  </w:t>
      </w:r>
      <w:r w:rsidR="00E85010">
        <w:t xml:space="preserve">the adequacy of </w:t>
      </w:r>
      <w:r w:rsidR="003E63A8">
        <w:t xml:space="preserve">the </w:t>
      </w:r>
      <w:r w:rsidR="00E85010">
        <w:t>resource</w:t>
      </w:r>
      <w:r w:rsidR="003E63A8">
        <w:t xml:space="preserve"> base </w:t>
      </w:r>
      <w:r w:rsidR="00E85010">
        <w:t xml:space="preserve">to </w:t>
      </w:r>
      <w:r w:rsidR="004A3A11">
        <w:t xml:space="preserve">support human well-being now and in the future. </w:t>
      </w:r>
      <w:r w:rsidR="00F86323">
        <w:t xml:space="preserve"> </w:t>
      </w:r>
      <w:r w:rsidR="00920DAC" w:rsidRPr="00BE7F57">
        <w:t xml:space="preserve">Systematic efforts to </w:t>
      </w:r>
      <w:r w:rsidR="00DA567A">
        <w:t>assess the resources base</w:t>
      </w:r>
      <w:r w:rsidR="00920DAC" w:rsidRPr="00BE7F57">
        <w:t xml:space="preserve">, grounded in both theory and empirical work, are now being advanced on a number of fronts under the general banner of “Beyond GDP” </w:t>
      </w:r>
      <w:r w:rsidR="00920DAC" w:rsidRPr="00BE7F57">
        <w:fldChar w:fldCharType="begin"/>
      </w:r>
      <w:r w:rsidR="00B97DE4">
        <w:instrText xml:space="preserve"> ADDIN ZOTERO_ITEM CSL_CITATION {"citationID":"a1829fevnf0","properties":{"formattedCitation":"(Stiglitz, Fitoussi, and Durand 2019)","plainCitation":"(Stiglitz, Fitoussi, and Durand 2019)","noteIndex":0},"citationItems":[{"id":17818,"uris":["http://zotero.org/groups/2225246/items/J45KE78U"],"uri":["http://zotero.org/groups/2225246/items/J45KE78U"],"itemData":{"id":17818,"type":"book","abstract":"\"A bold agenda for a better way to assess societal well-being, by three of the world's leading economists and statisticians\"--","call-number":"HN25 .S75 2019","event-place":"New York","ISBN":"978-1-62097-569-5","publisher":"The New Press","publisher-place":"New York","source":"Library of Congress ISBN","title":"Measuring what counts: the global movement for well-being","title-short":"Measuring what counts","author":[{"family":"Stiglitz","given":"Joseph E."},{"family":"Fitoussi","given":"Jean-Paul"},{"family":"Durand","given":"Martine"}],"issued":{"date-parts":[["2019"]]}}}],"schema":"https://github.com/citation-style-language/schema/raw/master/csl-citation.json"} </w:instrText>
      </w:r>
      <w:r w:rsidR="00920DAC" w:rsidRPr="00BE7F57">
        <w:fldChar w:fldCharType="separate"/>
      </w:r>
      <w:r w:rsidR="00920DAC" w:rsidRPr="0037359D">
        <w:t>(Stiglitz, Fitoussi, and Durand 2019)</w:t>
      </w:r>
      <w:r w:rsidR="00920DAC" w:rsidRPr="00BE7F57">
        <w:fldChar w:fldCharType="end"/>
      </w:r>
      <w:r w:rsidR="00920DAC" w:rsidRPr="00BE7F57">
        <w:t xml:space="preserve">.   The variant of these approaches </w:t>
      </w:r>
      <w:r w:rsidR="006461DC">
        <w:t xml:space="preserve">to measurement </w:t>
      </w:r>
      <w:r w:rsidR="00920DAC" w:rsidRPr="00BE7F57">
        <w:t xml:space="preserve">that has resonated most deeply with the sustainability science community is that on “inclusive wealth,” advanced </w:t>
      </w:r>
      <w:r w:rsidR="000323AB">
        <w:t xml:space="preserve">and recently summarized in </w:t>
      </w:r>
      <w:r w:rsidR="00920DAC" w:rsidRPr="00BE7F57">
        <w:t xml:space="preserve">a series of works by Dasgupta, Arrow and </w:t>
      </w:r>
      <w:proofErr w:type="spellStart"/>
      <w:r w:rsidR="00920DAC" w:rsidRPr="00BE7F57">
        <w:t>Polasky</w:t>
      </w:r>
      <w:proofErr w:type="spellEnd"/>
      <w:r w:rsidR="00920DAC" w:rsidRPr="00BE7F57">
        <w:t xml:space="preserve"> (</w:t>
      </w:r>
      <w:r w:rsidR="00920DAC" w:rsidRPr="00BE7F57">
        <w:fldChar w:fldCharType="begin"/>
      </w:r>
      <w:r w:rsidR="00B97DE4">
        <w:instrText xml:space="preserve"> ADDIN ZOTERO_ITEM CSL_CITATION {"citationID":"MXXoVTwM","properties":{"formattedCitation":"(P. Dasgupta 2014)","plainCitation":"(P. Dasgupta 2014)","noteIndex":0},"citationItems":[{"id":13574,"uris":["http://zotero.org/groups/2225246/items/SCBNWIH5"],"uri":["http://zotero.org/groups/2225246/items/SCBNWIH5"],"itemData":{"id":13574,"type":"article-journal","abstract":"In this article, I review—and to an extent further develop—a normative theory that offers a unified language for both sustainability and policy analyses. The theory shows that by economic growth we should mean growth in wealth, which is the social worth of an economy’s entire stock of capital assets, not growth in GDP or improvements in the many ad hoc indicators of human development that have been proposed in recent years. Concurrently, the theory shows that by poverty we should mean a low level of wealth, not income, and that the distribution of well-being ought to be judged in terms of the distribution of wealth, not income or education or the many indicators that are currently in use. I show that the concept of wealth invites us to extend the notion of assets and the idea of investment well beyond conventional usage. This perspective has radical implications for the way that national accounts are prepared and interpreted. I then sketch a recent publication that has put the theory to work by studying the composition of wealth accumulation in contemporary India.","container-title":"Annual Review of Resource Economics","DOI":"10.1146/annurev-resource-100913-012358","ISSN":"1941-1340","issue":"1","journalAbbreviation":"Annu. Rev. Resour. Econ.","page":"17-31","source":"www-annualreviews-org.ezp-prod1.hul.harvard.edu (Atypon)","title":"Measuring the Wealth of Nations","volume":"6","author":[{"family":"Dasgupta","given":"Partha"}],"issued":{"date-parts":[["2014"]]}}}],"schema":"https://github.com/citation-style-language/schema/raw/master/csl-citation.json"} </w:instrText>
      </w:r>
      <w:r w:rsidR="00920DAC" w:rsidRPr="00BE7F57">
        <w:fldChar w:fldCharType="separate"/>
      </w:r>
      <w:r w:rsidR="0027518B" w:rsidRPr="0027518B">
        <w:t>(P. Dasgupta 2014)</w:t>
      </w:r>
      <w:r w:rsidR="00920DAC" w:rsidRPr="00BE7F57">
        <w:fldChar w:fldCharType="end"/>
      </w:r>
      <w:r w:rsidR="00920DAC" w:rsidRPr="00BE7F57">
        <w:t xml:space="preserve"> </w:t>
      </w:r>
      <w:r w:rsidR="00920DAC" w:rsidRPr="00BE7F57">
        <w:fldChar w:fldCharType="begin"/>
      </w:r>
      <w:r w:rsidR="00B97DE4">
        <w:instrText xml:space="preserve"> ADDIN ZOTERO_ITEM CSL_CITATION {"citationID":"C7h7UDVh","properties":{"formattedCitation":"(Polasky et al. 2015)","plainCitation":"(Polasky et al. 2015)","noteIndex":0},"citationItems":[{"id":11742,"uris":["http://zotero.org/groups/2225246/items/WJN3EUZA"],"uri":["http://zotero.org/groups/2225246/items/WJN3EUZA"],"itemData":{"id":11742,"type":"article-journal","abstract":"Inclusive wealth is a measure designed to address whether society is on a sustainable development trajectory. Inclusive wealth is defined as the aggregate value of all capital assets. Increases in inclusive wealth indicate an improved productive base capable of supporting a higher standard of living in the future. To be truly inclusive, measures of inclusive wealth must include the value of all forms of capital that contribute to human well-being: human capital, manufactured capital, natural capital, and social capital. Sustainability concerns have increased attention on the ways of measuring the value of natural capital. We review various attempts to measure natural capital and to incorporate these into inclusive wealth including estimates using national wealth accounts and integrated ecological and economic models used to estimate ecosystem services. Empirically measuring the value of various types of capital in terms of a common metric is hugely challenging, and no current attempt to date can be said to be fully inclusive. Despite the empirical challenges, inclusive wealth provides a clear, coherent, and systematic framework for addressing sustainable development. Combining measures of semi-inclusive wealth that capture forms of capital that can be relatively easily measured in monetary terms with a set of biophysical metrics capturing important aspects of natural capital that are difficult to measure in monetary terms may provide a good set of signals of whether society is proceeding along a sustainable development trajectory.","container-title":"Annual Review of Environment and Resources","DOI":"10.1146/annurev-environ-101813-013253","ISSN":"1543-5938","issue":"1","journalAbbreviation":"Annu. Rev. Environ. Resour.","page":"445-466","source":"www-annualreviews-org.ezp-prod1.hul.harvard.edu (Atypon)","title":"Inclusive Wealth as a Metric of Sustainable Development","volume":"40","author":[{"family":"Polasky","given":"Stephen"},{"family":"Bryant","given":"Benjamin"},{"family":"Hawthorne","given":"Peter"},{"family":"Johnson","given":"Justin"},{"family":"Keeler","given":"Bonnie"},{"family":"Pennington","given":"Derric"}],"issued":{"date-parts":[["2015",11,4]]}}}],"schema":"https://github.com/citation-style-language/schema/raw/master/csl-citation.json"} </w:instrText>
      </w:r>
      <w:r w:rsidR="00920DAC" w:rsidRPr="00BE7F57">
        <w:fldChar w:fldCharType="separate"/>
      </w:r>
      <w:r w:rsidR="00920DAC" w:rsidRPr="00BE7F57">
        <w:t>(Polasky et al. 2015)</w:t>
      </w:r>
      <w:r w:rsidR="00920DAC" w:rsidRPr="00BE7F57">
        <w:fldChar w:fldCharType="end"/>
      </w:r>
      <w:r w:rsidR="00920DAC" w:rsidRPr="00BE7F57">
        <w:t xml:space="preserve">).  </w:t>
      </w:r>
      <w:r w:rsidR="000271C5">
        <w:t xml:space="preserve">We sketch the current state of play on inclusive wealth metrics in the remainder of this section, highlighting relevant assumptions, applications, and </w:t>
      </w:r>
      <w:r w:rsidR="00B9639D">
        <w:t xml:space="preserve">remaining challenges.   </w:t>
      </w:r>
    </w:p>
    <w:p w14:paraId="29398B25" w14:textId="1B0A85FB" w:rsidR="00E00589" w:rsidRDefault="00E00589" w:rsidP="00E00589"/>
    <w:p w14:paraId="1F9BDE83" w14:textId="77777777" w:rsidR="00E00589" w:rsidRPr="00E1300C" w:rsidRDefault="00E00589" w:rsidP="00D309A4">
      <w:pPr>
        <w:pStyle w:val="ListParagraph"/>
        <w:numPr>
          <w:ilvl w:val="0"/>
          <w:numId w:val="6"/>
        </w:numPr>
        <w:outlineLvl w:val="1"/>
        <w:rPr>
          <w:vanish/>
          <w:sz w:val="24"/>
        </w:rPr>
      </w:pPr>
      <w:bookmarkStart w:id="344" w:name="_Toc27528212"/>
      <w:bookmarkStart w:id="345" w:name="_Toc27528253"/>
      <w:bookmarkStart w:id="346" w:name="_Toc27528292"/>
      <w:bookmarkStart w:id="347" w:name="_Toc27528958"/>
      <w:bookmarkStart w:id="348" w:name="_Toc27529406"/>
      <w:bookmarkStart w:id="349" w:name="_Toc27529779"/>
      <w:bookmarkStart w:id="350" w:name="_Toc27529871"/>
      <w:bookmarkStart w:id="351" w:name="_Toc27529942"/>
      <w:bookmarkStart w:id="352" w:name="_Toc27529984"/>
      <w:bookmarkStart w:id="353" w:name="_Toc27530025"/>
      <w:bookmarkStart w:id="354" w:name="_Toc27530526"/>
      <w:bookmarkStart w:id="355" w:name="_Toc27530711"/>
      <w:bookmarkStart w:id="356" w:name="_Toc27579202"/>
      <w:bookmarkStart w:id="357" w:name="_Toc27579279"/>
      <w:bookmarkStart w:id="358" w:name="_Toc27583608"/>
      <w:bookmarkStart w:id="359" w:name="_Toc27583705"/>
      <w:bookmarkStart w:id="360" w:name="_Toc27583826"/>
      <w:bookmarkStart w:id="361" w:name="_Toc27637925"/>
      <w:bookmarkStart w:id="362" w:name="_Toc27638884"/>
      <w:bookmarkStart w:id="363" w:name="_Toc27638961"/>
      <w:bookmarkStart w:id="364" w:name="_Toc27639879"/>
      <w:bookmarkStart w:id="365" w:name="_Toc27639962"/>
      <w:bookmarkStart w:id="366" w:name="_Toc27640045"/>
      <w:bookmarkStart w:id="367" w:name="_Toc27640128"/>
      <w:bookmarkStart w:id="368" w:name="_Toc27640211"/>
      <w:bookmarkStart w:id="369" w:name="_Toc27640294"/>
      <w:bookmarkStart w:id="370" w:name="_Toc27640481"/>
      <w:bookmarkStart w:id="371" w:name="_Toc27640675"/>
      <w:bookmarkStart w:id="372" w:name="_Toc27654130"/>
      <w:bookmarkStart w:id="373" w:name="_Toc27654306"/>
      <w:bookmarkStart w:id="374" w:name="_Toc27837440"/>
      <w:bookmarkStart w:id="375" w:name="_Toc27840450"/>
      <w:bookmarkStart w:id="376" w:name="_Toc27840525"/>
      <w:bookmarkStart w:id="377" w:name="_Toc27848783"/>
      <w:bookmarkStart w:id="378" w:name="_Toc27854425"/>
      <w:bookmarkStart w:id="379" w:name="_Toc27869343"/>
      <w:bookmarkStart w:id="380" w:name="_Toc27870478"/>
      <w:bookmarkStart w:id="381" w:name="_Toc27879964"/>
      <w:bookmarkStart w:id="382" w:name="_Toc28145993"/>
      <w:bookmarkStart w:id="383" w:name="_Toc28242118"/>
      <w:bookmarkStart w:id="384" w:name="_Toc28242320"/>
      <w:bookmarkStart w:id="385" w:name="_Toc28242472"/>
      <w:bookmarkStart w:id="386" w:name="_Toc28242528"/>
      <w:bookmarkStart w:id="387" w:name="_Toc28518490"/>
      <w:bookmarkStart w:id="388" w:name="_Toc28518571"/>
      <w:bookmarkStart w:id="389" w:name="_Toc28600145"/>
      <w:bookmarkStart w:id="390" w:name="_Toc29283023"/>
      <w:bookmarkStart w:id="391" w:name="_Toc29504933"/>
      <w:bookmarkStart w:id="392" w:name="_Toc29505003"/>
      <w:bookmarkStart w:id="393" w:name="_Toc29537595"/>
      <w:bookmarkStart w:id="394" w:name="_Toc29680904"/>
      <w:bookmarkStart w:id="395" w:name="_Toc29681480"/>
      <w:bookmarkStart w:id="396" w:name="_Toc29714130"/>
      <w:bookmarkStart w:id="397" w:name="_Toc29751831"/>
      <w:bookmarkStart w:id="398" w:name="_Toc29759091"/>
      <w:bookmarkStart w:id="399" w:name="_Toc29819409"/>
      <w:bookmarkStart w:id="400" w:name="_Toc29890624"/>
      <w:bookmarkStart w:id="401" w:name="_Toc29900166"/>
      <w:bookmarkStart w:id="402" w:name="_Toc29906423"/>
      <w:bookmarkStart w:id="403" w:name="_Toc30174695"/>
      <w:bookmarkStart w:id="404" w:name="_Toc30578734"/>
      <w:bookmarkStart w:id="405" w:name="_Toc30578790"/>
      <w:bookmarkStart w:id="406" w:name="_Toc30939614"/>
      <w:bookmarkStart w:id="407" w:name="_Toc30962975"/>
      <w:bookmarkStart w:id="408" w:name="_Toc30963017"/>
      <w:bookmarkStart w:id="409" w:name="_Toc30964810"/>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14:paraId="39B419C9" w14:textId="77777777" w:rsidR="00E00589" w:rsidRPr="00E1300C" w:rsidRDefault="00E00589" w:rsidP="00D309A4">
      <w:pPr>
        <w:pStyle w:val="ListParagraph"/>
        <w:numPr>
          <w:ilvl w:val="0"/>
          <w:numId w:val="6"/>
        </w:numPr>
        <w:outlineLvl w:val="1"/>
        <w:rPr>
          <w:vanish/>
          <w:sz w:val="24"/>
        </w:rPr>
      </w:pPr>
      <w:bookmarkStart w:id="410" w:name="_Toc27528213"/>
      <w:bookmarkStart w:id="411" w:name="_Toc27528254"/>
      <w:bookmarkStart w:id="412" w:name="_Toc27528293"/>
      <w:bookmarkStart w:id="413" w:name="_Toc27528959"/>
      <w:bookmarkStart w:id="414" w:name="_Toc27529407"/>
      <w:bookmarkStart w:id="415" w:name="_Toc27529780"/>
      <w:bookmarkStart w:id="416" w:name="_Toc27529872"/>
      <w:bookmarkStart w:id="417" w:name="_Toc27529943"/>
      <w:bookmarkStart w:id="418" w:name="_Toc27529985"/>
      <w:bookmarkStart w:id="419" w:name="_Toc27530026"/>
      <w:bookmarkStart w:id="420" w:name="_Toc27530527"/>
      <w:bookmarkStart w:id="421" w:name="_Toc27530712"/>
      <w:bookmarkStart w:id="422" w:name="_Toc27579203"/>
      <w:bookmarkStart w:id="423" w:name="_Toc27579280"/>
      <w:bookmarkStart w:id="424" w:name="_Toc27583609"/>
      <w:bookmarkStart w:id="425" w:name="_Toc27583706"/>
      <w:bookmarkStart w:id="426" w:name="_Toc27583827"/>
      <w:bookmarkStart w:id="427" w:name="_Toc27637926"/>
      <w:bookmarkStart w:id="428" w:name="_Toc27638885"/>
      <w:bookmarkStart w:id="429" w:name="_Toc27638962"/>
      <w:bookmarkStart w:id="430" w:name="_Toc27639880"/>
      <w:bookmarkStart w:id="431" w:name="_Toc27639963"/>
      <w:bookmarkStart w:id="432" w:name="_Toc27640046"/>
      <w:bookmarkStart w:id="433" w:name="_Toc27640129"/>
      <w:bookmarkStart w:id="434" w:name="_Toc27640212"/>
      <w:bookmarkStart w:id="435" w:name="_Toc27640295"/>
      <w:bookmarkStart w:id="436" w:name="_Toc27640482"/>
      <w:bookmarkStart w:id="437" w:name="_Toc27640676"/>
      <w:bookmarkStart w:id="438" w:name="_Toc27654131"/>
      <w:bookmarkStart w:id="439" w:name="_Toc27654307"/>
      <w:bookmarkStart w:id="440" w:name="_Toc27837441"/>
      <w:bookmarkStart w:id="441" w:name="_Toc27840451"/>
      <w:bookmarkStart w:id="442" w:name="_Toc27840526"/>
      <w:bookmarkStart w:id="443" w:name="_Toc27848784"/>
      <w:bookmarkStart w:id="444" w:name="_Toc27854426"/>
      <w:bookmarkStart w:id="445" w:name="_Toc27869344"/>
      <w:bookmarkStart w:id="446" w:name="_Toc27870479"/>
      <w:bookmarkStart w:id="447" w:name="_Toc27879965"/>
      <w:bookmarkStart w:id="448" w:name="_Toc28145994"/>
      <w:bookmarkStart w:id="449" w:name="_Toc28242119"/>
      <w:bookmarkStart w:id="450" w:name="_Toc28242321"/>
      <w:bookmarkStart w:id="451" w:name="_Toc28242473"/>
      <w:bookmarkStart w:id="452" w:name="_Toc28242529"/>
      <w:bookmarkStart w:id="453" w:name="_Toc28518491"/>
      <w:bookmarkStart w:id="454" w:name="_Toc28518572"/>
      <w:bookmarkStart w:id="455" w:name="_Toc28600146"/>
      <w:bookmarkStart w:id="456" w:name="_Toc29283024"/>
      <w:bookmarkStart w:id="457" w:name="_Toc29504934"/>
      <w:bookmarkStart w:id="458" w:name="_Toc29505004"/>
      <w:bookmarkStart w:id="459" w:name="_Toc29537596"/>
      <w:bookmarkStart w:id="460" w:name="_Toc29680905"/>
      <w:bookmarkStart w:id="461" w:name="_Toc29681481"/>
      <w:bookmarkStart w:id="462" w:name="_Toc29714131"/>
      <w:bookmarkStart w:id="463" w:name="_Toc29751832"/>
      <w:bookmarkStart w:id="464" w:name="_Toc29759092"/>
      <w:bookmarkStart w:id="465" w:name="_Toc29819410"/>
      <w:bookmarkStart w:id="466" w:name="_Toc29890625"/>
      <w:bookmarkStart w:id="467" w:name="_Toc29900167"/>
      <w:bookmarkStart w:id="468" w:name="_Toc29906424"/>
      <w:bookmarkStart w:id="469" w:name="_Toc30174696"/>
      <w:bookmarkStart w:id="470" w:name="_Toc30578735"/>
      <w:bookmarkStart w:id="471" w:name="_Toc30578791"/>
      <w:bookmarkStart w:id="472" w:name="_Toc30939615"/>
      <w:bookmarkStart w:id="473" w:name="_Toc30962976"/>
      <w:bookmarkStart w:id="474" w:name="_Toc30963018"/>
      <w:bookmarkStart w:id="475" w:name="_Toc30964811"/>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14:paraId="4D4E17D3" w14:textId="77777777" w:rsidR="00E00589" w:rsidRPr="00E1300C" w:rsidRDefault="00E00589" w:rsidP="00D309A4">
      <w:pPr>
        <w:pStyle w:val="ListParagraph"/>
        <w:numPr>
          <w:ilvl w:val="0"/>
          <w:numId w:val="6"/>
        </w:numPr>
        <w:outlineLvl w:val="1"/>
        <w:rPr>
          <w:vanish/>
          <w:sz w:val="24"/>
        </w:rPr>
      </w:pPr>
      <w:bookmarkStart w:id="476" w:name="_Toc27528214"/>
      <w:bookmarkStart w:id="477" w:name="_Toc27528255"/>
      <w:bookmarkStart w:id="478" w:name="_Toc27528294"/>
      <w:bookmarkStart w:id="479" w:name="_Toc27528960"/>
      <w:bookmarkStart w:id="480" w:name="_Toc27529408"/>
      <w:bookmarkStart w:id="481" w:name="_Toc27529781"/>
      <w:bookmarkStart w:id="482" w:name="_Toc27529873"/>
      <w:bookmarkStart w:id="483" w:name="_Toc27529944"/>
      <w:bookmarkStart w:id="484" w:name="_Toc27529986"/>
      <w:bookmarkStart w:id="485" w:name="_Toc27530027"/>
      <w:bookmarkStart w:id="486" w:name="_Toc27530528"/>
      <w:bookmarkStart w:id="487" w:name="_Toc27530713"/>
      <w:bookmarkStart w:id="488" w:name="_Toc27579204"/>
      <w:bookmarkStart w:id="489" w:name="_Toc27579281"/>
      <w:bookmarkStart w:id="490" w:name="_Toc27583610"/>
      <w:bookmarkStart w:id="491" w:name="_Toc27583707"/>
      <w:bookmarkStart w:id="492" w:name="_Toc27583828"/>
      <w:bookmarkStart w:id="493" w:name="_Toc27637927"/>
      <w:bookmarkStart w:id="494" w:name="_Toc27638886"/>
      <w:bookmarkStart w:id="495" w:name="_Toc27638963"/>
      <w:bookmarkStart w:id="496" w:name="_Toc27639881"/>
      <w:bookmarkStart w:id="497" w:name="_Toc27639964"/>
      <w:bookmarkStart w:id="498" w:name="_Toc27640047"/>
      <w:bookmarkStart w:id="499" w:name="_Toc27640130"/>
      <w:bookmarkStart w:id="500" w:name="_Toc27640213"/>
      <w:bookmarkStart w:id="501" w:name="_Toc27640296"/>
      <w:bookmarkStart w:id="502" w:name="_Toc27640483"/>
      <w:bookmarkStart w:id="503" w:name="_Toc27640677"/>
      <w:bookmarkStart w:id="504" w:name="_Toc27654132"/>
      <w:bookmarkStart w:id="505" w:name="_Toc27654308"/>
      <w:bookmarkStart w:id="506" w:name="_Toc27837442"/>
      <w:bookmarkStart w:id="507" w:name="_Toc27840452"/>
      <w:bookmarkStart w:id="508" w:name="_Toc27840527"/>
      <w:bookmarkStart w:id="509" w:name="_Toc27848785"/>
      <w:bookmarkStart w:id="510" w:name="_Toc27854427"/>
      <w:bookmarkStart w:id="511" w:name="_Toc27869345"/>
      <w:bookmarkStart w:id="512" w:name="_Toc27870480"/>
      <w:bookmarkStart w:id="513" w:name="_Toc27879966"/>
      <w:bookmarkStart w:id="514" w:name="_Toc28145995"/>
      <w:bookmarkStart w:id="515" w:name="_Toc28242120"/>
      <w:bookmarkStart w:id="516" w:name="_Toc28242322"/>
      <w:bookmarkStart w:id="517" w:name="_Toc28242474"/>
      <w:bookmarkStart w:id="518" w:name="_Toc28242530"/>
      <w:bookmarkStart w:id="519" w:name="_Toc28518492"/>
      <w:bookmarkStart w:id="520" w:name="_Toc28518573"/>
      <w:bookmarkStart w:id="521" w:name="_Toc28600147"/>
      <w:bookmarkStart w:id="522" w:name="_Toc29283025"/>
      <w:bookmarkStart w:id="523" w:name="_Toc29504935"/>
      <w:bookmarkStart w:id="524" w:name="_Toc29505005"/>
      <w:bookmarkStart w:id="525" w:name="_Toc29537597"/>
      <w:bookmarkStart w:id="526" w:name="_Toc29680906"/>
      <w:bookmarkStart w:id="527" w:name="_Toc29681482"/>
      <w:bookmarkStart w:id="528" w:name="_Toc29714132"/>
      <w:bookmarkStart w:id="529" w:name="_Toc29751833"/>
      <w:bookmarkStart w:id="530" w:name="_Toc29759093"/>
      <w:bookmarkStart w:id="531" w:name="_Toc29819411"/>
      <w:bookmarkStart w:id="532" w:name="_Toc29890626"/>
      <w:bookmarkStart w:id="533" w:name="_Toc29900168"/>
      <w:bookmarkStart w:id="534" w:name="_Toc29906425"/>
      <w:bookmarkStart w:id="535" w:name="_Toc30174697"/>
      <w:bookmarkStart w:id="536" w:name="_Toc30578736"/>
      <w:bookmarkStart w:id="537" w:name="_Toc30578792"/>
      <w:bookmarkStart w:id="538" w:name="_Toc30939616"/>
      <w:bookmarkStart w:id="539" w:name="_Toc30962977"/>
      <w:bookmarkStart w:id="540" w:name="_Toc30963019"/>
      <w:bookmarkStart w:id="541" w:name="_Toc30964812"/>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p>
    <w:p w14:paraId="47F4D165" w14:textId="7C303334" w:rsidR="00E00589" w:rsidRDefault="00D940FF" w:rsidP="00B401A8">
      <w:pPr>
        <w:pStyle w:val="Heading2"/>
      </w:pPr>
      <w:bookmarkStart w:id="542" w:name="_Toc30964813"/>
      <w:r>
        <w:t>Foundations</w:t>
      </w:r>
      <w:bookmarkEnd w:id="542"/>
      <w:r w:rsidR="00C969D7" w:rsidRPr="0019410E">
        <w:t xml:space="preserve">  </w:t>
      </w:r>
    </w:p>
    <w:p w14:paraId="38F7F3A3" w14:textId="4233A461" w:rsidR="00102226" w:rsidRDefault="00523578" w:rsidP="00102226">
      <w:r>
        <w:t xml:space="preserve">Basic theory on measures for sustainable development </w:t>
      </w:r>
      <w:r w:rsidR="00102226">
        <w:t xml:space="preserve">argues convincingly that </w:t>
      </w:r>
    </w:p>
    <w:p w14:paraId="2000E759" w14:textId="73B331FD" w:rsidR="00E00589" w:rsidRDefault="000B533E" w:rsidP="00E00589">
      <w:r>
        <w:t xml:space="preserve">measures </w:t>
      </w:r>
      <w:r w:rsidR="00E00589">
        <w:t xml:space="preserve">must </w:t>
      </w:r>
      <w:r w:rsidR="00AC0269">
        <w:t xml:space="preserve">include </w:t>
      </w:r>
      <w:r w:rsidR="00E00589">
        <w:t>stocks</w:t>
      </w:r>
      <w:r w:rsidR="00AC0269">
        <w:t xml:space="preserve">, not just </w:t>
      </w:r>
      <w:r w:rsidR="00E00589">
        <w:t>flows.   Flows do matter</w:t>
      </w:r>
      <w:r w:rsidR="00C57203">
        <w:t xml:space="preserve">:  </w:t>
      </w:r>
      <w:r w:rsidR="00E00589">
        <w:t>they reflect, after all, the goods and services that people consume in pursuit of their immediate well-being, and they can both</w:t>
      </w:r>
      <w:r w:rsidR="0026104A">
        <w:t xml:space="preserve"> deplete and replenish stocks. </w:t>
      </w:r>
      <w:r w:rsidR="00E00589">
        <w:t xml:space="preserve">But it is only through tracking the underlying stocks that the </w:t>
      </w:r>
      <w:proofErr w:type="gramStart"/>
      <w:r w:rsidR="00E00589">
        <w:t xml:space="preserve">long </w:t>
      </w:r>
      <w:r w:rsidR="00E00589">
        <w:lastRenderedPageBreak/>
        <w:t>term</w:t>
      </w:r>
      <w:proofErr w:type="gramEnd"/>
      <w:r w:rsidR="00E00589">
        <w:t xml:space="preserve"> sustainability of development can be assessed</w:t>
      </w:r>
      <w:r w:rsidR="0096546B">
        <w:t xml:space="preserve">.  </w:t>
      </w:r>
      <w:r w:rsidR="00E00589">
        <w:t xml:space="preserve">The </w:t>
      </w:r>
      <w:r w:rsidR="003A643A">
        <w:t xml:space="preserve">particular </w:t>
      </w:r>
      <w:r w:rsidR="00E00589">
        <w:t xml:space="preserve">stocks that must be conserved can usefully be seen as the resources highlighted in many of the analytic frameworks discussed in </w:t>
      </w:r>
      <w:r w:rsidR="00696AC0">
        <w:t>Section 2</w:t>
      </w:r>
      <w:r w:rsidR="00E00589">
        <w:t xml:space="preserve">.   The theory behind this view has been most extensively explored in a seminal book by </w:t>
      </w:r>
      <w:proofErr w:type="spellStart"/>
      <w:r w:rsidR="00E00589">
        <w:t>Partha</w:t>
      </w:r>
      <w:proofErr w:type="spellEnd"/>
      <w:r w:rsidR="00E00589">
        <w:t xml:space="preserve"> Dasgupta </w:t>
      </w:r>
      <w:r w:rsidR="00E00589" w:rsidRPr="006C17CB">
        <w:fldChar w:fldCharType="begin"/>
      </w:r>
      <w:r w:rsidR="00B97DE4">
        <w:instrText xml:space="preserve"> ADDIN ZOTERO_ITEM CSL_CITATION {"citationID":"s0RBlH1M","properties":{"formattedCitation":"(P. Dasgupta 2004)","plainCitation":"(P. Dasgupta 2004)","noteIndex":0},"citationItems":[{"id":13572,"uris":["http://zotero.org/groups/2225246/items/4YBVEH3S"],"uri":["http://zotero.org/groups/2225246/items/4YBVEH3S"],"itemData":{"id":13572,"type":"book","abstract":"x","edition":"1st paperback, with revised Appendix","event-place":"Oxford ; New York","ISBN":"0-19-926719-7","number-of-pages":"351","publisher":"Oxford University Press","publisher-place":"Oxford ; New York","title":"Human well-being and the natural environment","author":[{"family":"Dasgupta","given":"Partha"}],"issued":{"date-parts":[["2004"]]}}}],"schema":"https://github.com/citation-style-language/schema/raw/master/csl-citation.json"} </w:instrText>
      </w:r>
      <w:r w:rsidR="00E00589" w:rsidRPr="006C17CB">
        <w:fldChar w:fldCharType="separate"/>
      </w:r>
      <w:r w:rsidR="0027518B" w:rsidRPr="0027518B">
        <w:rPr>
          <w:rFonts w:ascii="Calibri" w:hAnsi="Calibri"/>
        </w:rPr>
        <w:t>(P. Dasgupta 2004)</w:t>
      </w:r>
      <w:r w:rsidR="00E00589" w:rsidRPr="006C17CB">
        <w:fldChar w:fldCharType="end"/>
      </w:r>
      <w:r w:rsidR="00E00589" w:rsidRPr="006C17CB">
        <w:t xml:space="preserve">, building on a long tradition of </w:t>
      </w:r>
      <w:r w:rsidR="00E00589" w:rsidRPr="00F82039">
        <w:t>work in welfare economics</w:t>
      </w:r>
      <w:r w:rsidR="00E00589">
        <w:t xml:space="preserve"> and </w:t>
      </w:r>
      <w:r w:rsidR="00E00589" w:rsidRPr="00F82039">
        <w:t>the economic theory of capital.   It por</w:t>
      </w:r>
      <w:r w:rsidR="00E00589">
        <w:t>trays resources</w:t>
      </w:r>
      <w:r w:rsidR="00A77BC5">
        <w:t xml:space="preserve"> </w:t>
      </w:r>
      <w:r w:rsidR="00E00589">
        <w:t xml:space="preserve">as the </w:t>
      </w:r>
      <w:r w:rsidR="00E00589" w:rsidRPr="00B2430E">
        <w:rPr>
          <w:b/>
        </w:rPr>
        <w:t>capital assets</w:t>
      </w:r>
      <w:r w:rsidR="00090DA6">
        <w:rPr>
          <w:rStyle w:val="EndnoteReference"/>
          <w:b/>
        </w:rPr>
        <w:endnoteReference w:id="16"/>
      </w:r>
      <w:r w:rsidR="00E00589">
        <w:t xml:space="preserve"> that constitute the </w:t>
      </w:r>
      <w:r w:rsidR="00E00589" w:rsidRPr="00B2430E">
        <w:rPr>
          <w:b/>
        </w:rPr>
        <w:t>productive base</w:t>
      </w:r>
      <w:r w:rsidR="00090DA6">
        <w:rPr>
          <w:rStyle w:val="EndnoteReference"/>
          <w:b/>
        </w:rPr>
        <w:endnoteReference w:id="17"/>
      </w:r>
      <w:r w:rsidR="00E00589">
        <w:t xml:space="preserve"> on which people in the Anthropocene System draw to advance their well-being.</w:t>
      </w:r>
      <w:r w:rsidR="00CD0B88" w:rsidRPr="004D7D3D" w:rsidDel="00CD0B88">
        <w:rPr>
          <w:rStyle w:val="FootnoteReference"/>
        </w:rPr>
        <w:t xml:space="preserve"> </w:t>
      </w:r>
      <w:r w:rsidR="00E00589">
        <w:t xml:space="preserve"> </w:t>
      </w:r>
      <w:r w:rsidR="00E210C8">
        <w:t>As noted in Section 2, s</w:t>
      </w:r>
      <w:r w:rsidR="00E00589">
        <w:t xml:space="preserve">ome of these resources (assets) are “natural” in that they are directly derived from nature, whereas others are “anthropogenic” or constructed by people.   </w:t>
      </w:r>
      <w:r w:rsidR="00AD1342">
        <w:t xml:space="preserve">Subdivisions of these </w:t>
      </w:r>
      <w:r w:rsidR="00AC68F8">
        <w:t xml:space="preserve">major </w:t>
      </w:r>
      <w:r w:rsidR="00AD1342">
        <w:t xml:space="preserve">resource categories that have provide particularly useful in sustainability science research are listed and illustrated with an oceanic fishery example in Table 2.  </w:t>
      </w:r>
      <w:r w:rsidR="00E00589" w:rsidRPr="00381C18">
        <w:t>The key insight for sustainability science is that</w:t>
      </w:r>
      <w:r w:rsidR="00E00589">
        <w:t xml:space="preserve"> </w:t>
      </w:r>
      <w:r w:rsidR="00381C18">
        <w:t>b</w:t>
      </w:r>
      <w:r w:rsidR="00E00589">
        <w:t xml:space="preserve">oth natural and anthropogenic resources (assets) are necessary to produce well-being, just as </w:t>
      </w:r>
      <w:r w:rsidR="003B4524">
        <w:t xml:space="preserve">the </w:t>
      </w:r>
      <w:r w:rsidR="00E00589">
        <w:t xml:space="preserve">fishing community </w:t>
      </w:r>
      <w:r w:rsidR="003B4524">
        <w:t xml:space="preserve">of Table 2 </w:t>
      </w:r>
      <w:r w:rsidR="00E00589">
        <w:t xml:space="preserve">requires both fish and boats to prosper.  </w:t>
      </w:r>
    </w:p>
    <w:p w14:paraId="6DEEE7F6" w14:textId="262E4A0D" w:rsidR="00487743" w:rsidRDefault="00487743" w:rsidP="00E00589"/>
    <w:p w14:paraId="564A6FEE" w14:textId="77777777" w:rsidR="00A90799" w:rsidRDefault="00A90799" w:rsidP="00A90799">
      <w:r w:rsidRPr="00C950F4">
        <w:rPr>
          <w:b/>
        </w:rPr>
        <w:t>Table</w:t>
      </w:r>
      <w:r>
        <w:rPr>
          <w:b/>
        </w:rPr>
        <w:t xml:space="preserve"> 2: </w:t>
      </w:r>
      <w:r w:rsidRPr="00C950F4">
        <w:rPr>
          <w:b/>
        </w:rPr>
        <w:t xml:space="preserve">Resource stocks that constitute the productive base for human well-being </w:t>
      </w:r>
    </w:p>
    <w:p w14:paraId="00B4DC79" w14:textId="77777777" w:rsidR="00A90799" w:rsidRDefault="00A90799" w:rsidP="00A90799"/>
    <w:tbl>
      <w:tblPr>
        <w:tblStyle w:val="TableGrid"/>
        <w:tblW w:w="9265" w:type="dxa"/>
        <w:tblCellMar>
          <w:left w:w="115" w:type="dxa"/>
          <w:right w:w="115" w:type="dxa"/>
        </w:tblCellMar>
        <w:tblLook w:val="04A0" w:firstRow="1" w:lastRow="0" w:firstColumn="1" w:lastColumn="0" w:noHBand="0" w:noVBand="1"/>
      </w:tblPr>
      <w:tblGrid>
        <w:gridCol w:w="2376"/>
        <w:gridCol w:w="2029"/>
        <w:gridCol w:w="2872"/>
        <w:gridCol w:w="1988"/>
      </w:tblGrid>
      <w:tr w:rsidR="00A90799" w14:paraId="21DF251C" w14:textId="77777777" w:rsidTr="00A90799">
        <w:trPr>
          <w:cantSplit/>
        </w:trPr>
        <w:tc>
          <w:tcPr>
            <w:tcW w:w="2376" w:type="dxa"/>
          </w:tcPr>
          <w:p w14:paraId="357ACDB9" w14:textId="77777777" w:rsidR="00A90799" w:rsidRPr="0071635D" w:rsidRDefault="00A90799" w:rsidP="00B97DE4">
            <w:pPr>
              <w:keepNext/>
              <w:widowControl w:val="0"/>
              <w:rPr>
                <w:b/>
                <w:sz w:val="20"/>
              </w:rPr>
            </w:pPr>
            <w:r>
              <w:rPr>
                <w:b/>
                <w:sz w:val="20"/>
              </w:rPr>
              <w:t>a</w:t>
            </w:r>
            <w:r w:rsidRPr="0071635D">
              <w:rPr>
                <w:b/>
                <w:sz w:val="20"/>
              </w:rPr>
              <w:t>) Resource group</w:t>
            </w:r>
          </w:p>
        </w:tc>
        <w:tc>
          <w:tcPr>
            <w:tcW w:w="2029" w:type="dxa"/>
          </w:tcPr>
          <w:p w14:paraId="4332FBCA" w14:textId="77777777" w:rsidR="00A90799" w:rsidRPr="0071635D" w:rsidRDefault="00A90799" w:rsidP="00B97DE4">
            <w:pPr>
              <w:keepNext/>
              <w:widowControl w:val="0"/>
              <w:rPr>
                <w:b/>
                <w:sz w:val="20"/>
              </w:rPr>
            </w:pPr>
            <w:r>
              <w:rPr>
                <w:b/>
                <w:sz w:val="20"/>
              </w:rPr>
              <w:t>b</w:t>
            </w:r>
            <w:r w:rsidRPr="0071635D">
              <w:rPr>
                <w:b/>
                <w:sz w:val="20"/>
              </w:rPr>
              <w:t>) Specific example</w:t>
            </w:r>
            <w:r>
              <w:rPr>
                <w:b/>
                <w:sz w:val="20"/>
              </w:rPr>
              <w:t xml:space="preserve"> of an ocean fishery</w:t>
            </w:r>
          </w:p>
        </w:tc>
        <w:tc>
          <w:tcPr>
            <w:tcW w:w="2872" w:type="dxa"/>
          </w:tcPr>
          <w:p w14:paraId="15F24190" w14:textId="77777777" w:rsidR="00A90799" w:rsidRPr="0071635D" w:rsidRDefault="00A90799" w:rsidP="00B97DE4">
            <w:pPr>
              <w:keepNext/>
              <w:widowControl w:val="0"/>
              <w:rPr>
                <w:b/>
                <w:sz w:val="20"/>
              </w:rPr>
            </w:pPr>
            <w:r>
              <w:rPr>
                <w:b/>
                <w:sz w:val="20"/>
              </w:rPr>
              <w:t>c</w:t>
            </w:r>
            <w:r w:rsidRPr="0071635D">
              <w:rPr>
                <w:b/>
                <w:sz w:val="20"/>
              </w:rPr>
              <w:t xml:space="preserve">) General list of </w:t>
            </w:r>
            <w:r>
              <w:rPr>
                <w:b/>
                <w:sz w:val="20"/>
              </w:rPr>
              <w:t xml:space="preserve">representative resource </w:t>
            </w:r>
            <w:r w:rsidRPr="0071635D">
              <w:rPr>
                <w:b/>
                <w:sz w:val="20"/>
              </w:rPr>
              <w:t>stocks</w:t>
            </w:r>
          </w:p>
        </w:tc>
        <w:tc>
          <w:tcPr>
            <w:tcW w:w="1988" w:type="dxa"/>
          </w:tcPr>
          <w:p w14:paraId="09C9E83D" w14:textId="77777777" w:rsidR="00A90799" w:rsidRPr="0071635D" w:rsidRDefault="00A90799" w:rsidP="00B97DE4">
            <w:pPr>
              <w:keepNext/>
              <w:widowControl w:val="0"/>
              <w:rPr>
                <w:b/>
                <w:sz w:val="20"/>
              </w:rPr>
            </w:pPr>
            <w:r>
              <w:rPr>
                <w:b/>
                <w:sz w:val="20"/>
              </w:rPr>
              <w:t xml:space="preserve">d) </w:t>
            </w:r>
            <w:r w:rsidRPr="0071635D">
              <w:rPr>
                <w:b/>
                <w:sz w:val="20"/>
              </w:rPr>
              <w:t>Reviews</w:t>
            </w:r>
          </w:p>
        </w:tc>
      </w:tr>
      <w:tr w:rsidR="00A90799" w14:paraId="1D1B0714" w14:textId="77777777" w:rsidTr="00A90799">
        <w:trPr>
          <w:cantSplit/>
        </w:trPr>
        <w:tc>
          <w:tcPr>
            <w:tcW w:w="2376" w:type="dxa"/>
          </w:tcPr>
          <w:p w14:paraId="089F5873" w14:textId="77777777" w:rsidR="00A90799" w:rsidRPr="00A8428C" w:rsidRDefault="00A90799" w:rsidP="00B97DE4">
            <w:pPr>
              <w:keepNext/>
              <w:widowControl w:val="0"/>
              <w:rPr>
                <w:i/>
                <w:sz w:val="20"/>
              </w:rPr>
            </w:pPr>
            <w:r w:rsidRPr="00A8428C">
              <w:rPr>
                <w:i/>
                <w:sz w:val="20"/>
              </w:rPr>
              <w:t xml:space="preserve">Natural </w:t>
            </w:r>
            <w:r>
              <w:rPr>
                <w:i/>
                <w:sz w:val="20"/>
              </w:rPr>
              <w:t>capital</w:t>
            </w:r>
          </w:p>
        </w:tc>
        <w:tc>
          <w:tcPr>
            <w:tcW w:w="2029" w:type="dxa"/>
          </w:tcPr>
          <w:p w14:paraId="6410ECDF" w14:textId="77777777" w:rsidR="00A90799" w:rsidRPr="0071635D" w:rsidRDefault="00A90799" w:rsidP="00B97DE4">
            <w:pPr>
              <w:keepNext/>
              <w:widowControl w:val="0"/>
              <w:rPr>
                <w:sz w:val="20"/>
              </w:rPr>
            </w:pPr>
          </w:p>
        </w:tc>
        <w:tc>
          <w:tcPr>
            <w:tcW w:w="2872" w:type="dxa"/>
          </w:tcPr>
          <w:p w14:paraId="785C1095" w14:textId="77777777" w:rsidR="00A90799" w:rsidRPr="0071635D" w:rsidRDefault="00A90799" w:rsidP="00B97DE4">
            <w:pPr>
              <w:keepNext/>
              <w:widowControl w:val="0"/>
              <w:rPr>
                <w:sz w:val="20"/>
              </w:rPr>
            </w:pPr>
          </w:p>
        </w:tc>
        <w:tc>
          <w:tcPr>
            <w:tcW w:w="1988" w:type="dxa"/>
          </w:tcPr>
          <w:p w14:paraId="7EF521B5" w14:textId="5758531B" w:rsidR="00A90799" w:rsidRPr="0071635D" w:rsidRDefault="00A90799" w:rsidP="00B97DE4">
            <w:pPr>
              <w:keepNext/>
              <w:widowControl w:val="0"/>
              <w:rPr>
                <w:sz w:val="20"/>
              </w:rPr>
            </w:pPr>
            <w:r>
              <w:rPr>
                <w:sz w:val="20"/>
              </w:rPr>
              <w:fldChar w:fldCharType="begin"/>
            </w:r>
            <w:r w:rsidR="00B97DE4">
              <w:rPr>
                <w:sz w:val="20"/>
              </w:rPr>
              <w:instrText xml:space="preserve"> ADDIN ZOTERO_ITEM CSL_CITATION {"citationID":"US6yPhDD","properties":{"formattedCitation":"(Barbier 2019)","plainCitation":"(Barbier 2019)","noteIndex":0},"citationItems":[{"id":15265,"uris":["http://zotero.org/groups/2225246/items/KZNNDUL2"],"uri":["http://zotero.org/groups/2225246/items/KZNNDUL2"],"itemData":{"id":15265,"type":"article-journal","abstract":"Abstract.  The natural environment is now commonly viewed as a form of capital asset, or natural capital. Also included are ecosystems that provide important go","container-title":"Oxford Review of Economic Policy","DOI":"10.1093/oxrep/gry028","ISSN":"0266-903X","issue":"1","journalAbbreviation":"Oxf Rev Econ Policy","language":"en","page":"14-36","source":"academic-oup-com.ezp-prod1.hul.harvard.edu","title":"The concept of natural capital","volume":"35","author":[{"family":"Barbier","given":"Edward B."}],"issued":{"date-parts":[["2019",1,7]]}}}],"schema":"https://github.com/citation-style-language/schema/raw/master/csl-citation.json"} </w:instrText>
            </w:r>
            <w:r>
              <w:rPr>
                <w:sz w:val="20"/>
              </w:rPr>
              <w:fldChar w:fldCharType="separate"/>
            </w:r>
            <w:r w:rsidRPr="00F923E7">
              <w:rPr>
                <w:rFonts w:ascii="Calibri" w:hAnsi="Calibri" w:cs="Calibri"/>
                <w:sz w:val="20"/>
              </w:rPr>
              <w:t>(Barbier 2019)</w:t>
            </w:r>
            <w:r>
              <w:rPr>
                <w:sz w:val="20"/>
              </w:rPr>
              <w:fldChar w:fldCharType="end"/>
            </w:r>
          </w:p>
        </w:tc>
      </w:tr>
      <w:tr w:rsidR="00A90799" w14:paraId="0E3C3683" w14:textId="77777777" w:rsidTr="00A90799">
        <w:trPr>
          <w:cantSplit/>
        </w:trPr>
        <w:tc>
          <w:tcPr>
            <w:tcW w:w="2376" w:type="dxa"/>
          </w:tcPr>
          <w:p w14:paraId="30EB5A84" w14:textId="77777777" w:rsidR="00A90799" w:rsidRPr="0071635D" w:rsidRDefault="00A90799" w:rsidP="00B97DE4">
            <w:pPr>
              <w:pStyle w:val="ListParagraph"/>
              <w:keepNext/>
              <w:widowControl w:val="0"/>
              <w:numPr>
                <w:ilvl w:val="0"/>
                <w:numId w:val="4"/>
              </w:numPr>
              <w:rPr>
                <w:sz w:val="20"/>
              </w:rPr>
            </w:pPr>
            <w:r>
              <w:rPr>
                <w:sz w:val="20"/>
              </w:rPr>
              <w:t>E</w:t>
            </w:r>
            <w:r w:rsidRPr="0071635D">
              <w:rPr>
                <w:sz w:val="20"/>
              </w:rPr>
              <w:t>cosystems</w:t>
            </w:r>
          </w:p>
        </w:tc>
        <w:tc>
          <w:tcPr>
            <w:tcW w:w="2029" w:type="dxa"/>
          </w:tcPr>
          <w:p w14:paraId="4FFC4209" w14:textId="77777777" w:rsidR="00A90799" w:rsidRPr="0071635D" w:rsidRDefault="00A90799" w:rsidP="00B97DE4">
            <w:pPr>
              <w:keepNext/>
              <w:widowControl w:val="0"/>
              <w:rPr>
                <w:sz w:val="20"/>
              </w:rPr>
            </w:pPr>
            <w:r>
              <w:rPr>
                <w:sz w:val="20"/>
              </w:rPr>
              <w:t>F</w:t>
            </w:r>
            <w:r w:rsidRPr="0071635D">
              <w:rPr>
                <w:sz w:val="20"/>
              </w:rPr>
              <w:t>ish and their food</w:t>
            </w:r>
          </w:p>
        </w:tc>
        <w:tc>
          <w:tcPr>
            <w:tcW w:w="2872" w:type="dxa"/>
          </w:tcPr>
          <w:p w14:paraId="1B7E2312" w14:textId="77777777" w:rsidR="00A90799" w:rsidRPr="0071635D" w:rsidRDefault="00A90799" w:rsidP="00B97DE4">
            <w:pPr>
              <w:keepNext/>
              <w:widowControl w:val="0"/>
              <w:rPr>
                <w:sz w:val="20"/>
              </w:rPr>
            </w:pPr>
            <w:r>
              <w:rPr>
                <w:sz w:val="20"/>
              </w:rPr>
              <w:t>B</w:t>
            </w:r>
            <w:r w:rsidRPr="0071635D">
              <w:rPr>
                <w:sz w:val="20"/>
              </w:rPr>
              <w:t>iota, biomass, communities</w:t>
            </w:r>
          </w:p>
        </w:tc>
        <w:tc>
          <w:tcPr>
            <w:tcW w:w="1988" w:type="dxa"/>
          </w:tcPr>
          <w:p w14:paraId="51142E2C" w14:textId="586E173D" w:rsidR="00A90799" w:rsidRPr="0054732A" w:rsidRDefault="00A90799" w:rsidP="00B97DE4">
            <w:pPr>
              <w:keepNext/>
              <w:widowControl w:val="0"/>
              <w:rPr>
                <w:rFonts w:ascii="Calibri" w:hAnsi="Calibri" w:cs="Calibri"/>
                <w:sz w:val="20"/>
              </w:rPr>
            </w:pPr>
            <w:r w:rsidRPr="0054732A">
              <w:rPr>
                <w:rFonts w:ascii="Calibri" w:hAnsi="Calibri" w:cs="Calibri"/>
                <w:sz w:val="20"/>
              </w:rPr>
              <w:fldChar w:fldCharType="begin"/>
            </w:r>
            <w:r w:rsidR="00B97DE4">
              <w:rPr>
                <w:rFonts w:ascii="Calibri" w:hAnsi="Calibri" w:cs="Calibri"/>
                <w:sz w:val="20"/>
              </w:rPr>
              <w:instrText xml:space="preserve"> ADDIN ZOTERO_ITEM CSL_CITATION {"citationID":"a22aokb894o","properties":{"formattedCitation":"(IPBES et al. 2019)","plainCitation":"(IPBES et al. 2019)","noteIndex":0},"citationItems":[{"id":17003,"uris":["http://zotero.org/groups/2225246/items/MND3C5DK"],"uri":["http://zotero.org/groups/2225246/items/MND3C5DK"],"itemData":{"id":17003,"type":"report","event-place":"Bonn, Germany","publisher":"IPBES secretariat","publisher-place":"Bonn, Germany","title":"Summary for policymakers of the global assessment report on biodiversity and ecosystem services of the Intergovernmental Science-Policy Platform on Biodiversity and Ecosystem Services","URL":"https://www.ipbes.net/global-assessment-report-biodiversity-ecosystem-services","author":[{"family":"IPBES","given":""},{"family":"Díaz","given":"Sandra"},{"family":"Settele","given":"J"},{"family":"Brondízio","given":"Eduardo"},{"family":"Ngo","given":"H"},{"family":"Guèze","given":"M"},{"family":"Agard","given":"J"},{"family":"Arneth","given":"A"},{"family":"Balvanera","given":"P"},{"family":"Brauman","given":"K"},{"family":"Butchart","given":"S"},{"literal":"others"}],"issued":{"date-parts":[["2019"]]}}}],"schema":"https://github.com/citation-style-language/schema/raw/master/csl-citation.json"} </w:instrText>
            </w:r>
            <w:r w:rsidRPr="0054732A">
              <w:rPr>
                <w:rFonts w:ascii="Calibri" w:hAnsi="Calibri" w:cs="Calibri"/>
                <w:sz w:val="20"/>
              </w:rPr>
              <w:fldChar w:fldCharType="separate"/>
            </w:r>
            <w:r w:rsidRPr="0037359D">
              <w:rPr>
                <w:rFonts w:ascii="Calibri" w:hAnsi="Calibri" w:cs="Calibri"/>
                <w:sz w:val="20"/>
              </w:rPr>
              <w:t>(IPBES et al. 2019)</w:t>
            </w:r>
            <w:r w:rsidRPr="0054732A">
              <w:rPr>
                <w:rFonts w:ascii="Calibri" w:hAnsi="Calibri" w:cs="Calibri"/>
                <w:sz w:val="20"/>
              </w:rPr>
              <w:fldChar w:fldCharType="end"/>
            </w:r>
          </w:p>
        </w:tc>
      </w:tr>
      <w:tr w:rsidR="00A90799" w14:paraId="4B010102" w14:textId="77777777" w:rsidTr="00A90799">
        <w:trPr>
          <w:cantSplit/>
        </w:trPr>
        <w:tc>
          <w:tcPr>
            <w:tcW w:w="2376" w:type="dxa"/>
          </w:tcPr>
          <w:p w14:paraId="370401FA" w14:textId="77777777" w:rsidR="00A90799" w:rsidRPr="0071635D" w:rsidRDefault="00A90799" w:rsidP="00B97DE4">
            <w:pPr>
              <w:pStyle w:val="ListParagraph"/>
              <w:keepNext/>
              <w:widowControl w:val="0"/>
              <w:numPr>
                <w:ilvl w:val="0"/>
                <w:numId w:val="4"/>
              </w:numPr>
              <w:rPr>
                <w:sz w:val="20"/>
              </w:rPr>
            </w:pPr>
            <w:r>
              <w:rPr>
                <w:sz w:val="20"/>
              </w:rPr>
              <w:t>E</w:t>
            </w:r>
            <w:r w:rsidRPr="0071635D">
              <w:rPr>
                <w:sz w:val="20"/>
              </w:rPr>
              <w:t>nvironment</w:t>
            </w:r>
          </w:p>
        </w:tc>
        <w:tc>
          <w:tcPr>
            <w:tcW w:w="2029" w:type="dxa"/>
          </w:tcPr>
          <w:p w14:paraId="2FCCAB1D" w14:textId="77777777" w:rsidR="00A90799" w:rsidRPr="0071635D" w:rsidRDefault="00A90799" w:rsidP="00B97DE4">
            <w:pPr>
              <w:keepNext/>
              <w:widowControl w:val="0"/>
              <w:rPr>
                <w:sz w:val="20"/>
              </w:rPr>
            </w:pPr>
            <w:r>
              <w:rPr>
                <w:sz w:val="20"/>
              </w:rPr>
              <w:t>O</w:t>
            </w:r>
            <w:r w:rsidRPr="0071635D">
              <w:rPr>
                <w:sz w:val="20"/>
              </w:rPr>
              <w:t>cean temperature, pH</w:t>
            </w:r>
          </w:p>
        </w:tc>
        <w:tc>
          <w:tcPr>
            <w:tcW w:w="2872" w:type="dxa"/>
          </w:tcPr>
          <w:p w14:paraId="59CD4276" w14:textId="77777777" w:rsidR="00A90799" w:rsidRPr="0071635D" w:rsidRDefault="00A90799" w:rsidP="00B97DE4">
            <w:pPr>
              <w:keepNext/>
              <w:widowControl w:val="0"/>
              <w:rPr>
                <w:sz w:val="20"/>
              </w:rPr>
            </w:pPr>
            <w:r>
              <w:rPr>
                <w:sz w:val="20"/>
              </w:rPr>
              <w:t>C</w:t>
            </w:r>
            <w:r w:rsidRPr="0071635D">
              <w:rPr>
                <w:sz w:val="20"/>
              </w:rPr>
              <w:t xml:space="preserve">limate, </w:t>
            </w:r>
            <w:r>
              <w:rPr>
                <w:sz w:val="20"/>
              </w:rPr>
              <w:t>quality and quantity of land, air</w:t>
            </w:r>
            <w:r w:rsidRPr="0071635D">
              <w:rPr>
                <w:sz w:val="20"/>
              </w:rPr>
              <w:t>, water</w:t>
            </w:r>
          </w:p>
        </w:tc>
        <w:tc>
          <w:tcPr>
            <w:tcW w:w="1988" w:type="dxa"/>
          </w:tcPr>
          <w:p w14:paraId="327B9B49" w14:textId="731A73B4" w:rsidR="00A90799" w:rsidRPr="0054732A" w:rsidRDefault="00A90799" w:rsidP="00B97DE4">
            <w:pPr>
              <w:keepNext/>
              <w:widowControl w:val="0"/>
              <w:rPr>
                <w:rFonts w:ascii="Calibri" w:hAnsi="Calibri" w:cs="Calibri"/>
                <w:sz w:val="20"/>
              </w:rPr>
            </w:pPr>
            <w:r>
              <w:rPr>
                <w:rFonts w:ascii="Calibri" w:hAnsi="Calibri" w:cs="Calibri"/>
                <w:sz w:val="20"/>
              </w:rPr>
              <w:fldChar w:fldCharType="begin"/>
            </w:r>
            <w:r w:rsidR="00B97DE4">
              <w:rPr>
                <w:rFonts w:ascii="Calibri" w:hAnsi="Calibri" w:cs="Calibri"/>
                <w:sz w:val="20"/>
              </w:rPr>
              <w:instrText xml:space="preserve"> ADDIN ZOTERO_ITEM CSL_CITATION {"citationID":"abape4n1kn","properties":{"formattedCitation":"(Ekins, Gupta, and Boileau 2019)","plainCitation":"(Ekins, Gupta, and Boileau 2019)","noteIndex":0},"citationItems":[{"id":14958,"uris":["http://zotero.org/groups/2225246/items/CF8DGU3A"],"uri":["http://zotero.org/groups/2225246/items/CF8DGU3A"],"itemData":{"id":14958,"type":"book","abstract":"GEO-6 builds on the findings of previous GEO reports, including the six regional assessments (2016), and outlines the current state of the environment, illustrates possible future environmental trends and analyses the effectiveness of policies. This flagship report shows how governments can put the world on the path to a truly sustainable future. It emphasizes that urgent and inclusive action is needed by decision makers at all levels to achieve a healthy planet with healthy people.","event-place":"New York, NY","ISBN":"978-1-108-70766-4","language":"en","note":"OCLC: 1089965302","publisher":"Cambridge University Press","publisher-place":"New York, NY","source":"Open WorldCat","title":"Global Environment Outlook 6","title-short":"Global Environment Outlook - GEO-6","editor":[{"family":"Ekins","given":"Paul"},{"family":"Gupta","given":"Joyeeta"},{"family":"Boileau","given":"Pierre"}],"issued":{"date-parts":[["2019"]]}}}],"schema":"https://github.com/citation-style-language/schema/raw/master/csl-citation.json"} </w:instrText>
            </w:r>
            <w:r>
              <w:rPr>
                <w:rFonts w:ascii="Calibri" w:hAnsi="Calibri" w:cs="Calibri"/>
                <w:sz w:val="20"/>
              </w:rPr>
              <w:fldChar w:fldCharType="separate"/>
            </w:r>
            <w:r w:rsidRPr="0037359D">
              <w:rPr>
                <w:rFonts w:ascii="Calibri" w:hAnsi="Calibri" w:cs="Calibri"/>
                <w:sz w:val="20"/>
              </w:rPr>
              <w:t>(Ekins, Gupta, and Boileau 2019)</w:t>
            </w:r>
            <w:r>
              <w:rPr>
                <w:rFonts w:ascii="Calibri" w:hAnsi="Calibri" w:cs="Calibri"/>
                <w:sz w:val="20"/>
              </w:rPr>
              <w:fldChar w:fldCharType="end"/>
            </w:r>
          </w:p>
        </w:tc>
      </w:tr>
      <w:tr w:rsidR="00A90799" w14:paraId="4C6CDACC" w14:textId="77777777" w:rsidTr="00A90799">
        <w:trPr>
          <w:cantSplit/>
        </w:trPr>
        <w:tc>
          <w:tcPr>
            <w:tcW w:w="2376" w:type="dxa"/>
          </w:tcPr>
          <w:p w14:paraId="00907A21" w14:textId="77777777" w:rsidR="00A90799" w:rsidRPr="0071635D" w:rsidRDefault="00A90799" w:rsidP="00B97DE4">
            <w:pPr>
              <w:pStyle w:val="ListParagraph"/>
              <w:keepNext/>
              <w:widowControl w:val="0"/>
              <w:numPr>
                <w:ilvl w:val="0"/>
                <w:numId w:val="4"/>
              </w:numPr>
              <w:rPr>
                <w:sz w:val="20"/>
              </w:rPr>
            </w:pPr>
            <w:r>
              <w:rPr>
                <w:sz w:val="20"/>
              </w:rPr>
              <w:t>M</w:t>
            </w:r>
            <w:r w:rsidRPr="0071635D">
              <w:rPr>
                <w:sz w:val="20"/>
              </w:rPr>
              <w:t xml:space="preserve">inerals </w:t>
            </w:r>
          </w:p>
        </w:tc>
        <w:tc>
          <w:tcPr>
            <w:tcW w:w="2029" w:type="dxa"/>
          </w:tcPr>
          <w:p w14:paraId="41A9F3A5" w14:textId="77777777" w:rsidR="00A90799" w:rsidRPr="0071635D" w:rsidRDefault="00A90799" w:rsidP="00B97DE4">
            <w:pPr>
              <w:keepNext/>
              <w:widowControl w:val="0"/>
              <w:rPr>
                <w:sz w:val="20"/>
              </w:rPr>
            </w:pPr>
            <w:r>
              <w:rPr>
                <w:sz w:val="20"/>
              </w:rPr>
              <w:t>Fossil f</w:t>
            </w:r>
            <w:r w:rsidRPr="0071635D">
              <w:rPr>
                <w:sz w:val="20"/>
              </w:rPr>
              <w:t>uel for the boats</w:t>
            </w:r>
          </w:p>
        </w:tc>
        <w:tc>
          <w:tcPr>
            <w:tcW w:w="2872" w:type="dxa"/>
          </w:tcPr>
          <w:p w14:paraId="2FF4C880" w14:textId="77777777" w:rsidR="00A90799" w:rsidRPr="0071635D" w:rsidRDefault="00A90799" w:rsidP="00B97DE4">
            <w:pPr>
              <w:keepNext/>
              <w:widowControl w:val="0"/>
              <w:rPr>
                <w:sz w:val="20"/>
              </w:rPr>
            </w:pPr>
            <w:r>
              <w:rPr>
                <w:sz w:val="20"/>
              </w:rPr>
              <w:t>F</w:t>
            </w:r>
            <w:r w:rsidRPr="0071635D">
              <w:rPr>
                <w:sz w:val="20"/>
              </w:rPr>
              <w:t xml:space="preserve">ossil fuels, iron, </w:t>
            </w:r>
            <w:r>
              <w:rPr>
                <w:sz w:val="20"/>
              </w:rPr>
              <w:t xml:space="preserve">sand, </w:t>
            </w:r>
            <w:r w:rsidRPr="0071635D">
              <w:rPr>
                <w:sz w:val="20"/>
              </w:rPr>
              <w:t>etc.</w:t>
            </w:r>
          </w:p>
        </w:tc>
        <w:tc>
          <w:tcPr>
            <w:tcW w:w="1988" w:type="dxa"/>
          </w:tcPr>
          <w:p w14:paraId="5CBCA759" w14:textId="7BBAC2CC" w:rsidR="00A90799" w:rsidRPr="0037359D" w:rsidRDefault="00A90799" w:rsidP="00B97DE4">
            <w:pPr>
              <w:keepNext/>
              <w:widowControl w:val="0"/>
              <w:rPr>
                <w:rFonts w:asciiTheme="minorHAnsi" w:hAnsiTheme="minorHAnsi" w:cstheme="minorHAnsi"/>
                <w:sz w:val="20"/>
              </w:rPr>
            </w:pPr>
            <w:r w:rsidRPr="0037359D">
              <w:rPr>
                <w:rFonts w:asciiTheme="minorHAnsi" w:hAnsiTheme="minorHAnsi" w:cstheme="minorHAnsi"/>
                <w:sz w:val="20"/>
              </w:rPr>
              <w:fldChar w:fldCharType="begin"/>
            </w:r>
            <w:r w:rsidR="00B97DE4">
              <w:rPr>
                <w:rFonts w:asciiTheme="minorHAnsi" w:hAnsiTheme="minorHAnsi" w:cstheme="minorHAnsi"/>
                <w:sz w:val="20"/>
              </w:rPr>
              <w:instrText xml:space="preserve"> ADDIN ZOTERO_ITEM CSL_CITATION {"citationID":"a2d67ochqiq","properties":{"formattedCitation":"(OECD 2018)","plainCitation":"(OECD 2018)","noteIndex":0},"citationItems":[{"id":11627,"uris":["http://zotero.org/groups/2225246/items/N29NQ4LD"],"uri":["http://zotero.org/groups/2225246/items/N29NQ4LD"],"itemData":{"id":11627,"type":"webpage","title":"Global Material Resources Outlook to 2060 - Economic Drivers and Environmental Consequences - en - OECD","URL":"http://www.oecd.org/environment/global-material-resources-outlook-to-2060-9789264307452-en.htm","author":[{"family":"OECD","given":""}],"accessed":{"date-parts":[["2018",11,1]]},"issued":{"date-parts":[["2018"]]}}}],"schema":"https://github.com/citation-style-language/schema/raw/master/csl-citation.json"} </w:instrText>
            </w:r>
            <w:r w:rsidRPr="0037359D">
              <w:rPr>
                <w:rFonts w:asciiTheme="minorHAnsi" w:hAnsiTheme="minorHAnsi" w:cstheme="minorHAnsi"/>
                <w:sz w:val="20"/>
              </w:rPr>
              <w:fldChar w:fldCharType="separate"/>
            </w:r>
            <w:r w:rsidRPr="0037359D">
              <w:rPr>
                <w:rFonts w:ascii="Calibri" w:hAnsi="Calibri" w:cs="Calibri"/>
                <w:sz w:val="20"/>
              </w:rPr>
              <w:t>(OECD 2018)</w:t>
            </w:r>
            <w:r w:rsidRPr="0037359D">
              <w:rPr>
                <w:rFonts w:asciiTheme="minorHAnsi" w:hAnsiTheme="minorHAnsi" w:cstheme="minorHAnsi"/>
                <w:sz w:val="20"/>
              </w:rPr>
              <w:fldChar w:fldCharType="end"/>
            </w:r>
          </w:p>
        </w:tc>
      </w:tr>
      <w:tr w:rsidR="00A90799" w14:paraId="4902BE14" w14:textId="77777777" w:rsidTr="00A90799">
        <w:trPr>
          <w:cantSplit/>
        </w:trPr>
        <w:tc>
          <w:tcPr>
            <w:tcW w:w="2376" w:type="dxa"/>
          </w:tcPr>
          <w:p w14:paraId="0712994F" w14:textId="77777777" w:rsidR="00A90799" w:rsidRPr="00A8428C" w:rsidRDefault="00A90799" w:rsidP="00B97DE4">
            <w:pPr>
              <w:keepNext/>
              <w:widowControl w:val="0"/>
              <w:rPr>
                <w:i/>
                <w:sz w:val="20"/>
              </w:rPr>
            </w:pPr>
            <w:r w:rsidRPr="00A8428C">
              <w:rPr>
                <w:i/>
                <w:sz w:val="20"/>
              </w:rPr>
              <w:t xml:space="preserve">Anthropogenic </w:t>
            </w:r>
            <w:commentRangeStart w:id="543"/>
            <w:r>
              <w:rPr>
                <w:i/>
                <w:sz w:val="20"/>
              </w:rPr>
              <w:t>capital</w:t>
            </w:r>
            <w:commentRangeEnd w:id="543"/>
            <w:r w:rsidR="00E52988">
              <w:rPr>
                <w:rStyle w:val="CommentReference"/>
                <w:rFonts w:asciiTheme="minorHAnsi" w:eastAsiaTheme="minorHAnsi" w:hAnsiTheme="minorHAnsi" w:cstheme="minorBidi"/>
              </w:rPr>
              <w:commentReference w:id="543"/>
            </w:r>
          </w:p>
        </w:tc>
        <w:tc>
          <w:tcPr>
            <w:tcW w:w="2029" w:type="dxa"/>
          </w:tcPr>
          <w:p w14:paraId="6F900CF7" w14:textId="77777777" w:rsidR="00A90799" w:rsidRPr="0071635D" w:rsidRDefault="00A90799" w:rsidP="00B97DE4">
            <w:pPr>
              <w:keepNext/>
              <w:widowControl w:val="0"/>
              <w:rPr>
                <w:sz w:val="20"/>
              </w:rPr>
            </w:pPr>
          </w:p>
        </w:tc>
        <w:tc>
          <w:tcPr>
            <w:tcW w:w="2872" w:type="dxa"/>
          </w:tcPr>
          <w:p w14:paraId="044E5273" w14:textId="77777777" w:rsidR="00A90799" w:rsidRPr="0071635D" w:rsidRDefault="00A90799" w:rsidP="00B97DE4">
            <w:pPr>
              <w:keepNext/>
              <w:widowControl w:val="0"/>
              <w:rPr>
                <w:sz w:val="20"/>
              </w:rPr>
            </w:pPr>
          </w:p>
        </w:tc>
        <w:tc>
          <w:tcPr>
            <w:tcW w:w="1988" w:type="dxa"/>
          </w:tcPr>
          <w:p w14:paraId="4BBDBCD9" w14:textId="70B3DE94" w:rsidR="00A90799" w:rsidRPr="0071635D" w:rsidRDefault="00A90799" w:rsidP="00B97DE4">
            <w:pPr>
              <w:keepNext/>
              <w:widowControl w:val="0"/>
              <w:rPr>
                <w:sz w:val="20"/>
              </w:rPr>
            </w:pPr>
            <w:r w:rsidRPr="00A8428C">
              <w:rPr>
                <w:rFonts w:ascii="Calibri" w:hAnsi="Calibri" w:cs="Calibri"/>
                <w:sz w:val="20"/>
              </w:rPr>
              <w:fldChar w:fldCharType="begin"/>
            </w:r>
            <w:r w:rsidR="00B97DE4">
              <w:rPr>
                <w:rFonts w:ascii="Calibri" w:hAnsi="Calibri" w:cs="Calibri"/>
                <w:sz w:val="20"/>
              </w:rPr>
              <w:instrText xml:space="preserve"> ADDIN ZOTERO_ITEM CSL_CITATION {"citationID":"oFM3KIRZ","properties":{"formattedCitation":"(D\\uc0\\u237{}az et al. 2015)","plainCitation":"(Díaz et al. 2015)","noteIndex":0},"citationItems":[{"id":13771,"uris":["http://zotero.org/groups/2225246/items/GPLVEBCU"],"uri":["http://zotero.org/groups/2225246/items/GPLVEBCU"],"itemData":{"id":13771,"type":"article-journal","abstract":"The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society.","collection-title":"Open Issue","container-title":"Current Opinion in Environmental Sustainability","DOI":"10.1016/j.cosust.2014.11.002","ISSN":"1877-3435","journalAbbreviation":"Current Opinion in Environmental Sustainability","page":"1-16","source":"ScienceDirect","title":"The IPBES Conceptual Framework — connecting nature and people","volume":"14","author":[{"family":"Díaz","given":"Sandra"},{"family":"Demissew","given":"Sebsebe"},{"family":"Carabias","given":"Julia"},{"family":"Joly","given":"Carlos"},{"family":"Lonsdale","given":"Mark"},{"family":"Ash","given":"Neville"},{"family":"Larigauderie","given":"Anne"},{"family":"Adhikari","given":"Jay Ram"},{"family":"Arico","given":"Salvatore"},{"family":"Báldi","given":"András"},{"family":"Bartuska","given":"Ann"},{"family":"Baste","given":"Ivar Andreas"},{"family":"Bilgin","given":"Adem"},{"family":"Brondizio","given":"Eduardo"},{"family":"Chan","given":"Kai MA"},{"family":"Figueroa","given":"Viviana Elsa"},{"family":"Duraiappah","given":"Anantha"},{"family":"Fischer","given":"Markus"},{"family":"Hill","given":"Rosemary"},{"family":"Koetz","given":"Thomas"},{"family":"Leadley","given":"Paul"},{"family":"Lyver","given":"Philip"},{"family":"Mace","given":"Georgina M"},{"family":"Martin-Lopez","given":"Berta"},{"family":"Okumura","given":"Michiko"},{"family":"Pacheco","given":"Diego"},{"family":"Pascual","given":"Unai"},{"family":"Pérez","given":"Edgar Selvin"},{"family":"Reyers","given":"Belinda"},{"family":"Roth","given":"Eva"},{"family":"Saito","given":"Osamu"},{"family":"Scholes","given":"Robert John"},{"family":"Sharma","given":"Nalini"},{"family":"Tallis","given":"Heather"},{"family":"Thaman","given":"Randolph"},{"family":"Watson","given":"Robert"},{"family":"Yahara","given":"Tetsukazu"},{"family":"Hamid","given":"Zakri Abdul"},{"family":"Akosim","given":"Callistus"},{"family":"Al-Hafedh","given":"Yousef"},{"family":"Allahverdiyev","given":"Rashad"},{"family":"Amankwah","given":"Edward"},{"family":"Asah","given":"Stanley T"},{"family":"Asfaw","given":"Zemede"},{"family":"Bartus","given":"Gabor"},{"family":"Brooks","given":"L Anathea"},{"family":"Caillaux","given":"Jorge"},{"family":"Dalle","given":"Gemedo"},{"family":"Darnaedi","given":"Dedy"},{"family":"Driver","given":"Amanda"},{"family":"Erpul","given":"Gunay"},{"family":"Escobar-Eyzaguirre","given":"Pablo"},{"family":"Failler","given":"Pierre"},{"family":"Fouda","given":"Ali Moustafa Mokhtar"},{"family":"Fu","given":"Bojie"},{"family":"Gundimeda","given":"Haripriya"},{"family":"Hashimoto","given":"Shizuka"},{"family":"Homer","given":"Floyd"},{"family":"Lavorel","given":"Sandra"},{"family":"Lichtenstein","given":"Gabriela"},{"family":"Mala","given":"William Armand"},{"family":"Mandivenyi","given":"Wadzanayi"},{"family":"Matczak","given":"Piotr"},{"family":"Mbizvo","given":"Carmel"},{"family":"Mehrdadi","given":"Mehrasa"},{"family":"Metzger","given":"Jean Paul"},{"family":"Mikissa","given":"Jean Bruno"},{"family":"Moller","given":"Henrik"},{"family":"Mooney","given":"Harold A"},{"family":"Mumby","given":"Peter"},{"family":"Nagendra","given":"Harini"},{"family":"Nesshover","given":"Carsten"},{"family":"Oteng-Yeboah","given":"Alfred Apau"},{"family":"Pataki","given":"György"},{"family":"Roué","given":"Marie"},{"family":"Rubis","given":"Jennifer"},{"family":"Schultz","given":"Maria"},{"family":"Smith","given":"Peggy"},{"family":"Sumaila","given":"Rashid"},{"family":"Takeuchi","given":"Kazuhiko"},{"family":"Thomas","given":"Spencer"},{"family":"Verma","given":"Madhu"},{"family":"Yeo-Chang","given":"Youn"},{"family":"Zlatanova","given":"Diana"}],"issued":{"date-parts":[["2015",6,1]]}}}],"schema":"https://github.com/citation-style-language/schema/raw/master/csl-citation.json"} </w:instrText>
            </w:r>
            <w:r w:rsidRPr="00A8428C">
              <w:rPr>
                <w:rFonts w:ascii="Calibri" w:hAnsi="Calibri" w:cs="Calibri"/>
                <w:sz w:val="20"/>
              </w:rPr>
              <w:fldChar w:fldCharType="separate"/>
            </w:r>
            <w:r w:rsidRPr="00A8428C">
              <w:rPr>
                <w:rFonts w:ascii="Calibri" w:hAnsi="Calibri" w:cs="Calibri"/>
                <w:sz w:val="20"/>
              </w:rPr>
              <w:t>(Díaz et al. 2015)</w:t>
            </w:r>
            <w:r w:rsidRPr="00A8428C">
              <w:rPr>
                <w:rFonts w:ascii="Calibri" w:hAnsi="Calibri" w:cs="Calibri"/>
                <w:sz w:val="20"/>
              </w:rPr>
              <w:fldChar w:fldCharType="end"/>
            </w:r>
          </w:p>
        </w:tc>
      </w:tr>
      <w:tr w:rsidR="00A90799" w14:paraId="5687F702" w14:textId="77777777" w:rsidTr="00A90799">
        <w:trPr>
          <w:cantSplit/>
        </w:trPr>
        <w:tc>
          <w:tcPr>
            <w:tcW w:w="2376" w:type="dxa"/>
          </w:tcPr>
          <w:p w14:paraId="0942D8AA" w14:textId="77777777" w:rsidR="00A90799" w:rsidRPr="0071635D" w:rsidRDefault="00A90799" w:rsidP="00B97DE4">
            <w:pPr>
              <w:pStyle w:val="ListParagraph"/>
              <w:keepNext/>
              <w:widowControl w:val="0"/>
              <w:numPr>
                <w:ilvl w:val="0"/>
                <w:numId w:val="5"/>
              </w:numPr>
              <w:rPr>
                <w:sz w:val="20"/>
              </w:rPr>
            </w:pPr>
            <w:r>
              <w:rPr>
                <w:sz w:val="20"/>
              </w:rPr>
              <w:t>M</w:t>
            </w:r>
            <w:r w:rsidRPr="0071635D">
              <w:rPr>
                <w:sz w:val="20"/>
              </w:rPr>
              <w:t>anufactured capital</w:t>
            </w:r>
          </w:p>
        </w:tc>
        <w:tc>
          <w:tcPr>
            <w:tcW w:w="2029" w:type="dxa"/>
          </w:tcPr>
          <w:p w14:paraId="647EAB9A" w14:textId="77777777" w:rsidR="00A90799" w:rsidRPr="0071635D" w:rsidRDefault="00A90799" w:rsidP="00B97DE4">
            <w:pPr>
              <w:keepNext/>
              <w:widowControl w:val="0"/>
              <w:rPr>
                <w:sz w:val="20"/>
              </w:rPr>
            </w:pPr>
            <w:r>
              <w:rPr>
                <w:sz w:val="20"/>
              </w:rPr>
              <w:t xml:space="preserve">Boats of the </w:t>
            </w:r>
            <w:r w:rsidRPr="0071635D">
              <w:rPr>
                <w:sz w:val="20"/>
              </w:rPr>
              <w:t>fleet</w:t>
            </w:r>
          </w:p>
        </w:tc>
        <w:tc>
          <w:tcPr>
            <w:tcW w:w="2872" w:type="dxa"/>
          </w:tcPr>
          <w:p w14:paraId="6A8A1579" w14:textId="77777777" w:rsidR="00A90799" w:rsidRPr="0071635D" w:rsidRDefault="00A90799" w:rsidP="00B97DE4">
            <w:pPr>
              <w:keepNext/>
              <w:widowControl w:val="0"/>
              <w:rPr>
                <w:sz w:val="20"/>
              </w:rPr>
            </w:pPr>
            <w:r>
              <w:rPr>
                <w:sz w:val="20"/>
              </w:rPr>
              <w:t>R</w:t>
            </w:r>
            <w:r w:rsidRPr="0071635D">
              <w:rPr>
                <w:sz w:val="20"/>
              </w:rPr>
              <w:t>oads, buildings, infrastructure</w:t>
            </w:r>
          </w:p>
        </w:tc>
        <w:tc>
          <w:tcPr>
            <w:tcW w:w="1988" w:type="dxa"/>
          </w:tcPr>
          <w:p w14:paraId="4E66BDB0" w14:textId="0E52B785" w:rsidR="00A90799" w:rsidRPr="0071635D" w:rsidRDefault="00A90799" w:rsidP="00B97DE4">
            <w:pPr>
              <w:keepNext/>
              <w:widowControl w:val="0"/>
              <w:rPr>
                <w:sz w:val="20"/>
              </w:rPr>
            </w:pPr>
            <w:r>
              <w:rPr>
                <w:sz w:val="20"/>
              </w:rPr>
              <w:fldChar w:fldCharType="begin"/>
            </w:r>
            <w:r w:rsidR="00B97DE4">
              <w:rPr>
                <w:sz w:val="20"/>
              </w:rPr>
              <w:instrText xml:space="preserve"> ADDIN ZOTERO_ITEM CSL_CITATION {"citationID":"gYPBYWkj","properties":{"formattedCitation":"(Weisz, Suh, and Graedel 2015)","plainCitation":"(Weisz, Suh, and Graedel 2015)","noteIndex":0},"citationItems":[{"id":13235,"uris":["http://zotero.org/groups/2225246/items/FLTVFUQM"],"uri":["http://zotero.org/groups/2225246/items/FLTVFUQM"],"itemData":{"id":13235,"type":"article-journal","abstract":"In 1992 PNAS presented a Special Feature with 22 contributions from a colloquium entitled “Industrial Ecology,” held at the National Academy of Sciences of the United States in Washington, DC (1). In these articles Industrial Ecology was presented as an approach to understand and ultimately optimize the total material cycles of industrial processes (2).\n\nThis PNAS issue presents the second Special Feature on Industrial Ecology, offering the opportunity to reflect on the original goals and approaches and to compare them with Industrial Ecology’s achievements and its pertinent role within sustainability science.\n\nThe motivation to promote a new field as originally expressed in the contributions of the 1992 Special Feature is soberingly topical (3, 4): ( i ) the recognition that human alterations of the Earth System are progressing at an unprecedented pace; ( ii ) the insight that humankind has become a planetary force; and ( iii ) advocacy for a real-world sustainability transition that would be as fundamental as the industrial revolution of the 18th century.\n\nSince the first Special Feature in 1992, the pace of growth in global greenhouse gas emissions, material use, and energy use has not slowed down or stopped, but rather has accelerated, especially after the year 2000 (5</w:instrText>
            </w:r>
            <w:r w:rsidR="00B97DE4">
              <w:rPr>
                <w:rFonts w:ascii="Cambria Math" w:hAnsi="Cambria Math" w:cs="Cambria Math"/>
                <w:sz w:val="20"/>
              </w:rPr>
              <w:instrText>⇓</w:instrText>
            </w:r>
            <w:r w:rsidR="00B97DE4">
              <w:rPr>
                <w:sz w:val="20"/>
              </w:rPr>
              <w:instrText>–7). Human-induced alterations of the Earth System have reached such a scale (8, 9) that a new term for the current geological epoch, the Anthropocene, was proposed (10). Climate-sensitive tipping elements of the Earth System have been detected and described (11). Those tipping elements (such as the Indian monsoon, the Amazon rainforest, or the Greenland Ice Sheet) have been stable since the beginning of the Holocene but have the potential to irreversibly flip into fundamentally different regimes once triggered by a global mean temperature above certain thresholds. Some of those thresholds appear to be within the reach … \n\n[</w:instrText>
            </w:r>
            <w:r w:rsidR="00B97DE4">
              <w:rPr>
                <w:rFonts w:ascii="Cambria Math" w:hAnsi="Cambria Math" w:cs="Cambria Math"/>
                <w:sz w:val="20"/>
              </w:rPr>
              <w:instrText>↵</w:instrText>
            </w:r>
            <w:r w:rsidR="00B97DE4">
              <w:rPr>
                <w:sz w:val="20"/>
              </w:rPr>
              <w:instrText xml:space="preserve">][1]1To whom correspondence should be addressed. Email: Helga.Weisz{at}pik-potsdam.de.\n\n [1]: #xref-corresp-1-1","container-title":"Proceedings of the National Academy of Sciences","DOI":"10.1073/pnas.1506532112","ISSN":"0027-8424, 1091-6490","issue":"20","journalAbbreviation":"PNAS","language":"en","note":"PMID: 25986375","page":"6260-6264","source":"www.pnas.org","title":"Industrial Ecology: The role of manufactured capital in sustainability","title-short":"Industrial Ecology","volume":"112","author":[{"family":"Weisz","given":"Helga"},{"family":"Suh","given":"Sangwon"},{"family":"Graedel","given":"T. E."}],"issued":{"date-parts":[["2015",5,19]]}}}],"schema":"https://github.com/citation-style-language/schema/raw/master/csl-citation.json"} </w:instrText>
            </w:r>
            <w:r>
              <w:rPr>
                <w:sz w:val="20"/>
              </w:rPr>
              <w:fldChar w:fldCharType="separate"/>
            </w:r>
            <w:r w:rsidRPr="00DB0E61">
              <w:rPr>
                <w:rFonts w:ascii="Calibri" w:hAnsi="Calibri" w:cs="Calibri"/>
                <w:sz w:val="20"/>
              </w:rPr>
              <w:t>(Weisz, Suh, and Graedel 2015)</w:t>
            </w:r>
            <w:r>
              <w:rPr>
                <w:sz w:val="20"/>
              </w:rPr>
              <w:fldChar w:fldCharType="end"/>
            </w:r>
          </w:p>
        </w:tc>
      </w:tr>
      <w:tr w:rsidR="00A90799" w14:paraId="49D55BB7" w14:textId="77777777" w:rsidTr="00A90799">
        <w:trPr>
          <w:cantSplit/>
        </w:trPr>
        <w:tc>
          <w:tcPr>
            <w:tcW w:w="2376" w:type="dxa"/>
          </w:tcPr>
          <w:p w14:paraId="391BDB0C" w14:textId="77777777" w:rsidR="00A90799" w:rsidRPr="0071635D" w:rsidRDefault="00A90799" w:rsidP="00B97DE4">
            <w:pPr>
              <w:pStyle w:val="ListParagraph"/>
              <w:keepNext/>
              <w:widowControl w:val="0"/>
              <w:numPr>
                <w:ilvl w:val="0"/>
                <w:numId w:val="5"/>
              </w:numPr>
              <w:rPr>
                <w:sz w:val="20"/>
              </w:rPr>
            </w:pPr>
            <w:r>
              <w:rPr>
                <w:sz w:val="20"/>
              </w:rPr>
              <w:t>H</w:t>
            </w:r>
            <w:r w:rsidRPr="0071635D">
              <w:rPr>
                <w:sz w:val="20"/>
              </w:rPr>
              <w:t>uman capital</w:t>
            </w:r>
          </w:p>
        </w:tc>
        <w:tc>
          <w:tcPr>
            <w:tcW w:w="2029" w:type="dxa"/>
          </w:tcPr>
          <w:p w14:paraId="7CAF3498" w14:textId="77777777" w:rsidR="00A90799" w:rsidRPr="0071635D" w:rsidRDefault="00A90799" w:rsidP="00B97DE4">
            <w:pPr>
              <w:keepNext/>
              <w:widowControl w:val="0"/>
              <w:rPr>
                <w:sz w:val="20"/>
              </w:rPr>
            </w:pPr>
            <w:r>
              <w:rPr>
                <w:sz w:val="20"/>
              </w:rPr>
              <w:t>S</w:t>
            </w:r>
            <w:r w:rsidRPr="0071635D">
              <w:rPr>
                <w:sz w:val="20"/>
              </w:rPr>
              <w:t>killed fishers</w:t>
            </w:r>
          </w:p>
        </w:tc>
        <w:tc>
          <w:tcPr>
            <w:tcW w:w="2872" w:type="dxa"/>
          </w:tcPr>
          <w:p w14:paraId="6881B83B" w14:textId="77777777" w:rsidR="00A90799" w:rsidRPr="0071635D" w:rsidRDefault="00A90799" w:rsidP="00B97DE4">
            <w:pPr>
              <w:keepNext/>
              <w:widowControl w:val="0"/>
              <w:rPr>
                <w:sz w:val="20"/>
              </w:rPr>
            </w:pPr>
            <w:r>
              <w:rPr>
                <w:sz w:val="20"/>
              </w:rPr>
              <w:t>Population; its</w:t>
            </w:r>
            <w:r w:rsidRPr="0071635D">
              <w:rPr>
                <w:sz w:val="20"/>
              </w:rPr>
              <w:t xml:space="preserve"> health, education</w:t>
            </w:r>
            <w:r>
              <w:rPr>
                <w:sz w:val="20"/>
              </w:rPr>
              <w:t>, distribution</w:t>
            </w:r>
          </w:p>
        </w:tc>
        <w:tc>
          <w:tcPr>
            <w:tcW w:w="1988" w:type="dxa"/>
          </w:tcPr>
          <w:p w14:paraId="5385A9F1" w14:textId="7E5CBBFA" w:rsidR="00A90799" w:rsidRPr="0071635D" w:rsidRDefault="00A90799" w:rsidP="00B97DE4">
            <w:pPr>
              <w:keepNext/>
              <w:widowControl w:val="0"/>
              <w:rPr>
                <w:sz w:val="20"/>
              </w:rPr>
            </w:pPr>
            <w:r>
              <w:rPr>
                <w:sz w:val="20"/>
              </w:rPr>
              <w:fldChar w:fldCharType="begin"/>
            </w:r>
            <w:r w:rsidR="00B97DE4">
              <w:rPr>
                <w:sz w:val="20"/>
              </w:rPr>
              <w:instrText xml:space="preserve"> ADDIN ZOTERO_ITEM CSL_CITATION {"citationID":"83fJXNV3","properties":{"formattedCitation":"(Nordin and Rooth 2018)","plainCitation":"(Nordin and Rooth 2018)","noteIndex":0},"citationItems":[{"id":11731,"uris":["http://zotero.org/groups/2225246/items/WFQD8T9P"],"uri":["http://zotero.org/groups/2225246/items/WFQD8T9P"],"itemData":{"id":11731,"type":"article-journal","abstract":"We provide new evidence on some of the mechanisms reflected in the intergenerational transmission of human capital. Applying both an adoption and a twin design to rich data from the Swedish military enlistment, we show that greater parental education increases sons' cognitive and non-cognitive skills, as well as their health. The estimates are in many cases similar across research designs and suggest that a substantial part of the effect of parental education on their young adult children's human capital works through improving their skills and health.","container-title":"Journal of Population Economics","DOI":"10.1007/s00148-018-0702-3","ISSN":"0933-1433","issue":"4","journalAbbreviation":"J. Popul. Econ.","language":"English","note":"WOS:000440023000002","page":"1035-1065","source":"Web of Science","title":"The intergenerational transmission of human capital: the role of skills and health","title-short":"The intergenerational transmission of human capital","volume":"31","author":[{"family":"Nordin","given":"Martin"},{"family":"Rooth","given":"Dan Olof"}],"issued":{"date-parts":[["2018",10]]}}}],"schema":"https://github.com/citation-style-language/schema/raw/master/csl-citation.json"} </w:instrText>
            </w:r>
            <w:r>
              <w:rPr>
                <w:sz w:val="20"/>
              </w:rPr>
              <w:fldChar w:fldCharType="separate"/>
            </w:r>
            <w:r w:rsidRPr="00B6572D">
              <w:rPr>
                <w:rFonts w:ascii="Calibri" w:hAnsi="Calibri" w:cs="Calibri"/>
                <w:sz w:val="20"/>
              </w:rPr>
              <w:t>(Nordin and Rooth 2018)</w:t>
            </w:r>
            <w:r>
              <w:rPr>
                <w:sz w:val="20"/>
              </w:rPr>
              <w:fldChar w:fldCharType="end"/>
            </w:r>
          </w:p>
        </w:tc>
      </w:tr>
      <w:tr w:rsidR="00A90799" w14:paraId="0C1B936E" w14:textId="77777777" w:rsidTr="00A90799">
        <w:trPr>
          <w:cantSplit/>
        </w:trPr>
        <w:tc>
          <w:tcPr>
            <w:tcW w:w="2376" w:type="dxa"/>
          </w:tcPr>
          <w:p w14:paraId="192C5B2B" w14:textId="77777777" w:rsidR="00A90799" w:rsidRPr="0071635D" w:rsidRDefault="00A90799" w:rsidP="00B97DE4">
            <w:pPr>
              <w:pStyle w:val="ListParagraph"/>
              <w:keepNext/>
              <w:widowControl w:val="0"/>
              <w:numPr>
                <w:ilvl w:val="0"/>
                <w:numId w:val="5"/>
              </w:numPr>
              <w:rPr>
                <w:sz w:val="20"/>
              </w:rPr>
            </w:pPr>
            <w:r>
              <w:rPr>
                <w:sz w:val="20"/>
              </w:rPr>
              <w:t>S</w:t>
            </w:r>
            <w:r w:rsidRPr="0071635D">
              <w:rPr>
                <w:sz w:val="20"/>
              </w:rPr>
              <w:t>ocial capital</w:t>
            </w:r>
          </w:p>
        </w:tc>
        <w:tc>
          <w:tcPr>
            <w:tcW w:w="2029" w:type="dxa"/>
          </w:tcPr>
          <w:p w14:paraId="55B2325F" w14:textId="77777777" w:rsidR="00A90799" w:rsidRPr="0071635D" w:rsidRDefault="00A90799" w:rsidP="00B97DE4">
            <w:pPr>
              <w:keepNext/>
              <w:widowControl w:val="0"/>
              <w:rPr>
                <w:sz w:val="20"/>
              </w:rPr>
            </w:pPr>
            <w:r>
              <w:rPr>
                <w:sz w:val="20"/>
              </w:rPr>
              <w:t>R</w:t>
            </w:r>
            <w:r w:rsidRPr="0071635D">
              <w:rPr>
                <w:sz w:val="20"/>
              </w:rPr>
              <w:t>egulations on catch</w:t>
            </w:r>
          </w:p>
        </w:tc>
        <w:tc>
          <w:tcPr>
            <w:tcW w:w="2872" w:type="dxa"/>
          </w:tcPr>
          <w:p w14:paraId="304357BB" w14:textId="77777777" w:rsidR="00A90799" w:rsidRPr="0071635D" w:rsidRDefault="00A90799" w:rsidP="00B97DE4">
            <w:pPr>
              <w:keepNext/>
              <w:widowControl w:val="0"/>
              <w:rPr>
                <w:sz w:val="20"/>
              </w:rPr>
            </w:pPr>
            <w:r>
              <w:rPr>
                <w:sz w:val="20"/>
              </w:rPr>
              <w:t>Institutions (including rules, norms, rights, culture, networks, etc.)</w:t>
            </w:r>
          </w:p>
        </w:tc>
        <w:tc>
          <w:tcPr>
            <w:tcW w:w="1988" w:type="dxa"/>
          </w:tcPr>
          <w:p w14:paraId="22896605" w14:textId="6CE31B3C" w:rsidR="00A90799" w:rsidRPr="0071635D" w:rsidRDefault="00A90799" w:rsidP="00B97DE4">
            <w:pPr>
              <w:keepNext/>
              <w:widowControl w:val="0"/>
              <w:rPr>
                <w:sz w:val="20"/>
              </w:rPr>
            </w:pPr>
            <w:r>
              <w:rPr>
                <w:sz w:val="20"/>
              </w:rPr>
              <w:fldChar w:fldCharType="begin"/>
            </w:r>
            <w:r w:rsidR="00B97DE4">
              <w:rPr>
                <w:sz w:val="20"/>
              </w:rPr>
              <w:instrText xml:space="preserve"> ADDIN ZOTERO_ITEM CSL_CITATION {"citationID":"LMDKrXCr","properties":{"formattedCitation":"(Hamilton, Helliwell, and Woolcock 2016)","plainCitation":"(Hamilton, Helliwell, and Woolcock 2016)","noteIndex":0},"citationItems":[{"id":14961,"uris":["http://zotero.org/groups/2225246/items/XLDTZZFC"],"uri":["http://zotero.org/groups/2225246/items/XLDTZZFC"],"itemData":{"id":14961,"type":"report","abstract":"This paper combines theory with data from different domains to provide an empirical analysis of the scale and variability of social capital as wealth. The analysis is used to argue, given what has been learned from the literature on social capital, that the welfare returns to investing in trust could be substantial. Using data from 132 nations covered by the Gallup World Poll, the paper presents a range of estimates of the wealth-equivalent values of social trust. Such values are usually not included in national or global accounts of income and wealth. In the light of the estimated importance of social trust as a component of wealth and well-being, the paper concludes with some policy options for how social trust might be better built and sustained.","language":"en","number":"WPS7707","page":"1-23","publisher":"The World Bank","source":"documents.worldbank.org.ezp-prod1.hul.harvard.edu","title":"Social capital, trust, and well-being in the evaluation of wealth","URL":"http://documents.worldbank.org/curated/en/249031468195550873/Social-capital-trust-and-well-being-in-the-evaluation-of-wealth","author":[{"family":"Hamilton","given":"Kirk E."},{"family":"Helliwell","given":"John F."},{"family":"Woolcock","given":"Michael"}],"accessed":{"date-parts":[["2019",4,18]]},"issued":{"date-parts":[["2016",6,20]]}}}],"schema":"https://github.com/citation-style-language/schema/raw/master/csl-citation.json"} </w:instrText>
            </w:r>
            <w:r>
              <w:rPr>
                <w:sz w:val="20"/>
              </w:rPr>
              <w:fldChar w:fldCharType="separate"/>
            </w:r>
            <w:r w:rsidRPr="00F4549D">
              <w:rPr>
                <w:rFonts w:ascii="Calibri" w:hAnsi="Calibri" w:cs="Calibri"/>
                <w:sz w:val="20"/>
              </w:rPr>
              <w:t>(Hamilton, Helliwell, and Woolcock 2016)</w:t>
            </w:r>
            <w:r>
              <w:rPr>
                <w:sz w:val="20"/>
              </w:rPr>
              <w:fldChar w:fldCharType="end"/>
            </w:r>
            <w:r>
              <w:rPr>
                <w:sz w:val="20"/>
              </w:rPr>
              <w:t xml:space="preserve">; </w:t>
            </w:r>
            <w:r>
              <w:rPr>
                <w:sz w:val="20"/>
              </w:rPr>
              <w:fldChar w:fldCharType="begin"/>
            </w:r>
            <w:r w:rsidR="00B97DE4">
              <w:rPr>
                <w:sz w:val="20"/>
              </w:rPr>
              <w:instrText xml:space="preserve"> ADDIN ZOTERO_ITEM CSL_CITATION {"citationID":"ajfin0sjj5","properties":{"formattedCitation":"(National Research Council (U.S.) 2014)","plainCitation":"(National Research Council (U.S.) 2014)","noteIndex":0},"citationItems":[{"id":18038,"uris":["http://zotero.org/groups/2225246/items/QMMG96PC"],"uri":["http://zotero.org/groups/2225246/items/QMMG96PC"],"itemData":{"id":18038,"type":"book","abstract":"\"Civic Engagement and Social Cohesion identifies measurement approaches that can lead to improved understanding of civic engagement, social cohesion, and social capital - and their potential role in explaining the functioning of society. With the needs of data users in mind, this report examines conceptual frameworks developed in the literature to determine promising measures and measurement methods for informing public policy discourse. The report identifies working definitions of key terms; advises on the feasibility and specifications of indicators relevant to analyses of social, economic, and health domains; and assesses the strength of the evidence regarding the relationship between these indicators and observed trends in crime, employment, and resilience to shocks such as natural disasters. Civic Engagement and Social Cohesion weighs the relative merits of surveys, administrative records, and non-government data sources, and considers the appropriate role of the federal statistical system. This report makes recommendations to improve the measurement of civic health through population surveys conducted by the government and identifies priority areas for research, development, and implementation\"--Publisher's description.","ISBN":"978-0-309-30726-0","language":"English","note":"OCLC: 894508315","source":"Open WorldCat","title":"Civic engagement and social cohesion: measuring dimensions of social capital to inform policy","title-short":"Civic engagement and social cohesion","URL":"http://site.ebrary.com/id/10964423","author":[{"literal":"National Research Council (U.S.)"}],"accessed":{"date-parts":[["2020",1,3]]},"issued":{"date-parts":[["2014"]]}}}],"schema":"https://github.com/citation-style-language/schema/raw/master/csl-citation.json"} </w:instrText>
            </w:r>
            <w:r>
              <w:rPr>
                <w:sz w:val="20"/>
              </w:rPr>
              <w:fldChar w:fldCharType="separate"/>
            </w:r>
            <w:r w:rsidRPr="0027518B">
              <w:rPr>
                <w:rFonts w:ascii="Calibri" w:hAnsi="Calibri"/>
                <w:sz w:val="20"/>
              </w:rPr>
              <w:t>(National Research Council (U.S.) 2014)</w:t>
            </w:r>
            <w:r>
              <w:rPr>
                <w:sz w:val="20"/>
              </w:rPr>
              <w:fldChar w:fldCharType="end"/>
            </w:r>
          </w:p>
        </w:tc>
      </w:tr>
      <w:tr w:rsidR="00A90799" w14:paraId="226AFACD" w14:textId="77777777" w:rsidTr="00A90799">
        <w:trPr>
          <w:cantSplit/>
        </w:trPr>
        <w:tc>
          <w:tcPr>
            <w:tcW w:w="2376" w:type="dxa"/>
          </w:tcPr>
          <w:p w14:paraId="18F38CA0" w14:textId="77777777" w:rsidR="00A90799" w:rsidRPr="0071635D" w:rsidRDefault="00A90799" w:rsidP="00B97DE4">
            <w:pPr>
              <w:pStyle w:val="ListParagraph"/>
              <w:keepNext/>
              <w:widowControl w:val="0"/>
              <w:numPr>
                <w:ilvl w:val="0"/>
                <w:numId w:val="5"/>
              </w:numPr>
              <w:rPr>
                <w:sz w:val="20"/>
              </w:rPr>
            </w:pPr>
            <w:r>
              <w:rPr>
                <w:sz w:val="20"/>
              </w:rPr>
              <w:t>K</w:t>
            </w:r>
            <w:r w:rsidRPr="0071635D">
              <w:rPr>
                <w:sz w:val="20"/>
              </w:rPr>
              <w:t>nowledge capital</w:t>
            </w:r>
          </w:p>
        </w:tc>
        <w:tc>
          <w:tcPr>
            <w:tcW w:w="2029" w:type="dxa"/>
          </w:tcPr>
          <w:p w14:paraId="5266894D" w14:textId="77777777" w:rsidR="00A90799" w:rsidRPr="0071635D" w:rsidRDefault="00A90799" w:rsidP="00B97DE4">
            <w:pPr>
              <w:keepNext/>
              <w:widowControl w:val="0"/>
              <w:rPr>
                <w:sz w:val="20"/>
              </w:rPr>
            </w:pPr>
            <w:r>
              <w:rPr>
                <w:sz w:val="20"/>
              </w:rPr>
              <w:t>M</w:t>
            </w:r>
            <w:r w:rsidRPr="0071635D">
              <w:rPr>
                <w:sz w:val="20"/>
              </w:rPr>
              <w:t xml:space="preserve">aps of </w:t>
            </w:r>
            <w:r>
              <w:rPr>
                <w:sz w:val="20"/>
              </w:rPr>
              <w:t xml:space="preserve">the </w:t>
            </w:r>
            <w:r w:rsidRPr="0071635D">
              <w:rPr>
                <w:sz w:val="20"/>
              </w:rPr>
              <w:t>seabed</w:t>
            </w:r>
          </w:p>
        </w:tc>
        <w:tc>
          <w:tcPr>
            <w:tcW w:w="2872" w:type="dxa"/>
          </w:tcPr>
          <w:p w14:paraId="42AE2B22" w14:textId="77777777" w:rsidR="00A90799" w:rsidRPr="0071635D" w:rsidRDefault="00A90799" w:rsidP="00B97DE4">
            <w:pPr>
              <w:keepNext/>
              <w:widowControl w:val="0"/>
              <w:rPr>
                <w:sz w:val="20"/>
              </w:rPr>
            </w:pPr>
            <w:r>
              <w:rPr>
                <w:sz w:val="20"/>
              </w:rPr>
              <w:t>I</w:t>
            </w:r>
            <w:r w:rsidRPr="0071635D">
              <w:rPr>
                <w:sz w:val="20"/>
              </w:rPr>
              <w:t>ndigenous, practical, scientific</w:t>
            </w:r>
          </w:p>
        </w:tc>
        <w:tc>
          <w:tcPr>
            <w:tcW w:w="1988" w:type="dxa"/>
          </w:tcPr>
          <w:p w14:paraId="2EB9A13A" w14:textId="3EE156E6" w:rsidR="00A90799" w:rsidRPr="0071635D" w:rsidRDefault="00A90799" w:rsidP="00B97DE4">
            <w:pPr>
              <w:keepNext/>
              <w:widowControl w:val="0"/>
              <w:rPr>
                <w:sz w:val="20"/>
              </w:rPr>
            </w:pPr>
            <w:r>
              <w:rPr>
                <w:sz w:val="20"/>
              </w:rPr>
              <w:fldChar w:fldCharType="begin"/>
            </w:r>
            <w:r w:rsidR="00B97DE4">
              <w:rPr>
                <w:sz w:val="20"/>
              </w:rPr>
              <w:instrText xml:space="preserve"> ADDIN ZOTERO_ITEM CSL_CITATION {"citationID":"Aj8XI9IU","properties":{"formattedCitation":"(C. Hess and Ostrom 2007)","plainCitation":"(C. Hess and Ostrom 2007)","noteIndex":0},"citationItems":[{"id":17554,"uris":["http://zotero.org/groups/2225246/items/H9L973J9"],"uri":["http://zotero.org/groups/2225246/items/H9L973J9"],"itemData":{"id":17554,"type":"book","event-place":"Cambridge, Mass.","ISBN":"0-262-08357-4","language":"eng","note":"LCCN: ^^2006027385","publisher":"MIT Press","publisher-place":"Cambridge, Mass.","title":"Understanding knowledge as a commons : from theory to practice","editor":[{"family":"Hess","given":"Charlotte"},{"family":"Ostrom","given":"Elinor"}],"issued":{"date-parts":[["2007"]]}}}],"schema":"https://github.com/citation-style-language/schema/raw/master/csl-citation.json"} </w:instrText>
            </w:r>
            <w:r>
              <w:rPr>
                <w:sz w:val="20"/>
              </w:rPr>
              <w:fldChar w:fldCharType="separate"/>
            </w:r>
            <w:r w:rsidRPr="00BB2917">
              <w:rPr>
                <w:rFonts w:ascii="Calibri" w:hAnsi="Calibri" w:cs="Calibri"/>
                <w:sz w:val="20"/>
              </w:rPr>
              <w:t>(C. Hess and Ostrom 2007)</w:t>
            </w:r>
            <w:r>
              <w:rPr>
                <w:sz w:val="20"/>
              </w:rPr>
              <w:fldChar w:fldCharType="end"/>
            </w:r>
            <w:r>
              <w:rPr>
                <w:sz w:val="20"/>
              </w:rPr>
              <w:t xml:space="preserve">, </w:t>
            </w:r>
            <w:r>
              <w:rPr>
                <w:sz w:val="20"/>
              </w:rPr>
              <w:fldChar w:fldCharType="begin"/>
            </w:r>
            <w:r w:rsidR="00B97DE4">
              <w:rPr>
                <w:sz w:val="20"/>
              </w:rPr>
              <w:instrText xml:space="preserve"> ADDIN ZOTERO_ITEM CSL_CITATION {"citationID":"iKWbuh0q","properties":{"formattedCitation":"(C. Hess 2012)","plainCitation":"(C. Hess 2012)","noteIndex":0},"citationItems":[{"id":17650,"uris":["http://zotero.org/groups/2225246/items/UUXAWCB7"],"uri":["http://zotero.org/groups/2225246/items/UUXAWCB7"],"itemData":{"id":17650,"type":"webpage","genre":"Text","language":"en","title":"The Unfolding of the Knowledge Commons","URL":"https://www.ingentaconnect.com/content/stair/stair/2012/00000008/00000001/art00003","author":[{"family":"Hess","given":"Charlotte"}],"accessed":{"date-parts":[["2019",11,30]]},"issued":{"date-parts":[["2012",5]]}}}],"schema":"https://github.com/citation-style-language/schema/raw/master/csl-citation.json"} </w:instrText>
            </w:r>
            <w:r>
              <w:rPr>
                <w:sz w:val="20"/>
              </w:rPr>
              <w:fldChar w:fldCharType="separate"/>
            </w:r>
            <w:r w:rsidRPr="00BB2917">
              <w:rPr>
                <w:rFonts w:ascii="Calibri" w:hAnsi="Calibri" w:cs="Calibri"/>
                <w:sz w:val="20"/>
              </w:rPr>
              <w:t>(C. Hess 2012)</w:t>
            </w:r>
            <w:r>
              <w:rPr>
                <w:sz w:val="20"/>
              </w:rPr>
              <w:fldChar w:fldCharType="end"/>
            </w:r>
          </w:p>
        </w:tc>
      </w:tr>
    </w:tbl>
    <w:p w14:paraId="58DB9682" w14:textId="77777777" w:rsidR="00A90799" w:rsidRDefault="00A90799" w:rsidP="00E00589"/>
    <w:p w14:paraId="6B3CC581" w14:textId="77777777" w:rsidR="00A90799" w:rsidRDefault="00A90799" w:rsidP="007531BF"/>
    <w:p w14:paraId="0587828F" w14:textId="641DEDE8" w:rsidR="007531BF" w:rsidRDefault="00E00589" w:rsidP="007531BF">
      <w:r>
        <w:t>The resources that are most important in a given case will always depend on context, as suggested by</w:t>
      </w:r>
      <w:r w:rsidR="00D66EB1">
        <w:t xml:space="preserve"> </w:t>
      </w:r>
      <w:r w:rsidR="00234C3B">
        <w:t>C</w:t>
      </w:r>
      <w:r>
        <w:t xml:space="preserve">olumn </w:t>
      </w:r>
      <w:r w:rsidR="009872FF">
        <w:t>B</w:t>
      </w:r>
      <w:r>
        <w:t xml:space="preserve"> of Table</w:t>
      </w:r>
      <w:r w:rsidR="004F146C">
        <w:t xml:space="preserve"> 2</w:t>
      </w:r>
      <w:r w:rsidR="007E5D52">
        <w:t xml:space="preserve"> </w:t>
      </w:r>
      <w:r>
        <w:t xml:space="preserve">and the more general examples of </w:t>
      </w:r>
      <w:r w:rsidR="00234C3B">
        <w:t>C</w:t>
      </w:r>
      <w:r>
        <w:t xml:space="preserve">olumn </w:t>
      </w:r>
      <w:r w:rsidR="009872FF">
        <w:t>C</w:t>
      </w:r>
      <w:r>
        <w:t xml:space="preserve">.  But research suggests that the resources shown in </w:t>
      </w:r>
      <w:r w:rsidR="00D66EB1">
        <w:t xml:space="preserve">the </w:t>
      </w:r>
      <w:r w:rsidR="0034197C">
        <w:t>T</w:t>
      </w:r>
      <w:r w:rsidR="00D66EB1">
        <w:t xml:space="preserve">able </w:t>
      </w:r>
      <w:r>
        <w:t xml:space="preserve">can usefully be thought of as the fundamental determinants or state variables underlying the generation of peoples’ well-being in the Anthropocene System.  </w:t>
      </w:r>
      <w:r w:rsidR="007531BF">
        <w:t>A significant body of research has now accumulated exploring the character of each of the general resource categories listed in Table 2</w:t>
      </w:r>
      <w:r w:rsidR="00043077">
        <w:t xml:space="preserve">: what enhances them, what depletes them, </w:t>
      </w:r>
      <w:r w:rsidR="00D940FF">
        <w:t xml:space="preserve">how do they benefit </w:t>
      </w:r>
      <w:r w:rsidR="00043077">
        <w:t>society</w:t>
      </w:r>
      <w:r w:rsidR="007531BF">
        <w:t xml:space="preserve"> (see </w:t>
      </w:r>
      <w:r w:rsidR="00234C3B">
        <w:t>C</w:t>
      </w:r>
      <w:r w:rsidR="007531BF">
        <w:t xml:space="preserve">olumn </w:t>
      </w:r>
      <w:r w:rsidR="009872FF">
        <w:t>D</w:t>
      </w:r>
      <w:r w:rsidR="007531BF">
        <w:t>, “Reviews”).  Sustainability science should build on this progress</w:t>
      </w:r>
      <w:r w:rsidR="00FA2E84">
        <w:t xml:space="preserve">, moving beyond a preoccupation with single resources </w:t>
      </w:r>
      <w:r w:rsidR="007531BF">
        <w:t>and aim</w:t>
      </w:r>
      <w:r w:rsidR="00FA2E84">
        <w:t>ing</w:t>
      </w:r>
      <w:r w:rsidR="007531BF">
        <w:t xml:space="preserve"> to </w:t>
      </w:r>
      <w:r w:rsidR="00354231">
        <w:t xml:space="preserve">assess the potential contributions to sustainability of </w:t>
      </w:r>
      <w:r w:rsidR="00FB257C">
        <w:t xml:space="preserve">each </w:t>
      </w:r>
      <w:r w:rsidR="007531BF">
        <w:t xml:space="preserve">of the basic </w:t>
      </w:r>
      <w:proofErr w:type="gramStart"/>
      <w:r w:rsidR="007531BF">
        <w:t>resources</w:t>
      </w:r>
      <w:proofErr w:type="gramEnd"/>
      <w:r w:rsidR="007531BF">
        <w:t xml:space="preserve"> categories </w:t>
      </w:r>
      <w:r w:rsidR="00FB257C">
        <w:t xml:space="preserve">summarized in </w:t>
      </w:r>
      <w:r w:rsidR="007531BF">
        <w:t>Table 2.</w:t>
      </w:r>
    </w:p>
    <w:p w14:paraId="19E6CF37" w14:textId="215A04FF" w:rsidR="00AC0269" w:rsidRDefault="00AC0269" w:rsidP="0080400E"/>
    <w:p w14:paraId="60C1AA89" w14:textId="23E446CF" w:rsidR="00E519CA" w:rsidRDefault="00EC752B" w:rsidP="00B401A8">
      <w:pPr>
        <w:pStyle w:val="Heading2"/>
      </w:pPr>
      <w:bookmarkStart w:id="544" w:name="_Toc30964814"/>
      <w:r>
        <w:lastRenderedPageBreak/>
        <w:t>Inclusive wealth</w:t>
      </w:r>
      <w:r w:rsidR="00C12C0C">
        <w:t xml:space="preserve"> theory</w:t>
      </w:r>
      <w:r w:rsidR="00884F1B">
        <w:t>: Key features and initial applicati</w:t>
      </w:r>
      <w:r w:rsidR="000372BD">
        <w:t>o</w:t>
      </w:r>
      <w:r w:rsidR="00884F1B">
        <w:t>ns</w:t>
      </w:r>
      <w:bookmarkEnd w:id="544"/>
    </w:p>
    <w:p w14:paraId="05E880A7" w14:textId="0A6F74D7" w:rsidR="00F025C4" w:rsidRDefault="00F025C4" w:rsidP="00E519C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Inclusive wealth theory has buil</w:t>
      </w:r>
      <w:r w:rsidR="00C12C0C">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upon the foundational research findings note above to create </w:t>
      </w:r>
      <w:r w:rsidR="00E4551C">
        <w:rPr>
          <w:rFonts w:ascii="Times New Roman" w:eastAsia="Times New Roman" w:hAnsi="Times New Roman" w:cs="Times New Roman"/>
          <w:sz w:val="24"/>
          <w:szCs w:val="24"/>
        </w:rPr>
        <w:t xml:space="preserve">a rationale for the following proposition:  </w:t>
      </w:r>
    </w:p>
    <w:p w14:paraId="14D6E91F" w14:textId="75C44743" w:rsidR="00E4551C" w:rsidRDefault="00E4551C" w:rsidP="00E519CA">
      <w:pPr>
        <w:pStyle w:val="ListParagraph"/>
        <w:ind w:left="0"/>
        <w:rPr>
          <w:rFonts w:ascii="Times New Roman" w:eastAsia="Times New Roman" w:hAnsi="Times New Roman" w:cs="Times New Roman"/>
          <w:sz w:val="24"/>
          <w:szCs w:val="24"/>
        </w:rPr>
      </w:pPr>
    </w:p>
    <w:p w14:paraId="0142A0BF" w14:textId="31EE0372" w:rsidR="00E4551C" w:rsidRPr="00BE7F57" w:rsidRDefault="00E4551C" w:rsidP="00E4551C">
      <w:pPr>
        <w:pStyle w:val="ListParagraph"/>
        <w:ind w:left="0"/>
        <w:rPr>
          <w:rFonts w:ascii="Times New Roman" w:eastAsia="Times New Roman" w:hAnsi="Times New Roman" w:cs="Times New Roman"/>
          <w:i/>
          <w:sz w:val="24"/>
          <w:szCs w:val="24"/>
        </w:rPr>
      </w:pPr>
      <w:r w:rsidRPr="00BE7F57">
        <w:rPr>
          <w:rFonts w:ascii="Times New Roman" w:eastAsia="Times New Roman" w:hAnsi="Times New Roman" w:cs="Times New Roman"/>
          <w:i/>
          <w:sz w:val="24"/>
          <w:szCs w:val="24"/>
        </w:rPr>
        <w:t>For a development trajectory to be sustainable, a necessary condition is that that it conserve inclusive wealth</w:t>
      </w:r>
      <w:r w:rsidR="00944D43">
        <w:rPr>
          <w:rFonts w:ascii="Times New Roman" w:eastAsia="Times New Roman" w:hAnsi="Times New Roman" w:cs="Times New Roman"/>
          <w:i/>
          <w:sz w:val="24"/>
          <w:szCs w:val="24"/>
        </w:rPr>
        <w:t xml:space="preserve">, defined as </w:t>
      </w:r>
      <w:r w:rsidRPr="00BE7F57">
        <w:rPr>
          <w:rFonts w:ascii="Times New Roman" w:eastAsia="Times New Roman" w:hAnsi="Times New Roman" w:cs="Times New Roman"/>
          <w:i/>
          <w:sz w:val="24"/>
          <w:szCs w:val="24"/>
        </w:rPr>
        <w:t xml:space="preserve">the per capita social value, adjusted for distribution, of the full array of resource stocks that constitute the productive base of the Anthropocene System.   </w:t>
      </w:r>
    </w:p>
    <w:p w14:paraId="05EEBB52" w14:textId="77777777" w:rsidR="00E4551C" w:rsidRDefault="00E4551C" w:rsidP="00E519CA">
      <w:pPr>
        <w:pStyle w:val="ListParagraph"/>
        <w:ind w:left="0"/>
        <w:rPr>
          <w:rFonts w:ascii="Times New Roman" w:eastAsia="Times New Roman" w:hAnsi="Times New Roman" w:cs="Times New Roman"/>
          <w:sz w:val="24"/>
          <w:szCs w:val="24"/>
        </w:rPr>
      </w:pPr>
    </w:p>
    <w:p w14:paraId="77D5D0BC" w14:textId="29FCB1DC" w:rsidR="00E519CA" w:rsidRPr="00BE7F57" w:rsidRDefault="00E519CA" w:rsidP="00E519CA">
      <w:pPr>
        <w:pStyle w:val="ListParagraph"/>
        <w:ind w:left="0"/>
        <w:rPr>
          <w:rFonts w:ascii="Times New Roman" w:eastAsia="Times New Roman" w:hAnsi="Times New Roman" w:cs="Times New Roman"/>
          <w:sz w:val="24"/>
          <w:szCs w:val="24"/>
        </w:rPr>
      </w:pPr>
      <w:r w:rsidRPr="00BE7F57">
        <w:rPr>
          <w:rFonts w:ascii="Times New Roman" w:eastAsia="Times New Roman" w:hAnsi="Times New Roman" w:cs="Times New Roman"/>
          <w:sz w:val="24"/>
          <w:szCs w:val="24"/>
        </w:rPr>
        <w:t xml:space="preserve">The full </w:t>
      </w:r>
      <w:r w:rsidR="000372BD">
        <w:rPr>
          <w:rFonts w:ascii="Times New Roman" w:eastAsia="Times New Roman" w:hAnsi="Times New Roman" w:cs="Times New Roman"/>
          <w:sz w:val="24"/>
          <w:szCs w:val="24"/>
        </w:rPr>
        <w:t xml:space="preserve">elaboration of </w:t>
      </w:r>
      <w:r w:rsidR="00944D43">
        <w:rPr>
          <w:rFonts w:ascii="Times New Roman" w:eastAsia="Times New Roman" w:hAnsi="Times New Roman" w:cs="Times New Roman"/>
          <w:sz w:val="24"/>
          <w:szCs w:val="24"/>
        </w:rPr>
        <w:t xml:space="preserve">the argument behind this proposition </w:t>
      </w:r>
      <w:r w:rsidRPr="00BE7F57">
        <w:rPr>
          <w:rFonts w:ascii="Times New Roman" w:eastAsia="Times New Roman" w:hAnsi="Times New Roman" w:cs="Times New Roman"/>
          <w:sz w:val="24"/>
          <w:szCs w:val="24"/>
        </w:rPr>
        <w:t xml:space="preserve">is subtle and merits </w:t>
      </w:r>
      <w:r w:rsidR="00824AE0">
        <w:rPr>
          <w:rFonts w:ascii="Times New Roman" w:eastAsia="Times New Roman" w:hAnsi="Times New Roman" w:cs="Times New Roman"/>
          <w:sz w:val="24"/>
          <w:szCs w:val="24"/>
        </w:rPr>
        <w:t xml:space="preserve">more </w:t>
      </w:r>
      <w:r w:rsidRPr="00BE7F57">
        <w:rPr>
          <w:rFonts w:ascii="Times New Roman" w:eastAsia="Times New Roman" w:hAnsi="Times New Roman" w:cs="Times New Roman"/>
          <w:sz w:val="24"/>
          <w:szCs w:val="24"/>
        </w:rPr>
        <w:t xml:space="preserve">attention than we can provide here.  Several recent reviews provide the details </w:t>
      </w:r>
      <w:r w:rsidRPr="00BE7F57">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{"citationID":"ahh0qdfrpu","properties":{"formattedCitation":"(P. Dasgupta 2014)","plainCitation":"(P. Dasgupta 2014)","noteIndex":0},"citationItems":[{"id":13574,"uris":["http://zotero.org/groups/2225246/items/SCBNWIH5"],"uri":["http://zotero.org/groups/2225246/items/SCBNWIH5"],"itemData":{"id":13574,"type":"article-journal","abstract":"In this article, I review—and to an extent further develop—a normative theory that offers a unified language for both sustainability and policy analyses. The theory shows that by economic growth we should mean growth in wealth, which is the social worth of an economy’s entire stock of capital assets, not growth in GDP or improvements in the many ad hoc indicators of human development that have been proposed in recent years. Concurrently, the theory shows that by poverty we should mean a low level of wealth, not income, and that the distribution of well-being ought to be judged in terms of the distribution of wealth, not income or education or the many indicators that are currently in use. I show that the concept of wealth invites us to extend the notion of assets and the idea of investment well beyond conventional usage. This perspective has radical implications for the way that national accounts are prepared and interpreted. I then sketch a recent publication that has put the theory to work by studying the composition of wealth accumulation in contemporary India.","container-title":"Annual Review of Resource Economics","DOI":"10.1146/annurev-resource-100913-012358","ISSN":"1941-1340","issue":"1","journalAbbreviation":"Annu. Rev. Resour. Econ.","page":"17-31","source":"www-annualreviews-org.ezp-prod1.hul.harvard.edu (Atypon)","title":"Measuring the Wealth of Nations","volume":"6","author":[{"family":"Dasgupta","given":"Partha"}],"issued":{"date-parts":[["2014"]]}}}],"schema":"https://github.com/citation-style-language/schema/raw/master/csl-citation.json"} </w:instrText>
      </w:r>
      <w:r w:rsidRPr="00BE7F57">
        <w:rPr>
          <w:rFonts w:ascii="Times New Roman" w:eastAsia="Times New Roman" w:hAnsi="Times New Roman" w:cs="Times New Roman"/>
          <w:sz w:val="24"/>
          <w:szCs w:val="24"/>
        </w:rPr>
        <w:fldChar w:fldCharType="separate"/>
      </w:r>
      <w:r w:rsidR="0027518B" w:rsidRPr="0027518B">
        <w:rPr>
          <w:rFonts w:ascii="Times New Roman" w:hAnsi="Times New Roman" w:cs="Times New Roman"/>
          <w:sz w:val="24"/>
        </w:rPr>
        <w:t>(P. Dasgupta 2014)</w:t>
      </w:r>
      <w:r w:rsidRPr="00BE7F57">
        <w:rPr>
          <w:rFonts w:ascii="Times New Roman" w:eastAsia="Times New Roman" w:hAnsi="Times New Roman" w:cs="Times New Roman"/>
          <w:sz w:val="24"/>
          <w:szCs w:val="24"/>
        </w:rPr>
        <w:fldChar w:fldCharType="end"/>
      </w:r>
      <w:r w:rsidRPr="00BE7F57">
        <w:rPr>
          <w:rFonts w:ascii="Times New Roman" w:eastAsia="Times New Roman" w:hAnsi="Times New Roman" w:cs="Times New Roman"/>
          <w:sz w:val="24"/>
          <w:szCs w:val="24"/>
        </w:rPr>
        <w:t xml:space="preserve"> </w:t>
      </w:r>
      <w:r w:rsidRPr="00BE7F57">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{"citationID":"a1h1jfteqm3","properties":{"formattedCitation":"(Polasky et al. 2015)","plainCitation":"(Polasky et al. 2015)","noteIndex":0},"citationItems":[{"id":11742,"uris":["http://zotero.org/groups/2225246/items/WJN3EUZA"],"uri":["http://zotero.org/groups/2225246/items/WJN3EUZA"],"itemData":{"id":11742,"type":"article-journal","abstract":"Inclusive wealth is a measure designed to address whether society is on a sustainable development trajectory. Inclusive wealth is defined as the aggregate value of all capital assets. Increases in inclusive wealth indicate an improved productive base capable of supporting a higher standard of living in the future. To be truly inclusive, measures of inclusive wealth must include the value of all forms of capital that contribute to human well-being: human capital, manufactured capital, natural capital, and social capital. Sustainability concerns have increased attention on the ways of measuring the value of natural capital. We review various attempts to measure natural capital and to incorporate these into inclusive wealth including estimates using national wealth accounts and integrated ecological and economic models used to estimate ecosystem services. Empirically measuring the value of various types of capital in terms of a common metric is hugely challenging, and no current attempt to date can be said to be fully inclusive. Despite the empirical challenges, inclusive wealth provides a clear, coherent, and systematic framework for addressing sustainable development. Combining measures of semi-inclusive wealth that capture forms of capital that can be relatively easily measured in monetary terms with a set of biophysical metrics capturing important aspects of natural capital that are difficult to measure in monetary terms may provide a good set of signals of whether society is proceeding along a sustainable development trajectory.","container-title":"Annual Review of Environment and Resources","DOI":"10.1146/annurev-environ-101813-013253","ISSN":"1543-5938","issue":"1","journalAbbreviation":"Annu. Rev. Environ. Resour.","page":"445-466","source":"www-annualreviews-org.ezp-prod1.hul.harvard.edu (Atypon)","title":"Inclusive Wealth as a Metric of Sustainable Development","volume":"40","author":[{"family":"Polasky","given":"Stephen"},{"family":"Bryant","given":"Benjamin"},{"family":"Hawthorne","given":"Peter"},{"family":"Johnson","given":"Justin"},{"family":"Keeler","given":"Bonnie"},{"family":"Pennington","given":"Derric"}],"issued":{"date-parts":[["2015",11,4]]}}}],"schema":"https://github.com/citation-style-language/schema/raw/master/csl-citation.json"} </w:instrText>
      </w:r>
      <w:r w:rsidRPr="00BE7F57">
        <w:rPr>
          <w:rFonts w:ascii="Times New Roman" w:eastAsia="Times New Roman" w:hAnsi="Times New Roman" w:cs="Times New Roman"/>
          <w:sz w:val="24"/>
          <w:szCs w:val="24"/>
        </w:rPr>
        <w:fldChar w:fldCharType="separate"/>
      </w:r>
      <w:r w:rsidRPr="00BE7F57">
        <w:rPr>
          <w:rFonts w:ascii="Times New Roman" w:eastAsia="Times New Roman" w:hAnsi="Times New Roman" w:cs="Times New Roman"/>
          <w:sz w:val="24"/>
          <w:szCs w:val="24"/>
        </w:rPr>
        <w:t>(Polasky et al. 2015)</w:t>
      </w:r>
      <w:r w:rsidRPr="00BE7F57">
        <w:rPr>
          <w:rFonts w:ascii="Times New Roman" w:eastAsia="Times New Roman" w:hAnsi="Times New Roman" w:cs="Times New Roman"/>
          <w:sz w:val="24"/>
          <w:szCs w:val="24"/>
        </w:rPr>
        <w:fldChar w:fldCharType="end"/>
      </w:r>
      <w:r w:rsidRPr="00BE7F57">
        <w:rPr>
          <w:rFonts w:ascii="Times New Roman" w:eastAsia="Times New Roman" w:hAnsi="Times New Roman" w:cs="Times New Roman"/>
          <w:sz w:val="24"/>
          <w:szCs w:val="24"/>
        </w:rPr>
        <w:t xml:space="preserve"> </w:t>
      </w:r>
      <w:r w:rsidRPr="00BE7F57">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{"citationID":"a1euns880ae","properties":{"formattedCitation":"(Irwin, Gopalakrishnan, and Randall 2016)","plainCitation":"(Irwin, Gopalakrishnan, and Randall 2016)","noteIndex":0},"citationItems":[{"id":13793,"uris":["http://zotero.org/groups/2225246/items/GHT8MNW9"],"uri":["http://zotero.org/groups/2225246/items/GHT8MNW9"],"itemData":{"id":13793,"type":"article-journal","abstract":"Growing concerns over climate change and the potential for large damages due to nonlinear processes underscore the need for a meaningful sustainability assessment of an economy. Economists have developed rigorous approaches to conceptualizing sustainability based on the paradigm of weak sustainability, which relies on extensive substitution among reproducible capital, renewable resources, and exhaustible natural resources. In contrast, strong sustainability emphasizes physical limits to this substitution and the importance of maintaining the resilience of normally functioning biophysical processes. Recent progress in resource and environmental economics has demonstrated the feasibility of incorporating strong sustainability features, including tipping points, uncertainties, and resilience, to assess efficiency and optimal policies. Given that weak sustainability and intertemporal efficiency share a welfare theoretic foundation, we ask: To what extent can these approaches be applied to evaluate sustainability? We highlight recent work on assessing sustainability in imperfect economies and dynamic models of intertemporal welfare that embed strong sustainability features.","container-title":"Annual Review of Resource Economics","DOI":"10.1146/annurev-resource-100815-095351","ISSN":"1941-1340","issue":"1","journalAbbreviation":"Annu. Rev. Resour. Econ.","page":"77-98","source":"www-annualreviews-org.ezp-prod1.hul.harvard.edu (Atypon)","title":"Welfare, Wealth, and Sustainability","volume":"8","author":[{"family":"Irwin","given":"Elena G."},{"family":"Gopalakrishnan","given":"Sathya"},{"family":"Randall","given":"Alan"}],"issued":{"date-parts":[["2016",10,5]]}}}],"schema":"https://github.com/citation-style-language/schema/raw/master/csl-citation.json"} </w:instrText>
      </w:r>
      <w:r w:rsidRPr="00BE7F57">
        <w:rPr>
          <w:rFonts w:ascii="Times New Roman" w:eastAsia="Times New Roman" w:hAnsi="Times New Roman" w:cs="Times New Roman"/>
          <w:sz w:val="24"/>
          <w:szCs w:val="24"/>
        </w:rPr>
        <w:fldChar w:fldCharType="separate"/>
      </w:r>
      <w:r w:rsidRPr="00BE7F57">
        <w:rPr>
          <w:rFonts w:ascii="Times New Roman" w:eastAsia="Times New Roman" w:hAnsi="Times New Roman" w:cs="Times New Roman"/>
          <w:sz w:val="24"/>
          <w:szCs w:val="24"/>
        </w:rPr>
        <w:t>(Irwin, Gopalakrishnan, and Randall 2016)</w:t>
      </w:r>
      <w:r w:rsidRPr="00BE7F57">
        <w:rPr>
          <w:rFonts w:ascii="Times New Roman" w:eastAsia="Times New Roman" w:hAnsi="Times New Roman" w:cs="Times New Roman"/>
          <w:sz w:val="24"/>
          <w:szCs w:val="24"/>
        </w:rPr>
        <w:fldChar w:fldCharType="end"/>
      </w:r>
      <w:r w:rsidRPr="00BE7F57">
        <w:rPr>
          <w:rFonts w:ascii="Times New Roman" w:eastAsia="Times New Roman" w:hAnsi="Times New Roman" w:cs="Times New Roman"/>
          <w:sz w:val="24"/>
          <w:szCs w:val="24"/>
        </w:rPr>
        <w:t xml:space="preserve"> </w:t>
      </w:r>
      <w:r w:rsidRPr="00BE7F57">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{"citationID":"a2nc3fp6ljr","properties":{"formattedCitation":"(Siddiqi and Collins 2017)","plainCitation":"(Siddiqi and Collins 2017)","noteIndex":0},"citationItems":[{"id":16088,"uris":["http://zotero.org/groups/2225246/items/V9BREQKH"],"uri":["http://zotero.org/groups/2225246/items/V9BREQKH"],"itemData":{"id":16088,"type":"article-journal","abstract":"Sociotechnical systems – for example, telecommunication networks, electric grids, large-scale manufacturing systems – are interacting ensembles of engineered artifacts embedded in society, linked with economies, and connected with ecology. Such systems have been analyzed through the lenses of sustainability (largely along the dimensions of environmental protection and affordability), carrying influence in the literatures of technology innovation, product design, infrastructure planning, and service delivery. Sustainability concerns along the environmental and financial dimensions have motivated focus on waste and emissions reduction, new technology development, and greening of industrial ecosystems. The concept of inclusive development, however, has not yet permeated the research or conceptualization of sociotechnical systems. Two streams of on-going work in inclusive innovation and in inclusive wealth analysis offer meaningful avenues for future connections. We discuss how the literature on sociotechnical systems and their constituent elements of engineered products and processes has evolved on the topic of sustainability, how the emerging concept of inclusive innovation bridges dimensions of environment and social inclusivity, and how inclusive wealth may inform system-level planning and analysis of sociotechnical systems moving forward.","collection-title":"Sustainability science","container-title":"Current Opinion in Environmental Sustainability","DOI":"10.1016/j.cosust.2017.01.006","ISSN":"1877-3435","journalAbbreviation":"Current Opinion in Environmental Sustainability","page":"7-13","source":"ScienceDirect","title":"Sociotechnical systems and sustainability: current and future perspectives for inclusive development","title-short":"Sociotechnical systems and sustainability","volume":"24","author":[{"family":"Siddiqi","given":"Afreen"},{"family":"Collins","given":"Ross D"}],"issued":{"date-parts":[["2017",2,1]]}}}],"schema":"https://github.com/citation-style-language/schema/raw/master/csl-citation.json"} </w:instrText>
      </w:r>
      <w:r w:rsidRPr="00BE7F57">
        <w:rPr>
          <w:rFonts w:ascii="Times New Roman" w:eastAsia="Times New Roman" w:hAnsi="Times New Roman" w:cs="Times New Roman"/>
          <w:sz w:val="24"/>
          <w:szCs w:val="24"/>
        </w:rPr>
        <w:fldChar w:fldCharType="separate"/>
      </w:r>
      <w:r w:rsidRPr="00BE7F57">
        <w:rPr>
          <w:rFonts w:ascii="Times New Roman" w:eastAsia="Times New Roman" w:hAnsi="Times New Roman" w:cs="Times New Roman"/>
          <w:sz w:val="24"/>
          <w:szCs w:val="24"/>
        </w:rPr>
        <w:t>(Siddiqi and Collins 2017)</w:t>
      </w:r>
      <w:r w:rsidRPr="00BE7F57">
        <w:rPr>
          <w:rFonts w:ascii="Times New Roman" w:eastAsia="Times New Roman" w:hAnsi="Times New Roman" w:cs="Times New Roman"/>
          <w:sz w:val="24"/>
          <w:szCs w:val="24"/>
        </w:rPr>
        <w:fldChar w:fldCharType="end"/>
      </w:r>
      <w:r w:rsidRPr="00BE7F57">
        <w:rPr>
          <w:rFonts w:ascii="Times New Roman" w:eastAsia="Times New Roman" w:hAnsi="Times New Roman" w:cs="Times New Roman"/>
          <w:sz w:val="24"/>
          <w:szCs w:val="24"/>
        </w:rPr>
        <w:t xml:space="preserve">. </w:t>
      </w:r>
      <w:r w:rsidR="00935387">
        <w:rPr>
          <w:rFonts w:ascii="Times New Roman" w:eastAsia="Times New Roman" w:hAnsi="Times New Roman" w:cs="Times New Roman"/>
          <w:sz w:val="24"/>
          <w:szCs w:val="24"/>
        </w:rPr>
        <w:t xml:space="preserve"> </w:t>
      </w:r>
      <w:r w:rsidRPr="00BE7F57">
        <w:rPr>
          <w:rFonts w:ascii="Times New Roman" w:eastAsia="Times New Roman" w:hAnsi="Times New Roman" w:cs="Times New Roman"/>
          <w:sz w:val="24"/>
          <w:szCs w:val="24"/>
        </w:rPr>
        <w:t>Important features of inclusive wealth that are addressed in those reviews include the following:</w:t>
      </w:r>
    </w:p>
    <w:p w14:paraId="60B5B59B" w14:textId="6C890549" w:rsidR="00E519CA" w:rsidRPr="00BE7F57" w:rsidRDefault="00E519CA" w:rsidP="00E519CA">
      <w:pPr>
        <w:pStyle w:val="ListParagraph"/>
        <w:numPr>
          <w:ilvl w:val="0"/>
          <w:numId w:val="14"/>
        </w:numPr>
        <w:rPr>
          <w:rFonts w:ascii="Times New Roman" w:eastAsia="Times New Roman" w:hAnsi="Times New Roman" w:cs="Times New Roman"/>
          <w:sz w:val="24"/>
          <w:szCs w:val="24"/>
        </w:rPr>
      </w:pPr>
      <w:r w:rsidRPr="00BE7F57">
        <w:rPr>
          <w:rFonts w:ascii="Times New Roman" w:eastAsia="Times New Roman" w:hAnsi="Times New Roman" w:cs="Times New Roman"/>
          <w:sz w:val="24"/>
          <w:szCs w:val="24"/>
        </w:rPr>
        <w:t xml:space="preserve">“Well-being” of people is </w:t>
      </w:r>
      <w:r w:rsidR="00C96F23">
        <w:rPr>
          <w:rFonts w:ascii="Times New Roman" w:eastAsia="Times New Roman" w:hAnsi="Times New Roman" w:cs="Times New Roman"/>
          <w:sz w:val="24"/>
          <w:szCs w:val="24"/>
        </w:rPr>
        <w:t xml:space="preserve">a central </w:t>
      </w:r>
      <w:r w:rsidRPr="00BE7F57">
        <w:rPr>
          <w:rFonts w:ascii="Times New Roman" w:eastAsia="Times New Roman" w:hAnsi="Times New Roman" w:cs="Times New Roman"/>
          <w:sz w:val="24"/>
          <w:szCs w:val="24"/>
        </w:rPr>
        <w:t xml:space="preserve">goal or end objective of sustainable development.  It has multiple constituents, the importance of which will vary across people and generations. </w:t>
      </w:r>
      <w:r w:rsidR="008A161A">
        <w:rPr>
          <w:rFonts w:ascii="Times New Roman" w:eastAsia="Times New Roman" w:hAnsi="Times New Roman" w:cs="Times New Roman"/>
          <w:sz w:val="24"/>
          <w:szCs w:val="24"/>
        </w:rPr>
        <w:t xml:space="preserve"> Measuring well-being directly is highly problematical.   But under a plausible range of conditions, well-being is tracked by wealth.</w:t>
      </w:r>
    </w:p>
    <w:p w14:paraId="3604D825" w14:textId="1EC314A9" w:rsidR="00E519CA" w:rsidRPr="00BE7F57" w:rsidRDefault="00E519CA" w:rsidP="00E519CA">
      <w:pPr>
        <w:pStyle w:val="ListParagraph"/>
        <w:numPr>
          <w:ilvl w:val="0"/>
          <w:numId w:val="11"/>
        </w:numPr>
        <w:ind w:left="360"/>
        <w:rPr>
          <w:rFonts w:ascii="Times New Roman" w:eastAsia="Times New Roman" w:hAnsi="Times New Roman" w:cs="Times New Roman"/>
          <w:sz w:val="24"/>
          <w:szCs w:val="24"/>
        </w:rPr>
      </w:pPr>
      <w:r w:rsidRPr="00BE7F57">
        <w:rPr>
          <w:rFonts w:ascii="Times New Roman" w:eastAsia="Times New Roman" w:hAnsi="Times New Roman" w:cs="Times New Roman"/>
          <w:sz w:val="24"/>
          <w:szCs w:val="24"/>
        </w:rPr>
        <w:t xml:space="preserve">“Wealth” is a means to the end of </w:t>
      </w:r>
      <w:r w:rsidR="00C96F23">
        <w:rPr>
          <w:rFonts w:ascii="Times New Roman" w:eastAsia="Times New Roman" w:hAnsi="Times New Roman" w:cs="Times New Roman"/>
          <w:sz w:val="24"/>
          <w:szCs w:val="24"/>
        </w:rPr>
        <w:t xml:space="preserve">creating </w:t>
      </w:r>
      <w:r w:rsidRPr="00BE7F57">
        <w:rPr>
          <w:rFonts w:ascii="Times New Roman" w:eastAsia="Times New Roman" w:hAnsi="Times New Roman" w:cs="Times New Roman"/>
          <w:sz w:val="24"/>
          <w:szCs w:val="24"/>
        </w:rPr>
        <w:t>social well-being.  It</w:t>
      </w:r>
      <w:r w:rsidR="00E26DF2">
        <w:rPr>
          <w:rFonts w:ascii="Times New Roman" w:eastAsia="Times New Roman" w:hAnsi="Times New Roman" w:cs="Times New Roman"/>
          <w:sz w:val="24"/>
          <w:szCs w:val="24"/>
        </w:rPr>
        <w:t xml:space="preserve"> consists of resources</w:t>
      </w:r>
      <w:r w:rsidRPr="00BE7F57">
        <w:rPr>
          <w:rFonts w:ascii="Times New Roman" w:eastAsia="Times New Roman" w:hAnsi="Times New Roman" w:cs="Times New Roman"/>
          <w:sz w:val="24"/>
          <w:szCs w:val="24"/>
        </w:rPr>
        <w:t xml:space="preserve">, </w:t>
      </w:r>
      <w:r w:rsidR="00E26DF2">
        <w:rPr>
          <w:rFonts w:ascii="Times New Roman" w:eastAsia="Times New Roman" w:hAnsi="Times New Roman" w:cs="Times New Roman"/>
          <w:sz w:val="24"/>
          <w:szCs w:val="24"/>
        </w:rPr>
        <w:t xml:space="preserve">both </w:t>
      </w:r>
      <w:r w:rsidRPr="00BE7F57">
        <w:rPr>
          <w:rFonts w:ascii="Times New Roman" w:eastAsia="Times New Roman" w:hAnsi="Times New Roman" w:cs="Times New Roman"/>
          <w:sz w:val="24"/>
          <w:szCs w:val="24"/>
        </w:rPr>
        <w:t xml:space="preserve">natural and anthropogenic, that together constitute determinants of well-being.   Wealth is not the total amount of resource.  Nor is it their monetary value.  Rather it is the </w:t>
      </w:r>
      <w:r w:rsidR="00AC215A">
        <w:rPr>
          <w:rFonts w:ascii="Times New Roman" w:eastAsia="Times New Roman" w:hAnsi="Times New Roman" w:cs="Times New Roman"/>
          <w:sz w:val="24"/>
          <w:szCs w:val="24"/>
        </w:rPr>
        <w:t xml:space="preserve">estimated </w:t>
      </w:r>
      <w:r w:rsidRPr="00BE7F57">
        <w:rPr>
          <w:rFonts w:ascii="Times New Roman" w:eastAsia="Times New Roman" w:hAnsi="Times New Roman" w:cs="Times New Roman"/>
          <w:sz w:val="24"/>
          <w:szCs w:val="24"/>
        </w:rPr>
        <w:t>social value of those resources</w:t>
      </w:r>
      <w:r w:rsidR="00AC215A">
        <w:rPr>
          <w:rFonts w:ascii="Times New Roman" w:eastAsia="Times New Roman" w:hAnsi="Times New Roman" w:cs="Times New Roman"/>
          <w:sz w:val="24"/>
          <w:szCs w:val="24"/>
        </w:rPr>
        <w:t xml:space="preserve">, i.e. what they can contribute as </w:t>
      </w:r>
      <w:r w:rsidRPr="00BE7F57">
        <w:rPr>
          <w:rFonts w:ascii="Times New Roman" w:eastAsia="Times New Roman" w:hAnsi="Times New Roman" w:cs="Times New Roman"/>
          <w:sz w:val="24"/>
          <w:szCs w:val="24"/>
        </w:rPr>
        <w:t xml:space="preserve">means for the creation of well-being.   </w:t>
      </w:r>
    </w:p>
    <w:p w14:paraId="72E4DF4D" w14:textId="6AA167FB" w:rsidR="00E519CA" w:rsidRPr="00BE7F57" w:rsidRDefault="00E519CA" w:rsidP="00E519CA">
      <w:pPr>
        <w:pStyle w:val="ListParagraph"/>
        <w:numPr>
          <w:ilvl w:val="0"/>
          <w:numId w:val="11"/>
        </w:numPr>
        <w:ind w:left="360"/>
        <w:rPr>
          <w:rFonts w:ascii="Times New Roman" w:eastAsia="Times New Roman" w:hAnsi="Times New Roman" w:cs="Times New Roman"/>
          <w:sz w:val="24"/>
          <w:szCs w:val="24"/>
        </w:rPr>
      </w:pPr>
      <w:r w:rsidRPr="00BE7F57">
        <w:rPr>
          <w:rFonts w:ascii="Times New Roman" w:eastAsia="Times New Roman" w:hAnsi="Times New Roman" w:cs="Times New Roman"/>
          <w:sz w:val="24"/>
          <w:szCs w:val="24"/>
        </w:rPr>
        <w:t xml:space="preserve">The social value of resource stocks to particular social actors depends on their goals for sustainability, in particular how they define what well-being means for them; </w:t>
      </w:r>
    </w:p>
    <w:p w14:paraId="51578156" w14:textId="38FF121E" w:rsidR="00E519CA" w:rsidRPr="00BE7F57" w:rsidRDefault="000B07D9" w:rsidP="00E519CA">
      <w:pPr>
        <w:pStyle w:val="ListParagraph"/>
        <w:numPr>
          <w:ilvl w:val="0"/>
          <w:numId w:val="11"/>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519CA" w:rsidRPr="00BE7F57">
        <w:rPr>
          <w:rFonts w:ascii="Times New Roman" w:eastAsia="Times New Roman" w:hAnsi="Times New Roman" w:cs="Times New Roman"/>
          <w:sz w:val="24"/>
          <w:szCs w:val="24"/>
        </w:rPr>
        <w:t>Inclusive</w:t>
      </w:r>
      <w:r>
        <w:rPr>
          <w:rFonts w:ascii="Times New Roman" w:eastAsia="Times New Roman" w:hAnsi="Times New Roman" w:cs="Times New Roman"/>
          <w:sz w:val="24"/>
          <w:szCs w:val="24"/>
        </w:rPr>
        <w:t>”</w:t>
      </w:r>
      <w:r w:rsidR="00E519CA" w:rsidRPr="00BE7F57">
        <w:rPr>
          <w:rFonts w:ascii="Times New Roman" w:eastAsia="Times New Roman" w:hAnsi="Times New Roman" w:cs="Times New Roman"/>
          <w:sz w:val="24"/>
          <w:szCs w:val="24"/>
        </w:rPr>
        <w:t xml:space="preserve"> means everyone’s: not just aggregate quantities of resources, but actual access by relevant actors to those resources </w:t>
      </w:r>
      <w:r w:rsidR="00FF257B">
        <w:rPr>
          <w:rFonts w:ascii="Times New Roman" w:eastAsia="Times New Roman" w:hAnsi="Times New Roman" w:cs="Times New Roman"/>
          <w:sz w:val="24"/>
          <w:szCs w:val="24"/>
        </w:rPr>
        <w:t>(</w:t>
      </w:r>
      <w:r w:rsidR="00E519CA" w:rsidRPr="00BE7F57">
        <w:rPr>
          <w:rFonts w:ascii="Times New Roman" w:eastAsia="Times New Roman" w:hAnsi="Times New Roman" w:cs="Times New Roman"/>
          <w:sz w:val="24"/>
          <w:szCs w:val="24"/>
        </w:rPr>
        <w:t>or the goods and services they produce</w:t>
      </w:r>
      <w:r w:rsidR="00FF257B">
        <w:rPr>
          <w:rFonts w:ascii="Times New Roman" w:eastAsia="Times New Roman" w:hAnsi="Times New Roman" w:cs="Times New Roman"/>
          <w:sz w:val="24"/>
          <w:szCs w:val="24"/>
        </w:rPr>
        <w:t>)</w:t>
      </w:r>
      <w:r w:rsidR="00E519CA" w:rsidRPr="00BE7F57">
        <w:rPr>
          <w:rFonts w:ascii="Times New Roman" w:eastAsia="Times New Roman" w:hAnsi="Times New Roman" w:cs="Times New Roman"/>
          <w:sz w:val="24"/>
          <w:szCs w:val="24"/>
        </w:rPr>
        <w:t>; not just resource endowments here and now, but also across relevant places and generations</w:t>
      </w:r>
      <w:r w:rsidR="00FD1820">
        <w:rPr>
          <w:rFonts w:ascii="Times New Roman" w:eastAsia="Times New Roman" w:hAnsi="Times New Roman" w:cs="Times New Roman"/>
          <w:sz w:val="24"/>
          <w:szCs w:val="24"/>
        </w:rPr>
        <w:t xml:space="preserve">. Aggregation weights for individual actor’s wealth can be designed to reflect </w:t>
      </w:r>
      <w:r w:rsidR="00177B02">
        <w:rPr>
          <w:rFonts w:ascii="Times New Roman" w:eastAsia="Times New Roman" w:hAnsi="Times New Roman" w:cs="Times New Roman"/>
          <w:sz w:val="24"/>
          <w:szCs w:val="24"/>
        </w:rPr>
        <w:t>society’s commitment to equity in sustainable development (see Section 4)</w:t>
      </w:r>
      <w:r w:rsidR="00E519CA" w:rsidRPr="00BE7F57">
        <w:rPr>
          <w:rFonts w:ascii="Times New Roman" w:eastAsia="Times New Roman" w:hAnsi="Times New Roman" w:cs="Times New Roman"/>
          <w:sz w:val="24"/>
          <w:szCs w:val="24"/>
        </w:rPr>
        <w:t xml:space="preserve">; </w:t>
      </w:r>
    </w:p>
    <w:p w14:paraId="25099D88" w14:textId="47AF8D02" w:rsidR="00E519CA" w:rsidRPr="00BE7F57" w:rsidRDefault="00E519CA" w:rsidP="00E519CA">
      <w:pPr>
        <w:pStyle w:val="ListParagraph"/>
        <w:numPr>
          <w:ilvl w:val="0"/>
          <w:numId w:val="11"/>
        </w:numPr>
        <w:ind w:left="360"/>
        <w:rPr>
          <w:rFonts w:ascii="Times New Roman" w:eastAsia="Times New Roman" w:hAnsi="Times New Roman" w:cs="Times New Roman"/>
          <w:sz w:val="24"/>
          <w:szCs w:val="24"/>
        </w:rPr>
      </w:pPr>
      <w:commentRangeStart w:id="545"/>
      <w:r w:rsidRPr="00BE7F57">
        <w:rPr>
          <w:rFonts w:ascii="Times New Roman" w:eastAsia="Times New Roman" w:hAnsi="Times New Roman" w:cs="Times New Roman"/>
          <w:sz w:val="24"/>
          <w:szCs w:val="24"/>
        </w:rPr>
        <w:t>“Conserving” inclusive wealth</w:t>
      </w:r>
      <w:commentRangeEnd w:id="545"/>
      <w:r w:rsidR="00E52988">
        <w:rPr>
          <w:rStyle w:val="CommentReference"/>
        </w:rPr>
        <w:commentReference w:id="545"/>
      </w:r>
      <w:r w:rsidRPr="00BE7F57">
        <w:rPr>
          <w:rFonts w:ascii="Times New Roman" w:eastAsia="Times New Roman" w:hAnsi="Times New Roman" w:cs="Times New Roman"/>
          <w:sz w:val="24"/>
          <w:szCs w:val="24"/>
        </w:rPr>
        <w:t xml:space="preserve"> means that it not </w:t>
      </w:r>
      <w:proofErr w:type="gramStart"/>
      <w:r w:rsidRPr="00BE7F57">
        <w:rPr>
          <w:rFonts w:ascii="Times New Roman" w:eastAsia="Times New Roman" w:hAnsi="Times New Roman" w:cs="Times New Roman"/>
          <w:sz w:val="24"/>
          <w:szCs w:val="24"/>
        </w:rPr>
        <w:t>decline</w:t>
      </w:r>
      <w:proofErr w:type="gramEnd"/>
      <w:r w:rsidRPr="00BE7F57">
        <w:rPr>
          <w:rFonts w:ascii="Times New Roman" w:eastAsia="Times New Roman" w:hAnsi="Times New Roman" w:cs="Times New Roman"/>
          <w:sz w:val="24"/>
          <w:szCs w:val="24"/>
        </w:rPr>
        <w:t xml:space="preserve"> with time, i.e. that each generation passes on to the future (at least) as much inclusive wealth as it received from the past.  Note that in general many alternative bundles of </w:t>
      </w:r>
      <w:r w:rsidR="009D56EE">
        <w:rPr>
          <w:rFonts w:ascii="Times New Roman" w:eastAsia="Times New Roman" w:hAnsi="Times New Roman" w:cs="Times New Roman"/>
          <w:sz w:val="24"/>
          <w:szCs w:val="24"/>
        </w:rPr>
        <w:t xml:space="preserve">resources </w:t>
      </w:r>
      <w:r w:rsidRPr="00BE7F57">
        <w:rPr>
          <w:rFonts w:ascii="Times New Roman" w:eastAsia="Times New Roman" w:hAnsi="Times New Roman" w:cs="Times New Roman"/>
          <w:sz w:val="24"/>
          <w:szCs w:val="24"/>
        </w:rPr>
        <w:t>will meet the “conservation” criterion for sustainability;</w:t>
      </w:r>
    </w:p>
    <w:p w14:paraId="7CED2359" w14:textId="56DBFFEC" w:rsidR="00E519CA" w:rsidRPr="00BE7F57" w:rsidRDefault="00E519CA" w:rsidP="00E519CA">
      <w:pPr>
        <w:pStyle w:val="ListParagraph"/>
        <w:numPr>
          <w:ilvl w:val="0"/>
          <w:numId w:val="11"/>
        </w:numPr>
        <w:ind w:left="360"/>
        <w:rPr>
          <w:rFonts w:ascii="Times New Roman" w:eastAsia="Times New Roman" w:hAnsi="Times New Roman" w:cs="Times New Roman"/>
          <w:sz w:val="24"/>
          <w:szCs w:val="24"/>
        </w:rPr>
      </w:pPr>
      <w:r w:rsidRPr="00BE7F57">
        <w:rPr>
          <w:rFonts w:ascii="Times New Roman" w:eastAsia="Times New Roman" w:hAnsi="Times New Roman" w:cs="Times New Roman"/>
          <w:sz w:val="24"/>
          <w:szCs w:val="24"/>
        </w:rPr>
        <w:t xml:space="preserve">“Inclusive wealth” is always about forecasts: </w:t>
      </w:r>
      <w:r w:rsidR="00D553D3">
        <w:rPr>
          <w:rFonts w:ascii="Times New Roman" w:eastAsia="Times New Roman" w:hAnsi="Times New Roman" w:cs="Times New Roman"/>
          <w:sz w:val="24"/>
          <w:szCs w:val="24"/>
        </w:rPr>
        <w:t>W</w:t>
      </w:r>
      <w:r w:rsidRPr="00BE7F57">
        <w:rPr>
          <w:rFonts w:ascii="Times New Roman" w:eastAsia="Times New Roman" w:hAnsi="Times New Roman" w:cs="Times New Roman"/>
          <w:sz w:val="24"/>
          <w:szCs w:val="24"/>
        </w:rPr>
        <w:t xml:space="preserve">at value </w:t>
      </w:r>
      <w:r w:rsidR="00D553D3">
        <w:rPr>
          <w:rFonts w:ascii="Times New Roman" w:eastAsia="Times New Roman" w:hAnsi="Times New Roman" w:cs="Times New Roman"/>
          <w:sz w:val="24"/>
          <w:szCs w:val="24"/>
        </w:rPr>
        <w:t xml:space="preserve">could </w:t>
      </w:r>
      <w:r w:rsidRPr="00BE7F57">
        <w:rPr>
          <w:rFonts w:ascii="Times New Roman" w:eastAsia="Times New Roman" w:hAnsi="Times New Roman" w:cs="Times New Roman"/>
          <w:sz w:val="24"/>
          <w:szCs w:val="24"/>
        </w:rPr>
        <w:t xml:space="preserve">society expect to produce from a specified endowment of resources given a particular </w:t>
      </w:r>
      <w:r w:rsidR="00520303">
        <w:rPr>
          <w:rFonts w:ascii="Times New Roman" w:eastAsia="Times New Roman" w:hAnsi="Times New Roman" w:cs="Times New Roman"/>
          <w:sz w:val="24"/>
          <w:szCs w:val="24"/>
        </w:rPr>
        <w:t xml:space="preserve">understanding of </w:t>
      </w:r>
      <w:r w:rsidRPr="00BE7F57">
        <w:rPr>
          <w:rFonts w:ascii="Times New Roman" w:eastAsia="Times New Roman" w:hAnsi="Times New Roman" w:cs="Times New Roman"/>
          <w:sz w:val="24"/>
          <w:szCs w:val="24"/>
        </w:rPr>
        <w:t>how (relevant parts of) the Anthropocene System work</w:t>
      </w:r>
      <w:r w:rsidR="00D553D3">
        <w:rPr>
          <w:rFonts w:ascii="Times New Roman" w:eastAsia="Times New Roman" w:hAnsi="Times New Roman" w:cs="Times New Roman"/>
          <w:sz w:val="24"/>
          <w:szCs w:val="24"/>
        </w:rPr>
        <w:t>?   W</w:t>
      </w:r>
      <w:r w:rsidRPr="00BE7F57">
        <w:rPr>
          <w:rFonts w:ascii="Times New Roman" w:eastAsia="Times New Roman" w:hAnsi="Times New Roman" w:cs="Times New Roman"/>
          <w:sz w:val="24"/>
          <w:szCs w:val="24"/>
        </w:rPr>
        <w:t>hich actors have the power to make it work for them</w:t>
      </w:r>
      <w:r w:rsidR="00D553D3">
        <w:rPr>
          <w:rFonts w:ascii="Times New Roman" w:eastAsia="Times New Roman" w:hAnsi="Times New Roman" w:cs="Times New Roman"/>
          <w:sz w:val="24"/>
          <w:szCs w:val="24"/>
        </w:rPr>
        <w:t>?</w:t>
      </w:r>
      <w:r w:rsidRPr="00BE7F57">
        <w:rPr>
          <w:rFonts w:ascii="Times New Roman" w:eastAsia="Times New Roman" w:hAnsi="Times New Roman" w:cs="Times New Roman"/>
          <w:sz w:val="24"/>
          <w:szCs w:val="24"/>
        </w:rPr>
        <w:t xml:space="preserve"> </w:t>
      </w:r>
      <w:r w:rsidR="00F27E54">
        <w:rPr>
          <w:rFonts w:ascii="Times New Roman" w:eastAsia="Times New Roman" w:hAnsi="Times New Roman" w:cs="Times New Roman"/>
          <w:sz w:val="24"/>
          <w:szCs w:val="24"/>
        </w:rPr>
        <w:t xml:space="preserve"> Good measures of i</w:t>
      </w:r>
      <w:r w:rsidR="00520303">
        <w:rPr>
          <w:rFonts w:ascii="Times New Roman" w:eastAsia="Times New Roman" w:hAnsi="Times New Roman" w:cs="Times New Roman"/>
          <w:sz w:val="24"/>
          <w:szCs w:val="24"/>
        </w:rPr>
        <w:t xml:space="preserve">nclusive wealth </w:t>
      </w:r>
      <w:r w:rsidR="00F27E54">
        <w:rPr>
          <w:rFonts w:ascii="Times New Roman" w:eastAsia="Times New Roman" w:hAnsi="Times New Roman" w:cs="Times New Roman"/>
          <w:sz w:val="24"/>
          <w:szCs w:val="24"/>
        </w:rPr>
        <w:t xml:space="preserve">therefore require </w:t>
      </w:r>
      <w:r w:rsidR="004A6D69">
        <w:rPr>
          <w:rFonts w:ascii="Times New Roman" w:eastAsia="Times New Roman" w:hAnsi="Times New Roman" w:cs="Times New Roman"/>
          <w:sz w:val="24"/>
          <w:szCs w:val="24"/>
        </w:rPr>
        <w:t xml:space="preserve">deep scientific </w:t>
      </w:r>
      <w:r w:rsidR="00F27E54">
        <w:rPr>
          <w:rFonts w:ascii="Times New Roman" w:eastAsia="Times New Roman" w:hAnsi="Times New Roman" w:cs="Times New Roman"/>
          <w:sz w:val="24"/>
          <w:szCs w:val="24"/>
        </w:rPr>
        <w:t xml:space="preserve">understanding of the dynamics of the </w:t>
      </w:r>
      <w:r w:rsidR="004A6D69">
        <w:rPr>
          <w:rFonts w:ascii="Times New Roman" w:eastAsia="Times New Roman" w:hAnsi="Times New Roman" w:cs="Times New Roman"/>
          <w:sz w:val="24"/>
          <w:szCs w:val="24"/>
        </w:rPr>
        <w:t>Anthropocene System.</w:t>
      </w:r>
    </w:p>
    <w:p w14:paraId="30720F55" w14:textId="1FC17E9E" w:rsidR="00E519CA" w:rsidRPr="00BE7F57" w:rsidRDefault="00E519CA" w:rsidP="00E519CA">
      <w:pPr>
        <w:pStyle w:val="ListParagraph"/>
        <w:numPr>
          <w:ilvl w:val="0"/>
          <w:numId w:val="11"/>
        </w:numPr>
        <w:ind w:left="360"/>
        <w:rPr>
          <w:rFonts w:ascii="Times New Roman" w:eastAsia="Times New Roman" w:hAnsi="Times New Roman" w:cs="Times New Roman"/>
          <w:sz w:val="24"/>
          <w:szCs w:val="24"/>
        </w:rPr>
      </w:pPr>
      <w:r w:rsidRPr="00BE7F57">
        <w:rPr>
          <w:rFonts w:ascii="Times New Roman" w:eastAsia="Times New Roman" w:hAnsi="Times New Roman" w:cs="Times New Roman"/>
          <w:sz w:val="24"/>
          <w:szCs w:val="24"/>
        </w:rPr>
        <w:t xml:space="preserve">Estimates of inclusive wealth are only about the </w:t>
      </w:r>
      <w:r w:rsidRPr="007F7F84">
        <w:rPr>
          <w:rFonts w:ascii="Times New Roman" w:eastAsia="Times New Roman" w:hAnsi="Times New Roman" w:cs="Times New Roman"/>
          <w:i/>
          <w:sz w:val="24"/>
          <w:szCs w:val="24"/>
        </w:rPr>
        <w:t>potential</w:t>
      </w:r>
      <w:r w:rsidRPr="00BE7F57">
        <w:rPr>
          <w:rFonts w:ascii="Times New Roman" w:eastAsia="Times New Roman" w:hAnsi="Times New Roman" w:cs="Times New Roman"/>
          <w:sz w:val="24"/>
          <w:szCs w:val="24"/>
        </w:rPr>
        <w:t xml:space="preserve"> of the relevant system to produce well-being</w:t>
      </w:r>
      <w:r w:rsidR="007F7F84">
        <w:rPr>
          <w:rFonts w:ascii="Times New Roman" w:eastAsia="Times New Roman" w:hAnsi="Times New Roman" w:cs="Times New Roman"/>
          <w:sz w:val="24"/>
          <w:szCs w:val="24"/>
        </w:rPr>
        <w:t>.  This</w:t>
      </w:r>
      <w:r w:rsidRPr="00BE7F57">
        <w:rPr>
          <w:rFonts w:ascii="Times New Roman" w:eastAsia="Times New Roman" w:hAnsi="Times New Roman" w:cs="Times New Roman"/>
          <w:sz w:val="24"/>
          <w:szCs w:val="24"/>
        </w:rPr>
        <w:t xml:space="preserve"> a potential may not be realized in practice if the assumptions of the forecasting model turn out to be wrong or if </w:t>
      </w:r>
      <w:r w:rsidR="007306E2">
        <w:rPr>
          <w:rFonts w:ascii="Times New Roman" w:eastAsia="Times New Roman" w:hAnsi="Times New Roman" w:cs="Times New Roman"/>
          <w:sz w:val="24"/>
          <w:szCs w:val="24"/>
        </w:rPr>
        <w:t xml:space="preserve">people lack the other capacities </w:t>
      </w:r>
      <w:r w:rsidR="00337A53">
        <w:rPr>
          <w:rFonts w:ascii="Times New Roman" w:eastAsia="Times New Roman" w:hAnsi="Times New Roman" w:cs="Times New Roman"/>
          <w:sz w:val="24"/>
          <w:szCs w:val="24"/>
        </w:rPr>
        <w:t>addressed in this review</w:t>
      </w:r>
      <w:r w:rsidRPr="00BE7F57">
        <w:rPr>
          <w:rFonts w:ascii="Times New Roman" w:eastAsia="Times New Roman" w:hAnsi="Times New Roman" w:cs="Times New Roman"/>
          <w:sz w:val="24"/>
          <w:szCs w:val="24"/>
        </w:rPr>
        <w:t xml:space="preserve">.  </w:t>
      </w:r>
    </w:p>
    <w:p w14:paraId="22C30F6A" w14:textId="77777777" w:rsidR="00E519CA" w:rsidRPr="00BE7F57" w:rsidRDefault="00E519CA" w:rsidP="00E519CA">
      <w:pPr>
        <w:pStyle w:val="ListParagraph"/>
        <w:ind w:left="0"/>
        <w:rPr>
          <w:rFonts w:ascii="Times New Roman" w:eastAsia="Times New Roman" w:hAnsi="Times New Roman" w:cs="Times New Roman"/>
          <w:sz w:val="24"/>
          <w:szCs w:val="24"/>
        </w:rPr>
      </w:pPr>
    </w:p>
    <w:p w14:paraId="30331FB0" w14:textId="48DAAD8F" w:rsidR="00E519CA" w:rsidRPr="00BE7F57" w:rsidRDefault="001A3D71" w:rsidP="00E519C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E519CA" w:rsidRPr="00BE7F57">
        <w:rPr>
          <w:rFonts w:ascii="Times New Roman" w:eastAsia="Times New Roman" w:hAnsi="Times New Roman" w:cs="Times New Roman"/>
          <w:sz w:val="24"/>
          <w:szCs w:val="24"/>
        </w:rPr>
        <w:t xml:space="preserve">ractical applications </w:t>
      </w:r>
      <w:r>
        <w:rPr>
          <w:rFonts w:ascii="Times New Roman" w:eastAsia="Times New Roman" w:hAnsi="Times New Roman" w:cs="Times New Roman"/>
          <w:sz w:val="24"/>
          <w:szCs w:val="24"/>
        </w:rPr>
        <w:t xml:space="preserve">of inclusive wealth concepts </w:t>
      </w:r>
      <w:r w:rsidR="00E519CA" w:rsidRPr="00BE7F57">
        <w:rPr>
          <w:rFonts w:ascii="Times New Roman" w:eastAsia="Times New Roman" w:hAnsi="Times New Roman" w:cs="Times New Roman"/>
          <w:sz w:val="24"/>
          <w:szCs w:val="24"/>
        </w:rPr>
        <w:t>have begun to accumulate.  These include a growing array of science-grounded assessments of the sustainability of recent development patterns</w:t>
      </w:r>
      <w:r w:rsidR="00E519CA">
        <w:rPr>
          <w:rFonts w:ascii="Times New Roman" w:eastAsia="Times New Roman" w:hAnsi="Times New Roman" w:cs="Times New Roman"/>
          <w:sz w:val="24"/>
          <w:szCs w:val="24"/>
        </w:rPr>
        <w:t xml:space="preserve"> </w:t>
      </w:r>
      <w:r w:rsidR="00E519CA">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{"citationID":"a1a9esd73bg","properties":{"formattedCitation":"(Tzvetkova and Hepburn 2019)","plainCitation":"(Tzvetkova and Hepburn 2019)","noteIndex":0},"citationItems":[{"id":16146,"uris":["http://zotero.org/groups/2225246/items/4K8BVMKV"],"uri":["http://zotero.org/groups/2225246/items/4K8BVMKV"],"itemData":{"id":16146,"type":"webpage","abstract":"GDP – or Gross Domestic Product – is a statistical figure so engrained in our understanding of the economy that it is often taken to be indicative of how well a country and its people are doing. But what does GDP actually tell us, and why is it increasingly seen as an incomplete and sometimes misleading measure of both economic activity and wellbeing? In this blog post, we answer this question and discuss a ‘new’, albeit historically older measure which is gaining traction as a much-needed supplement to GDP: national wealth.","container-title":"Our World in Data","title":"The missing economic measure: Wealth","title-short":"The missing economic measure","URL":"https://ourworldindata.org/the-missing-economic-measure-wealth","author":[{"family":"Tzvetkova","given":"Sandra"},{"family":"Hepburn","given":"Cameron"}],"accessed":{"date-parts":[["2019",8,13]]},"issued":{"date-parts":[["2019"]]}}}],"schema":"https://github.com/citation-style-language/schema/raw/master/csl-citation.json"} </w:instrText>
      </w:r>
      <w:r w:rsidR="00E519CA">
        <w:rPr>
          <w:rFonts w:ascii="Times New Roman" w:eastAsia="Times New Roman" w:hAnsi="Times New Roman" w:cs="Times New Roman"/>
          <w:sz w:val="24"/>
          <w:szCs w:val="24"/>
        </w:rPr>
        <w:fldChar w:fldCharType="separate"/>
      </w:r>
      <w:r w:rsidR="00E519CA" w:rsidRPr="0037359D">
        <w:rPr>
          <w:rFonts w:ascii="Times New Roman" w:hAnsi="Times New Roman" w:cs="Times New Roman"/>
          <w:sz w:val="24"/>
          <w:szCs w:val="24"/>
        </w:rPr>
        <w:t>(Tzvetkova and Hepburn 2019)</w:t>
      </w:r>
      <w:r w:rsidR="00E519CA">
        <w:rPr>
          <w:rFonts w:ascii="Times New Roman" w:eastAsia="Times New Roman" w:hAnsi="Times New Roman" w:cs="Times New Roman"/>
          <w:sz w:val="24"/>
          <w:szCs w:val="24"/>
        </w:rPr>
        <w:fldChar w:fldCharType="end"/>
      </w:r>
      <w:r w:rsidR="00E519CA">
        <w:rPr>
          <w:rFonts w:ascii="Times New Roman" w:eastAsia="Times New Roman" w:hAnsi="Times New Roman" w:cs="Times New Roman"/>
          <w:sz w:val="24"/>
          <w:szCs w:val="24"/>
        </w:rPr>
        <w:t xml:space="preserve">.  These have been </w:t>
      </w:r>
      <w:r w:rsidR="00E519CA" w:rsidRPr="00BE7F57">
        <w:rPr>
          <w:rFonts w:ascii="Times New Roman" w:eastAsia="Times New Roman" w:hAnsi="Times New Roman" w:cs="Times New Roman"/>
          <w:sz w:val="24"/>
          <w:szCs w:val="24"/>
        </w:rPr>
        <w:t xml:space="preserve"> carried out by individual scholars </w:t>
      </w:r>
      <w:r w:rsidR="00E519CA" w:rsidRPr="00BE7F57">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{"citationID":"IA2xtmfQ","properties":{"formattedCitation":"(Arrow et al. 2012)","plainCitation":"(Arrow et al. 2012)","noteIndex":0},"citationItems":[{"id":13345,"uris":["http://zotero.org/groups/2225246/items/Q9X33ALH"],"uri":["http://zotero.org/groups/2225246/items/Q9X33ALH"],"itemData":{"id":13345,"type":"article-journal","abstract":"We develop and apply a consistent and comprehensive theoretical framework for assessing whether economic growth is compatible with sustaining wellbeing over time. Our approach differs from earlier approaches by concentrating on wealth rather than income. Sustainability is demonstrated by showing that a properly defined comprehensive measure of wealth is maintained through time. Our wealth measure is unusually comprehensive, capturing not only reproducible and human capital but also natural capital, health improvements and technological change. We apply the framework to five countries: the United States, China, Brazil, India and Venezuela. We show that the often-neglected contributors to wealth – technological change, natural capital and health capital – fundamentally affect the conclusions one draws about whether given nations are achieving sustainability. Indeed, even countries that display sustainability differ considerably in the kinds of capital that contribute to it.","container-title":"Environment and Development Economics","DOI":"10.1017/S1355770X12000137","ISSN":"1469-4395, 1355-770X","issue":"3","language":"en","page":"317-353","source":"Cambridge Core","title":"Sustainability and the measurement of wealth","volume":"17","author":[{"family":"Arrow","given":"Kenneth J."},{"family":"Dasgupta","given":"Partha"},{"family":"Goulder","given":"Lawrence H."},{"family":"Mumford","given":"Kevin J."},{"family":"Oleson","given":"Kirsten"}],"issued":{"date-parts":[["2012",6]]}}}],"schema":"https://github.com/citation-style-language/schema/raw/master/csl-citation.json"} </w:instrText>
      </w:r>
      <w:r w:rsidR="00E519CA" w:rsidRPr="00BE7F57">
        <w:rPr>
          <w:rFonts w:ascii="Times New Roman" w:eastAsia="Times New Roman" w:hAnsi="Times New Roman" w:cs="Times New Roman"/>
          <w:sz w:val="24"/>
          <w:szCs w:val="24"/>
        </w:rPr>
        <w:fldChar w:fldCharType="separate"/>
      </w:r>
      <w:r w:rsidR="00E519CA" w:rsidRPr="00BE7F57">
        <w:rPr>
          <w:rFonts w:ascii="Times New Roman" w:eastAsia="Times New Roman" w:hAnsi="Times New Roman" w:cs="Times New Roman"/>
          <w:sz w:val="24"/>
          <w:szCs w:val="24"/>
        </w:rPr>
        <w:t>(Arrow et al. 2012)</w:t>
      </w:r>
      <w:r w:rsidR="00E519CA" w:rsidRPr="00BE7F57">
        <w:rPr>
          <w:rFonts w:ascii="Times New Roman" w:eastAsia="Times New Roman" w:hAnsi="Times New Roman" w:cs="Times New Roman"/>
          <w:sz w:val="24"/>
          <w:szCs w:val="24"/>
        </w:rPr>
        <w:fldChar w:fldCharType="end"/>
      </w:r>
      <w:r w:rsidR="00E519CA" w:rsidRPr="00BE7F57">
        <w:rPr>
          <w:rFonts w:ascii="Times New Roman" w:eastAsia="Times New Roman" w:hAnsi="Times New Roman" w:cs="Times New Roman"/>
          <w:sz w:val="24"/>
          <w:szCs w:val="24"/>
        </w:rPr>
        <w:t xml:space="preserve">  </w:t>
      </w:r>
      <w:r w:rsidR="00E519CA" w:rsidRPr="00BE7F57">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{"citationID":"adK5Wh65","properties":{"formattedCitation":"(Lintsen et al. 2018)","plainCitation":"(Lintsen et al. 2018)","noteIndex":0},"citationItems":[{"id":11678,"uris":["http://zotero.org/groups/2225246/items/WDGW54HN"],"uri":["http://zotero.org/groups/2225246/items/WDGW54HN"],"itemData":{"id":11678,"type":"book","event-place":"Cham","ISBN":"978-3-319-76695-9","language":"en","note":"DOI: 10.1007/978-3-319-76696-6","publisher":"Springer International Publishing","publisher-place":"Cham","source":"Crossref","title":"Well-being, Sustainability and Social Development: The Netherlands 1850-2050","URL":"http://link.springer.com/10.1007/978-3-319-76696-6","author":[{"family":"Lintsen","given":"Harry"},{"family":"Veraart","given":"Frank"},{"family":"Smits","given":"Jan-Pieter"},{"family":"Grin","given":"John"}],"accessed":{"date-parts":[["2018",7,3]]},"issued":{"date-parts":[["2018"]]}}}],"schema":"https://github.com/citation-style-language/schema/raw/master/csl-citation.json"} </w:instrText>
      </w:r>
      <w:r w:rsidR="00E519CA" w:rsidRPr="00BE7F57">
        <w:rPr>
          <w:rFonts w:ascii="Times New Roman" w:eastAsia="Times New Roman" w:hAnsi="Times New Roman" w:cs="Times New Roman"/>
          <w:sz w:val="24"/>
          <w:szCs w:val="24"/>
        </w:rPr>
        <w:fldChar w:fldCharType="separate"/>
      </w:r>
      <w:r w:rsidR="00E519CA" w:rsidRPr="00BE7F57">
        <w:rPr>
          <w:rFonts w:ascii="Times New Roman" w:eastAsia="Times New Roman" w:hAnsi="Times New Roman" w:cs="Times New Roman"/>
          <w:sz w:val="24"/>
          <w:szCs w:val="24"/>
        </w:rPr>
        <w:t>(Lintsen et al. 2018)</w:t>
      </w:r>
      <w:r w:rsidR="00E519CA" w:rsidRPr="00BE7F57">
        <w:rPr>
          <w:rFonts w:ascii="Times New Roman" w:eastAsia="Times New Roman" w:hAnsi="Times New Roman" w:cs="Times New Roman"/>
          <w:sz w:val="24"/>
          <w:szCs w:val="24"/>
        </w:rPr>
        <w:fldChar w:fldCharType="end"/>
      </w:r>
      <w:r w:rsidR="00E519CA" w:rsidRPr="00BE7F57">
        <w:rPr>
          <w:rFonts w:ascii="Times New Roman" w:eastAsia="Times New Roman" w:hAnsi="Times New Roman" w:cs="Times New Roman"/>
          <w:sz w:val="24"/>
          <w:szCs w:val="24"/>
        </w:rPr>
        <w:t xml:space="preserve">, by non-governmental organizations </w:t>
      </w:r>
      <w:r w:rsidR="00E519CA" w:rsidRPr="00BE7F57">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{"citationID":"6WsnzLpr","properties":{"formattedCitation":"(Managi and Kumar 2018)","plainCitation":"(Managi and Kumar 2018)","noteIndex":0},"citationItems":[{"id":11586,"uris":["http://zotero.org/groups/2225246/items/XRIA6JTI"],"uri":["http://zotero.org/groups/2225246/items/XRIA6JTI"],"itemData":{"id":11586,"type":"book","abstract":"The Inclusive Wealth Index provides important insights into long-term economic growth and human well-being. The Index measures the wealth of nations through a","edition":"1","event-place":"London","ISBN":"978-1-351-00207-3","language":"en","number-of-pages":"486","publisher":"Routledge","publisher-place":"London","title":"Inclusive Wealth Report 2018 | Measuring Progress Towards Sustainability","URL":"http://www.taylorfrancis.com/books/e/9781351002073","author":[{"family":"Managi","given":"Shunsuke"},{"family":"Kumar","given":"Pushpam"}],"accessed":{"date-parts":[["2018",11,17]]},"issued":{"date-parts":[["2018",7,18]]}}}],"schema":"https://github.com/citation-style-language/schema/raw/master/csl-citation.json"} </w:instrText>
      </w:r>
      <w:r w:rsidR="00E519CA" w:rsidRPr="00BE7F57">
        <w:rPr>
          <w:rFonts w:ascii="Times New Roman" w:eastAsia="Times New Roman" w:hAnsi="Times New Roman" w:cs="Times New Roman"/>
          <w:sz w:val="24"/>
          <w:szCs w:val="24"/>
        </w:rPr>
        <w:fldChar w:fldCharType="separate"/>
      </w:r>
      <w:r w:rsidR="00E519CA" w:rsidRPr="00BE7F57">
        <w:rPr>
          <w:rFonts w:ascii="Times New Roman" w:eastAsia="Times New Roman" w:hAnsi="Times New Roman" w:cs="Times New Roman"/>
          <w:sz w:val="24"/>
          <w:szCs w:val="24"/>
        </w:rPr>
        <w:t xml:space="preserve">(Managi and </w:t>
      </w:r>
      <w:r w:rsidR="00E519CA" w:rsidRPr="00BE7F57">
        <w:rPr>
          <w:rFonts w:ascii="Times New Roman" w:eastAsia="Times New Roman" w:hAnsi="Times New Roman" w:cs="Times New Roman"/>
          <w:sz w:val="24"/>
          <w:szCs w:val="24"/>
        </w:rPr>
        <w:lastRenderedPageBreak/>
        <w:t>Kumar 2018)</w:t>
      </w:r>
      <w:r w:rsidR="00E519CA" w:rsidRPr="00BE7F57">
        <w:rPr>
          <w:rFonts w:ascii="Times New Roman" w:eastAsia="Times New Roman" w:hAnsi="Times New Roman" w:cs="Times New Roman"/>
          <w:sz w:val="24"/>
          <w:szCs w:val="24"/>
        </w:rPr>
        <w:fldChar w:fldCharType="end"/>
      </w:r>
      <w:r w:rsidR="00E519CA" w:rsidRPr="00BE7F57">
        <w:rPr>
          <w:rFonts w:ascii="Times New Roman" w:eastAsia="Times New Roman" w:hAnsi="Times New Roman" w:cs="Times New Roman"/>
          <w:sz w:val="24"/>
          <w:szCs w:val="24"/>
        </w:rPr>
        <w:t xml:space="preserve">, and by the World Bank </w:t>
      </w:r>
      <w:r w:rsidR="00E519CA" w:rsidRPr="00BE7F57">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{"citationID":"W25I1duE","properties":{"formattedCitation":"(Lange, Wodon, and Carey 2018)","plainCitation":"(Lange, Wodon, and Carey 2018)","noteIndex":0},"citationItems":[{"id":12203,"uris":["http://zotero.org/groups/2225246/items/RR5XCW9Q"],"uri":["http://zotero.org/groups/2225246/items/RR5XCW9Q"],"itemData":{"id":12203,"type":"book","abstract":"Countries regularly track gross domestic product (GDP) as an indicator of their economic progress, but not wealth—Athe assets such as infrastructure, forests, minerals, and human capital that produce GDP. In contrast, corporations routinely report on both their income and assets to assess their economic health and prospects for the future. Wealth accounts allow countries to take stock of their assets to monitor the sustainability of development, an urgent concern today for all countries.\n\nThe Changing Wealth of Nations 2018: Building a Sustainable Future covers national wealth for 141 countries over 20 years (1995–2014) as the sum of produced capital, 19 types of natural capital, net foreign assets, and human capital overall as well as by gender and type of employment. Great progress has been made in estimating wealth since the fi rst volume, Where Is the Wealth of Nations? Measuring Capital for the 21st Century, was published in 2006. New data substantially improve estimates of natural capital, and, for the fi rst time, human capital is measured by using household surveys to estimate lifetime earnings.\n\nThe Changing Wealth of Nations 2018 begins with a review of global and regional trends in wealth over the past two decades and provides examples of how wealth accounts can be used for the analysis of development patterns. Several chapters discuss the new work on human capital and its application in development policy. The book then tackles elements of natural capital that are not yet fully incorporated in the wealth accounts: air pollution, marine fi sheries, and ecosystems.\n\nThis book targets policy makers but will engage anyone committed to building a sustainable future for the planet.","ISBN":"978-1-4648-1046-6","note":"DOI: 10.1596/978-1-4648-1046-6","number-of-pages":"240","publisher":"The World Bank","source":"elibrary-worldbank-org.ezp-prod1.hul.harvard.edu (Atypon)","title":"The Changing Wealth of Nations 2018: Building a Sustainable Future","title-short":"The Changing Wealth of Nations 2018","URL":"http://elibrary.worldbank.org/doi/book/10.1596/978-1-4648-1046-6","author":[{"family":"Lange","given":"Glenn-Marie"},{"family":"Wodon","given":"Quentin"},{"family":"Carey","given":"Kevin"}],"accessed":{"date-parts":[["2018",11,17]]},"issued":{"date-parts":[["2018",1,30]]}}}],"schema":"https://github.com/citation-style-language/schema/raw/master/csl-citation.json"} </w:instrText>
      </w:r>
      <w:r w:rsidR="00E519CA" w:rsidRPr="00BE7F57">
        <w:rPr>
          <w:rFonts w:ascii="Times New Roman" w:eastAsia="Times New Roman" w:hAnsi="Times New Roman" w:cs="Times New Roman"/>
          <w:sz w:val="24"/>
          <w:szCs w:val="24"/>
        </w:rPr>
        <w:fldChar w:fldCharType="separate"/>
      </w:r>
      <w:r w:rsidR="00E519CA" w:rsidRPr="00BE7F57">
        <w:rPr>
          <w:rFonts w:ascii="Times New Roman" w:eastAsia="Times New Roman" w:hAnsi="Times New Roman" w:cs="Times New Roman"/>
          <w:sz w:val="24"/>
          <w:szCs w:val="24"/>
        </w:rPr>
        <w:t>(Lange, Wodon, and Carey 2018)</w:t>
      </w:r>
      <w:r w:rsidR="00E519CA" w:rsidRPr="00BE7F57">
        <w:rPr>
          <w:rFonts w:ascii="Times New Roman" w:eastAsia="Times New Roman" w:hAnsi="Times New Roman" w:cs="Times New Roman"/>
          <w:sz w:val="24"/>
          <w:szCs w:val="24"/>
        </w:rPr>
        <w:fldChar w:fldCharType="end"/>
      </w:r>
      <w:r w:rsidR="00E519CA" w:rsidRPr="00BE7F57">
        <w:rPr>
          <w:rFonts w:ascii="Times New Roman" w:eastAsia="Times New Roman" w:hAnsi="Times New Roman" w:cs="Times New Roman"/>
          <w:sz w:val="24"/>
          <w:szCs w:val="24"/>
        </w:rPr>
        <w:t xml:space="preserve">.   Moreover, the theory is beginning to be employed in prospective evaluations of alternative policies for promoting sustainability in cases ranging from massive desalinization for the production of drinking water </w:t>
      </w:r>
      <w:r w:rsidR="00E519CA" w:rsidRPr="00BE7F57">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{"citationID":"bJhWT0sJ","properties":{"formattedCitation":"(R. D. Collins et al. 2017)","plainCitation":"(R. D. Collins et al. 2017)","noteIndex":0},"citationItems":[{"id":11941,"uris":["http://zotero.org/groups/2225246/items/TBU4GBJB"],"uri":["http://zotero.org/groups/2225246/items/TBU4GBJB"],"itemData":{"id":11941,"type":"article-journal","abstract":"Abstract Decision-makers often seek to design policies that support sustainable development. Prospective evaluations of how effectively such policies are likely to meet sustainability goals have nonetheless remained challenging. Evaluating policies against sustainability goals can be facilitated through the inclusive wealth framework, which characterizes development in terms of the value to society of its underlying capital assets, and defines development to be potentially sustainable if that value does not decline over time. The inclusive wealth approach has been developed at a theoretical level and applied to retrospective evaluations. Here, we apply inclusive wealth theory to prospective policy evaluation coupled with dynamic simulation modeling, using a case of electricity infrastructure policies in oil-exporting countries. To demonstrate the prospective evaluation, we analyze investment policies in non-fossil electricity capacity in terms of their forecast impact on several dimensions of inclusive wealth. Illustrative results show that investing in non-fossil capacity in Saudi Arabia and Kuwait can increase components of the countries' inclusive wealth, though the impacts depend on future uncertainties. In contrast, comparable components of the UAE's net inclusive wealth decline under similar investment policies. Finally, including human capital improvements in estimates of inclusive wealth substantially increases its value, though the amount varies across the countries.","container-title":"Ecological Economics","DOI":"//dx.doi.org/10.1016/j.ecolecon.2016.11.013","page":"23-34","title":"Using inclusive wealth for policy evaluation: Application to electricity infrastructure planning in oil-exporting countries","volume":"133","author":[{"family":"Collins","given":"Ross D."},{"family":"Selin","given":"Noelle E."},{"family":"Weck","given":"Olivier L.","dropping-particle":"de"},{"family":"Clark","given":"William C."}],"issued":{"date-parts":[["2017"]]}}}],"schema":"https://github.com/citation-style-language/schema/raw/master/csl-citation.json"} </w:instrText>
      </w:r>
      <w:r w:rsidR="00E519CA" w:rsidRPr="00BE7F57">
        <w:rPr>
          <w:rFonts w:ascii="Times New Roman" w:eastAsia="Times New Roman" w:hAnsi="Times New Roman" w:cs="Times New Roman"/>
          <w:sz w:val="24"/>
          <w:szCs w:val="24"/>
        </w:rPr>
        <w:fldChar w:fldCharType="separate"/>
      </w:r>
      <w:r w:rsidR="00E519CA" w:rsidRPr="00BE7F57">
        <w:rPr>
          <w:rFonts w:ascii="Times New Roman" w:eastAsia="Times New Roman" w:hAnsi="Times New Roman" w:cs="Times New Roman"/>
          <w:sz w:val="24"/>
          <w:szCs w:val="24"/>
        </w:rPr>
        <w:t>(R. D. Collins et al. 2017)</w:t>
      </w:r>
      <w:r w:rsidR="00E519CA" w:rsidRPr="00BE7F57">
        <w:rPr>
          <w:rFonts w:ascii="Times New Roman" w:eastAsia="Times New Roman" w:hAnsi="Times New Roman" w:cs="Times New Roman"/>
          <w:sz w:val="24"/>
          <w:szCs w:val="24"/>
        </w:rPr>
        <w:fldChar w:fldCharType="end"/>
      </w:r>
      <w:r w:rsidR="00957B5C">
        <w:rPr>
          <w:rFonts w:ascii="Times New Roman" w:eastAsia="Times New Roman" w:hAnsi="Times New Roman" w:cs="Times New Roman"/>
          <w:sz w:val="24"/>
          <w:szCs w:val="24"/>
        </w:rPr>
        <w:t>;</w:t>
      </w:r>
      <w:r w:rsidR="00FA47AD">
        <w:rPr>
          <w:rFonts w:ascii="Times New Roman" w:eastAsia="Times New Roman" w:hAnsi="Times New Roman" w:cs="Times New Roman"/>
          <w:sz w:val="24"/>
          <w:szCs w:val="24"/>
        </w:rPr>
        <w:t xml:space="preserve"> to </w:t>
      </w:r>
      <w:r w:rsidR="00DB1FE0">
        <w:rPr>
          <w:rFonts w:ascii="Times New Roman" w:eastAsia="Times New Roman" w:hAnsi="Times New Roman" w:cs="Times New Roman"/>
          <w:sz w:val="24"/>
          <w:szCs w:val="24"/>
        </w:rPr>
        <w:t>subs</w:t>
      </w:r>
      <w:r w:rsidR="00957B5C">
        <w:rPr>
          <w:rFonts w:ascii="Times New Roman" w:eastAsia="Times New Roman" w:hAnsi="Times New Roman" w:cs="Times New Roman"/>
          <w:sz w:val="24"/>
          <w:szCs w:val="24"/>
        </w:rPr>
        <w:t>tituting</w:t>
      </w:r>
      <w:r w:rsidR="00DB1FE0">
        <w:rPr>
          <w:rFonts w:ascii="Times New Roman" w:eastAsia="Times New Roman" w:hAnsi="Times New Roman" w:cs="Times New Roman"/>
          <w:sz w:val="24"/>
          <w:szCs w:val="24"/>
        </w:rPr>
        <w:t xml:space="preserve"> anthropogenic for natural capital</w:t>
      </w:r>
      <w:r w:rsidR="00FA47AD">
        <w:rPr>
          <w:rFonts w:ascii="Times New Roman" w:eastAsia="Times New Roman" w:hAnsi="Times New Roman" w:cs="Times New Roman"/>
          <w:sz w:val="24"/>
          <w:szCs w:val="24"/>
        </w:rPr>
        <w:t xml:space="preserve"> </w:t>
      </w:r>
      <w:r w:rsidR="00FA47AD">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{"citationID":"a2ht9jq4mc5","properties":{"formattedCitation":"(Cohen, Hepburn, and Teytelboym 2019)","plainCitation":"(Cohen, Hepburn, and Teytelboym 2019)","noteIndex":0},"citationItems":[{"id":16828,"uris":["http://zotero.org/groups/2225246/items/EMR4U4UA"],"uri":["http://zotero.org/groups/2225246/items/EMR4U4UA"],"itemData":{"id":16828,"type":"article-journal","abstract":"The extent to which natural capital can be substituted with manufactured or human capital in production is a key determinant of the possibility of long-run sustainable economic development. We review empirical literature pertaining to the degree of substitutability between natural capital and other forms of capital. We find that most available substitutability estimates do not stand up to careful scrutiny. Moreover, accurate substitutability estimates are even more difficult to produce for unpriced or mispriced resources. Finally, we provide evidence from industrial energy use, and agricultural land use, that suggests substitutability of natural capital with other forms of capital may be low to moderate.","container-title":"Annual Review of Environment and Resources","DOI":"10.1146/annurev-environ-101718-033055","issue":"1","page":"425-448","source":"Annual Reviews","title":"Is Natural Capital Really Substitutable?","volume":"44","author":[{"family":"Cohen","given":"François"},{"family":"Hepburn","given":"Cameron J."},{"family":"Teytelboym","given":"Alexander"}],"issued":{"date-parts":[["2019"]]}}}],"schema":"https://github.com/citation-style-language/schema/raw/master/csl-citation.json"} </w:instrText>
      </w:r>
      <w:r w:rsidR="00FA47AD">
        <w:rPr>
          <w:rFonts w:ascii="Times New Roman" w:eastAsia="Times New Roman" w:hAnsi="Times New Roman" w:cs="Times New Roman"/>
          <w:sz w:val="24"/>
          <w:szCs w:val="24"/>
        </w:rPr>
        <w:fldChar w:fldCharType="separate"/>
      </w:r>
      <w:r w:rsidR="0027518B" w:rsidRPr="0027518B">
        <w:rPr>
          <w:rFonts w:ascii="Times New Roman" w:hAnsi="Times New Roman" w:cs="Times New Roman"/>
          <w:sz w:val="24"/>
          <w:szCs w:val="24"/>
        </w:rPr>
        <w:t>(Cohen, Hepburn, and Teytelboym 2019)</w:t>
      </w:r>
      <w:r w:rsidR="00FA47AD">
        <w:rPr>
          <w:rFonts w:ascii="Times New Roman" w:eastAsia="Times New Roman" w:hAnsi="Times New Roman" w:cs="Times New Roman"/>
          <w:sz w:val="24"/>
          <w:szCs w:val="24"/>
        </w:rPr>
        <w:fldChar w:fldCharType="end"/>
      </w:r>
      <w:r w:rsidR="001B7B77">
        <w:rPr>
          <w:rFonts w:ascii="Times New Roman" w:eastAsia="Times New Roman" w:hAnsi="Times New Roman" w:cs="Times New Roman"/>
          <w:sz w:val="24"/>
          <w:szCs w:val="24"/>
        </w:rPr>
        <w:t>;</w:t>
      </w:r>
      <w:r w:rsidR="00E519CA" w:rsidRPr="00BE7F57">
        <w:rPr>
          <w:rFonts w:ascii="Times New Roman" w:eastAsia="Times New Roman" w:hAnsi="Times New Roman" w:cs="Times New Roman"/>
          <w:sz w:val="24"/>
          <w:szCs w:val="24"/>
        </w:rPr>
        <w:t xml:space="preserve"> to mitigating the risk of collapse of the Greenland ice sheet </w:t>
      </w:r>
      <w:r w:rsidR="00E519CA" w:rsidRPr="00BE7F57">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{"citationID":"PQzLJ5tf","properties":{"formattedCitation":"(Nordhaus 2019)","plainCitation":"(Nordhaus 2019)","noteIndex":0},"citationItems":[{"id":15262,"uris":["http://zotero.org/groups/2225246/items/I8KYP5VY"],"uri":["http://zotero.org/groups/2225246/items/I8KYP5VY"],"itemData":{"id":15262,"type":"article-journal","abstract":"Concerns about the impact on large-scale earth systems have taken center stage in the scientific and economic analysis of climate change. The present study analyzes the economic impact of a potential disintegration of the Greenland ice sheet (GIS). The study introduces an approach that combines long-run economic growth models, climate models, and reduced-form GIS models. The study demonstrates that social cost–benefit analysis and damage-limiting strategies can be usefully extended to illuminate issues with major long-term consequences, as well as concerns such as potential tipping points, irreversibility, and hysteresis. A key finding is that, under a wide range of assumptions, the risk of GIS disintegration makes a small contribution to the optimal stringency of current policy or to the overall social cost of climate change. It finds that the cost of GIS disintegration adds less than 5% to the social cost of carbon (SCC) under alternative discount rates and estimates of the GIS dynamics.","container-title":"Proceedings of the National Academy of Sciences","DOI":"10.1073/pnas.1814990116","ISSN":"0027-8424, 1091-6490","journalAbbreviation":"PNAS","language":"en","note":"PMID: 31164425","page":"201814990","source":"www-pnas-org.ezp-prod1.hul.harvard.edu","title":"Economics of the disintegration of the Greenland ice sheet","author":[{"family":"Nordhaus","given":"William"}],"issued":{"date-parts":[["2019",6,4]]}}}],"schema":"https://github.com/citation-style-language/schema/raw/master/csl-citation.json"} </w:instrText>
      </w:r>
      <w:r w:rsidR="00E519CA" w:rsidRPr="00BE7F57">
        <w:rPr>
          <w:rFonts w:ascii="Times New Roman" w:eastAsia="Times New Roman" w:hAnsi="Times New Roman" w:cs="Times New Roman"/>
          <w:sz w:val="24"/>
          <w:szCs w:val="24"/>
        </w:rPr>
        <w:fldChar w:fldCharType="separate"/>
      </w:r>
      <w:r w:rsidR="0027518B" w:rsidRPr="0027518B">
        <w:rPr>
          <w:rFonts w:ascii="Times New Roman" w:hAnsi="Times New Roman" w:cs="Times New Roman"/>
          <w:sz w:val="24"/>
        </w:rPr>
        <w:t>(Nordhaus 2019)</w:t>
      </w:r>
      <w:r w:rsidR="00E519CA" w:rsidRPr="00BE7F57">
        <w:rPr>
          <w:rFonts w:ascii="Times New Roman" w:eastAsia="Times New Roman" w:hAnsi="Times New Roman" w:cs="Times New Roman"/>
          <w:sz w:val="24"/>
          <w:szCs w:val="24"/>
        </w:rPr>
        <w:fldChar w:fldCharType="end"/>
      </w:r>
      <w:r w:rsidR="00E519CA" w:rsidRPr="00BE7F57">
        <w:rPr>
          <w:rFonts w:ascii="Times New Roman" w:eastAsia="Times New Roman" w:hAnsi="Times New Roman" w:cs="Times New Roman"/>
          <w:sz w:val="24"/>
          <w:szCs w:val="24"/>
        </w:rPr>
        <w:t xml:space="preserve">. </w:t>
      </w:r>
      <w:r w:rsidR="00413E07">
        <w:rPr>
          <w:rFonts w:ascii="Times New Roman" w:eastAsia="Times New Roman" w:hAnsi="Times New Roman" w:cs="Times New Roman"/>
          <w:sz w:val="24"/>
          <w:szCs w:val="24"/>
        </w:rPr>
        <w:t xml:space="preserve"> </w:t>
      </w:r>
      <w:r w:rsidR="00E519CA" w:rsidRPr="00BE7F57">
        <w:rPr>
          <w:rFonts w:ascii="Times New Roman" w:eastAsia="Times New Roman" w:hAnsi="Times New Roman" w:cs="Times New Roman"/>
          <w:sz w:val="24"/>
          <w:szCs w:val="24"/>
        </w:rPr>
        <w:t xml:space="preserve">Much remains to be done.  But the current state of research and application on inclusive wealth represents a significant advance over a past in which sustainability was whatever those claiming to pursue it wanted it to be.    </w:t>
      </w:r>
    </w:p>
    <w:p w14:paraId="7004F56A" w14:textId="77777777" w:rsidR="00E519CA" w:rsidRDefault="00E519CA" w:rsidP="007531BF"/>
    <w:p w14:paraId="6A0F65E2" w14:textId="384FA05B" w:rsidR="00E00589" w:rsidRPr="00F2613D" w:rsidRDefault="003F267E" w:rsidP="00B401A8">
      <w:pPr>
        <w:pStyle w:val="Heading2"/>
      </w:pPr>
      <w:bookmarkStart w:id="546" w:name="_Toc27640684"/>
      <w:bookmarkStart w:id="547" w:name="_Toc30964815"/>
      <w:r>
        <w:t xml:space="preserve">Challenges </w:t>
      </w:r>
      <w:bookmarkEnd w:id="546"/>
      <w:r w:rsidR="001B7B77">
        <w:t>Ahead</w:t>
      </w:r>
      <w:bookmarkEnd w:id="547"/>
    </w:p>
    <w:p w14:paraId="6BC47DEB" w14:textId="7AD8FAFE" w:rsidR="00E00589" w:rsidRPr="00BE7F57" w:rsidRDefault="00E00589" w:rsidP="00E00589">
      <w:pPr>
        <w:pStyle w:val="ListParagraph"/>
        <w:ind w:left="0"/>
        <w:rPr>
          <w:rFonts w:ascii="Times New Roman" w:eastAsia="Times New Roman" w:hAnsi="Times New Roman" w:cs="Times New Roman"/>
          <w:sz w:val="24"/>
          <w:szCs w:val="24"/>
        </w:rPr>
      </w:pPr>
      <w:r w:rsidRPr="00BE7F57">
        <w:rPr>
          <w:rFonts w:ascii="Times New Roman" w:eastAsia="Times New Roman" w:hAnsi="Times New Roman" w:cs="Times New Roman"/>
          <w:sz w:val="24"/>
          <w:szCs w:val="24"/>
        </w:rPr>
        <w:t xml:space="preserve">The advances noted above notwithstanding, the challenges of fully developing and operationalizing </w:t>
      </w:r>
      <w:r w:rsidR="00E43406">
        <w:rPr>
          <w:rFonts w:ascii="Times New Roman" w:eastAsia="Times New Roman" w:hAnsi="Times New Roman" w:cs="Times New Roman"/>
          <w:sz w:val="24"/>
          <w:szCs w:val="24"/>
        </w:rPr>
        <w:t xml:space="preserve">research-informed but </w:t>
      </w:r>
      <w:r w:rsidR="000F58E2" w:rsidRPr="00BE7F57">
        <w:rPr>
          <w:rFonts w:ascii="Times New Roman" w:eastAsia="Times New Roman" w:hAnsi="Times New Roman" w:cs="Times New Roman"/>
          <w:sz w:val="24"/>
          <w:szCs w:val="24"/>
        </w:rPr>
        <w:t>practical</w:t>
      </w:r>
      <w:r w:rsidR="00E43406">
        <w:rPr>
          <w:rFonts w:ascii="Times New Roman" w:eastAsia="Times New Roman" w:hAnsi="Times New Roman" w:cs="Times New Roman"/>
          <w:sz w:val="24"/>
          <w:szCs w:val="24"/>
        </w:rPr>
        <w:t>ly useful</w:t>
      </w:r>
      <w:r w:rsidR="000F58E2" w:rsidRPr="00BE7F57">
        <w:rPr>
          <w:rFonts w:ascii="Times New Roman" w:eastAsia="Times New Roman" w:hAnsi="Times New Roman" w:cs="Times New Roman"/>
          <w:sz w:val="24"/>
          <w:szCs w:val="24"/>
        </w:rPr>
        <w:t xml:space="preserve"> measure</w:t>
      </w:r>
      <w:r w:rsidR="00E43406">
        <w:rPr>
          <w:rFonts w:ascii="Times New Roman" w:eastAsia="Times New Roman" w:hAnsi="Times New Roman" w:cs="Times New Roman"/>
          <w:sz w:val="24"/>
          <w:szCs w:val="24"/>
        </w:rPr>
        <w:t>s</w:t>
      </w:r>
      <w:r w:rsidR="000F58E2" w:rsidRPr="00BE7F57">
        <w:rPr>
          <w:rFonts w:ascii="Times New Roman" w:eastAsia="Times New Roman" w:hAnsi="Times New Roman" w:cs="Times New Roman"/>
          <w:sz w:val="24"/>
          <w:szCs w:val="24"/>
        </w:rPr>
        <w:t xml:space="preserve"> of sustainable development </w:t>
      </w:r>
      <w:r w:rsidRPr="00BE7F57">
        <w:rPr>
          <w:rFonts w:ascii="Times New Roman" w:eastAsia="Times New Roman" w:hAnsi="Times New Roman" w:cs="Times New Roman"/>
          <w:sz w:val="24"/>
          <w:szCs w:val="24"/>
        </w:rPr>
        <w:t>remain substantial.</w:t>
      </w:r>
      <w:r w:rsidR="001A3D71">
        <w:rPr>
          <w:rFonts w:ascii="Times New Roman" w:eastAsia="Times New Roman" w:hAnsi="Times New Roman" w:cs="Times New Roman"/>
          <w:sz w:val="24"/>
          <w:szCs w:val="24"/>
        </w:rPr>
        <w:t xml:space="preserve">  </w:t>
      </w:r>
      <w:r w:rsidR="00E43406">
        <w:rPr>
          <w:rFonts w:ascii="Times New Roman" w:eastAsia="Times New Roman" w:hAnsi="Times New Roman" w:cs="Times New Roman"/>
          <w:sz w:val="24"/>
          <w:szCs w:val="24"/>
        </w:rPr>
        <w:t xml:space="preserve">Three </w:t>
      </w:r>
      <w:r w:rsidR="001A3D71">
        <w:rPr>
          <w:rFonts w:ascii="Times New Roman" w:eastAsia="Times New Roman" w:hAnsi="Times New Roman" w:cs="Times New Roman"/>
          <w:sz w:val="24"/>
          <w:szCs w:val="24"/>
        </w:rPr>
        <w:t>merit particular attention.</w:t>
      </w:r>
    </w:p>
    <w:p w14:paraId="6C1F9302" w14:textId="77777777" w:rsidR="00E00589" w:rsidRPr="00E70E92" w:rsidRDefault="00E00589" w:rsidP="00E00589">
      <w:pPr>
        <w:pStyle w:val="ListParagraph"/>
        <w:ind w:left="0"/>
        <w:rPr>
          <w:rFonts w:ascii="Times New Roman" w:eastAsia="Times New Roman" w:hAnsi="Times New Roman" w:cs="Times New Roman"/>
          <w:sz w:val="24"/>
          <w:szCs w:val="24"/>
        </w:rPr>
      </w:pPr>
    </w:p>
    <w:p w14:paraId="01AD4D5A" w14:textId="0E119330" w:rsidR="005772F5" w:rsidRDefault="00E00589" w:rsidP="005772F5">
      <w:r w:rsidRPr="007F4836">
        <w:rPr>
          <w:b/>
        </w:rPr>
        <w:t>Valuing resources</w:t>
      </w:r>
      <w:r w:rsidRPr="00706169">
        <w:t xml:space="preserve">:  </w:t>
      </w:r>
      <w:r w:rsidR="00732352" w:rsidRPr="00732352">
        <w:t>A combination of methods and models are now being employed to provide useful estimates</w:t>
      </w:r>
      <w:r w:rsidR="00732352">
        <w:t xml:space="preserve"> of the social value </w:t>
      </w:r>
      <w:r w:rsidR="002718A1">
        <w:t xml:space="preserve">or inclusive wealth represent by </w:t>
      </w:r>
      <w:r w:rsidR="00732352">
        <w:t>resource stocks</w:t>
      </w:r>
      <w:r w:rsidR="00732352" w:rsidRPr="00732352">
        <w:t xml:space="preserve">.  Some </w:t>
      </w:r>
      <w:r w:rsidR="00732352">
        <w:t xml:space="preserve">are </w:t>
      </w:r>
      <w:r w:rsidR="00732352" w:rsidRPr="00732352">
        <w:t>anchored in the social deliberation</w:t>
      </w:r>
      <w:r w:rsidR="00176245">
        <w:t xml:space="preserve"> </w:t>
      </w:r>
      <w:r w:rsidR="00176245">
        <w:fldChar w:fldCharType="begin"/>
      </w:r>
      <w:r w:rsidR="00B97DE4">
        <w:instrText xml:space="preserve"> ADDIN ZOTERO_ITEM CSL_CITATION {"citationID":"a1mj2pm982o","properties":{"formattedCitation":"(Dryzek and Stevenson 2014)","plainCitation":"(Dryzek and Stevenson 2014)","noteIndex":0},"citationItems":[{"id":14044,"uris":["http://zotero.org/groups/2225246/items/VBNT9C4E"],"uri":["http://zotero.org/groups/2225246/items/VBNT9C4E"],"itemData":{"id":14044,"type":"book","abstract":"\"Climate change presents a large, complex and seemingly intractable set of problems that are unprecedented in their scope and severity. Given that climate change is both generated and experienced internationally, effective global governance is imperative for its resolution; yet, current modes of global governance have so far failed to provide effective responses. Hayley Stevenson and John Dryzek argue that legitimacy, accountability, deliberation and democracy are not just intrinsically important, but also increase the chances of successful collective action. Spanning topics of multilateral diplomacy, networked governance, representation, accountability, protest and participation, this book charts the failures and successes of global climate governance to offer fresh proposals for a deliberative system which would enable meaningful communication, inclusion of all affected interests, accountability and effectiveness in dealing with climate change; one of the most vexing issues of our time\"-- Provided by publisher.","call-number":"GE170 .D78 2014","event-place":"Cambridge ; New York","ISBN":"978-1-107-02680-3","language":"eng","note":"HOLLIS number: 990139579870203941","publisher":"Cambridge University Press","publisher-place":"Cambridge ; New York","source":"hollis.harvard.edu","title":"Democratizing global climate governance","author":[{"family":"Dryzek","given":"John S."},{"family":"Stevenson","given":"Hayley"}],"issued":{"date-parts":[["2014"]]}}}],"schema":"https://github.com/citation-style-language/schema/raw/master/csl-citation.json"} </w:instrText>
      </w:r>
      <w:r w:rsidR="00176245">
        <w:fldChar w:fldCharType="separate"/>
      </w:r>
      <w:r w:rsidR="0037359D" w:rsidRPr="0037359D">
        <w:t>(Dryzek and Stevenson 2014)</w:t>
      </w:r>
      <w:r w:rsidR="00176245">
        <w:fldChar w:fldCharType="end"/>
      </w:r>
      <w:r w:rsidR="00732352" w:rsidRPr="00732352">
        <w:t>, others in systems simulation</w:t>
      </w:r>
      <w:r w:rsidR="00054410">
        <w:t xml:space="preserve"> </w:t>
      </w:r>
      <w:r w:rsidR="00054410">
        <w:fldChar w:fldCharType="begin"/>
      </w:r>
      <w:r w:rsidR="00B97DE4">
        <w:instrText xml:space="preserve"> ADDIN ZOTERO_ITEM CSL_CITATION {"citationID":"a9a93h1pkq","properties":{"formattedCitation":"(R. D. Collins et al. 2017)","plainCitation":"(R. D. Collins et al. 2017)","noteIndex":0},"citationItems":[{"id":11941,"uris":["http://zotero.org/groups/2225246/items/TBU4GBJB"],"uri":["http://zotero.org/groups/2225246/items/TBU4GBJB"],"itemData":{"id":11941,"type":"article-journal","abstract":"Abstract Decision-makers often seek to design policies that support sustainable development. Prospective evaluations of how effectively such policies are likely to meet sustainability goals have nonetheless remained challenging. Evaluating policies against sustainability goals can be facilitated through the inclusive wealth framework, which characterizes development in terms of the value to society of its underlying capital assets, and defines development to be potentially sustainable if that value does not decline over time. The inclusive wealth approach has been developed at a theoretical level and applied to retrospective evaluations. Here, we apply inclusive wealth theory to prospective policy evaluation coupled with dynamic simulation modeling, using a case of electricity infrastructure policies in oil-exporting countries. To demonstrate the prospective evaluation, we analyze investment policies in non-fossil electricity capacity in terms of their forecast impact on several dimensions of inclusive wealth. Illustrative results show that investing in non-fossil capacity in Saudi Arabia and Kuwait can increase components of the countries' inclusive wealth, though the impacts depend on future uncertainties. In contrast, comparable components of the UAE's net inclusive wealth decline under similar investment policies. Finally, including human capital improvements in estimates of inclusive wealth substantially increases its value, though the amount varies across the countries.","container-title":"Ecological Economics","DOI":"//dx.doi.org/10.1016/j.ecolecon.2016.11.013","page":"23-34","title":"Using inclusive wealth for policy evaluation: Application to electricity infrastructure planning in oil-exporting countries","volume":"133","author":[{"family":"Collins","given":"Ross D."},{"family":"Selin","given":"Noelle E."},{"family":"Weck","given":"Olivier L.","dropping-particle":"de"},{"family":"Clark","given":"William C."}],"issued":{"date-parts":[["2017"]]}}}],"schema":"https://github.com/citation-style-language/schema/raw/master/csl-citation.json"} </w:instrText>
      </w:r>
      <w:r w:rsidR="00054410">
        <w:fldChar w:fldCharType="separate"/>
      </w:r>
      <w:r w:rsidR="0037359D" w:rsidRPr="0037359D">
        <w:t>(R. D. Collins et al. 2017)</w:t>
      </w:r>
      <w:r w:rsidR="00054410">
        <w:fldChar w:fldCharType="end"/>
      </w:r>
      <w:r w:rsidR="00732352" w:rsidRPr="00732352">
        <w:t>, and still others in market prices supplemented by science-informed calculation of the true value to society (also called “shadow” or “accounting” prices</w:t>
      </w:r>
      <w:r w:rsidR="001A271F">
        <w:t>)</w:t>
      </w:r>
      <w:r w:rsidR="00732352" w:rsidRPr="00732352">
        <w:t xml:space="preserve"> of resource-based goods and services that are not traded in markets</w:t>
      </w:r>
      <w:r w:rsidR="004A0D34">
        <w:t xml:space="preserve"> </w:t>
      </w:r>
      <w:r w:rsidR="004A0D34">
        <w:fldChar w:fldCharType="begin"/>
      </w:r>
      <w:r w:rsidR="00B97DE4">
        <w:instrText xml:space="preserve"> ADDIN ZOTERO_ITEM CSL_CITATION {"citationID":"a21me3u6qrl","properties":{"formattedCitation":"(Yamaguchi and Managi 2019)","plainCitation":"(Yamaguchi and Managi 2019)","noteIndex":0},"citationItems":[{"id":11635,"uris":["http://zotero.org/groups/2225246/items/3WYHNDQY"],"uri":["http://zotero.org/groups/2225246/items/3WYHNDQY"],"itemData":{"id":11635,"type":"article-journal","abstract":"Attaching weights to the list of capital assets is crucial in inclusive wealth accounting and sustainability assessments. These weights, or shadow prices, can be constructed in theory by looking prospectively at future social profits that the capital in question is expected to yield. In practice, however, both backward- and forward-looking shadow prices are used. This study confirms that these two approaches are theoretically equivalent under strong assumptions and reviews how and why the two approaches are taken. The two approaches are then applied to renewable energy capital (REC), which has rarely been done in either produced or natural capital accounting and sustainability assessments. Renewable energy capital provides an ideal example with which to compare the two approaches, as it is a class of produced capital that substitutes both produced and natural capital. The numerical results of both approaches demonstrate that renewable energy capital starts to account for as large a share as natural capital does, if not produced capital or inclusive wealth, in those countries where natural capital is poorly endowed and investment in renewable energy capital has been witnessed.","container-title":"Ecological Economics","DOI":"10.1016/j.ecolecon.2018.09.020","ISSN":"0921-8009","journalAbbreviation":"Ecological Economics","page":"337-349","source":"ScienceDirect","title":"Backward- and Forward-looking Shadow Prices in Inclusive Wealth Accounting: An Example of Renewable Energy Capital","title-short":"Backward- and Forward-looking Shadow Prices in Inclusive Wealth Accounting","volume":"156","author":[{"family":"Yamaguchi","given":"Rintaro"},{"family":"Managi","given":"Shunsuke"}],"issued":{"date-parts":[["2019",2,1]]}}}],"schema":"https://github.com/citation-style-language/schema/raw/master/csl-citation.json"} </w:instrText>
      </w:r>
      <w:r w:rsidR="004A0D34">
        <w:fldChar w:fldCharType="separate"/>
      </w:r>
      <w:r w:rsidR="00B97DE4" w:rsidRPr="00B97DE4">
        <w:t>(Yamaguchi and Managi 2019)</w:t>
      </w:r>
      <w:r w:rsidR="004A0D34">
        <w:fldChar w:fldCharType="end"/>
      </w:r>
      <w:r w:rsidR="00732352" w:rsidRPr="00732352">
        <w:t>.</w:t>
      </w:r>
      <w:r w:rsidR="004179E6">
        <w:t xml:space="preserve">  </w:t>
      </w:r>
      <w:r w:rsidR="00513E5A">
        <w:t xml:space="preserve">Current value estimates </w:t>
      </w:r>
      <w:commentRangeStart w:id="548"/>
      <w:r w:rsidR="00513E5A">
        <w:t>are relatively solid for resources traded in markets</w:t>
      </w:r>
      <w:commentRangeEnd w:id="548"/>
      <w:r w:rsidR="00E52988">
        <w:rPr>
          <w:rStyle w:val="CommentReference"/>
          <w:rFonts w:asciiTheme="minorHAnsi" w:eastAsiaTheme="minorHAnsi" w:hAnsiTheme="minorHAnsi" w:cstheme="minorBidi"/>
        </w:rPr>
        <w:commentReference w:id="548"/>
      </w:r>
      <w:r w:rsidR="00513E5A">
        <w:t xml:space="preserve"> (e.g. minerals</w:t>
      </w:r>
      <w:r w:rsidR="00B15734">
        <w:t xml:space="preserve"> and houses</w:t>
      </w:r>
      <w:r w:rsidR="00513E5A">
        <w:t>)</w:t>
      </w:r>
      <w:r w:rsidR="00B15734">
        <w:t xml:space="preserve">, improving rapidly for ecosystems, and </w:t>
      </w:r>
      <w:r w:rsidR="00513E5A">
        <w:t xml:space="preserve">almost nonexistent for </w:t>
      </w:r>
      <w:r w:rsidR="00B15734">
        <w:t xml:space="preserve">less </w:t>
      </w:r>
      <w:r w:rsidR="00513E5A">
        <w:t xml:space="preserve">tangible resources such as social capital.  </w:t>
      </w:r>
      <w:r w:rsidR="005772F5">
        <w:t xml:space="preserve">Achieving a more uniform capacity for </w:t>
      </w:r>
      <w:r w:rsidR="006121E9">
        <w:t xml:space="preserve">integrated </w:t>
      </w:r>
      <w:r>
        <w:t xml:space="preserve">valuation of </w:t>
      </w:r>
      <w:r w:rsidR="006121E9">
        <w:t xml:space="preserve">all relevant </w:t>
      </w:r>
      <w:r>
        <w:t xml:space="preserve">resources </w:t>
      </w:r>
      <w:r w:rsidR="005772F5">
        <w:t xml:space="preserve">in particular contexts </w:t>
      </w:r>
      <w:r>
        <w:t xml:space="preserve">should be a central task of future research in sustainability science.   </w:t>
      </w:r>
    </w:p>
    <w:p w14:paraId="213E1E06" w14:textId="7B29640C" w:rsidR="005772F5" w:rsidRDefault="005772F5" w:rsidP="005772F5"/>
    <w:p w14:paraId="7DF021AF" w14:textId="3415C6D0" w:rsidR="006121E9" w:rsidRDefault="006121E9" w:rsidP="005772F5">
      <w:r w:rsidRPr="008B629F">
        <w:rPr>
          <w:b/>
        </w:rPr>
        <w:t xml:space="preserve">Valuing </w:t>
      </w:r>
      <w:r w:rsidR="00D179FE" w:rsidRPr="008B629F">
        <w:rPr>
          <w:b/>
        </w:rPr>
        <w:t xml:space="preserve">operational </w:t>
      </w:r>
      <w:r w:rsidRPr="008B629F">
        <w:rPr>
          <w:b/>
        </w:rPr>
        <w:t>capacities</w:t>
      </w:r>
      <w:r>
        <w:t xml:space="preserve">:  </w:t>
      </w:r>
      <w:r w:rsidR="00D179FE">
        <w:t xml:space="preserve">This review argues that in addition to the conservation of inclusive wealth, a variety of operational capacities are necessary </w:t>
      </w:r>
      <w:r w:rsidR="00AC770F">
        <w:t xml:space="preserve">for the pursuit of sustainability.   We discuss these capacities at some length in subsequent sections of the review.  </w:t>
      </w:r>
      <w:r w:rsidR="00630082">
        <w:t>As is the case for resources, soci</w:t>
      </w:r>
      <w:r w:rsidR="00215FE1">
        <w:t>al actions</w:t>
      </w:r>
      <w:r w:rsidR="00630082">
        <w:t xml:space="preserve"> can </w:t>
      </w:r>
      <w:r w:rsidR="00215FE1">
        <w:t xml:space="preserve">either deplete or strengthen each of these capacities.   </w:t>
      </w:r>
      <w:r w:rsidR="00630082">
        <w:t xml:space="preserve">For none of them, however, are </w:t>
      </w:r>
      <w:r w:rsidR="00C97443">
        <w:t xml:space="preserve">good </w:t>
      </w:r>
      <w:r w:rsidR="00215FE1">
        <w:t xml:space="preserve">measures </w:t>
      </w:r>
      <w:r w:rsidR="00CE7507">
        <w:t>of their social value yet available.</w:t>
      </w:r>
      <w:r w:rsidR="00C97443">
        <w:t xml:space="preserve">  Informed choices regarding </w:t>
      </w:r>
      <w:r w:rsidR="00B27971">
        <w:t xml:space="preserve">the relative merits of </w:t>
      </w:r>
      <w:r w:rsidR="00C97443">
        <w:t xml:space="preserve">investments </w:t>
      </w:r>
      <w:r w:rsidR="00B27971">
        <w:t>in the respective capacities are thus impossible.</w:t>
      </w:r>
      <w:r w:rsidR="008741F6">
        <w:t xml:space="preserve">  Research to rectify this situation is urgently needed.</w:t>
      </w:r>
    </w:p>
    <w:p w14:paraId="57132F33" w14:textId="77777777" w:rsidR="006121E9" w:rsidRDefault="006121E9" w:rsidP="005772F5"/>
    <w:p w14:paraId="05220532" w14:textId="4FB1BAAE" w:rsidR="00F468F3" w:rsidRDefault="00E00589">
      <w:r w:rsidRPr="005772F5">
        <w:rPr>
          <w:b/>
        </w:rPr>
        <w:t>Accounting for connections</w:t>
      </w:r>
      <w:r>
        <w:t xml:space="preserve">:  Connections among heterogeneous units of the Anthropocene System are now generally accepted to be important determinants of system behavior and sustainability (see </w:t>
      </w:r>
      <w:r w:rsidR="005B1783">
        <w:t xml:space="preserve">Section 2, </w:t>
      </w:r>
      <w:r w:rsidR="00813952">
        <w:t>Figure 1</w:t>
      </w:r>
      <w:r>
        <w:t>).   This importance clearly ought to extend to inclusive wealth accounts</w:t>
      </w:r>
      <w:r w:rsidR="005B1783">
        <w:t xml:space="preserve">. </w:t>
      </w:r>
      <w:r>
        <w:t xml:space="preserve"> To date, however, virtually all of the theory and empirical work on inclusive wealth ignores connections </w:t>
      </w:r>
      <w:r w:rsidR="00C736BF">
        <w:t xml:space="preserve">that move wealth </w:t>
      </w:r>
      <w:r>
        <w:t xml:space="preserve">within and across </w:t>
      </w:r>
      <w:r w:rsidR="0053747A">
        <w:t>levels</w:t>
      </w:r>
      <w:r w:rsidR="00F61612">
        <w:t xml:space="preserve"> </w:t>
      </w:r>
      <w:r w:rsidR="00BB2CA6">
        <w:t>of system organization</w:t>
      </w:r>
      <w:r>
        <w:t>.   This shortfall seems more one of neglect than of inherent conceptual difficulty</w:t>
      </w:r>
      <w:r w:rsidR="004E20F7">
        <w:t xml:space="preserve">.  It </w:t>
      </w:r>
      <w:r>
        <w:t xml:space="preserve">should </w:t>
      </w:r>
      <w:r w:rsidR="004E20F7">
        <w:t xml:space="preserve">thus </w:t>
      </w:r>
      <w:r>
        <w:t>be a ripe area for future research</w:t>
      </w:r>
      <w:r w:rsidR="001252E0">
        <w:t xml:space="preserve"> in efforts to develop a mature capacity to measure sustainable development</w:t>
      </w:r>
      <w:r w:rsidR="004E20F7">
        <w:t>.</w:t>
      </w:r>
      <w:r w:rsidR="0068773E">
        <w:t xml:space="preserve"> </w:t>
      </w:r>
    </w:p>
    <w:p w14:paraId="23321F5B" w14:textId="77777777" w:rsidR="0068773E" w:rsidRDefault="0068773E"/>
    <w:p w14:paraId="394887E8" w14:textId="77777777" w:rsidR="000C7662" w:rsidRDefault="000C7662" w:rsidP="005D7CAD">
      <w:pPr>
        <w:pStyle w:val="Heading1"/>
      </w:pPr>
      <w:bookmarkStart w:id="549" w:name="_Toc26805949"/>
      <w:bookmarkStart w:id="550" w:name="_Toc27480661"/>
      <w:bookmarkStart w:id="551" w:name="_Toc27640685"/>
      <w:bookmarkStart w:id="552" w:name="_Toc29679250"/>
      <w:bookmarkStart w:id="553" w:name="_Toc29681492"/>
      <w:bookmarkStart w:id="554" w:name="_Toc30964816"/>
      <w:r w:rsidRPr="0021552D">
        <w:t>Capacity</w:t>
      </w:r>
      <w:r>
        <w:t xml:space="preserve"> to Promote Equity</w:t>
      </w:r>
      <w:bookmarkEnd w:id="549"/>
      <w:bookmarkEnd w:id="550"/>
      <w:bookmarkEnd w:id="551"/>
      <w:bookmarkEnd w:id="552"/>
      <w:bookmarkEnd w:id="553"/>
      <w:bookmarkEnd w:id="554"/>
    </w:p>
    <w:p w14:paraId="2E92AE37" w14:textId="3CBAB3A2" w:rsidR="000C7662" w:rsidRPr="0045407A" w:rsidRDefault="000C7662" w:rsidP="000C7662">
      <w:pPr>
        <w:rPr>
          <w:i/>
          <w:iCs/>
        </w:rPr>
      </w:pPr>
      <w:r>
        <w:rPr>
          <w:i/>
          <w:iCs/>
        </w:rPr>
        <w:t>I</w:t>
      </w:r>
      <w:r w:rsidRPr="0045407A">
        <w:rPr>
          <w:i/>
          <w:iCs/>
        </w:rPr>
        <w:t>n</w:t>
      </w:r>
      <w:r w:rsidR="00B35DA4">
        <w:rPr>
          <w:i/>
          <w:iCs/>
        </w:rPr>
        <w:t>equity, in</w:t>
      </w:r>
      <w:r w:rsidRPr="0045407A">
        <w:rPr>
          <w:i/>
          <w:iCs/>
        </w:rPr>
        <w:t xml:space="preserve">equality, power and empowerment </w:t>
      </w:r>
    </w:p>
    <w:p w14:paraId="4C325324" w14:textId="705379E1" w:rsidR="000C7662" w:rsidRDefault="000F5A2C" w:rsidP="000C7662">
      <w:r>
        <w:lastRenderedPageBreak/>
        <w:t xml:space="preserve">We argue in this Section that a </w:t>
      </w:r>
      <w:r w:rsidR="006571A6">
        <w:t xml:space="preserve">greater </w:t>
      </w:r>
      <w:r>
        <w:t xml:space="preserve">capacity to promote equity is necessary for the effective pursuit of sustainable development.   </w:t>
      </w:r>
      <w:r w:rsidR="0094658F" w:rsidRPr="008B629F">
        <w:rPr>
          <w:b/>
        </w:rPr>
        <w:t>(In)e</w:t>
      </w:r>
      <w:r w:rsidR="00241D8F" w:rsidRPr="009503A2">
        <w:rPr>
          <w:b/>
        </w:rPr>
        <w:t>quity</w:t>
      </w:r>
      <w:r w:rsidR="00241D8F">
        <w:rPr>
          <w:rStyle w:val="EndnoteReference"/>
          <w:b/>
        </w:rPr>
        <w:endnoteReference w:id="18"/>
      </w:r>
      <w:r w:rsidR="00241D8F">
        <w:t xml:space="preserve"> </w:t>
      </w:r>
      <w:r>
        <w:t xml:space="preserve">is a normative </w:t>
      </w:r>
      <w:r w:rsidR="006571A6">
        <w:t xml:space="preserve">concept </w:t>
      </w:r>
      <w:r w:rsidR="00FB1CB7">
        <w:t>dealing with fairness and justice</w:t>
      </w:r>
      <w:r w:rsidR="009B1D4D">
        <w:t xml:space="preserve"> that has been central to social deliberations on sustainability</w:t>
      </w:r>
      <w:r w:rsidR="00FB1CB7">
        <w:t>.  I</w:t>
      </w:r>
      <w:r w:rsidR="00A7381E">
        <w:t xml:space="preserve">n </w:t>
      </w:r>
      <w:r w:rsidR="009B1D4D">
        <w:t xml:space="preserve">that </w:t>
      </w:r>
      <w:r w:rsidR="00A7381E">
        <w:t xml:space="preserve">context </w:t>
      </w:r>
      <w:r w:rsidR="00732EFE">
        <w:t xml:space="preserve">it addresses how fairly </w:t>
      </w:r>
      <w:r w:rsidR="001241DF">
        <w:t xml:space="preserve">people </w:t>
      </w:r>
      <w:r w:rsidR="008D1A71">
        <w:t>judge</w:t>
      </w:r>
      <w:r w:rsidR="001241DF">
        <w:t xml:space="preserve"> </w:t>
      </w:r>
      <w:r w:rsidR="00732EFE">
        <w:t xml:space="preserve">the fruits of the earth’s resources are </w:t>
      </w:r>
      <w:r w:rsidR="00281C07">
        <w:t xml:space="preserve">being </w:t>
      </w:r>
      <w:r w:rsidR="00732EFE">
        <w:t xml:space="preserve">distributed within and between generations.  </w:t>
      </w:r>
      <w:r w:rsidR="008252ED" w:rsidRPr="009D67B5">
        <w:rPr>
          <w:b/>
        </w:rPr>
        <w:t>(</w:t>
      </w:r>
      <w:r w:rsidR="008252ED">
        <w:rPr>
          <w:b/>
        </w:rPr>
        <w:t>I</w:t>
      </w:r>
      <w:r w:rsidR="008252ED" w:rsidRPr="009D67B5">
        <w:rPr>
          <w:b/>
        </w:rPr>
        <w:t>n)equality</w:t>
      </w:r>
      <w:r w:rsidR="008252ED">
        <w:rPr>
          <w:rStyle w:val="EndnoteReference"/>
          <w:b/>
        </w:rPr>
        <w:endnoteReference w:id="19"/>
      </w:r>
      <w:r w:rsidR="008252ED">
        <w:t xml:space="preserve"> </w:t>
      </w:r>
      <w:r w:rsidR="00880D0B">
        <w:t xml:space="preserve">is a positive concept used for describing those distributions. </w:t>
      </w:r>
      <w:r w:rsidR="00C225BF">
        <w:t xml:space="preserve"> </w:t>
      </w:r>
      <w:r w:rsidR="00E43C53">
        <w:t>(</w:t>
      </w:r>
      <w:r w:rsidR="00C225BF">
        <w:t>I</w:t>
      </w:r>
      <w:r w:rsidR="00E43C53">
        <w:t>n)equality</w:t>
      </w:r>
      <w:r w:rsidR="00281C07">
        <w:t xml:space="preserve"> </w:t>
      </w:r>
      <w:r w:rsidR="00DD252D">
        <w:t>i</w:t>
      </w:r>
      <w:r w:rsidR="00FC60D5">
        <w:t xml:space="preserve">n access to resources </w:t>
      </w:r>
      <w:r w:rsidR="00DD252D">
        <w:t xml:space="preserve">is a </w:t>
      </w:r>
      <w:r w:rsidR="00281C07">
        <w:t>property of the Anthropocene that</w:t>
      </w:r>
      <w:r w:rsidR="00E43C53">
        <w:t xml:space="preserve"> </w:t>
      </w:r>
      <w:r w:rsidR="00CB262A">
        <w:t xml:space="preserve">can be </w:t>
      </w:r>
      <w:r w:rsidR="008F1D18">
        <w:t xml:space="preserve">modified </w:t>
      </w:r>
      <w:r w:rsidR="00CC0EED">
        <w:t>through policy</w:t>
      </w:r>
      <w:r w:rsidR="00DD252D">
        <w:t xml:space="preserve"> in order to mee</w:t>
      </w:r>
      <w:r w:rsidR="009B1D4D">
        <w:t xml:space="preserve">t </w:t>
      </w:r>
      <w:r w:rsidR="00F77D3C">
        <w:t xml:space="preserve">the </w:t>
      </w:r>
      <w:r w:rsidR="009B1D4D">
        <w:t xml:space="preserve">equity </w:t>
      </w:r>
      <w:r w:rsidR="00F77D3C">
        <w:t xml:space="preserve">component of sustainability </w:t>
      </w:r>
      <w:r w:rsidR="009B1D4D">
        <w:t>goals</w:t>
      </w:r>
      <w:r w:rsidR="00CC0EED">
        <w:t>.</w:t>
      </w:r>
      <w:r w:rsidR="007571F0">
        <w:t xml:space="preserve">  Power </w:t>
      </w:r>
      <w:r w:rsidR="00BE4E92">
        <w:t xml:space="preserve">differentials among actors </w:t>
      </w:r>
      <w:r w:rsidR="002C574B">
        <w:t xml:space="preserve">turn out to be </w:t>
      </w:r>
      <w:r w:rsidR="007571F0">
        <w:t xml:space="preserve">both a cause and a consequence of </w:t>
      </w:r>
      <w:r w:rsidR="00432530">
        <w:t>inequality</w:t>
      </w:r>
      <w:r w:rsidR="00BE4E92">
        <w:t xml:space="preserve">.   </w:t>
      </w:r>
      <w:r w:rsidR="00CB262A">
        <w:t xml:space="preserve">Empowerment of </w:t>
      </w:r>
      <w:r w:rsidR="00405116">
        <w:t xml:space="preserve">those </w:t>
      </w:r>
      <w:r w:rsidR="004939BB">
        <w:t xml:space="preserve">actors who </w:t>
      </w:r>
      <w:r w:rsidR="000D7558">
        <w:t xml:space="preserve">are losing out </w:t>
      </w:r>
      <w:r w:rsidR="00E10022">
        <w:t>under current pathways of development</w:t>
      </w:r>
      <w:r w:rsidR="00E11D0C">
        <w:t xml:space="preserve"> </w:t>
      </w:r>
      <w:r w:rsidR="00CB262A">
        <w:t xml:space="preserve">is </w:t>
      </w:r>
      <w:r w:rsidR="00E11D0C">
        <w:t xml:space="preserve">thus </w:t>
      </w:r>
      <w:r w:rsidR="00267DFF">
        <w:t>an essential component of the capacity to promote equity in sustainable development.</w:t>
      </w:r>
    </w:p>
    <w:p w14:paraId="5AA5A9F2" w14:textId="77777777" w:rsidR="000F5A2C" w:rsidRDefault="000F5A2C" w:rsidP="000C7662"/>
    <w:p w14:paraId="3D262C75" w14:textId="0D6C141B" w:rsidR="001D5CC4" w:rsidRDefault="001826C6" w:rsidP="00B401A8">
      <w:pPr>
        <w:pStyle w:val="Heading2"/>
      </w:pPr>
      <w:bookmarkStart w:id="555" w:name="_Toc30964817"/>
      <w:r>
        <w:t>(In)e</w:t>
      </w:r>
      <w:r w:rsidR="001D5CC4">
        <w:t>quity</w:t>
      </w:r>
      <w:bookmarkEnd w:id="555"/>
      <w:r w:rsidR="001D5CC4">
        <w:t xml:space="preserve"> </w:t>
      </w:r>
    </w:p>
    <w:p w14:paraId="41AC59C7" w14:textId="72C5AA17" w:rsidR="000C7662" w:rsidRDefault="000C7662">
      <w:r>
        <w:t>The Brundtland Commission put equity at the core of its case for sustainability</w:t>
      </w:r>
      <w:r w:rsidR="00195C6C">
        <w:t xml:space="preserve"> </w:t>
      </w:r>
      <w:r w:rsidR="00195C6C">
        <w:fldChar w:fldCharType="begin"/>
      </w:r>
      <w:r w:rsidR="00B97DE4">
        <w:instrText xml:space="preserve"> ADDIN ZOTERO_ITEM CSL_CITATION {"citationID":"a1vplptqmmj","properties":{"formattedCitation":"(World Commission on Environment and Development 1987)","plainCitation":"(World Commission on Environment and Development 1987)","noteIndex":0},"citationItems":[{"id":11924,"uris":["http://zotero.org/groups/2225246/items/YXKHENIQ"],"uri":["http://zotero.org/groups/2225246/items/YXKHENIQ"],"itemData":{"id":11924,"type":"book","edition":"[Rev.]","event-place":"Oxford ;New York","language":"English","number-of-pages":"400","publisher":"Oxford University Press","publisher-place":"Oxford ;New York","title":"Our common future","URL":"http://hollis.harvard.edu/?itemid=%7Clibrary/m/aleph%7C001468050","author":[{"family":"World Commission on Environment","given":""},{"literal":"Development"}],"issued":{"date-parts":[["1987"]]}}}],"schema":"https://github.com/citation-style-language/schema/raw/master/csl-citation.json"} </w:instrText>
      </w:r>
      <w:r w:rsidR="00195C6C">
        <w:fldChar w:fldCharType="separate"/>
      </w:r>
      <w:r w:rsidR="0027518B" w:rsidRPr="0027518B">
        <w:t>(World Commission on Environment and Development 1987)</w:t>
      </w:r>
      <w:r w:rsidR="00195C6C">
        <w:fldChar w:fldCharType="end"/>
      </w:r>
      <w:r w:rsidR="00D2703F">
        <w:t xml:space="preserve">.  </w:t>
      </w:r>
      <w:r>
        <w:t xml:space="preserve">Subsequent international deliberations have reaffirmed this perspective with specific emphasis on </w:t>
      </w:r>
      <w:r w:rsidRPr="005B4B84">
        <w:t xml:space="preserve">both alleviating poverty </w:t>
      </w:r>
      <w:r w:rsidR="00B369D6" w:rsidRPr="005B4B84">
        <w:t xml:space="preserve">today </w:t>
      </w:r>
      <w:r w:rsidR="00F73910" w:rsidRPr="005B4B84">
        <w:t>and</w:t>
      </w:r>
      <w:r w:rsidR="00F73910">
        <w:t xml:space="preserve"> </w:t>
      </w:r>
      <w:r>
        <w:t xml:space="preserve">assuring that efforts to improve well-being today do </w:t>
      </w:r>
      <w:r w:rsidRPr="0039293C">
        <w:t>not unfairly undermine</w:t>
      </w:r>
      <w:r>
        <w:t xml:space="preserve"> the prospects of those seeking it tomorrow</w:t>
      </w:r>
      <w:r w:rsidR="008B5006">
        <w:t xml:space="preserve"> </w:t>
      </w:r>
      <w:r w:rsidR="00BD2037">
        <w:fldChar w:fldCharType="begin"/>
      </w:r>
      <w:r w:rsidR="00B97DE4">
        <w:instrText xml:space="preserve"> ADDIN ZOTERO_ITEM CSL_CITATION {"citationID":"a1m3k70o001","properties":{"formattedCitation":"(United Nations 2015)","plainCitation":"(United Nations 2015)","noteIndex":0},"citationItems":[{"id":18534,"uris":["http://zotero.org/groups/2225246/items/SWIVNKDU"],"uri":["http://zotero.org/groups/2225246/items/SWIVNKDU"],"itemData":{"id":18534,"type":"report","event-place":"New York","number":"A/RES/70/1","page":"41","publisher":"United Nations","publisher-place":"New York","title":"Transforming our World: The 2030 Agenda for Sustainable Development","URL":"https://sustainabledevelopment.un.org/post2015/transformingourworld/publication","author":[{"family":"United Nations","given":""}],"accessed":{"date-parts":[["2020",1,20]]},"issued":{"date-parts":[["2015"]]}}}],"schema":"https://github.com/citation-style-language/schema/raw/master/csl-citation.json"} </w:instrText>
      </w:r>
      <w:r w:rsidR="00BD2037">
        <w:fldChar w:fldCharType="separate"/>
      </w:r>
      <w:r w:rsidR="0027518B" w:rsidRPr="0027518B">
        <w:t>(United Nations 2015)</w:t>
      </w:r>
      <w:r w:rsidR="00BD2037">
        <w:fldChar w:fldCharType="end"/>
      </w:r>
      <w:r>
        <w:t xml:space="preserve">.  </w:t>
      </w:r>
      <w:r w:rsidR="0072561E">
        <w:t>These n</w:t>
      </w:r>
      <w:r>
        <w:t xml:space="preserve">ormative commitments </w:t>
      </w:r>
      <w:r w:rsidR="00F5797C">
        <w:t xml:space="preserve">to fairness have </w:t>
      </w:r>
      <w:r w:rsidR="00956478">
        <w:t xml:space="preserve">also </w:t>
      </w:r>
      <w:r w:rsidR="00F5797C">
        <w:t xml:space="preserve">been </w:t>
      </w:r>
      <w:r w:rsidR="00956478">
        <w:t xml:space="preserve">used </w:t>
      </w:r>
      <w:r w:rsidR="00F5797C">
        <w:t xml:space="preserve">to </w:t>
      </w:r>
      <w:r w:rsidR="000712B8">
        <w:t xml:space="preserve">argue that all people </w:t>
      </w:r>
      <w:r w:rsidR="002C2E89">
        <w:t xml:space="preserve">deserve </w:t>
      </w:r>
      <w:r w:rsidR="000712B8">
        <w:t xml:space="preserve">the </w:t>
      </w:r>
      <w:r w:rsidR="003A1B9E">
        <w:t>freedom and capacit</w:t>
      </w:r>
      <w:r w:rsidR="000712B8">
        <w:t>y</w:t>
      </w:r>
      <w:r w:rsidR="003A1B9E">
        <w:t xml:space="preserve"> </w:t>
      </w:r>
      <w:r>
        <w:t xml:space="preserve">to pursue their </w:t>
      </w:r>
      <w:r w:rsidR="002C2E89">
        <w:t xml:space="preserve">own </w:t>
      </w:r>
      <w:r w:rsidR="00DB405C">
        <w:t xml:space="preserve">visions of the good life </w:t>
      </w:r>
      <w:r>
        <w:fldChar w:fldCharType="begin"/>
      </w:r>
      <w:r w:rsidR="00B97DE4">
        <w:instrText xml:space="preserve"> ADDIN ZOTERO_ITEM CSL_CITATION {"citationID":"iAgJtV8d","properties":{"formattedCitation":"(Sen 2013)","plainCitation":"(Sen 2013)","noteIndex":0},"citationItems":[{"id":11743,"uris":["http://zotero.org/groups/2225246/items/X48NU3B2"],"uri":["http://zotero.org/groups/2225246/items/X48NU3B2"],"itemData":{"id":11743,"type":"article-journal","abstract":"The idea of ‘sustainability’ received serious attention in the so-called Brundtland Commission Report that has many attractive features. In particular, it highlighted the importance of intergenerational justice while maintaining a concern for the poor of each generation and shifted the focus away from resources to human beings. I argue that this way of understanding sustainability, while a great improvement, is still incomplete. There are important grounds for favouring a freedom-oriented view, focusing on crucial freedoms that people have reason to value. Human freedoms include the fulfilment of needs, but also the liberty to define and pursue our own goals, objectives and commitments, no matter how they link with our own particular needs. Human beings are reflective creatures and are able to reason about and decide what they would like to happen, rather than being compellingly led by their own needs—biological or social. A fuller concept of sustainability has to aim at sustaining human freedoms, rather than only at our ability to fulfil our felt needs. Some empirical examples are given to illustrate the distinctive nature and the reasoned importance of seeing sustainability in terms of sustaining human freedoms and capabilities.","container-title":"Journal of Human Development and Capabilities","DOI":"10.1080/19452829.2012.747492","ISSN":"1945-2829","issue":"1","page":"6-20","source":"Taylor and Francis+NEJM","title":"The Ends and Means of Sustainability","volume":"14","author":[{"family":"Sen","given":"Amartya"}],"issued":{"date-parts":[["2013",2,1]]}}}],"schema":"https://github.com/citation-style-language/schema/raw/master/csl-citation.json"} </w:instrText>
      </w:r>
      <w:r>
        <w:fldChar w:fldCharType="separate"/>
      </w:r>
      <w:r>
        <w:rPr>
          <w:noProof/>
        </w:rPr>
        <w:t>(Sen 2013)</w:t>
      </w:r>
      <w:r>
        <w:fldChar w:fldCharType="end"/>
      </w:r>
      <w:r>
        <w:t xml:space="preserve">. </w:t>
      </w:r>
    </w:p>
    <w:p w14:paraId="2A55F118" w14:textId="28E710AE" w:rsidR="00B11D95" w:rsidRDefault="00B11D95" w:rsidP="000C7662"/>
    <w:p w14:paraId="3EB64A75" w14:textId="3DC4C418" w:rsidR="00D90F9D" w:rsidRDefault="009D591B" w:rsidP="00D90F9D">
      <w:r>
        <w:t xml:space="preserve">Given the centrality of equity concerns in political deliberations about the goals of sustainable development, </w:t>
      </w:r>
      <w:r w:rsidR="00B27DC0">
        <w:t xml:space="preserve">we were surprised to discover in preparing for this review how relatively little those concerns have figured in sustainability science or </w:t>
      </w:r>
      <w:r w:rsidR="00E8708D">
        <w:t xml:space="preserve">research informed </w:t>
      </w:r>
      <w:r w:rsidR="00893354">
        <w:t xml:space="preserve">practice. </w:t>
      </w:r>
      <w:r w:rsidR="003227D4">
        <w:t xml:space="preserve">(There are welcome exceptions, e.g. </w:t>
      </w:r>
      <w:r w:rsidR="003227D4">
        <w:fldChar w:fldCharType="begin"/>
      </w:r>
      <w:r w:rsidR="00B97DE4">
        <w:instrText xml:space="preserve"> ADDIN ZOTERO_ITEM CSL_CITATION {"citationID":"avk2ke3n6p","properties":{"formattedCitation":"(Tessum et al. 2019)","plainCitation":"(Tessum et al. 2019)","noteIndex":0},"citationItems":[{"id":18647,"uris":["http://zotero.org/groups/2225246/items/73SY2W34"],"uri":["http://zotero.org/groups/2225246/items/73SY2W34"],"itemData":{"id":18647,"type":"article-journal","abstract":"Fine particulate matter (PM2.5) air pollution exposure is the largest environmental health risk factor in the United States. Here, we link PM2.5 exposure to the human activities responsible for PM2.5 pollution. We use these results to explore “pollution inequity”: the difference between the environmental health damage caused by a racial–ethnic group and the damage that group experiences. We show that, in the United States, PM2.5 exposure is disproportionately caused by consumption of goods and services mainly by the non-Hispanic white majority, but disproportionately inhaled by black and Hispanic minorities. On average, non-Hispanic whites experience a “pollution advantage”: They experience </w:instrText>
      </w:r>
      <w:r w:rsidR="00B97DE4">
        <w:rPr>
          <w:rFonts w:ascii="Cambria Math" w:hAnsi="Cambria Math" w:cs="Cambria Math"/>
        </w:rPr>
        <w:instrText>∼</w:instrText>
      </w:r>
      <w:r w:rsidR="00B97DE4">
        <w:instrText xml:space="preserve">17% less air pollution exposure than is caused by their consumption. Blacks and Hispanics on average bear a “pollution burden” of 56% and 63% excess exposure, respectively, relative to the exposure caused by their consumption. The total disparity is caused as much by how much people consume as by how much pollution they breathe. Differences in the types of goods and services consumed by each group are less important. PM2.5 exposures declined </w:instrText>
      </w:r>
      <w:r w:rsidR="00B97DE4">
        <w:rPr>
          <w:rFonts w:ascii="Cambria Math" w:hAnsi="Cambria Math" w:cs="Cambria Math"/>
        </w:rPr>
        <w:instrText>∼</w:instrText>
      </w:r>
      <w:r w:rsidR="00B97DE4">
        <w:instrText xml:space="preserve">50% during 2002–2015 for all three racial–ethnic groups, but pollution inequity has remained high.","container-title":"Proceedings of the National Academy of Sciences","DOI":"10.1073/pnas.1818859116","ISSN":"0027-8424, 1091-6490","issue":"13","journalAbbreviation":"PNAS","language":"en","note":"PMID: 30858319","page":"6001-6006","source":"www-pnas-org.ezp-prod1.hul.harvard.edu","title":"Inequity in consumption of goods and services adds to racial–ethnic disparities in air pollution exposure","volume":"116","author":[{"family":"Tessum","given":"Christopher W."},{"family":"Apte","given":"Joshua S."},{"family":"Goodkind","given":"Andrew L."},{"family":"Muller","given":"Nicholas Z."},{"family":"Mullins","given":"Kimberley A."},{"family":"Paolella","given":"David A."},{"family":"Polasky","given":"Stephen"},{"family":"Springer","given":"Nathaniel P."},{"family":"Thakrar","given":"Sumil K."},{"family":"Marshall","given":"Julian D."},{"family":"Hill","given":"Jason D."}],"issued":{"date-parts":[["2019",3,26]]}}}],"schema":"https://github.com/citation-style-language/schema/raw/master/csl-citation.json"} </w:instrText>
      </w:r>
      <w:r w:rsidR="003227D4">
        <w:fldChar w:fldCharType="separate"/>
      </w:r>
      <w:r w:rsidR="0027518B" w:rsidRPr="0027518B">
        <w:t>(Tessum et al. 2019)</w:t>
      </w:r>
      <w:r w:rsidR="003227D4">
        <w:fldChar w:fldCharType="end"/>
      </w:r>
      <w:r w:rsidR="003227D4">
        <w:t xml:space="preserve">). </w:t>
      </w:r>
      <w:r w:rsidR="00893354">
        <w:t xml:space="preserve"> </w:t>
      </w:r>
      <w:r w:rsidR="00753355">
        <w:t xml:space="preserve">Even when research has addressed equity issues, as is true for the inclusive wealth </w:t>
      </w:r>
      <w:r w:rsidR="00482E73">
        <w:t xml:space="preserve">scholarship discussed in Section 3, applications </w:t>
      </w:r>
      <w:r w:rsidR="00D90F9D">
        <w:t>have</w:t>
      </w:r>
      <w:r w:rsidR="00DE6294">
        <w:t xml:space="preserve"> lagged behind</w:t>
      </w:r>
      <w:r w:rsidR="00D90F9D">
        <w:t xml:space="preserve">.  </w:t>
      </w:r>
      <w:r w:rsidR="00E96E5A">
        <w:t>For example, n</w:t>
      </w:r>
      <w:r w:rsidR="003C3F57">
        <w:t xml:space="preserve">one of the UN or World Bank reports on </w:t>
      </w:r>
      <w:r w:rsidR="00E96E5A">
        <w:t xml:space="preserve">historical patterns of </w:t>
      </w:r>
      <w:r w:rsidR="003C3F57">
        <w:t>inclusive wealth</w:t>
      </w:r>
      <w:r w:rsidR="00E96E5A">
        <w:t xml:space="preserve"> we cited there </w:t>
      </w:r>
      <w:r w:rsidR="000C7662">
        <w:fldChar w:fldCharType="begin"/>
      </w:r>
      <w:r w:rsidR="00B97DE4">
        <w:instrText xml:space="preserve"> ADDIN ZOTERO_ITEM CSL_CITATION {"citationID":"54XGe6Wx","properties":{"formattedCitation":"(Lange, Wodon, and Carey 2018; Managi and Kumar 2018)","plainCitation":"(Lange, Wodon, and Carey 2018; Managi and Kumar 2018)","noteIndex":0},"citationItems":[{"id":12203,"uris":["http://zotero.org/groups/2225246/items/RR5XCW9Q"],"uri":["http://zotero.org/groups/2225246/items/RR5XCW9Q"],"itemData":{"id":12203,"type":"book","abstract":"Countries regularly track gross domestic product (GDP) as an indicator of their economic progress, but not wealth—Athe assets such as infrastructure, forests, minerals, and human capital that produce GDP. In contrast, corporations routinely report on both their income and assets to assess their economic health and prospects for the future. Wealth accounts allow countries to take stock of their assets to monitor the sustainability of development, an urgent concern today for all countries.\n\nThe Changing Wealth of Nations 2018: Building a Sustainable Future covers national wealth for 141 countries over 20 years (1995–2014) as the sum of produced capital, 19 types of natural capital, net foreign assets, and human capital overall as well as by gender and type of employment. Great progress has been made in estimating wealth since the fi rst volume, Where Is the Wealth of Nations? Measuring Capital for the 21st Century, was published in 2006. New data substantially improve estimates of natural capital, and, for the fi rst time, human capital is measured by using household surveys to estimate lifetime earnings.\n\nThe Changing Wealth of Nations 2018 begins with a review of global and regional trends in wealth over the past two decades and provides examples of how wealth accounts can be used for the analysis of development patterns. Several chapters discuss the new work on human capital and its application in development policy. The book then tackles elements of natural capital that are not yet fully incorporated in the wealth accounts: air pollution, marine fi sheries, and ecosystems.\n\nThis book targets policy makers but will engage anyone committed to building a sustainable future for the planet.","ISBN":"978-1-4648-1046-6","note":"DOI: 10.1596/978-1-4648-1046-6","number-of-pages":"240","publisher":"The World Bank","source":"elibrary-worldbank-org.ezp-prod1.hul.harvard.edu (Atypon)","title":"The Changing Wealth of Nations 2018: Building a Sustainable Future","title-short":"The Changing Wealth of Nations 2018","URL":"http://elibrary.worldbank.org/doi/book/10.1596/978-1-4648-1046-6","author":[{"family":"Lange","given":"Glenn-Marie"},{"family":"Wodon","given":"Quentin"},{"family":"Carey","given":"Kevin"}],"accessed":{"date-parts":[["2018",11,17]]},"issued":{"date-parts":[["2018",1,30]]}}},{"id":11586,"uris":["http://zotero.org/groups/2225246/items/XRIA6JTI"],"uri":["http://zotero.org/groups/2225246/items/XRIA6JTI"],"itemData":{"id":11586,"type":"book","abstract":"The Inclusive Wealth Index provides important insights into long-term economic growth and human well-being. The Index measures the wealth of nations through a","edition":"1","event-place":"London","ISBN":"978-1-351-00207-3","language":"en","number-of-pages":"486","publisher":"Routledge","publisher-place":"London","title":"Inclusive Wealth Report 2018 | Measuring Progress Towards Sustainability","URL":"http://www.taylorfrancis.com/books/e/9781351002073","author":[{"family":"Managi","given":"Shunsuke"},{"family":"Kumar","given":"Pushpam"}],"accessed":{"date-parts":[["2018",11,17]]},"issued":{"date-parts":[["2018",7,18]]}}}],"schema":"https://github.com/citation-style-language/schema/raw/master/csl-citation.json"} </w:instrText>
      </w:r>
      <w:r w:rsidR="000C7662">
        <w:fldChar w:fldCharType="separate"/>
      </w:r>
      <w:r w:rsidR="000C7662">
        <w:rPr>
          <w:noProof/>
        </w:rPr>
        <w:t>(Lange, Wodon, and Carey 2018; Managi and Kumar 2018)</w:t>
      </w:r>
      <w:r w:rsidR="000C7662">
        <w:fldChar w:fldCharType="end"/>
      </w:r>
      <w:r w:rsidR="00B85A57">
        <w:t xml:space="preserve"> </w:t>
      </w:r>
      <w:r w:rsidR="00011828">
        <w:t xml:space="preserve">give more than passing attention to </w:t>
      </w:r>
      <w:r w:rsidR="00B85A57">
        <w:t xml:space="preserve">the </w:t>
      </w:r>
      <w:r w:rsidR="00304745">
        <w:t xml:space="preserve">questions </w:t>
      </w:r>
      <w:r w:rsidR="00B85A57">
        <w:t>of intra-generational</w:t>
      </w:r>
      <w:r w:rsidR="00304745">
        <w:t xml:space="preserve"> equity latent in their data.   Even more surprisingly, n</w:t>
      </w:r>
      <w:r w:rsidR="00D90F9D">
        <w:t>one of the 17 UN SDGs</w:t>
      </w:r>
      <w:r w:rsidR="00304745">
        <w:t xml:space="preserve"> </w:t>
      </w:r>
      <w:r w:rsidR="00D90F9D">
        <w:t xml:space="preserve">explicitly address </w:t>
      </w:r>
      <w:r w:rsidR="00304745">
        <w:t xml:space="preserve">the concerns of </w:t>
      </w:r>
      <w:r w:rsidR="00D90F9D">
        <w:t>intergenerational equity</w:t>
      </w:r>
      <w:r w:rsidR="00304745">
        <w:t xml:space="preserve"> that </w:t>
      </w:r>
      <w:r w:rsidR="006D2E03">
        <w:t xml:space="preserve">have been </w:t>
      </w:r>
      <w:r w:rsidR="00304745">
        <w:t xml:space="preserve">so central to </w:t>
      </w:r>
      <w:r w:rsidR="006D2E03">
        <w:t>sustainability discourse</w:t>
      </w:r>
      <w:r w:rsidR="00D90F9D">
        <w:t xml:space="preserve"> </w:t>
      </w:r>
      <w:r w:rsidR="00D90F9D">
        <w:fldChar w:fldCharType="begin"/>
      </w:r>
      <w:r w:rsidR="00B97DE4">
        <w:instrText xml:space="preserve"> ADDIN ZOTERO_ITEM CSL_CITATION {"citationID":"mXi6eS7T","properties":{"formattedCitation":"(Lim, S\\uc0\\u248{}gaard J\\uc0\\u248{}rgensen, and Wyborn 2018; Ribas, Lucena, and Schaeffer 2017; Scherer et al. 2018)","plainCitation":"(Lim, Søgaard Jørgensen, and Wyborn 2018; Ribas, Lucena, and Schaeffer 2017; Scherer et al. 2018)","noteIndex":0},"citationItems":[{"id":17361,"uris":["http://zotero.org/groups/2225246/items/CRI69BHR"],"uri":["http://zotero.org/groups/2225246/items/CRI69BHR"],"itemData":{"id":17361,"type":"article-journal","abstract":"ABSTRACT. Griggs et al. (2013) redefine sustainable development as “development that meets the needs of the present while\nsafeguarding Earth’s life-support system, on which the welfare of current and future generations depend.” We recommend this as the\nend goal that the United Nations sustainable development goals (SDGs) should strive to achieve. Integration across the SDGs is less\nthan what is required from a science perspective. Effective implementation of the SDGs will require States to attend to trade-offs and\noverlaps. We argue that continuous failure to address integration within the SDGs will jeopardize realization of this ultimate end goal.\nTherefore, we adopt a systems approach to identify gaps and connections across the goals and targets of the SDGs as well as leverage\npoints for effective intervention. We triangulate across methods of critical analysis, conceptual modeling, and keyword network analysis\nto draw out seven “overarching directions” that could provide a prioritization framework to enhance efficient implementation of the\nSDGs. Our results identify main gaps as exclusion of key actors (e.g., corporations) and issues (e.g., intergenerational equity and\npopulation); inadequate reconciliation of economic growth with maintaining the Earth system; and deficient consideration of the\nrelationship with international law. Conceptual mapping identifies education and innovation; governance and implementation;\nsustainable consumption and production; and addressing the key drivers of climate change as key leverage points. The keyword analysis\nhighlights greater integration within the SDGs than what appears at face value. Keywords “access,” “women,” “resources,” and “finance”\nfeature across the SDGs and provide further leverage points. Targeting these issues will facilitate realization of a high proportion of\nSDGs and correspondingly could have a disproportional impact on effective SDG implementation. We conclude that the success of\nthe SDGs needs to be evaluated by the extent to which it contributes to human development while advancing protection of “planetary\nmust-haves” for current and future generations.","container-title":"Ecology and Society","DOI":"10.5751/ES-10182-230322","ISSN":"1708-3087","issue":"3","language":"en","source":"www.ecologyandsociety.org","title":"Reframing the sustainable development goals to achieve sustainable development in the Anthropocene—a systems approach","URL":"https://www.ecologyandsociety.org/vol23/iss3/art22/","volume":"23","author":[{"family":"Lim","given":"Michelle"},{"family":"Søgaard Jørgensen","given":"Peter"},{"family":"Wyborn","given":"Carina"}],"accessed":{"date-parts":[["2019",11,19]]},"issued":{"date-parts":[["2018",8,13]]}}},{"id":16085,"uris":["http://zotero.org/groups/2225246/items/EYHFYJWE"],"uri":["http://zotero.org/groups/2225246/items/EYHFYJWE"],"itemData":{"id":16085,"type":"article-journal","abstract":"Despite the impressive gains in available energy over the last 200 years, the associated benefits remain unevenly distributed. Bridging this divide only adds to the already daunting challenge of securing climate stabilization. In fact, efforts towards the former are more likely to conflict with the latter. To be able to address this dilemma, the relationship between energy consumption and human well-being, beyond its economic dimension, needs to be better understood. This paper aims to contribute to the emerging knowledge base, by examining this relationship using a proxy for human well-being that also considers its environmental and social dimensions. The ultimate goal of this paper is to investigate the potential incompatibility between efforts towards the achievement of higher collective well-being and those associated with climate stabilization. To this end, it provides estimates of the additional energy needed and its associated carbon emissions under different climate scenarios, and compares them with existing carbon budgets. Results indicate that even if new climate policies were adopted, emissions associated with higher well-being in all regions where improvements are needed could still reach up to one and a half times estimated 2°C budgets, and even more so for lower temperature increase targets.","container-title":"Energy Policy","DOI":"10.1016/j.enpol.2017.06.017","ISSN":"0301-4215","journalAbbreviation":"Energy Policy","page":"435-450","source":"ScienceDirect","title":"Bridging the energy divide and securing higher collective well-being in a climate-constrained world","volume":"108","author":[{"family":"Ribas","given":"Aline"},{"family":"Lucena","given":"André F. P."},{"family":"Schaeffer","given":"Roberto"}],"issued":{"date-parts":[["2017"]]}}},{"id":16007,"uris":["http://zotero.org/groups/2225246/items/AAD9WEGE"],"uri":["http://zotero.org/groups/2225246/items/AAD9WEGE"],"itemData":{"id":16007,"type":"article-journal","abstract":"The UN's 17 Sustainable Development Goals (SDGs) aim to improve the lives of people, increase prosperity, and protect the planet. Given the large number of goals, interactions are inevitable. We analyse the interaction between two social goals (related to SDG1 Poverty and SDG10 Inequality) and three environmental goals (related to SDG13 Carbon, SDG15 Land, and SDG6 Water). We use a trade-linked, consumption-based approach to assess interactions in 166 nations, each subdivided into four income groups. We find that pursuing social goals is, generally, associated with higher environmental impacts. However, interactions differ greatly among countries and depend on the specific goals. In both interactions, carbon experiences smaller changes than land and water. Although efforts by high- and low-income groups are needed, the rich have a greater leverage to reduce humanity’s footprints. Given the importance of both social and environmental sustainability, it is crucial that quantitative interactions between SDGs be well understood so that, where needed, integrative policies can be developed.","container-title":"Environmental Science &amp; Policy","DOI":"10.1016/j.envsci.2018.10.002","ISSN":"1462-9011","journalAbbreviation":"Environmental Science &amp; Policy","page":"65-72","source":"ScienceDirect","title":"Trade-offs between social and environmental Sustainable Development Goals","volume":"90","author":[{"family":"Scherer","given":"Laura"},{"family":"Behrens","given":"Paul"},{"family":"Koning","given":"Arjan","non-dropping-particle":"de"},{"family":"Heijungs","given":"Reinout"},{"family":"Sprecher","given":"Benjamin"},{"family":"Tukker","given":"Arnold"}],"issued":{"date-parts":[["2018",12,1]]}}}],"schema":"https://github.com/citation-style-language/schema/raw/master/csl-citation.json"} </w:instrText>
      </w:r>
      <w:r w:rsidR="00D90F9D">
        <w:fldChar w:fldCharType="separate"/>
      </w:r>
      <w:r w:rsidR="00D90F9D" w:rsidRPr="00D54211">
        <w:t>(Lim, Søgaard Jørgensen, and Wyborn 2018; Ribas, Lucena, and Schaeffer 2017; Scherer et al. 2018)</w:t>
      </w:r>
      <w:r w:rsidR="00D90F9D">
        <w:fldChar w:fldCharType="end"/>
      </w:r>
      <w:r w:rsidR="00D90F9D">
        <w:t xml:space="preserve">.  </w:t>
      </w:r>
    </w:p>
    <w:p w14:paraId="72533727" w14:textId="77777777" w:rsidR="00D90F9D" w:rsidRDefault="00D90F9D" w:rsidP="00D90F9D"/>
    <w:p w14:paraId="241972EC" w14:textId="3E315153" w:rsidR="004E7639" w:rsidRDefault="00B75A29" w:rsidP="000C7662">
      <w:r>
        <w:t>S</w:t>
      </w:r>
      <w:r w:rsidR="000C7662" w:rsidRPr="0039293C">
        <w:t xml:space="preserve">ociety cannot achieve the goals of sustainable development that it has repeatedly endorsed without </w:t>
      </w:r>
      <w:r w:rsidR="00A35CB3">
        <w:t xml:space="preserve">giving more attention in both research and practice to the challenges of achieving </w:t>
      </w:r>
      <w:r w:rsidR="000C7662" w:rsidRPr="0039293C">
        <w:t xml:space="preserve">just distributions of well-being both within and between generations.  In recognition of the central but neglected position of equity in the goals of sustainable development, we argue here that a second necessary (but not sufficient) </w:t>
      </w:r>
      <w:r w:rsidR="00F25B70" w:rsidRPr="0039293C">
        <w:t xml:space="preserve">condition </w:t>
      </w:r>
      <w:r w:rsidR="000C7662" w:rsidRPr="0039293C">
        <w:t>for sustainable development is the capacity to promote e</w:t>
      </w:r>
      <w:r w:rsidR="000C7662" w:rsidRPr="005B4B84">
        <w:t xml:space="preserve">quity within and between generations. In the remainder of this section we summarize </w:t>
      </w:r>
      <w:r w:rsidR="00CF7097" w:rsidRPr="008B629F">
        <w:t xml:space="preserve">the </w:t>
      </w:r>
      <w:r w:rsidR="00AF3548" w:rsidRPr="008B629F">
        <w:t xml:space="preserve">research </w:t>
      </w:r>
      <w:r w:rsidR="00CF7097" w:rsidRPr="008B629F">
        <w:t xml:space="preserve">that we have found most relevant to advancing the </w:t>
      </w:r>
      <w:r w:rsidR="000C7662" w:rsidRPr="005B4B84">
        <w:t xml:space="preserve">equity </w:t>
      </w:r>
      <w:r w:rsidR="00CF7097" w:rsidRPr="008B629F">
        <w:t xml:space="preserve">dimension of </w:t>
      </w:r>
      <w:r w:rsidR="000C7662" w:rsidRPr="005B4B84">
        <w:t>sustainabilit</w:t>
      </w:r>
      <w:r w:rsidR="006F76B4">
        <w:t>y</w:t>
      </w:r>
      <w:r w:rsidR="00CF7097" w:rsidRPr="005B4B84">
        <w:t>.</w:t>
      </w:r>
      <w:r w:rsidR="00CF7097">
        <w:t xml:space="preserve">  </w:t>
      </w:r>
      <w:r w:rsidR="000C7662" w:rsidRPr="008B629F">
        <w:t xml:space="preserve">The following reviews provide deeper treatments of </w:t>
      </w:r>
      <w:r w:rsidR="00FA7DAE">
        <w:t xml:space="preserve">key </w:t>
      </w:r>
      <w:r w:rsidR="000C7662" w:rsidRPr="008B629F">
        <w:t>topics than we can cover here:</w:t>
      </w:r>
      <w:r w:rsidR="004D0ED7">
        <w:t xml:space="preserve"> </w:t>
      </w:r>
      <w:r w:rsidR="00EF354C">
        <w:fldChar w:fldCharType="begin"/>
      </w:r>
      <w:r w:rsidR="00B97DE4">
        <w:instrText xml:space="preserve"> ADDIN ZOTERO_ITEM CSL_CITATION {"citationID":"a2npcbiaq9u","properties":{"formattedCitation":"(Hamann et al. 2018)","plainCitation":"(Hamann et al. 2018)","noteIndex":0},"citationItems":[{"id":11744,"uris":["http://zotero.org/groups/2225246/items/4VZJXBEZ"],"uri":["http://zotero.org/groups/2225246/items/4VZJXBEZ"],"itemData":{"id":11744,"type":"article-journal","abstract":"Rising inequalities and accelerating global environmental change pose two of the most pressing challenges of the twenty-first century. To explore how these phenomena are linked, we apply a social-ecological systems perspective and review the literature to identify six different types of interactions (or “pathways”) between inequality and the biosphere. We find that most of the research so far has only considered one-directional effects of inequality on the biosphere, or vice versa. However, given the potential for complex dynamics between socioeconomic and environmental factors within social-ecological systems, we highlight examples from the literature that illustrate the importance of cross-scale interactions and feedback loops between inequality and the biosphere. This review draws on diverse disciplines to advance a systemic understanding of the linkages between inequality and the biosphere, specifically recognizing cross-scale feedbacks and the multidimensional nature of inequality. Expected final online publication date for the Annual Review of Environment and Resources Volume 43 is October 17, 2018. Please see http://www.annualreviews.org/page/journal/pubdates for revised estimates.","container-title":"Annual Review of Environment and Resources","DOI":"10.1146/annurev-environ-102017-025949","issue":"1","page":"null","source":"Annual Reviews","title":"Inequality and the Biosphere","volume":"43","author":[{"family":"Hamann","given":"Maike"},{"family":"Berry","given":"Kevin"},{"family":"Chaigneau","given":"Tomas"},{"family":"Curry","given":"Tracie"},{"family":"Heilmayr","given":"Robert"},{"family":"Henriksson","given":"Patrik J.G."},{"family":"Hentati-Sundberg","given":"Jonas"},{"family":"Jina","given":"Amir"},{"family":"Lindkvist","given":"Emilie"},{"family":"Lopez-Maldonado","given":"Yolanda"},{"family":"Nieminen","given":"Emmi"},{"family":"Piaggio","given":"Matías"},{"family":"Qiu","given":"Jiangxiao"},{"family":"Rocha","given":"Juan C."},{"family":"Schill","given":"Caroline"},{"family":"Shepon","given":"Alon"},{"family":"Tilman","given":"Andrew R."},{"family":"Bijgaart","given":"Inge","non-dropping-particle":"van den"},{"family":"Wu","given":"Tong"}],"issued":{"date-parts":[["2018"]]}}}],"schema":"https://github.com/citation-style-language/schema/raw/master/csl-citation.json"} </w:instrText>
      </w:r>
      <w:r w:rsidR="00EF354C">
        <w:fldChar w:fldCharType="separate"/>
      </w:r>
      <w:r w:rsidR="00B97DE4" w:rsidRPr="00B97DE4">
        <w:t>(Hamann et al. 2018)</w:t>
      </w:r>
      <w:r w:rsidR="00EF354C">
        <w:fldChar w:fldCharType="end"/>
      </w:r>
      <w:r w:rsidR="00EF354C">
        <w:t xml:space="preserve"> </w:t>
      </w:r>
      <w:r w:rsidR="00EF354C">
        <w:fldChar w:fldCharType="begin"/>
      </w:r>
      <w:r w:rsidR="00B97DE4">
        <w:instrText xml:space="preserve"> ADDIN ZOTERO_ITEM CSL_CITATION {"citationID":"a2opi3nld5g","properties":{"formattedCitation":"(Caney 2018)","plainCitation":"(Caney 2018)","noteIndex":0},"citationItems":[{"id":17446,"uris":["http://zotero.org/groups/2225246/items/TRU7TFHE"],"uri":["http://zotero.org/groups/2225246/items/TRU7TFHE"],"itemData":{"id":17446,"type":"article-journal","abstract":"The question of what responsibilities members of one generation have to later generations raises complex theoretical questions and is also of considerable practical importance. In this article, I introduce the practical issues at stake (Section 1), then explore the methodological issues surrounding how to think about intergenerational justice (Section 2), before evaluating competing normative frameworks (Sections 3–7). I conclude with a discussion of the practical challenges facing the realization of justice to future generations (Section 8).","container-title":"Annual Review of Political Science","DOI":"10.1146/annurev-polisci-052715-111749","issue":"1","page":"475-493","title":"Justice and Future Generations","volume":"21","author":[{"family":"Caney","given":"Simon"}],"issued":{"date-parts":[["2018"]]}}}],"schema":"https://github.com/citation-style-language/schema/raw/master/csl-citation.json"} </w:instrText>
      </w:r>
      <w:r w:rsidR="00EF354C">
        <w:fldChar w:fldCharType="separate"/>
      </w:r>
      <w:r w:rsidR="00B97DE4" w:rsidRPr="00B97DE4">
        <w:t>(Caney 2018)</w:t>
      </w:r>
      <w:r w:rsidR="00EF354C">
        <w:fldChar w:fldCharType="end"/>
      </w:r>
      <w:r w:rsidR="00665D17">
        <w:t xml:space="preserve"> </w:t>
      </w:r>
      <w:r w:rsidR="00665D17">
        <w:fldChar w:fldCharType="begin"/>
      </w:r>
      <w:r w:rsidR="00B97DE4">
        <w:instrText xml:space="preserve"> ADDIN ZOTERO_ITEM CSL_CITATION {"citationID":"aicmm4kbre","properties":{"formattedCitation":"(Zucman 2019)","plainCitation":"(Zucman 2019)","noteIndex":0},"citationItems":[{"id":18342,"uris":["http://zotero.org/groups/2225246/items/AJBPN65W"],"uri":["http://zotero.org/groups/2225246/items/AJBPN65W"],"itemData":{"id":18342,"type":"article-journal","abstract":"This article reviews the recent literature on the dynamics of global wealth inequality. I first reconcile available estimates of wealth inequality in the United States. Both surveys and tax data show that wealth inequality has increased dramatically since the 1980s, with a top 1% wealth share of approximately 40% in 2016 versus 25–30% in the 1980s. Second, I discuss the fast-growing literature on wealth inequality across the world. Evidence points toward a rise in global wealth concentration: For China, Europe, and the United States combined, the top 1% wealth share has increased from 28% in 1980 to 33% today, while the bottom 75% share hovered around 10%. Recent studies, however, may underestimate the level and rise of inequality, as financial globalization makes it increasingly hard to measure wealth at the top. I discuss how new data sources (leaks from financial institutions, tax amnesties, and macroeconomic statistics of tax havens) can be leveraged to better capture the wealth of the rich.","container-title":"Annual Review of Economics","DOI":"10.1146/annurev-economics-080218-025852","ISSN":"1941-1383","issue":"1","journalAbbreviation":"Annu. Rev. Econ.","page":"109-138","source":"www-annualreviews-org.ezp-prod1.hul.harvard.edu (Atypon)","title":"Global Wealth Inequality","volume":"11","author":[{"family":"Zucman","given":"Gabriel"}],"issued":{"date-parts":[["2019",8,2]]}}}],"schema":"https://github.com/citation-style-language/schema/raw/master/csl-citation.json"} </w:instrText>
      </w:r>
      <w:r w:rsidR="00665D17">
        <w:fldChar w:fldCharType="separate"/>
      </w:r>
      <w:r w:rsidR="00B97DE4" w:rsidRPr="00B97DE4">
        <w:t>(Zucman 2019)</w:t>
      </w:r>
      <w:r w:rsidR="00665D17">
        <w:fldChar w:fldCharType="end"/>
      </w:r>
      <w:r w:rsidR="00665D17">
        <w:t xml:space="preserve"> </w:t>
      </w:r>
      <w:r w:rsidR="00665D17">
        <w:fldChar w:fldCharType="begin"/>
      </w:r>
      <w:r w:rsidR="00B97DE4">
        <w:instrText xml:space="preserve"> ADDIN ZOTERO_ITEM CSL_CITATION {"citationID":"ahtfmj4dnl","properties":{"formattedCitation":"(Kashwan, MacLean, and Garc\\uc0\\u237{}a-L\\uc0\\u243{}pez 2019)","plainCitation":"(Kashwan, MacLean, and García-López 2019)","noteIndex":0},"citationItems":[{"id":17819,"uris":["http://zotero.org/groups/2225246/items/NFDW63T9"],"uri":["http://zotero.org/groups/2225246/items/NFDW63T9"],"itemData":{"id":17819,"type":"article-journal","abstract":"Despite the recognition that institutions matter for international development, the debates over institutional reforms tend to obscure the role of power. Neoliberal models of development are often promoted in terms of their technical merits and efficiency gains and rarely account for the multiple ways that social, economic and political power shape institutional design and institutional change. Even recent efforts to address power tend to conceptualize it too narrowly. This special issue seeks to rethink the role of power in institutional creation and change in the context of persistent neoliberalism. In the introduction, we synthesize the literature on the nature of power to develop a new conceptual framework – a power in institutions matrix – that highlights the multiple dimensions of power involved in institutional development and change. We argue that such a theoretically-informed mapping of power in institutions will enable scholars, practitioners, and citizen groups to go beyond the standard critiques in order to analyze the multifaceted effects of neoliberal institutional change. Our introduction draws on an extensive literature review as well as the special issue contributors who examine institutional change in a variety of policy sectors in Africa, South Asia, Latin America, and North America. We find that a range of diverse local, national and transnational actors, with disparate access to power, negotiate institutional changes from above and below through overt imposition of and resistance to new rules, influence of agendas, and promotion of discourses. Neoliberalism thus creates a new distributive politics. The special issue thus offers a theoretically-grounded approach for linking international and domestic power differences to the process of institutional change, with a specific focus on equity and sustainability. In a departure from the current literature’s focus on elite bargains, we showcase the efforts by less powerful groups to gain a foothold in decision-making processes.","container-title":"World Development","DOI":"10.1016/j.worlddev.2018.05.026","ISSN":"0305-750X","journalAbbreviation":"World Development","language":"en","page":"133-146","source":"ScienceDirect","title":"Rethinking power and institutions in the shadows of neoliberalism: (An introduction to a special issue of World Development)","title-short":"Rethinking power and institutions in the shadows of neoliberalism","volume":"120","author":[{"family":"Kashwan","given":"Prakash"},{"family":"MacLean","given":"Lauren M."},{"family":"García-López","given":"Gustavo A."}],"issued":{"date-parts":[["2019",8,1]]}}}],"schema":"https://github.com/citation-style-language/schema/raw/master/csl-citation.json"} </w:instrText>
      </w:r>
      <w:r w:rsidR="00665D17">
        <w:fldChar w:fldCharType="separate"/>
      </w:r>
      <w:r w:rsidR="00B97DE4" w:rsidRPr="00B97DE4">
        <w:t>(Kashwan, MacLean, and García-López 2019)</w:t>
      </w:r>
      <w:r w:rsidR="00665D17">
        <w:fldChar w:fldCharType="end"/>
      </w:r>
      <w:r w:rsidR="00665D17">
        <w:t>.</w:t>
      </w:r>
      <w:r w:rsidR="000C7662">
        <w:t xml:space="preserve">  We have drawn heavily on them in shaping our argument. </w:t>
      </w:r>
    </w:p>
    <w:p w14:paraId="4003EF4F" w14:textId="3F9C33EE" w:rsidR="00F47329" w:rsidRDefault="00F47329" w:rsidP="000C7662"/>
    <w:p w14:paraId="7FADAA02" w14:textId="40F55B1B" w:rsidR="000C7662" w:rsidRDefault="001826C6" w:rsidP="00B401A8">
      <w:pPr>
        <w:pStyle w:val="Heading2"/>
      </w:pPr>
      <w:bookmarkStart w:id="556" w:name="_Toc30964818"/>
      <w:r>
        <w:t>(</w:t>
      </w:r>
      <w:bookmarkStart w:id="557" w:name="_Toc29679251"/>
      <w:bookmarkStart w:id="558" w:name="_Toc29681493"/>
      <w:r w:rsidR="00EE5C4F">
        <w:t>In</w:t>
      </w:r>
      <w:r>
        <w:t>)</w:t>
      </w:r>
      <w:commentRangeStart w:id="559"/>
      <w:r w:rsidR="00EE5C4F">
        <w:t>equality</w:t>
      </w:r>
      <w:bookmarkEnd w:id="556"/>
      <w:commentRangeEnd w:id="559"/>
      <w:r w:rsidR="00E52988">
        <w:rPr>
          <w:rStyle w:val="CommentReference"/>
          <w:rFonts w:asciiTheme="minorHAnsi" w:eastAsiaTheme="minorHAnsi" w:hAnsiTheme="minorHAnsi" w:cstheme="minorBidi"/>
          <w:b w:val="0"/>
        </w:rPr>
        <w:commentReference w:id="559"/>
      </w:r>
      <w:r w:rsidR="000C7662">
        <w:t xml:space="preserve"> </w:t>
      </w:r>
      <w:bookmarkEnd w:id="557"/>
      <w:bookmarkEnd w:id="558"/>
    </w:p>
    <w:p w14:paraId="4C5EB22C" w14:textId="45864983" w:rsidR="00C015D6" w:rsidRPr="00EE1F23" w:rsidRDefault="001E4E41">
      <w:pPr>
        <w:rPr>
          <w:color w:val="000000" w:themeColor="text1"/>
        </w:rPr>
      </w:pPr>
      <w:r>
        <w:t xml:space="preserve">Both theory </w:t>
      </w:r>
      <w:r w:rsidR="006E5CFB">
        <w:rPr>
          <w:color w:val="000000" w:themeColor="text1"/>
        </w:rPr>
        <w:fldChar w:fldCharType="begin"/>
      </w:r>
      <w:r w:rsidR="00B97DE4">
        <w:rPr>
          <w:color w:val="000000" w:themeColor="text1"/>
        </w:rPr>
        <w:instrText xml:space="preserve"> ADDIN ZOTERO_ITEM CSL_CITATION {"citationID":"iRmznhQ1","properties":{"formattedCitation":"(Scheffer et al. 2017)","plainCitation":"(Scheffer et al. 2017)","noteIndex":0},"citationItems":[{"id":13241,"uris":["http://zotero.org/groups/2225246/items/UBZNBJMC"],"uri":["http://zotero.org/groups/2225246/items/UBZNBJMC"],"itemData":{"id":13241,"type":"article-journal","abstract":"Most societies are economically dominated by a small elite, and similarly, natural communities are typically dominated by a small fraction of the species. Here we reveal a strong similarity between patterns of inequality in nature and society, hinting at fundamen- tal unifying mechanisms. We show that chance alone will drive 1% or less of the community to dominate 50% of all resources in situations where gains and losses are multiplicative, as in returns on assets or growth rates of populations. Key mechanisms that counteract such hyperdominance include natural enemies in nature and wealth-equalizing institutions in society. However, historical research of European developments over the past millennium suggests that such institutions become ineffective in times of societal upscaling. A corollary is that in a globalizing world, wealth will inevitably be appropriated by a very small fraction of the population unless effective wealth-equalizing institutions emerge at the global level.","container-title":"Proceedings of the National Academy of Sciences","DOI":"10.1073/pnas.1706412114","ISSN":"0027-8424, 1091-6490","issue":"50","language":"en","page":"13154-13157","source":"Crossref","title":"Inequality in nature and society","volume":"114","author":[{"family":"Scheffer","given":"Marten"},{"family":"Bavel","given":"Bas","non-dropping-particle":"van"},{"family":"Leemput","given":"Ingrid A.","non-dropping-particle":"van de"},{"family":"Nes","given":"Egbert H.","non-dropping-particle":"van"}],"issued":{"date-parts":[["2017",12,12]]}}}],"schema":"https://github.com/citation-style-language/schema/raw/master/csl-citation.json"} </w:instrText>
      </w:r>
      <w:r w:rsidR="006E5CFB">
        <w:rPr>
          <w:color w:val="000000" w:themeColor="text1"/>
        </w:rPr>
        <w:fldChar w:fldCharType="separate"/>
      </w:r>
      <w:r w:rsidR="006E5CFB">
        <w:rPr>
          <w:noProof/>
          <w:color w:val="000000" w:themeColor="text1"/>
        </w:rPr>
        <w:t>(Scheffer et al. 2017)</w:t>
      </w:r>
      <w:r w:rsidR="006E5CFB">
        <w:rPr>
          <w:color w:val="000000" w:themeColor="text1"/>
        </w:rPr>
        <w:fldChar w:fldCharType="end"/>
      </w:r>
      <w:r w:rsidR="006E5CFB">
        <w:rPr>
          <w:color w:val="000000" w:themeColor="text1"/>
        </w:rPr>
        <w:t xml:space="preserve"> </w:t>
      </w:r>
      <w:r>
        <w:t xml:space="preserve">and empirical evidence </w:t>
      </w:r>
      <w:r w:rsidR="00696AC1">
        <w:fldChar w:fldCharType="begin"/>
      </w:r>
      <w:r w:rsidR="00B97DE4">
        <w:instrText xml:space="preserve"> ADDIN ZOTERO_ITEM CSL_CITATION {"citationID":"a1ainsra6pb","properties":{"formattedCitation":"(Zucman 2019)","plainCitation":"(Zucman 2019)","noteIndex":0},"citationItems":[{"id":18342,"uris":["http://zotero.org/groups/2225246/items/AJBPN65W"],"uri":["http://zotero.org/groups/2225246/items/AJBPN65W"],"itemData":{"id":18342,"type":"article-journal","abstract":"This article reviews the recent literature on the dynamics of global wealth inequality. I first reconcile available estimates of wealth inequality in the United States. Both surveys and tax data show that wealth inequality has increased dramatically since the 1980s, with a top 1% wealth share of approximately 40% in 2016 versus 25–30% in the 1980s. Second, I discuss the fast-growing literature on wealth inequality across the world. Evidence points toward a rise in global wealth concentration: For China, Europe, and the United States combined, the top 1% wealth share has increased from 28% in 1980 to 33% today, while the bottom 75% share hovered around 10%. Recent studies, however, may underestimate the level and rise of inequality, as financial globalization makes it increasingly hard to measure wealth at the top. I discuss how new data sources (leaks from financial institutions, tax amnesties, and macroeconomic statistics of tax havens) can be leveraged to better capture the wealth of the rich.","container-title":"Annual Review of Economics","DOI":"10.1146/annurev-economics-080218-025852","ISSN":"1941-1383","issue":"1","journalAbbreviation":"Annu. Rev. Econ.","page":"109-138","source":"www-annualreviews-org.ezp-prod1.hul.harvard.edu (Atypon)","title":"Global Wealth Inequality","volume":"11","author":[{"family":"Zucman","given":"Gabriel"}],"issued":{"date-parts":[["2019",8,2]]}}}],"schema":"https://github.com/citation-style-language/schema/raw/master/csl-citation.json"} </w:instrText>
      </w:r>
      <w:r w:rsidR="00696AC1">
        <w:fldChar w:fldCharType="separate"/>
      </w:r>
      <w:r w:rsidR="0027518B" w:rsidRPr="0027518B">
        <w:t>(Zucman 2019)</w:t>
      </w:r>
      <w:r w:rsidR="00696AC1">
        <w:fldChar w:fldCharType="end"/>
      </w:r>
      <w:r w:rsidR="009B2DD3">
        <w:t xml:space="preserve"> </w:t>
      </w:r>
      <w:r>
        <w:t xml:space="preserve">suggests that substantial inequality </w:t>
      </w:r>
      <w:r w:rsidR="003A2025">
        <w:t xml:space="preserve">is an emergent property of the Anthropocene that </w:t>
      </w:r>
      <w:r w:rsidR="001234AD">
        <w:t xml:space="preserve">should be looked upon as </w:t>
      </w:r>
      <w:r>
        <w:lastRenderedPageBreak/>
        <w:t>the norm, not the exception</w:t>
      </w:r>
      <w:r w:rsidR="004E517D">
        <w:t>, for</w:t>
      </w:r>
      <w:r w:rsidR="003A2025">
        <w:t xml:space="preserve"> pathways of </w:t>
      </w:r>
      <w:r w:rsidR="00021357">
        <w:t>development</w:t>
      </w:r>
      <w:r w:rsidR="0065707F">
        <w:t xml:space="preserve">.  </w:t>
      </w:r>
      <w:r w:rsidR="00021357">
        <w:t>M</w:t>
      </w:r>
      <w:r w:rsidR="009B2DD3">
        <w:rPr>
          <w:color w:val="000000" w:themeColor="text1"/>
        </w:rPr>
        <w:t xml:space="preserve">ultiple </w:t>
      </w:r>
      <w:r w:rsidR="00913EC6">
        <w:rPr>
          <w:color w:val="000000" w:themeColor="text1"/>
        </w:rPr>
        <w:t xml:space="preserve">inequalities – in </w:t>
      </w:r>
      <w:r w:rsidR="0064373C">
        <w:rPr>
          <w:color w:val="000000" w:themeColor="text1"/>
        </w:rPr>
        <w:t xml:space="preserve">access to resources, but also in </w:t>
      </w:r>
      <w:r w:rsidR="00913EC6">
        <w:rPr>
          <w:color w:val="000000" w:themeColor="text1"/>
        </w:rPr>
        <w:t xml:space="preserve">income, </w:t>
      </w:r>
      <w:r w:rsidR="00362DFE">
        <w:rPr>
          <w:color w:val="000000" w:themeColor="text1"/>
        </w:rPr>
        <w:t xml:space="preserve">race, class, gender, ethnicity, nationality and other factors </w:t>
      </w:r>
      <w:r w:rsidR="000037F8">
        <w:rPr>
          <w:color w:val="000000" w:themeColor="text1"/>
        </w:rPr>
        <w:t>–</w:t>
      </w:r>
      <w:r w:rsidR="00362DFE">
        <w:rPr>
          <w:color w:val="000000" w:themeColor="text1"/>
        </w:rPr>
        <w:t xml:space="preserve"> </w:t>
      </w:r>
      <w:r w:rsidR="00913EC6">
        <w:rPr>
          <w:color w:val="000000" w:themeColor="text1"/>
        </w:rPr>
        <w:t xml:space="preserve">frequently </w:t>
      </w:r>
      <w:r w:rsidR="00362DFE">
        <w:rPr>
          <w:color w:val="000000" w:themeColor="text1"/>
        </w:rPr>
        <w:t xml:space="preserve">intersect with and reinforce one another </w:t>
      </w:r>
      <w:r w:rsidR="00D21D55">
        <w:rPr>
          <w:color w:val="000000" w:themeColor="text1"/>
        </w:rPr>
        <w:fldChar w:fldCharType="begin"/>
      </w:r>
      <w:r w:rsidR="00B97DE4">
        <w:rPr>
          <w:color w:val="000000" w:themeColor="text1"/>
        </w:rPr>
        <w:instrText xml:space="preserve"> ADDIN ZOTERO_ITEM CSL_CITATION {"citationID":"a208prhcps","properties":{"formattedCitation":"(P. H. Collins 2015)","plainCitation":"(P. H. Collins 2015)","noteIndex":0},"citationItems":[{"id":17943,"uris":["http://zotero.org/groups/2225246/items/5ZFQYVK3"],"uri":["http://zotero.org/groups/2225246/items/5ZFQYVK3"],"itemData":{"id":17943,"type":"article-journal","abstract":"The term intersectionality references the critical insight that race, class, gender, sexuality, ethnicity, nation, ability, and age operate not as unitary, mutually exclusive entities, but rather as reciprocally constructing phenomena. Despite this general consensus, definitions of what counts as intersectionality are far from clear. In this article, I analyze intersectionality as a knowledge project whose raison d'être lies in its attentiveness to power relations and social inequalities. I examine three interdependent sets of concerns: (a) intersectionality as a field of study that is situated within the power relations that it studies; (b) intersectionality as an analytical strategy that provides new angles of vision on social phenomena; and (c) intersectionality as critical praxis that informs social justice projects.","container-title":"Annual Review of Sociology","DOI":"10.1146/annurev-soc-073014-112142","issue":"1","page":"1-20","source":"Annual Reviews","title":"Intersectionality's Definitional Dilemmas","volume":"41","author":[{"family":"Collins","given":"Patricia Hill"}],"issued":{"date-parts":[["2015"]]}}}],"schema":"https://github.com/citation-style-language/schema/raw/master/csl-citation.json"} </w:instrText>
      </w:r>
      <w:r w:rsidR="00D21D55">
        <w:rPr>
          <w:color w:val="000000" w:themeColor="text1"/>
        </w:rPr>
        <w:fldChar w:fldCharType="separate"/>
      </w:r>
      <w:r w:rsidR="0027518B" w:rsidRPr="0027518B">
        <w:t>(P. H. Collins 2015)</w:t>
      </w:r>
      <w:r w:rsidR="00D21D55">
        <w:rPr>
          <w:color w:val="000000" w:themeColor="text1"/>
        </w:rPr>
        <w:fldChar w:fldCharType="end"/>
      </w:r>
      <w:r w:rsidR="005E46DC">
        <w:rPr>
          <w:color w:val="000000" w:themeColor="text1"/>
        </w:rPr>
        <w:t xml:space="preserve">.  </w:t>
      </w:r>
      <w:r w:rsidR="00040C6A" w:rsidRPr="00B415E8">
        <w:t xml:space="preserve">Scholars of </w:t>
      </w:r>
      <w:r w:rsidR="00040C6A" w:rsidRPr="008B629F">
        <w:t>inequality</w:t>
      </w:r>
      <w:r w:rsidR="00040C6A" w:rsidRPr="00B415E8">
        <w:t xml:space="preserve"> have documented</w:t>
      </w:r>
      <w:r w:rsidR="00040C6A">
        <w:t xml:space="preserve"> the ways in which quantifiable metrics of inequality are distributed between actors in different action situations ranging in level from micro to macro </w:t>
      </w:r>
      <w:r w:rsidR="00040C6A">
        <w:fldChar w:fldCharType="begin"/>
      </w:r>
      <w:r w:rsidR="00B97DE4">
        <w:instrText xml:space="preserve"> ADDIN ZOTERO_ITEM CSL_CITATION {"citationID":"85CgR9eh","properties":{"formattedCitation":"(Abel and Deitz 2019; Le Gal\\uc0\\u232{}s and Pierson 2019; Milanovic 2016)","plainCitation":"(Abel and Deitz 2019; Le Galès and Pierson 2019; Milanovic 2016)","noteIndex":0},"citationItems":[{"id":17590,"uris":["http://zotero.org/groups/2225246/items/KZ23RL3U"],"uri":["http://zotero.org/groups/2225246/items/KZ23RL3U"],"itemData":{"id":17590,"type":"article-journal","container-title":"Economic Policy Review","language":"en","page":"18","source":"Zotero","title":"Why Are Some Places So Much More Unequal Than Others?","author":[{"family":"Abel","given":"Jaison R"},{"family":"Deitz","given":"Richard"}],"issued":{"date-parts":[["2019"]]}}},{"id":17604,"uris":["http://zotero.org/groups/2225246/items/G7N3ZF39"],"uri":["http://zotero.org/groups/2225246/items/G7N3ZF39"],"itemData":{"id":17604,"type":"article-journal","abstract":"The striking economic agglomerations emerging in affluent democracies are generating, reproducing, and expanding inequalities. A major mechanism for this is housing, which is both a repository for wealth and, under these conditions, a magnifier of wealth. Access to urban areas–the site of educational, labor, and marriage market advantages–is contingent upon access to housing. We use comparative analysis of cases in Europe (London and Paris) and the United States (New York and San Francisco) to consider the capacities of different societies to limit or ameliorate these new sources of diverging opportunity. These seemingly local issues remain shaped by distinct national political contexts, which vary dramatically in their capacity to support local affordable housing and reduce the collective action problems confronting major metropolitan areas.","container-title":"Daedalus","DOI":"10.1162/daed_a_01750","ISSN":"0011-5266, 1548-6192","issue":"3","journalAbbreviation":"Daedalus","language":"en","page":"46-72","source":"DOI.org (Crossref)","title":"“Superstar Cities” &amp; the Generation of Durable Inequality","volume":"148","author":[{"family":"Le Galès","given":"Patrick"},{"family":"Pierson","given":"Paul"}],"issued":{"date-parts":[["2019",7]]}}},{"id":14051,"uris":["http://zotero.org/groups/2225246/items/V225NH5B"],"uri":["http://zotero.org/groups/2225246/items/V225NH5B"],"itemData":{"id":14051,"type":"book","abstract":"\"One of the world's leading economists of inequality, Branko Milanovic presents a bold new account of the dynamics that drive inequality on a global scale. Drawing on vast data sets and cutting-edge research, he explains the benign and malign forces that make inequality rise and fall within and among nations. He also reveals who has been helped the most by globalization, who has been held back, and what policies might tilt the balance toward economic justice. Global Inequality takes us back hundreds of years, and as far around the world as data allow, to show that inequality moves in cycles, fueled by war and disease, technological disruption, access to education, and redistribution. The recent surge of inequality in the West has been driven by the revolution in technology, just as the Industrial Revolution drove inequality 150 years ago. But even as inequality has soared within nations, it has fallen dramatically among nations, as middle-class incomes in China and India have drawn closer to the stagnating incomes of the middle classes in the developed world. A more open migration policy would reduce global inequality even further. Both American and Chinese inequality seem well entrenched and self-reproducing, though it is difficult to predict if current trends will be derailed by emerging plutocracy, populism, or war. For those who want to understand how we got where we are, where we may be heading, and what policies might help reverse that course, Milanovic's compelling explanation is the ideal place to start.\"--Provided by publisher.","call-number":"HM821 .M555 2016, HU 138.2016.103","event-place":"Cambridge, Massachusetts","ISBN":"978-0-674-73713-6","language":"eng","note":"HOLLIS number: 990145391690203941","publisher":"The Belknap Press of Harvard University Press","publisher-place":"Cambridge, Massachusetts","source":"hollis.harvard.edu","title":"Global inequality: a new approach for the age of globalization","title-short":"Global inequality","author":[{"family":"Milanovic","given":"Branko"}],"issued":{"date-parts":[["2016"]]}}}],"schema":"https://github.com/citation-style-language/schema/raw/master/csl-citation.json"} </w:instrText>
      </w:r>
      <w:r w:rsidR="00040C6A">
        <w:fldChar w:fldCharType="separate"/>
      </w:r>
      <w:r w:rsidR="00040C6A" w:rsidRPr="00B43FA3">
        <w:t>(Abel and Deitz 2019; Le Galès and Pierson 2019; Milanovic 2016)</w:t>
      </w:r>
      <w:r w:rsidR="00040C6A">
        <w:fldChar w:fldCharType="end"/>
      </w:r>
      <w:r w:rsidR="00040C6A">
        <w:t xml:space="preserve">.  </w:t>
      </w:r>
    </w:p>
    <w:p w14:paraId="1FDAC99A" w14:textId="77777777" w:rsidR="00C015D6" w:rsidRDefault="00C015D6"/>
    <w:p w14:paraId="637CA454" w14:textId="238F4822" w:rsidR="00B369D6" w:rsidRDefault="00C015D6" w:rsidP="00E65F1B">
      <w:pPr>
        <w:rPr>
          <w:color w:val="000000" w:themeColor="text1"/>
        </w:rPr>
      </w:pPr>
      <w:r>
        <w:t>R</w:t>
      </w:r>
      <w:r w:rsidR="005E46DC">
        <w:rPr>
          <w:color w:val="000000" w:themeColor="text1"/>
        </w:rPr>
        <w:t>esearch shows that i</w:t>
      </w:r>
      <w:r w:rsidR="00FD3542">
        <w:rPr>
          <w:color w:val="000000" w:themeColor="text1"/>
        </w:rPr>
        <w:t xml:space="preserve">nequality has a tendency to snowball such that without intervention unequal wealth distributions become even more unequal over time </w:t>
      </w:r>
      <w:r w:rsidR="00665D17">
        <w:rPr>
          <w:color w:val="000000" w:themeColor="text1"/>
        </w:rPr>
        <w:fldChar w:fldCharType="begin"/>
      </w:r>
      <w:r w:rsidR="00B97DE4">
        <w:rPr>
          <w:color w:val="000000" w:themeColor="text1"/>
        </w:rPr>
        <w:instrText xml:space="preserve"> ADDIN ZOTERO_ITEM CSL_CITATION {"citationID":"a1m2tiu35vr","properties":{"formattedCitation":"(Hamann et al. 2018)","plainCitation":"(Hamann et al. 2018)","noteIndex":0},"citationItems":[{"id":11744,"uris":["http://zotero.org/groups/2225246/items/4VZJXBEZ"],"uri":["http://zotero.org/groups/2225246/items/4VZJXBEZ"],"itemData":{"id":11744,"type":"article-journal","abstract":"Rising inequalities and accelerating global environmental change pose two of the most pressing challenges of the twenty-first century. To explore how these phenomena are linked, we apply a social-ecological systems perspective and review the literature to identify six different types of interactions (or “pathways”) between inequality and the biosphere. We find that most of the research so far has only considered one-directional effects of inequality on the biosphere, or vice versa. However, given the potential for complex dynamics between socioeconomic and environmental factors within social-ecological systems, we highlight examples from the literature that illustrate the importance of cross-scale interactions and feedback loops between inequality and the biosphere. This review draws on diverse disciplines to advance a systemic understanding of the linkages between inequality and the biosphere, specifically recognizing cross-scale feedbacks and the multidimensional nature of inequality. Expected final online publication date for the Annual Review of Environment and Resources Volume 43 is October 17, 2018. Please see http://www.annualreviews.org/page/journal/pubdates for revised estimates.","container-title":"Annual Review of Environment and Resources","DOI":"10.1146/annurev-environ-102017-025949","issue":"1","page":"null","source":"Annual Reviews","title":"Inequality and the Biosphere","volume":"43","author":[{"family":"Hamann","given":"Maike"},{"family":"Berry","given":"Kevin"},{"family":"Chaigneau","given":"Tomas"},{"family":"Curry","given":"Tracie"},{"family":"Heilmayr","given":"Robert"},{"family":"Henriksson","given":"Patrik J.G."},{"family":"Hentati-Sundberg","given":"Jonas"},{"family":"Jina","given":"Amir"},{"family":"Lindkvist","given":"Emilie"},{"family":"Lopez-Maldonado","given":"Yolanda"},{"family":"Nieminen","given":"Emmi"},{"family":"Piaggio","given":"Matías"},{"family":"Qiu","given":"Jiangxiao"},{"family":"Rocha","given":"Juan C."},{"family":"Schill","given":"Caroline"},{"family":"Shepon","given":"Alon"},{"family":"Tilman","given":"Andrew R."},{"family":"Bijgaart","given":"Inge","non-dropping-particle":"van den"},{"family":"Wu","given":"Tong"}],"issued":{"date-parts":[["2018"]]}}}],"schema":"https://github.com/citation-style-language/schema/raw/master/csl-citation.json"} </w:instrText>
      </w:r>
      <w:r w:rsidR="00665D17">
        <w:rPr>
          <w:color w:val="000000" w:themeColor="text1"/>
        </w:rPr>
        <w:fldChar w:fldCharType="separate"/>
      </w:r>
      <w:r w:rsidR="00B97DE4" w:rsidRPr="00B97DE4">
        <w:t>(Hamann et al. 2018)</w:t>
      </w:r>
      <w:r w:rsidR="00665D17">
        <w:rPr>
          <w:color w:val="000000" w:themeColor="text1"/>
        </w:rPr>
        <w:fldChar w:fldCharType="end"/>
      </w:r>
      <w:r w:rsidR="002E3925">
        <w:rPr>
          <w:color w:val="000000" w:themeColor="text1"/>
        </w:rPr>
        <w:t xml:space="preserve">.  </w:t>
      </w:r>
      <w:r w:rsidR="00E65F1B">
        <w:rPr>
          <w:color w:val="000000" w:themeColor="text1"/>
        </w:rPr>
        <w:t xml:space="preserve">Understanding </w:t>
      </w:r>
      <w:r w:rsidR="0095392E">
        <w:rPr>
          <w:color w:val="000000" w:themeColor="text1"/>
        </w:rPr>
        <w:t xml:space="preserve">inequality </w:t>
      </w:r>
      <w:r w:rsidR="00E65F1B">
        <w:rPr>
          <w:color w:val="000000" w:themeColor="text1"/>
        </w:rPr>
        <w:t xml:space="preserve">therefore requires a multi-generational historical perspective </w:t>
      </w:r>
      <w:r w:rsidR="00E65F1B">
        <w:rPr>
          <w:color w:val="000000" w:themeColor="text1"/>
        </w:rPr>
        <w:fldChar w:fldCharType="begin"/>
      </w:r>
      <w:r w:rsidR="00B97DE4">
        <w:rPr>
          <w:color w:val="000000" w:themeColor="text1"/>
        </w:rPr>
        <w:instrText xml:space="preserve"> ADDIN ZOTERO_ITEM CSL_CITATION {"citationID":"YejmmUPG","properties":{"formattedCitation":"(Scheve and Stasavage 2017)","plainCitation":"(Scheve and Stasavage 2017)","noteIndex":0},"citationItems":[{"id":17396,"uris":["http://zotero.org/groups/2225246/items/RAY976VY"],"uri":["http://zotero.org/groups/2225246/items/RAY976VY"],"itemData":{"id":17396,"type":"article-journal","abstract":"What do we know about wealth inequality and democracy? Our review shows that the simple conjectures that democracy produces wealth equality and that wealth inequality leads to democratic failure are not supported by the evidence. Why are democracy and high levels of wealth inequality sustainable together? Three key features of democratic politics can make this outcome possible. When societies are divided along cleavages other than wealth, this can inhibit the adoption of wealth-equalizing policies. Likewise, voter preferences for the redistribution of wealth depend on the beliefs they form about the fairness of these measures, and some voters without wealth may feel that redistribution is unfair. Finally, wealth-equalizing policies may be absent if the democratic process is captured by the rich; however, the evidence explaining when, where, and why capture accounts for variation in wealth inequality is less convincing than is often claimed. This phenomenon is a useful avenue for future research.","container-title":"Annual Review of Political Science","DOI":"10.1146/annurev-polisci-061014-101840","ISSN":"1094-2939","issue":"1","journalAbbreviation":"Annu. Rev. Polit. Sci.","note":"ca","page":"451-468","source":"annualreviews.org (Atypon)","title":"Wealth Inequality and Democracy","volume":"20","author":[{"family":"Scheve","given":"Kenneth"},{"family":"Stasavage","given":"David"}],"issued":{"date-parts":[["2017",5,11]]}}}],"schema":"https://github.com/citation-style-language/schema/raw/master/csl-citation.json"} </w:instrText>
      </w:r>
      <w:r w:rsidR="00E65F1B">
        <w:rPr>
          <w:color w:val="000000" w:themeColor="text1"/>
        </w:rPr>
        <w:fldChar w:fldCharType="separate"/>
      </w:r>
      <w:r w:rsidR="00E65F1B">
        <w:rPr>
          <w:noProof/>
          <w:color w:val="000000" w:themeColor="text1"/>
        </w:rPr>
        <w:t>(Scheve and Stasavage 2017)</w:t>
      </w:r>
      <w:r w:rsidR="00E65F1B">
        <w:rPr>
          <w:color w:val="000000" w:themeColor="text1"/>
        </w:rPr>
        <w:fldChar w:fldCharType="end"/>
      </w:r>
      <w:r w:rsidR="00E65F1B">
        <w:rPr>
          <w:color w:val="000000" w:themeColor="text1"/>
        </w:rPr>
        <w:t xml:space="preserve">. </w:t>
      </w:r>
      <w:r w:rsidR="000037F8">
        <w:rPr>
          <w:color w:val="000000" w:themeColor="text1"/>
        </w:rPr>
        <w:t>This historical record shows that patterns of</w:t>
      </w:r>
      <w:r w:rsidR="00E65F1B">
        <w:rPr>
          <w:color w:val="000000" w:themeColor="text1"/>
        </w:rPr>
        <w:t xml:space="preserve"> </w:t>
      </w:r>
      <w:r w:rsidR="000037F8">
        <w:rPr>
          <w:color w:val="000000" w:themeColor="text1"/>
        </w:rPr>
        <w:t>i</w:t>
      </w:r>
      <w:r w:rsidR="00AC0FA6" w:rsidRPr="00D716DC">
        <w:rPr>
          <w:color w:val="000000" w:themeColor="text1"/>
        </w:rPr>
        <w:t>nequality</w:t>
      </w:r>
      <w:r w:rsidR="000037F8">
        <w:rPr>
          <w:color w:val="000000" w:themeColor="text1"/>
        </w:rPr>
        <w:t xml:space="preserve"> change over time and</w:t>
      </w:r>
      <w:r w:rsidR="00AC0FA6" w:rsidRPr="00D716DC">
        <w:rPr>
          <w:color w:val="000000" w:themeColor="text1"/>
        </w:rPr>
        <w:t xml:space="preserve"> can </w:t>
      </w:r>
      <w:r w:rsidR="004F0A3D" w:rsidRPr="008B629F">
        <w:rPr>
          <w:color w:val="000000" w:themeColor="text1"/>
        </w:rPr>
        <w:t xml:space="preserve">be </w:t>
      </w:r>
      <w:r w:rsidR="000037F8">
        <w:rPr>
          <w:color w:val="000000" w:themeColor="text1"/>
        </w:rPr>
        <w:t xml:space="preserve">both strengthened and </w:t>
      </w:r>
      <w:r w:rsidR="00671AA9">
        <w:rPr>
          <w:color w:val="000000" w:themeColor="text1"/>
        </w:rPr>
        <w:t xml:space="preserve">mitigated </w:t>
      </w:r>
      <w:r w:rsidR="000037F8">
        <w:rPr>
          <w:color w:val="000000" w:themeColor="text1"/>
        </w:rPr>
        <w:t xml:space="preserve">by anthropogenic and natural </w:t>
      </w:r>
      <w:r w:rsidR="00671AA9">
        <w:rPr>
          <w:color w:val="000000" w:themeColor="text1"/>
        </w:rPr>
        <w:t xml:space="preserve">influences </w:t>
      </w:r>
      <w:r w:rsidR="00671AA9">
        <w:rPr>
          <w:color w:val="000000" w:themeColor="text1"/>
        </w:rPr>
        <w:fldChar w:fldCharType="begin"/>
      </w:r>
      <w:r w:rsidR="00B97DE4">
        <w:rPr>
          <w:color w:val="000000" w:themeColor="text1"/>
        </w:rPr>
        <w:instrText xml:space="preserve"> ADDIN ZOTERO_ITEM CSL_CITATION {"citationID":"aqvs0bdpfk","properties":{"formattedCitation":"(Milanovic 2016)","plainCitation":"(Milanovic 2016)","noteIndex":0},"citationItems":[{"id":14051,"uris":["http://zotero.org/groups/2225246/items/V225NH5B"],"uri":["http://zotero.org/groups/2225246/items/V225NH5B"],"itemData":{"id":14051,"type":"book","abstract":"\"One of the world's leading economists of inequality, Branko Milanovic presents a bold new account of the dynamics that drive inequality on a global scale. Drawing on vast data sets and cutting-edge research, he explains the benign and malign forces that make inequality rise and fall within and among nations. He also reveals who has been helped the most by globalization, who has been held back, and what policies might tilt the balance toward economic justice. Global Inequality takes us back hundreds of years, and as far around the world as data allow, to show that inequality moves in cycles, fueled by war and disease, technological disruption, access to education, and redistribution. The recent surge of inequality in the West has been driven by the revolution in technology, just as the Industrial Revolution drove inequality 150 years ago. But even as inequality has soared within nations, it has fallen dramatically among nations, as middle-class incomes in China and India have drawn closer to the stagnating incomes of the middle classes in the developed world. A more open migration policy would reduce global inequality even further. Both American and Chinese inequality seem well entrenched and self-reproducing, though it is difficult to predict if current trends will be derailed by emerging plutocracy, populism, or war. For those who want to understand how we got where we are, where we may be heading, and what policies might help reverse that course, Milanovic's compelling explanation is the ideal place to start.\"--Provided by publisher.","call-number":"HM821 .M555 2016, HU 138.2016.103","event-place":"Cambridge, Massachusetts","ISBN":"978-0-674-73713-6","language":"eng","note":"HOLLIS number: 990145391690203941","publisher":"The Belknap Press of Harvard University Press","publisher-place":"Cambridge, Massachusetts","source":"hollis.harvard.edu","title":"Global inequality: a new approach for the age of globalization","title-short":"Global inequality","author":[{"family":"Milanovic","given":"Branko"}],"issued":{"date-parts":[["2016"]]}}}],"schema":"https://github.com/citation-style-language/schema/raw/master/csl-citation.json"} </w:instrText>
      </w:r>
      <w:r w:rsidR="00671AA9">
        <w:rPr>
          <w:color w:val="000000" w:themeColor="text1"/>
        </w:rPr>
        <w:fldChar w:fldCharType="separate"/>
      </w:r>
      <w:r w:rsidR="0027518B" w:rsidRPr="0027518B">
        <w:t>(Milanovic 2016)</w:t>
      </w:r>
      <w:r w:rsidR="00671AA9">
        <w:rPr>
          <w:color w:val="000000" w:themeColor="text1"/>
        </w:rPr>
        <w:fldChar w:fldCharType="end"/>
      </w:r>
      <w:r w:rsidR="004F0A3D">
        <w:rPr>
          <w:color w:val="000000" w:themeColor="text1"/>
        </w:rPr>
        <w:t>.</w:t>
      </w:r>
      <w:r w:rsidR="00E65F1B">
        <w:rPr>
          <w:color w:val="000000" w:themeColor="text1"/>
        </w:rPr>
        <w:t xml:space="preserve">  </w:t>
      </w:r>
      <w:r w:rsidR="00724379">
        <w:rPr>
          <w:color w:val="000000" w:themeColor="text1"/>
        </w:rPr>
        <w:t>M</w:t>
      </w:r>
      <w:r w:rsidR="00795C57">
        <w:rPr>
          <w:color w:val="000000" w:themeColor="text1"/>
        </w:rPr>
        <w:t xml:space="preserve">itigating influences </w:t>
      </w:r>
      <w:r w:rsidR="00E65F1B">
        <w:rPr>
          <w:color w:val="000000" w:themeColor="text1"/>
        </w:rPr>
        <w:t xml:space="preserve">include micro-processes of accumulation and distribution </w:t>
      </w:r>
      <w:r w:rsidR="00E65F1B">
        <w:rPr>
          <w:color w:val="000000" w:themeColor="text1"/>
        </w:rPr>
        <w:fldChar w:fldCharType="begin"/>
      </w:r>
      <w:r w:rsidR="00B97DE4">
        <w:rPr>
          <w:color w:val="000000" w:themeColor="text1"/>
        </w:rPr>
        <w:instrText xml:space="preserve"> ADDIN ZOTERO_ITEM CSL_CITATION {"citationID":"aim3ihso1o","properties":{"formattedCitation":"(Benhabib and Bisin 2018)","plainCitation":"(Benhabib and Bisin 2018)","noteIndex":0},"citationItems":[{"id":17947,"uris":["http://zotero.org/groups/2225246/items/ILTSAEGB"],"uri":["http://zotero.org/groups/2225246/items/ILTSAEGB"],"itemData":{"id":17947,"type":"article-journal","abstract":"Invariably across a cross-section of countries and time periods, wealth distributions are skewed to the right displaying thick upper tails, that is, large\n and slowly declining top wealth shares. In this survey we categorize the theoretical studies on the distribution of wealth in terms of the underlying\n economic mechanisms generating skewness and thick tails. Further, we show how these mechanisms can be micro-founded by the consumption-saving decisions of rational agents in specific economic and demographic environments. Finally we map the large empirical work on the wealth\n distribution to its theoretical underpinnings.","container-title":"Journal of Economic Literature","DOI":"10.1257/jel.20161390","ISSN":"0022-0515","issue":"4","language":"en","page":"1261-1291","source":"www.aeaweb.org","title":"Skewed Wealth Distributions: Theory and Empirics","title-short":"Skewed Wealth Distributions","volume":"56","author":[{"family":"Benhabib","given":"Jess"},{"family":"Bisin","given":"Alberto"}],"issued":{"date-parts":[["2018"]]}}}],"schema":"https://github.com/citation-style-language/schema/raw/master/csl-citation.json"} </w:instrText>
      </w:r>
      <w:r w:rsidR="00E65F1B">
        <w:rPr>
          <w:color w:val="000000" w:themeColor="text1"/>
        </w:rPr>
        <w:fldChar w:fldCharType="separate"/>
      </w:r>
      <w:r w:rsidR="00E65F1B" w:rsidRPr="0037359D">
        <w:t>(Benhabib and Bisin 2018)</w:t>
      </w:r>
      <w:r w:rsidR="00E65F1B">
        <w:rPr>
          <w:color w:val="000000" w:themeColor="text1"/>
        </w:rPr>
        <w:fldChar w:fldCharType="end"/>
      </w:r>
      <w:r w:rsidR="00671AA9">
        <w:rPr>
          <w:color w:val="000000" w:themeColor="text1"/>
        </w:rPr>
        <w:t>,</w:t>
      </w:r>
      <w:r w:rsidR="00E65F1B">
        <w:rPr>
          <w:color w:val="000000" w:themeColor="text1"/>
        </w:rPr>
        <w:t xml:space="preserve"> and macro-forces including wars and natural calamities </w:t>
      </w:r>
      <w:r w:rsidR="00E65F1B">
        <w:rPr>
          <w:color w:val="000000" w:themeColor="text1"/>
        </w:rPr>
        <w:fldChar w:fldCharType="begin"/>
      </w:r>
      <w:r w:rsidR="00B97DE4">
        <w:rPr>
          <w:color w:val="000000" w:themeColor="text1"/>
        </w:rPr>
        <w:instrText xml:space="preserve"> ADDIN ZOTERO_ITEM CSL_CITATION {"citationID":"aaeaunoojf","properties":{"formattedCitation":"(Scheidel 2017)","plainCitation":"(Scheidel 2017)","noteIndex":0},"citationItems":[{"id":17373,"uris":["http://zotero.org/groups/2225246/items/TUKUS5DK"],"uri":["http://zotero.org/groups/2225246/items/TUKUS5DK"],"itemData":{"id":17373,"type":"book","abstract":"\"Are mass violence and catastrophes the only forces that can seriously decrease economic inequality? To judge by thousands of years of history, the answer is yes. Tracing the global history of inequality from the Stone Age to today, Walter Scheidel shows that inequality never dies peacefully. Inequality declines when carnage and disaster strike and increases when peace and stability return. The Great Leveler is the first book to chart the crucial role of violent shocks in reducing inequality over the full sweep of human history around the world. Ever since humans began to farm, herd livestock, and pass on their assets to future generations, economic inequality has been a defining feature of civilization. Over thousands of years, only violent events have significantly lessened inequality. The \"Four Horsemen\" of leveling--mass-mobilization warfare, transformative revolutions, state collapse, and catastrophic plagues--have repeatedly destroyed the fortunes of the rich. Scheidel identifies and examines these processes, from the crises of the earliest civilizations to the cataclysmic world wars and communist revolutions of the twentieth century. Today, the violence that reduced inequality in the past seems to have diminished, and that is a good thing. But it casts serious doubt on the prospects for a more equal future. An essential contribution to the debate about inequality, The Great Leveler provides important new insights about why inequality is so persistent--and why it is unlikely to decline anytime soon.\" -- Publisher's description","call-number":"HM821 .S235 2017","collection-title":"Princeton economic history of the Western world","event-place":"Princeton, New Jersey","ISBN":"978-0-691-16502-8","language":"eng","note":"HOLLIS number: 990148527320203941","publisher":"Princeton University Press","publisher-place":"Princeton, New Jersey","source":"hollis.harvard.edu","title":"The great leveler: violence and the history of inequality from the Stone Age to the twenty-first century","title-short":"The great leveler","author":[{"family":"Scheidel","given":"Walter"}],"issued":{"date-parts":[["2017"]]}}}],"schema":"https://github.com/citation-style-language/schema/raw/master/csl-citation.json"} </w:instrText>
      </w:r>
      <w:r w:rsidR="00E65F1B">
        <w:rPr>
          <w:color w:val="000000" w:themeColor="text1"/>
        </w:rPr>
        <w:fldChar w:fldCharType="separate"/>
      </w:r>
      <w:r w:rsidR="00E65F1B" w:rsidRPr="0037359D">
        <w:t>(Scheidel 2017)</w:t>
      </w:r>
      <w:r w:rsidR="00E65F1B">
        <w:rPr>
          <w:color w:val="000000" w:themeColor="text1"/>
        </w:rPr>
        <w:fldChar w:fldCharType="end"/>
      </w:r>
      <w:r w:rsidR="00E65F1B">
        <w:rPr>
          <w:color w:val="000000" w:themeColor="text1"/>
        </w:rPr>
        <w:t xml:space="preserve">. </w:t>
      </w:r>
      <w:r w:rsidR="001F7414">
        <w:rPr>
          <w:color w:val="000000" w:themeColor="text1"/>
        </w:rPr>
        <w:t xml:space="preserve"> Perhaps most relevant for action to promote sustainable development are findings on the efficacy of meso-level institutional structures</w:t>
      </w:r>
      <w:r w:rsidR="007D5FB9">
        <w:rPr>
          <w:color w:val="000000" w:themeColor="text1"/>
        </w:rPr>
        <w:t xml:space="preserve"> </w:t>
      </w:r>
      <w:r w:rsidR="007D5FB9">
        <w:rPr>
          <w:color w:val="000000" w:themeColor="text1"/>
        </w:rPr>
        <w:fldChar w:fldCharType="begin"/>
      </w:r>
      <w:r w:rsidR="00B97DE4">
        <w:rPr>
          <w:color w:val="000000" w:themeColor="text1"/>
        </w:rPr>
        <w:instrText xml:space="preserve"> ADDIN ZOTERO_ITEM CSL_CITATION {"citationID":"KCGyII3L","properties":{"formattedCitation":"(Mazzucato 2018a)","plainCitation":"(Mazzucato 2018a)","noteIndex":0},"citationItems":[{"id":14079,"uris":["http://zotero.org/groups/2225246/items/SSQ5JAYM"],"uri":["http://zotero.org/groups/2225246/items/SSQ5JAYM"],"itemData":{"id":14079,"type":"book","abstract":"\"Who really creates wealth in our world? And how do we decide the value of what they do? At the heart of today's financial and economic crisis is a problem hiding in plain sight. In modern capitalism, value-extraction is rewarded more highly than value-creation: the productive process that drives a healthy economy and society. From companies driven solely to maximize shareholder value to astronomically high prices of medicines justified through big pharma's 'value pricing', we misidentify taking with making, and have lost sight of what value really means. Once a central plank of economic thought, this concept of value--what it is, why it matters to us--is simply no longer discussed. Yet, argues Mariana Mazzucato in this penetrating and passionate new book, if we are to reform capitalism--radically to transform an increasingly sick system rather than continue feeding it--we urgently need to rethink where wealth comes from. Which activities create it, which extract it, which destroy it? Answers to these questions are key if we want to replace the current parasitic system with a type of capitalism that is more sustainable, more symbiotic - that works for us all. The Value of Everything will reignite a long-needed debate about the kind of world we really want to live in\"--Publisher's description.","call-number":"HB201 .M3485 2018","edition":"First US edition.","event-place":"New York","ISBN":"978-1-61039-674-5","language":"eng","note":"HOLLIS number: 99153715736303941","publisher":"Public Affairs","publisher-place":"New York","source":"hollis.harvard.edu","title":"The value of everything: making and taking in the global economy","title-short":"The value of everything","author":[{"family":"Mazzucato","given":"Mariana"}],"issued":{"date-parts":[["2018"]]}}}],"schema":"https://github.com/citation-style-language/schema/raw/master/csl-citation.json"} </w:instrText>
      </w:r>
      <w:r w:rsidR="007D5FB9">
        <w:rPr>
          <w:color w:val="000000" w:themeColor="text1"/>
        </w:rPr>
        <w:fldChar w:fldCharType="separate"/>
      </w:r>
      <w:r w:rsidR="007D5FB9" w:rsidRPr="002E4DC0">
        <w:rPr>
          <w:color w:val="000000" w:themeColor="text1"/>
        </w:rPr>
        <w:t>(Mazzucato 2018a)</w:t>
      </w:r>
      <w:r w:rsidR="007D5FB9">
        <w:rPr>
          <w:color w:val="000000" w:themeColor="text1"/>
        </w:rPr>
        <w:fldChar w:fldCharType="end"/>
      </w:r>
      <w:r w:rsidR="007D5FB9">
        <w:rPr>
          <w:color w:val="000000" w:themeColor="text1"/>
        </w:rPr>
        <w:t xml:space="preserve">. </w:t>
      </w:r>
      <w:r w:rsidR="007C1340">
        <w:rPr>
          <w:color w:val="000000" w:themeColor="text1"/>
        </w:rPr>
        <w:t xml:space="preserve"> Some of these can reduce inequalities, including </w:t>
      </w:r>
      <w:r w:rsidR="001F7414">
        <w:rPr>
          <w:color w:val="000000" w:themeColor="text1"/>
        </w:rPr>
        <w:t xml:space="preserve">inheritance taxes </w:t>
      </w:r>
      <w:r w:rsidR="001F7414">
        <w:rPr>
          <w:color w:val="000000" w:themeColor="text1"/>
        </w:rPr>
        <w:fldChar w:fldCharType="begin"/>
      </w:r>
      <w:r w:rsidR="00B97DE4">
        <w:rPr>
          <w:color w:val="000000" w:themeColor="text1"/>
        </w:rPr>
        <w:instrText xml:space="preserve"> ADDIN ZOTERO_ITEM CSL_CITATION {"citationID":"a1avgaq9vid","properties":{"formattedCitation":"(Piketty and Zucman 2015)","plainCitation":"(Piketty and Zucman 2015)","noteIndex":0},"citationItems":[{"id":18358,"uris":["http://zotero.org/groups/2225246/items/6SPKQN64"],"uri":["http://zotero.org/groups/2225246/items/6SPKQN64"],"itemData":{"id":18358,"type":"chapter","abstract":"This chapter offers an overview of the empirical and theoretical research on the long-run evolution of wealth and inheritance. Wealth–income ratios, inherited wealth, and wealth inequalities were high in the eighteenth to nineteenth centuries up until World War I, then sharply dropped during the twentieth century following World War shocks, and have been rising again in the late twentieth and early twenty-first centuries. We discuss the models that can account for these facts. We show that over a wide range of models, the long-run magnitude and concentration of wealth and inheritance are an increasing function of r¯−g where r¯ is the net-of-tax rate of return on wealth and g is the economy's growth rate. This suggests that current trends toward rising wealth–income ratios and wealth inequality might continue during the twenty-first century, both because of the slowdown of population and productivity growth, and because of rising international competition to attract capital.","collection-title":"Handbook of Income Distribution","container-title":"Handbook of Income Distribution","language":"en","note":"DOI: 10.1016/B978-0-444-59429-7.00016-9","page":"1303-1368","publisher":"Elsevier","source":"ScienceDirect","title":"Chapter 15 - Wealth and Inheritance in the Long Run","URL":"http://www.sciencedirect.com/science/article/pii/B9780444594297000169","volume":"2","author":[{"family":"Piketty","given":"Thomas"},{"family":"Zucman","given":"Gabriel"}],"editor":[{"family":"Atkinson","given":"Anthony B."},{"family":"Bourguignon","given":"François"}],"accessed":{"date-parts":[["2020",1,12]]},"issued":{"date-parts":[["2015",1,1]]}}}],"schema":"https://github.com/citation-style-language/schema/raw/master/csl-citation.json"} </w:instrText>
      </w:r>
      <w:r w:rsidR="001F7414">
        <w:rPr>
          <w:color w:val="000000" w:themeColor="text1"/>
        </w:rPr>
        <w:fldChar w:fldCharType="separate"/>
      </w:r>
      <w:r w:rsidR="001F7414" w:rsidRPr="0037359D">
        <w:t>(Piketty and Zucman 2015)</w:t>
      </w:r>
      <w:r w:rsidR="001F7414">
        <w:rPr>
          <w:color w:val="000000" w:themeColor="text1"/>
        </w:rPr>
        <w:fldChar w:fldCharType="end"/>
      </w:r>
      <w:r w:rsidR="00DF7092">
        <w:rPr>
          <w:color w:val="000000" w:themeColor="text1"/>
        </w:rPr>
        <w:t xml:space="preserve"> and</w:t>
      </w:r>
      <w:r w:rsidR="001F7414">
        <w:rPr>
          <w:color w:val="000000" w:themeColor="text1"/>
        </w:rPr>
        <w:t xml:space="preserve"> </w:t>
      </w:r>
      <w:r w:rsidR="007871E1">
        <w:t xml:space="preserve">strong unions </w:t>
      </w:r>
      <w:r w:rsidR="007871E1" w:rsidRPr="00BA1322">
        <w:rPr>
          <w:color w:val="000000" w:themeColor="text1"/>
        </w:rPr>
        <w:fldChar w:fldCharType="begin"/>
      </w:r>
      <w:r w:rsidR="00B97DE4">
        <w:rPr>
          <w:color w:val="000000" w:themeColor="text1"/>
        </w:rPr>
        <w:instrText xml:space="preserve"> ADDIN ZOTERO_ITEM CSL_CITATION {"citationID":"avtc4ngegg","properties":{"formattedCitation":"(Ahlquist 2017)","plainCitation":"(Ahlquist 2017)","noteIndex":0},"citationItems":[{"id":15444,"uris":["http://zotero.org/groups/2225246/items/A87QEZ4A"],"uri":["http://zotero.org/groups/2225246/items/A87QEZ4A"],"itemData":{"id":15444,"type":"article-journal","abstract":"Decades of research across several disciplines have produced substantial evidence that labor unions, on balance, reduce economic disparities. But unions are complicated, multifaceted organizations straddling markets and politics. Much of their equality-promoting influence occurs through their ability to reduce class-based inequity in politics and public policy. Declining unionization across much of the developed world is eroding workers’ bargaining power. Reduced economic leverage puts pressure on union solidarity and weakens labor-based political movements. Important research design problems and significant heterogeneity across unions, regions, countries, and time imply a continued need for more work.","container-title":"Annual Review of Political Science","DOI":"10.1146/annurev-polisci-051215-023225","issue":"1","page":"409-432","source":"Annual Reviews","title":"Labor Unions, Political Representation, and Economic Inequality","volume":"20","author":[{"family":"Ahlquist","given":"John S."}],"issued":{"date-parts":[["2017"]]}}}],"schema":"https://github.com/citation-style-language/schema/raw/master/csl-citation.json"} </w:instrText>
      </w:r>
      <w:r w:rsidR="007871E1" w:rsidRPr="00BA1322">
        <w:rPr>
          <w:color w:val="000000" w:themeColor="text1"/>
        </w:rPr>
        <w:fldChar w:fldCharType="separate"/>
      </w:r>
      <w:r w:rsidR="007871E1" w:rsidRPr="0037359D">
        <w:t>(Ahlquist 2017)</w:t>
      </w:r>
      <w:r w:rsidR="007871E1" w:rsidRPr="00BA1322">
        <w:rPr>
          <w:color w:val="000000" w:themeColor="text1"/>
        </w:rPr>
        <w:fldChar w:fldCharType="end"/>
      </w:r>
      <w:r w:rsidR="007871E1" w:rsidRPr="00BA1322">
        <w:rPr>
          <w:color w:val="000000" w:themeColor="text1"/>
        </w:rPr>
        <w:t xml:space="preserve">. </w:t>
      </w:r>
      <w:r w:rsidR="00DF7092">
        <w:rPr>
          <w:color w:val="000000" w:themeColor="text1"/>
        </w:rPr>
        <w:t xml:space="preserve">  Others have been shown to accentuate them</w:t>
      </w:r>
      <w:r w:rsidR="0093032B">
        <w:rPr>
          <w:color w:val="000000" w:themeColor="text1"/>
        </w:rPr>
        <w:t xml:space="preserve">: </w:t>
      </w:r>
      <w:r w:rsidR="007871E1" w:rsidRPr="00BA1322">
        <w:rPr>
          <w:color w:val="000000" w:themeColor="text1"/>
        </w:rPr>
        <w:t xml:space="preserve">tax systems </w:t>
      </w:r>
      <w:r w:rsidR="00F43754">
        <w:rPr>
          <w:color w:val="000000" w:themeColor="text1"/>
        </w:rPr>
        <w:t xml:space="preserve">that target </w:t>
      </w:r>
      <w:r w:rsidR="007871E1" w:rsidRPr="00BA1322">
        <w:rPr>
          <w:color w:val="000000" w:themeColor="text1"/>
        </w:rPr>
        <w:t xml:space="preserve">wages over </w:t>
      </w:r>
      <w:r w:rsidR="00F43754">
        <w:rPr>
          <w:color w:val="000000" w:themeColor="text1"/>
        </w:rPr>
        <w:t xml:space="preserve">investment </w:t>
      </w:r>
      <w:r w:rsidR="007871E1" w:rsidRPr="00BA1322">
        <w:rPr>
          <w:color w:val="000000" w:themeColor="text1"/>
        </w:rPr>
        <w:t>income</w:t>
      </w:r>
      <w:r w:rsidR="0093032B">
        <w:rPr>
          <w:color w:val="000000" w:themeColor="text1"/>
        </w:rPr>
        <w:t xml:space="preserve">; </w:t>
      </w:r>
      <w:r w:rsidR="007871E1">
        <w:t xml:space="preserve">ownership of intellectual property, and stocks of scarce natural </w:t>
      </w:r>
      <w:r w:rsidR="007871E1" w:rsidRPr="00627DE1">
        <w:t xml:space="preserve">resources </w:t>
      </w:r>
      <w:r w:rsidR="007871E1" w:rsidRPr="00627DE1">
        <w:fldChar w:fldCharType="begin"/>
      </w:r>
      <w:r w:rsidR="00B97DE4">
        <w:instrText xml:space="preserve"> ADDIN ZOTERO_ITEM CSL_CITATION {"citationID":"Qu5GiSuz","properties":{"formattedCitation":"(Stiglitz 2012)","plainCitation":"(Stiglitz 2012)","noteIndex":0},"citationItems":[{"id":14037,"uris":["http://zotero.org/groups/2225246/items/4I8IKFBW"],"uri":["http://zotero.org/groups/2225246/items/4I8IKFBW"],"itemData":{"id":14037,"type":"book","abstract":"Examines how the wealthy classes have contributed to growing inequality in society and explains how the quest to increase wealth has hindered the country's economic growth as well as its efforts to solve its most pressing economic problems.","call-number":"HC110.I5 S867 2012","edition":"1st ed.","event-place":"New York","ISBN":"978-0-393-08869-4","language":"eng","note":"HOLLIS number: 990132975850203941","number-of-pages":"xxxi+414","publisher":"WWNorton &amp; Co","publisher-place":"New York","source":"hollis.harvard.edu","title":"The price of inequality","author":[{"family":"Stiglitz","given":"Joseph E."}],"issued":{"date-parts":[["2012"]]}}}],"schema":"https://github.com/citation-style-language/schema/raw/master/csl-citation.json"} </w:instrText>
      </w:r>
      <w:r w:rsidR="007871E1" w:rsidRPr="00627DE1">
        <w:fldChar w:fldCharType="separate"/>
      </w:r>
      <w:r w:rsidR="007871E1" w:rsidRPr="00BA1322">
        <w:t>(Stiglitz 2012)</w:t>
      </w:r>
      <w:r w:rsidR="007871E1" w:rsidRPr="00627DE1">
        <w:fldChar w:fldCharType="end"/>
      </w:r>
      <w:r w:rsidR="007871E1" w:rsidRPr="00627DE1">
        <w:t xml:space="preserve">.  </w:t>
      </w:r>
      <w:r w:rsidR="00E65F1B">
        <w:rPr>
          <w:color w:val="000000" w:themeColor="text1"/>
        </w:rPr>
        <w:t xml:space="preserve">That said, many mechanisms that </w:t>
      </w:r>
      <w:r w:rsidR="00994DA5">
        <w:rPr>
          <w:color w:val="000000" w:themeColor="text1"/>
        </w:rPr>
        <w:t>r</w:t>
      </w:r>
      <w:r w:rsidR="00154EB3">
        <w:rPr>
          <w:color w:val="000000" w:themeColor="text1"/>
        </w:rPr>
        <w:t>ed</w:t>
      </w:r>
      <w:r w:rsidR="00994DA5">
        <w:rPr>
          <w:color w:val="000000" w:themeColor="text1"/>
        </w:rPr>
        <w:t>uced in</w:t>
      </w:r>
      <w:r w:rsidR="00154EB3">
        <w:rPr>
          <w:color w:val="000000" w:themeColor="text1"/>
        </w:rPr>
        <w:t>e</w:t>
      </w:r>
      <w:r w:rsidR="00994DA5">
        <w:rPr>
          <w:color w:val="000000" w:themeColor="text1"/>
        </w:rPr>
        <w:t xml:space="preserve">quality through </w:t>
      </w:r>
      <w:r w:rsidR="00E65F1B">
        <w:rPr>
          <w:color w:val="000000" w:themeColor="text1"/>
        </w:rPr>
        <w:t>much of the 20</w:t>
      </w:r>
      <w:r w:rsidR="00E65F1B" w:rsidRPr="009618E6">
        <w:rPr>
          <w:color w:val="000000" w:themeColor="text1"/>
          <w:vertAlign w:val="superscript"/>
        </w:rPr>
        <w:t>th</w:t>
      </w:r>
      <w:r w:rsidR="00E65F1B">
        <w:rPr>
          <w:color w:val="000000" w:themeColor="text1"/>
        </w:rPr>
        <w:t xml:space="preserve"> century in the affluent West – e.g. increasing access to education, rural-urban migration and progressive tax systems – seem to be no longer functioning as mechanisms of redistribution </w:t>
      </w:r>
      <w:r w:rsidR="00E65F1B">
        <w:rPr>
          <w:color w:val="000000" w:themeColor="text1"/>
        </w:rPr>
        <w:fldChar w:fldCharType="begin"/>
      </w:r>
      <w:r w:rsidR="00B97DE4">
        <w:rPr>
          <w:color w:val="000000" w:themeColor="text1"/>
        </w:rPr>
        <w:instrText xml:space="preserve"> ADDIN ZOTERO_ITEM CSL_CITATION {"citationID":"a1rmv2ti4fp","properties":{"formattedCitation":"(Lamont 2019)","plainCitation":"(Lamont 2019)","noteIndex":0},"citationItems":[{"id":17338,"uris":["http://zotero.org/groups/2225246/items/RQF2CJ7I"],"uri":["http://zotero.org/groups/2225246/items/RQF2CJ7I"],"itemData":{"id":17338,"type":"article-journal","container-title":"Special Issue of Daedalus: Journal of the American Academy of Arts and Science","issue":"3","title":"Inequality as a Multidimensional Process","volume":"148","author":[{"family":"Lamont","given":"Michèle"}],"issued":{"date-parts":[["2019"]]}}}],"schema":"https://github.com/citation-style-language/schema/raw/master/csl-citation.json"} </w:instrText>
      </w:r>
      <w:r w:rsidR="00E65F1B">
        <w:rPr>
          <w:color w:val="000000" w:themeColor="text1"/>
        </w:rPr>
        <w:fldChar w:fldCharType="separate"/>
      </w:r>
      <w:r w:rsidR="00E65F1B" w:rsidRPr="0037359D">
        <w:t>(Lamont 2019)</w:t>
      </w:r>
      <w:r w:rsidR="00E65F1B">
        <w:rPr>
          <w:color w:val="000000" w:themeColor="text1"/>
        </w:rPr>
        <w:fldChar w:fldCharType="end"/>
      </w:r>
      <w:r w:rsidR="00E65F1B">
        <w:rPr>
          <w:color w:val="000000" w:themeColor="text1"/>
        </w:rPr>
        <w:t xml:space="preserve">. </w:t>
      </w:r>
    </w:p>
    <w:p w14:paraId="0A7F8B12" w14:textId="77777777" w:rsidR="00C51E8D" w:rsidRDefault="00C51E8D" w:rsidP="000C7662"/>
    <w:p w14:paraId="18DF1450" w14:textId="2BBF7BB7" w:rsidR="000C7662" w:rsidRPr="00142D22" w:rsidRDefault="000C7662" w:rsidP="00B401A8">
      <w:pPr>
        <w:pStyle w:val="Heading2"/>
      </w:pPr>
      <w:bookmarkStart w:id="560" w:name="_Toc29679252"/>
      <w:bookmarkStart w:id="561" w:name="_Toc29680918"/>
      <w:bookmarkStart w:id="562" w:name="_Toc29681494"/>
      <w:bookmarkStart w:id="563" w:name="_Toc29679253"/>
      <w:bookmarkStart w:id="564" w:name="_Toc29680919"/>
      <w:bookmarkStart w:id="565" w:name="_Toc29681495"/>
      <w:bookmarkStart w:id="566" w:name="_Toc29679255"/>
      <w:bookmarkStart w:id="567" w:name="_Toc29680921"/>
      <w:bookmarkStart w:id="568" w:name="_Toc29681497"/>
      <w:bookmarkStart w:id="569" w:name="_Toc29679257"/>
      <w:bookmarkStart w:id="570" w:name="_Toc29680923"/>
      <w:bookmarkStart w:id="571" w:name="_Toc29681499"/>
      <w:bookmarkStart w:id="572" w:name="_Toc29679258"/>
      <w:bookmarkStart w:id="573" w:name="_Toc29680924"/>
      <w:bookmarkStart w:id="574" w:name="_Toc29681500"/>
      <w:bookmarkStart w:id="575" w:name="_Toc29679259"/>
      <w:bookmarkStart w:id="576" w:name="_Toc29680925"/>
      <w:bookmarkStart w:id="577" w:name="_Toc29681501"/>
      <w:bookmarkStart w:id="578" w:name="_Toc29679261"/>
      <w:bookmarkStart w:id="579" w:name="_Toc29680927"/>
      <w:bookmarkStart w:id="580" w:name="_Toc29681503"/>
      <w:bookmarkStart w:id="581" w:name="_Toc29679263"/>
      <w:bookmarkStart w:id="582" w:name="_Toc29679264"/>
      <w:bookmarkStart w:id="583" w:name="_Toc29681505"/>
      <w:bookmarkStart w:id="584" w:name="_Toc30964819"/>
      <w:bookmarkStart w:id="585" w:name="_Toc21323030"/>
      <w:bookmarkStart w:id="586" w:name="_Toc2134708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r>
        <w:t>Power</w:t>
      </w:r>
      <w:bookmarkEnd w:id="582"/>
      <w:bookmarkEnd w:id="583"/>
      <w:bookmarkEnd w:id="584"/>
    </w:p>
    <w:p w14:paraId="411AF7D6" w14:textId="0C7031E4" w:rsidR="000C7662" w:rsidRDefault="00671AA9" w:rsidP="000C7662">
      <w:r>
        <w:t>Some i</w:t>
      </w:r>
      <w:r w:rsidR="000C7662">
        <w:t xml:space="preserve">nequalities would result from the heterogeneous distribution of resources in the Anthropocene System even if all actors preferred an equitable allocation.  But all actors don’t.  Indeed, initial inequalities are </w:t>
      </w:r>
      <w:r w:rsidR="000C7662" w:rsidRPr="00F54064">
        <w:rPr>
          <w:color w:val="000000" w:themeColor="text1"/>
        </w:rPr>
        <w:t xml:space="preserve">reinforced by </w:t>
      </w:r>
      <w:r w:rsidR="000C7662">
        <w:rPr>
          <w:color w:val="000000" w:themeColor="text1"/>
        </w:rPr>
        <w:t xml:space="preserve">a variety of mechanisms, ranging </w:t>
      </w:r>
      <w:r w:rsidR="000C7662" w:rsidRPr="00F54064">
        <w:rPr>
          <w:color w:val="000000" w:themeColor="text1"/>
        </w:rPr>
        <w:t xml:space="preserve">what psychologists call social dominance theory </w:t>
      </w:r>
      <w:r w:rsidR="000C7662">
        <w:rPr>
          <w:color w:val="000000" w:themeColor="text1"/>
        </w:rPr>
        <w:t>(</w:t>
      </w:r>
      <w:r w:rsidR="000C7662" w:rsidRPr="00F54064">
        <w:rPr>
          <w:color w:val="000000" w:themeColor="text1"/>
        </w:rPr>
        <w:t xml:space="preserve">a preference to prefer inequity over equity </w:t>
      </w:r>
      <w:r w:rsidR="000C7662" w:rsidRPr="00F54064">
        <w:rPr>
          <w:color w:val="000000" w:themeColor="text1"/>
        </w:rPr>
        <w:fldChar w:fldCharType="begin"/>
      </w:r>
      <w:r w:rsidR="00B97DE4">
        <w:rPr>
          <w:color w:val="000000" w:themeColor="text1"/>
        </w:rPr>
        <w:instrText xml:space="preserve"> ADDIN ZOTERO_ITEM CSL_CITATION {"citationID":"xsq0SRsN","properties":{"formattedCitation":"(Milfont et al. 2018)","plainCitation":"(Milfont et al. 2018)","noteIndex":0},"citationItems":[{"id":13749,"uris":["http://zotero.org/groups/2225246/items/8JKT35VK"],"uri":["http://zotero.org/groups/2225246/items/8JKT35VK"],"itemData":{"id":13749,"type":"article-journal","abstract":"Approval of hierarchy and inequality in society indexed by social dominance orientation (SDO) extends to support for human dominance over the natural world. We tested this negative association between SDO and environmentalism and the validity of the new Short Social Dominance Orientation Scale in two cross-cultural samples of students (N = 4,163, k = 25) and the general population (N = 1,237, k = 10). As expected, the higher people were on SDO, the less likely they were to engage in environmental citizenship actions, pro-environmental behaviors and to donate to an environmental organization. Multilevel moderation results showed that the SDO–environmentalism relation was stronger in societies with marked societal inequality, lack of societal development, and environmental standards. The results highlight the interplay between individual psychological orientations and social context, as well as the view of nature subscribed to by those high in SDO.","container-title":"Social Psychological and Personality Science","DOI":"10.1177/1948550617722832","ISSN":"1948-5506","issue":"7","journalAbbreviation":"Social Psychological and Personality Science","language":"en","page":"802-814","source":"SAGE Journals","title":"On the Relation Between Social Dominance Orientation and Environmentalism: A 25-Nation Study","title-short":"On the Relation Between Social Dominance Orientation and Environmentalism","volume":"9","author":[{"family":"Milfont","given":"Taciano L."},{"family":"Bain","given":"Paul G."},{"family":"Kashima","given":"Yoshihisa"},{"family":"Corral-Verdugo","given":"Victor"},{"family":"Pasquali","given":"Carlota"},{"family":"Johansson","given":"Lars-Olof"},{"family":"Guan","given":"Yanjun"},{"family":"Gouveia","given":"Valdiney V."},{"family":"Garðarsdóttir","given":"Ragna B."},{"family":"Doron","given":"Guy"},{"family":"Bilewicz","given":"Michał"},{"family":"Utsugi","given":"Akira"},{"family":"Aragones","given":"Juan Ignacio"},{"family":"Steg","given":"Linda"},{"family":"Soland","given":"Martin"},{"family":"Park","given":"Joonha"},{"family":"Otto","given":"Siegmar"},{"family":"Demarque","given":"Christophe"},{"family":"Wagner","given":"Claire"},{"family":"Madsen","given":"Ole Jacob"},{"family":"Lebedeva","given":"Nadezhda"},{"family":"González","given":"Roberto"},{"family":"Schultz","given":"P. Wesley"},{"family":"Saiz","given":"José L."},{"family":"Kurz","given":"Tim"},{"family":"Gifford","given":"Robert"},{"family":"Akotia","given":"Charity S."},{"family":"Saviolidis","given":"Nína M."},{"family":"Einarsdóttir","given":"Gró"}],"issued":{"date-parts":[["2018",9,1]]}}}],"schema":"https://github.com/citation-style-language/schema/raw/master/csl-citation.json"} </w:instrText>
      </w:r>
      <w:r w:rsidR="000C7662" w:rsidRPr="00F54064">
        <w:rPr>
          <w:color w:val="000000" w:themeColor="text1"/>
        </w:rPr>
        <w:fldChar w:fldCharType="separate"/>
      </w:r>
      <w:r w:rsidR="000C7662" w:rsidRPr="00F54064">
        <w:rPr>
          <w:noProof/>
          <w:color w:val="000000" w:themeColor="text1"/>
        </w:rPr>
        <w:t>(Milfont et al. 2018)</w:t>
      </w:r>
      <w:r w:rsidR="000C7662" w:rsidRPr="00F54064">
        <w:rPr>
          <w:color w:val="000000" w:themeColor="text1"/>
        </w:rPr>
        <w:fldChar w:fldCharType="end"/>
      </w:r>
      <w:r w:rsidR="000C7662">
        <w:rPr>
          <w:color w:val="000000" w:themeColor="text1"/>
        </w:rPr>
        <w:t xml:space="preserve">) to the norms of capitalism to realist </w:t>
      </w:r>
      <w:r w:rsidR="00792D77">
        <w:rPr>
          <w:color w:val="000000" w:themeColor="text1"/>
        </w:rPr>
        <w:t xml:space="preserve">strategies </w:t>
      </w:r>
      <w:r w:rsidR="000C7662">
        <w:rPr>
          <w:color w:val="000000" w:themeColor="text1"/>
        </w:rPr>
        <w:t>of states</w:t>
      </w:r>
      <w:r w:rsidR="000C7662" w:rsidRPr="00F54064">
        <w:rPr>
          <w:color w:val="000000" w:themeColor="text1"/>
        </w:rPr>
        <w:t xml:space="preserve">.  </w:t>
      </w:r>
      <w:r w:rsidR="000C7662">
        <w:rPr>
          <w:color w:val="000000" w:themeColor="text1"/>
        </w:rPr>
        <w:t xml:space="preserve">What these mechanisms have in common is power, a fundamental relationship in the Anthropocene System that we defined in Section 2.2 as the ability </w:t>
      </w:r>
      <w:r w:rsidR="000C7662" w:rsidRPr="00BE53B8">
        <w:t xml:space="preserve">of </w:t>
      </w:r>
      <w:r w:rsidR="000C7662">
        <w:t xml:space="preserve">some </w:t>
      </w:r>
      <w:r w:rsidR="000C7662" w:rsidRPr="00BE53B8">
        <w:t xml:space="preserve">actors to </w:t>
      </w:r>
      <w:proofErr w:type="gramStart"/>
      <w:r w:rsidR="000C7662" w:rsidRPr="00BE53B8">
        <w:t>effect</w:t>
      </w:r>
      <w:proofErr w:type="gramEnd"/>
      <w:r w:rsidR="000C7662" w:rsidRPr="00BE53B8">
        <w:t xml:space="preserve"> the actions and beliefs of others</w:t>
      </w:r>
      <w:r w:rsidR="000C7662">
        <w:t xml:space="preserve">.  </w:t>
      </w:r>
    </w:p>
    <w:p w14:paraId="42A29E1D" w14:textId="77777777" w:rsidR="000C7662" w:rsidRDefault="000C7662" w:rsidP="000C7662"/>
    <w:p w14:paraId="1951E210" w14:textId="564D66F0" w:rsidR="00722C21" w:rsidRDefault="000C7662" w:rsidP="00722C21">
      <w:r w:rsidRPr="00F54064">
        <w:t xml:space="preserve">The power of actors </w:t>
      </w:r>
      <w:r w:rsidRPr="00D716DC">
        <w:t>and the unequal distribut</w:t>
      </w:r>
      <w:r w:rsidRPr="00F54064">
        <w:t xml:space="preserve">ion of power among them have long been neglected in most strands of </w:t>
      </w:r>
      <w:r w:rsidR="00070C15">
        <w:t xml:space="preserve">research on </w:t>
      </w:r>
      <w:r w:rsidRPr="00F54064">
        <w:t xml:space="preserve">sustainability, </w:t>
      </w:r>
      <w:r w:rsidR="00070C15">
        <w:t>work on livelihoods being the principal exception.  T</w:t>
      </w:r>
      <w:r w:rsidRPr="00F54064">
        <w:t>he topic is now receiving increasing attention</w:t>
      </w:r>
      <w:r w:rsidR="009D14CC">
        <w:t xml:space="preserve"> by a range of scholars</w:t>
      </w:r>
      <w:r w:rsidRPr="00F54064">
        <w:t xml:space="preserve">. </w:t>
      </w:r>
      <w:r>
        <w:t xml:space="preserve"> </w:t>
      </w:r>
      <w:r w:rsidR="00925E20">
        <w:t>A central theme of this work in the</w:t>
      </w:r>
      <w:r>
        <w:t xml:space="preserve"> recognition that access to resources (including each of the resources discussed in Section 3) is at the heart of individual power </w:t>
      </w:r>
      <w:r>
        <w:fldChar w:fldCharType="begin"/>
      </w:r>
      <w:r w:rsidR="00B97DE4">
        <w:instrText xml:space="preserve"> ADDIN ZOTERO_ITEM CSL_CITATION {"citationID":"IilOehBn","properties":{"formattedCitation":"(Friedmann 1992; Kabeer 1999; Pedde et al. 2019)","plainCitation":"(Friedmann 1992; Kabeer 1999; Pedde et al. 2019)","noteIndex":0},"citationItems":[{"id":14071,"uris":["http://zotero.org/groups/2225246/items/AEZ8NPMD"],"uri":["http://zotero.org/groups/2225246/items/AEZ8NPMD"],"itemData":{"id":14071,"type":"book","call-number":"HN49.C6 F75 1992","event-place":"Cambridge, MA","ISBN":"978-1-55786-299-0","language":"eng","note":"HOLLIS number: 990024789240203941","number-of-pages":"ix+196","publisher":"Blackwell","publisher-place":"Cambridge, MA","source":"hollis.harvard.edu","title":"Empowerment: the politics of alternative development","title-short":"Empowerment","author":[{"family":"Friedmann","given":"John"}],"issued":{"date-parts":[["1992"]]}}},{"id":14100,"uris":["http://zotero.org/groups/2225246/items/2XWJLKBN"],"uri":["http://zotero.org/groups/2225246/items/2XWJLKBN"],"itemData":{"id":14100,"type":"article-journal","abstract":"This paper begins from the understanding that women's empowerment is about the process by which those who have been denied the ability to make strategic life choices acquire such an ability. A wide gap separates this processual understanding of empowerment from the more instrumentalist forms of advocacy which have required the measurement and quantification of empowerment. The ability to exercise choice incorporates three inter-related dimensions: resources (defined broadly to include not only access, but also future claims, to both material and human and social resources); agency (including processes of decision making, as well as less measurable manifestations of agency such as negotiation, deception and manipulation); and achievements (well-being outcomes). A number of studies of women's empowerment are analysed to make some important methodological points about the measurement of empowerment. The paper argues that these three dimensions of choice are indivisible in determining the meaning of an indicator and hence its validity as a measure of empowerment. The notion of choice is further qualified by referring to the conditions of choice, its content and consequences. These qualifications represent an attempt to incorporate the structural parameters of individual choice in the analysis of women's empowerment.","container-title":"Development and Change","DOI":"10.1111/1467-7660.00125","ISSN":"1467-7660","issue":"3","language":"en","page":"435-464","source":"Wiley Online Library","title":"Resources, Agency, Achievements: Reflections on the Measurement of Women's Empowerment","title-short":"Resources, Agency, Achievements","volume":"30","author":[{"family":"Kabeer","given":"Naila"}],"issued":{"date-parts":[["1999"]]}}},{"id":14952,"uris":["http://zotero.org/groups/2225246/items/VFQWYIBW"],"uri":["http://zotero.org/groups/2225246/items/VFQWYIBW"],"itemData":{"id":14952,"type":"article-journal","abstract":"With a range of potential pathways to a sustainable future compatible with the Paris Agreement 1.5 °C target, scenario analysis has emerged as a key tool in studies of climate change mitigation and adaptation. A wide range of alternative scenarios have been created, and core amongst these are five socio-economic scenarios (Shared Socio-economic Pathways or SSPs) and four emission scenarios (Representative Concentration Pathways or RCPs). Whilst mitigation scenarios (the Shared Policy Assumptions, or SPAs) have been developed for each SSP-RCP combination, describing the actions necessary to match the climate pathway of the RCP, there has not yet been a systematic approach to address whether and how these actions can be enabled in practice. We present a novel and transferable framework to understand society’s capacity to achieve the 1.5 °C target, based on four participatory case studies using the SSP-RCP scenarios. The methodology builds on a framework for categorising different types of societal capitals and capacities and assessing their impact on the potential to implement different types of mitigation actions. All four case studies show that SSP1 has the highest potential to reach the target. Although environmental awareness is high in both SSP1 and SSP4, continued social inequalities in SSP4 restrict society’s capacity to transform, despite economic growth. In the two least environmentally-aware SSPs, SSP3 and SSP5, the transformation potential is low, but the view on capitals and capacities nonetheless helps identify opportunities for actors to develop and implement mitigation actions. The study highlights that techno-economic assessments of climate strategies need to be complemented by consideration of the critical role played by social and human capital, and by societal capacity to mobilise and create these capitals despite different socio-economic trends. These capitals and capacities are essential to enable the rapid innovation, behavioural change and international co-ordination needed to achieve the 1.5 °C target.","container-title":"Global Environmental Change","DOI":"10.1016/j.gloenvcha.2019.03.010","ISSN":"0959-3780","journalAbbreviation":"Global Environmental Change","page":"75-85","source":"ScienceDirect","title":"Advancing the use of scenarios to understand society’s capacity to achieve the 1.5 degree target","volume":"56","author":[{"family":"Pedde","given":"Simona"},{"family":"Kok","given":"Kasper"},{"family":"Hölscher","given":"Katharina"},{"family":"Frantzeskaki","given":"Niki"},{"family":"Holman","given":"Ian"},{"family":"Dunford","given":"Rob"},{"family":"Smith","given":"Alison"},{"family":"Jäger","given":"Jill"}],"issued":{"date-parts":[["2019",5,1]]}}}],"schema":"https://github.com/citation-style-language/schema/raw/master/csl-citation.json"} </w:instrText>
      </w:r>
      <w:r>
        <w:fldChar w:fldCharType="separate"/>
      </w:r>
      <w:r>
        <w:rPr>
          <w:noProof/>
        </w:rPr>
        <w:t>(Friedmann 1992; Kabeer 1999; Pedde et al. 2019)</w:t>
      </w:r>
      <w:r>
        <w:fldChar w:fldCharType="end"/>
      </w:r>
      <w:r>
        <w:t xml:space="preserve">. </w:t>
      </w:r>
      <w:r w:rsidR="00267015">
        <w:t xml:space="preserve">Inequality in the access to </w:t>
      </w:r>
      <w:r>
        <w:t>resource</w:t>
      </w:r>
      <w:r w:rsidR="00267015">
        <w:t>s</w:t>
      </w:r>
      <w:r>
        <w:t xml:space="preserve"> lead to </w:t>
      </w:r>
      <w:r w:rsidR="00267015">
        <w:t xml:space="preserve">inequalities </w:t>
      </w:r>
      <w:r>
        <w:t xml:space="preserve">of power which in turn reduce the abilities of all but the most powerful actors to define and pursue their own goals.  </w:t>
      </w:r>
      <w:r w:rsidR="00722C21">
        <w:rPr>
          <w:color w:val="000000" w:themeColor="text1"/>
        </w:rPr>
        <w:t xml:space="preserve">For example, </w:t>
      </w:r>
      <w:r w:rsidR="00722C21" w:rsidRPr="00355B27">
        <w:rPr>
          <w:color w:val="000000" w:themeColor="text1"/>
        </w:rPr>
        <w:t>the ability of colonial governments to extract vast quantities of resources and labor from their colonies, promoting their own well-being at the expense of others, was predicated on</w:t>
      </w:r>
      <w:r w:rsidR="00722C21">
        <w:rPr>
          <w:color w:val="000000" w:themeColor="text1"/>
        </w:rPr>
        <w:t xml:space="preserve"> </w:t>
      </w:r>
      <w:r w:rsidR="00C51961">
        <w:rPr>
          <w:color w:val="000000" w:themeColor="text1"/>
        </w:rPr>
        <w:t xml:space="preserve">unequal </w:t>
      </w:r>
      <w:r w:rsidR="00722C21">
        <w:rPr>
          <w:color w:val="000000" w:themeColor="text1"/>
        </w:rPr>
        <w:t>distributions of</w:t>
      </w:r>
      <w:r w:rsidR="00722C21" w:rsidRPr="00355B27">
        <w:rPr>
          <w:color w:val="000000" w:themeColor="text1"/>
        </w:rPr>
        <w:t xml:space="preserve"> military and economic </w:t>
      </w:r>
      <w:r w:rsidR="005171C0">
        <w:rPr>
          <w:color w:val="000000" w:themeColor="text1"/>
        </w:rPr>
        <w:t>resources and therefore power</w:t>
      </w:r>
      <w:r w:rsidR="005171C0" w:rsidRPr="00355B27">
        <w:rPr>
          <w:color w:val="000000" w:themeColor="text1"/>
        </w:rPr>
        <w:t xml:space="preserve"> </w:t>
      </w:r>
      <w:r w:rsidR="00722C21" w:rsidRPr="00355B27">
        <w:rPr>
          <w:color w:val="000000" w:themeColor="text1"/>
        </w:rPr>
        <w:fldChar w:fldCharType="begin"/>
      </w:r>
      <w:r w:rsidR="00B97DE4">
        <w:rPr>
          <w:color w:val="000000" w:themeColor="text1"/>
        </w:rPr>
        <w:instrText xml:space="preserve"> ADDIN ZOTERO_ITEM CSL_CITATION {"citationID":"VLuJLwLc","properties":{"formattedCitation":"(Mann 2012; Milanovic, Lindert, and Williamson 2011)","plainCitation":"(Mann 2012; Milanovic, Lindert, and Williamson 2011)","noteIndex":0},"citationItems":[{"id":14041,"uris":["http://zotero.org/groups/2225246/items/7QSDH947"],"uri":["http://zotero.org/groups/2225246/items/7QSDH947"],"itemData":{"id":14041,"type":"book","abstract":"Third volume of Michael Mann's analytical history of social power focusing on the interrelated development of capitalism, nation-states and empires.","event-place":"Cambridge, [England] ; New York","ISBN":"978-1-283-61088-9","language":"eng","number-of-pages":"520","publisher":"Cambridge University Press","publisher-place":"Cambridge, [England] ; New York","source":"hollis.harvard.edu","title":"The sources of social powerVolume 3, Global empires and revolution, 1890-1945","author":[{"family":"Mann","given":"Michael"}],"issued":{"date-parts":[["2012"]]}},"label":"page"},{"id":14039,"uris":["http://zotero.org/groups/2225246/items/NQ2T6JI7"],"uri":["http://zotero.org/groups/2225246/items/NQ2T6JI7"],"itemData":{"id":14039,"type":"article-journal","container-title":"The Economic Journal","DOI":"10.1111/j.1468-0297.2010.02403.x","ISSN":"0013-0133, 1468-0297","issue":"551","language":"en","page":"255-272","source":"Crossref","title":"Pre‐Industrial Inequality","volume":"121","author":[{"family":"Milanovic","given":"Branko"},{"family":"Lindert","given":"Peter H."},{"family":"Williamson","given":"Jeffrey G."}],"issued":{"date-parts":[["2011"]]}},"label":"page"}],"schema":"https://github.com/citation-style-language/schema/raw/master/csl-citation.json"} </w:instrText>
      </w:r>
      <w:r w:rsidR="00722C21" w:rsidRPr="00355B27">
        <w:rPr>
          <w:color w:val="000000" w:themeColor="text1"/>
        </w:rPr>
        <w:fldChar w:fldCharType="separate"/>
      </w:r>
      <w:r w:rsidR="00722C21">
        <w:rPr>
          <w:noProof/>
          <w:color w:val="000000" w:themeColor="text1"/>
        </w:rPr>
        <w:t>(Mann 2012; Milanovic, Lindert, and Williamson 2011)</w:t>
      </w:r>
      <w:r w:rsidR="00722C21" w:rsidRPr="00355B27">
        <w:rPr>
          <w:color w:val="000000" w:themeColor="text1"/>
        </w:rPr>
        <w:fldChar w:fldCharType="end"/>
      </w:r>
      <w:r w:rsidR="00722C21" w:rsidRPr="00355B27">
        <w:rPr>
          <w:color w:val="000000" w:themeColor="text1"/>
        </w:rPr>
        <w:t>.</w:t>
      </w:r>
      <w:r w:rsidR="00722C21">
        <w:rPr>
          <w:color w:val="000000" w:themeColor="text1"/>
        </w:rPr>
        <w:t xml:space="preserve"> </w:t>
      </w:r>
    </w:p>
    <w:p w14:paraId="204530A6" w14:textId="77777777" w:rsidR="000C7662" w:rsidRDefault="000C7662" w:rsidP="000C7662"/>
    <w:p w14:paraId="484E8B58" w14:textId="5DAEA558" w:rsidR="000C7662" w:rsidRDefault="000C7662" w:rsidP="000C7662">
      <w:pPr>
        <w:rPr>
          <w:color w:val="FF0000"/>
        </w:rPr>
      </w:pPr>
      <w:r>
        <w:lastRenderedPageBreak/>
        <w:t>Inequ</w:t>
      </w:r>
      <w:r w:rsidR="00C51961">
        <w:t>ality</w:t>
      </w:r>
      <w:r>
        <w:t xml:space="preserve"> and resultant maldistributions of power hamper the prospects for sustainable development along multiple dimensions. Within the current generation, research demonstrates important if complex relationships between poverty and maldistributions of power in over-exploitation of natural resources and worrisome patterns of resource use </w:t>
      </w:r>
      <w:r>
        <w:fldChar w:fldCharType="begin"/>
      </w:r>
      <w:r w:rsidR="00B97DE4">
        <w:instrText xml:space="preserve"> ADDIN ZOTERO_ITEM CSL_CITATION {"citationID":"a1aikqj9s70","properties":{"formattedCitation":"(Barbier and Hochard 2018; Duraiappah 1998)","plainCitation":"(Barbier and Hochard 2018; Duraiappah 1998)","noteIndex":0},"citationItems":[{"id":"IjNXmkYA/vA7U0DHQ","uris":["http://zotero.org/groups/2225246/items/ZKRIW6EY"],"uri":["http://zotero.org/groups/2225246/items/ZKRIW6EY"],"itemData":{"id":7306,"type":"article-journal","title":"Land degradation and poverty","container-title":"Nature Sustainability","page":"623–631","volume":"1","issue":"11","source":"hollis.harvard.edu","DOI":"10.1038/s41893-018-0155-4","ISSN":"2398-9629","language":"eng","author":[{"family":"Barbier","given":"Edward B."},{"family":"Hochard","given":"Jacob P."}],"issued":{"date-parts":[["2018"]]}}},{"id":17466,"uris":["http://zotero.org/groups/2225246/items/IWPRXRG4"],"uri":["http://zotero.org/groups/2225246/items/IWPRXRG4"],"itemData":{"id":17466,"type":"article-journal","abstract":"There is much controversy surrounding the poverty-environmental degradation nexus. The predominant school of thought argues that poverty is a major cause of environmental degradation and if policy makers want to address environmental issues, then they must first address the poverty problem. Another school of thought argues that a direct link between poverty and environmental degradation is too simplistic and the nexus is governed by a complex web of factors. In this paper, a formal structure for analyzing the complex web of factors is formulated and used to review the existing literature on the links between poverty and the degradation of four natural resource sectors. The analysis highlights the important role institutional and market failure in encouraging agents from various income groups to exhibit unsustainable activities which in turn forces some of the agents to fall into poverty. Another important factor is the role of conflicts between different agents (income groups) in the povertyenvironmental degradation nexus. The analysis also highlights the presence of feedback loops between environmental degradation and poverty.","container-title":"World Development","DOI":"10.1016/S0305-750X(98)00100-4","ISSN":"0305-750X","issue":"12","journalAbbreviation":"World Development","language":"en","page":"2169-2179","source":"ScienceDirect","title":"Poverty and environmental degradation: A review and analysis of the nexus","title-short":"Poverty and environmental degradation","volume":"26","author":[{"family":"Duraiappah","given":"Anantha K."}],"issued":{"date-parts":[["1998"]]}}}],"schema":"https://github.com/citation-style-language/schema/raw/master/csl-citation.json"} </w:instrText>
      </w:r>
      <w:r>
        <w:fldChar w:fldCharType="separate"/>
      </w:r>
      <w:r w:rsidR="0027518B" w:rsidRPr="0027518B">
        <w:t>(Barbier and Hochard 2018; Duraiappah 1998)</w:t>
      </w:r>
      <w:r>
        <w:fldChar w:fldCharType="end"/>
      </w:r>
      <w:r w:rsidRPr="00F54064">
        <w:t xml:space="preserve">. </w:t>
      </w:r>
      <w:r w:rsidRPr="006C0554">
        <w:t xml:space="preserve">And unchecked corporate power has enabled </w:t>
      </w:r>
      <w:r w:rsidRPr="006C0554">
        <w:rPr>
          <w:color w:val="000000" w:themeColor="text1"/>
        </w:rPr>
        <w:t xml:space="preserve">fossil fuel interests to discredit climate science and delay action on global warming thus harming future generations </w:t>
      </w:r>
      <w:r w:rsidR="000B64FD">
        <w:rPr>
          <w:color w:val="000000" w:themeColor="text1"/>
        </w:rPr>
        <w:fldChar w:fldCharType="begin"/>
      </w:r>
      <w:r w:rsidR="00B97DE4">
        <w:rPr>
          <w:color w:val="000000" w:themeColor="text1"/>
        </w:rPr>
        <w:instrText xml:space="preserve"> ADDIN ZOTERO_ITEM CSL_CITATION {"citationID":"a1v06riccrh","properties":{"formattedCitation":"(Cook et al. 2019)","plainCitation":"(Cook et al. 2019)","noteIndex":0},"citationItems":[{"id":18526,"uris":["http://zotero.org/groups/2225246/items/GSUK8M54"],"uri":["http://zotero.org/groups/2225246/items/GSUK8M54"],"itemData":{"id":18526,"type":"report","abstract":"Over the past few decades, the fossil fuel industry has subjected the American public to a well-funded, well-orchestrated disinformation campaign about the reality and severity of human-caused climate change. The purpose of this web of denial has been to confuse the public and decision-makers in order to delay climate action and thereby protect fossil fuel business interests and defend libertarian, free-market conservative ideologies. The fossil fuel industry’s denial and delay tactics come straight out of Big Tobacco’s playbook. As a result, the American public have been denied the right to be accurately informed about climate change, just as they were denied the right to be informed about the risks of smoking by the tobacco industry. While fossil fuel companies attacked the science and called on politicians to “reset the alarm,” climate-catalyzed damages worsened, including increased storm intensities, droughts, forest damage and wildfires, all at substantial loss of life and cost to the American people. \n\nThis report explores the techniques used to mislead the American public about climate change, and outlines ways of inoculating against disinformation.","event-place":"Fairfax, VA","publisher":"George Mason University Center for Climate Change Communication.","publisher-place":"Fairfax, VA","title":"America Misled: How the fossil fuel industry deliberately misled Americans about climate change.","URL":"https://www.climatechangecommunication.org/america-misled/","author":[{"family":"Cook","given":"John"},{"family":"Supran","given":"Geoffrey"},{"family":"Lewandowsky","given":"Stephan"},{"family":"Oreskes","given":"Naomi"},{"family":"Maibach","given":"Edward"}],"issued":{"date-parts":[["2019"]]}}}],"schema":"https://github.com/citation-style-language/schema/raw/master/csl-citation.json"} </w:instrText>
      </w:r>
      <w:r w:rsidR="000B64FD">
        <w:rPr>
          <w:color w:val="000000" w:themeColor="text1"/>
        </w:rPr>
        <w:fldChar w:fldCharType="separate"/>
      </w:r>
      <w:r w:rsidR="0027518B" w:rsidRPr="0027518B">
        <w:t>(Cook et al. 2019)</w:t>
      </w:r>
      <w:r w:rsidR="000B64FD">
        <w:rPr>
          <w:color w:val="000000" w:themeColor="text1"/>
        </w:rPr>
        <w:fldChar w:fldCharType="end"/>
      </w:r>
      <w:r w:rsidR="009C6CEA">
        <w:rPr>
          <w:color w:val="000000" w:themeColor="text1"/>
        </w:rPr>
        <w:t xml:space="preserve"> </w:t>
      </w:r>
      <w:r w:rsidR="009C6CEA">
        <w:rPr>
          <w:color w:val="000000" w:themeColor="text1"/>
        </w:rPr>
        <w:fldChar w:fldCharType="begin"/>
      </w:r>
      <w:r w:rsidR="00B97DE4">
        <w:rPr>
          <w:color w:val="000000" w:themeColor="text1"/>
        </w:rPr>
        <w:instrText xml:space="preserve"> ADDIN ZOTERO_ITEM CSL_CITATION {"citationID":"auj3j92p5l","properties":{"formattedCitation":"(Leonard 2019)","plainCitation":"(Leonard 2019)","noteIndex":0},"citationItems":[{"id":18520,"uris":["http://zotero.org/groups/2225246/items/6A7PC558"],"uri":["http://zotero.org/groups/2225246/items/6A7PC558"],"itemData":{"id":18520,"type":"book","abstract":"Uses the extraordinary account of how the biggest private company in the world grew to be that big to tell the story of modern corporate America. The annual revenue of Koch Industries is bigger than that of Goldman Sachs, Facebook, and U.S. Steel combined. Koch is everywhere: from the fertilizers that make our food to the chemicals that make our pipes to the synthetics that make our carpets and diapers to the Wall Street trading in all these commodities. But few people know much about Koch Industries and that's because the billionaire Koch brothers want it that way. For five decades, CEO Charles Koch has kept Koch Industries quietly operating in deepest secrecy, with a view toward very, very long-term profits. He's a genius businessman: patient with earnings, able to learn from his mistakes, determined that his employees develop a reverence for free-market ruthlessness, and a master disrupter. These strategies have made him and his brother David together richer than Bill Gates. But there's another side to this story. If you want to understand how we killed the unions in this country, how we widened the income divide, stalled progress on climate change, and how our corporations bought the influence industry, all you have to do is read this book. Seven years in the making, Kochland reads like a true-life thriller, with larger-than-life characters driving the battles on every page. The book tells the ambitious tale of how one private company consolidated power over half a century–and how in doing so, it helped transform capitalism into something that feels deeply alienating to many Americans today.","edition":"First Simon &amp; Schuster hardcover edition.","event-place":"New York","ISBN":"978-1-4767-7538-8","language":"eng","note":"LCCN: 2019300459","publisher":"Simon &amp; Schuster","publisher-place":"New York","title":"Kochland : the secret history of Koch Industries and corporate power in America","author":[{"family":"Leonard","given":"Christopher"}],"issued":{"date-parts":[["2019"]]}}}],"schema":"https://github.com/citation-style-language/schema/raw/master/csl-citation.json"} </w:instrText>
      </w:r>
      <w:r w:rsidR="009C6CEA">
        <w:rPr>
          <w:color w:val="000000" w:themeColor="text1"/>
        </w:rPr>
        <w:fldChar w:fldCharType="separate"/>
      </w:r>
      <w:r w:rsidR="0027518B" w:rsidRPr="0027518B">
        <w:t>(Leonard 2019)</w:t>
      </w:r>
      <w:r w:rsidR="009C6CEA">
        <w:rPr>
          <w:color w:val="000000" w:themeColor="text1"/>
        </w:rPr>
        <w:fldChar w:fldCharType="end"/>
      </w:r>
      <w:r w:rsidR="000B64FD">
        <w:rPr>
          <w:color w:val="000000" w:themeColor="text1"/>
        </w:rPr>
        <w:t>.</w:t>
      </w:r>
      <w:r w:rsidR="005171C0">
        <w:rPr>
          <w:color w:val="000000" w:themeColor="text1"/>
        </w:rPr>
        <w:t xml:space="preserve"> Indeed,</w:t>
      </w:r>
      <w:r w:rsidR="000B64FD">
        <w:rPr>
          <w:color w:val="000000" w:themeColor="text1"/>
        </w:rPr>
        <w:t xml:space="preserve">  </w:t>
      </w:r>
      <w:r w:rsidR="005171C0">
        <w:t>t</w:t>
      </w:r>
      <w:r>
        <w:t xml:space="preserve">he persistence of many seemingly intractable global problems from the climate crisis, to ecological destruction, to persistent poverty in a time of plenty can in many ways be attributed to </w:t>
      </w:r>
      <w:r w:rsidRPr="003F55FF">
        <w:rPr>
          <w:b/>
        </w:rPr>
        <w:t>incumbency</w:t>
      </w:r>
      <w:r>
        <w:rPr>
          <w:rStyle w:val="EndnoteReference"/>
        </w:rPr>
        <w:endnoteReference w:id="20"/>
      </w:r>
      <w:r>
        <w:t xml:space="preserve">: the ways that power structures shape and stabilize existing regimes and their associated development pathways </w:t>
      </w:r>
      <w:r>
        <w:fldChar w:fldCharType="begin"/>
      </w:r>
      <w:r w:rsidR="00B97DE4">
        <w:instrText xml:space="preserve"> ADDIN ZOTERO_ITEM CSL_CITATION {"citationID":"fDpKOddW","properties":{"formattedCitation":"(Stirling 2019)","plainCitation":"(Stirling 2019)","noteIndex":0},"citationItems":[{"id":16638,"uris":["http://zotero.org/groups/2225246/items/YTRZ3XII"],"uri":["http://zotero.org/groups/2225246/items/YTRZ3XII"],"itemData":{"id":16638,"type":"article-journal","abstract":"This paper examines a variety of theories bearing on ‘socio-material incumbency’ and explores methodological implications. The aim is to develop a systematic general approach, which builds on strengths and mitigates weaknesses in prevailing analytical frameworks. A particular priority lies in avoidance of self-acknowledged tendencies in existing theory to ‘reify’ central notions like ‘the regime’. Such pictures may overstate the tractability of incumbency to conventional policy instruments and so inadvertently help reinforce it. Based on detailed analysis of ways in which longstanding concepts of structuration apply to socio-material change, a novel ‘configuring fields’ approach is proposed. Contrasting ‘eagle-eye’ and ‘worm-eye’ views are each shown to yield distinctive possible ‘topologies of incumbency’. This results in testable hypotheses with potentially important practical implications. Attention can thus extend beyond narrow policy instruments and mixes, to fully embrace broader and deeper kinds of political collective action, culture change and democratic struggle.","container-title":"Energy Research &amp; Social Science","DOI":"10.1016/j.erss.2019.101239","ISSN":"2214-6296","journalAbbreviation":"Energy Research &amp; Social Science","page":"101239","source":"ScienceDirect","title":"How deep is incumbency? A ‘configuring fields’ approach to redistributing and reorienting power in socio-material change","title-short":"How deep is incumbency?","volume":"58","author":[{"family":"Stirling","given":"Andy"}],"issued":{"date-parts":[["2019",12,1]]}}}],"schema":"https://github.com/citation-style-language/schema/raw/master/csl-citation.json"} </w:instrText>
      </w:r>
      <w:r>
        <w:fldChar w:fldCharType="separate"/>
      </w:r>
      <w:r>
        <w:rPr>
          <w:noProof/>
        </w:rPr>
        <w:t>(Stirling 2019)</w:t>
      </w:r>
      <w:r>
        <w:fldChar w:fldCharType="end"/>
      </w:r>
      <w:r>
        <w:t>.</w:t>
      </w:r>
    </w:p>
    <w:p w14:paraId="698EE666" w14:textId="77777777" w:rsidR="003F5427" w:rsidRDefault="003F5427" w:rsidP="003F5427"/>
    <w:p w14:paraId="3B1580FB" w14:textId="16C047CB" w:rsidR="003F5427" w:rsidRDefault="003F5427" w:rsidP="003F5427">
      <w:r>
        <w:t xml:space="preserve">The pursuit of sustainable development is thus a political agenda that requires redistribution of resources and access to the flows of benefits from those resources both within and between generations. To do this, those agitating for sustainable development will almost certainly have to overcome existing power structures by working to empower the individuals and groups that are most harmed by current development pathways including both vulnerable communities today and future generations.  </w:t>
      </w:r>
    </w:p>
    <w:p w14:paraId="08447E52" w14:textId="77777777" w:rsidR="000C7662" w:rsidRDefault="000C7662" w:rsidP="000C7662">
      <w:pPr>
        <w:rPr>
          <w:color w:val="000000" w:themeColor="text1"/>
        </w:rPr>
      </w:pPr>
    </w:p>
    <w:p w14:paraId="46AED0FA" w14:textId="6346724C" w:rsidR="000C7662" w:rsidRPr="00D716DC" w:rsidRDefault="0052100C" w:rsidP="00B401A8">
      <w:pPr>
        <w:pStyle w:val="Heading2"/>
      </w:pPr>
      <w:bookmarkStart w:id="587" w:name="_Toc29679265"/>
      <w:bookmarkStart w:id="588" w:name="_Toc29679266"/>
      <w:bookmarkStart w:id="589" w:name="_Toc26805952"/>
      <w:bookmarkStart w:id="590" w:name="_Toc27480664"/>
      <w:bookmarkStart w:id="591" w:name="_Toc27640688"/>
      <w:bookmarkStart w:id="592" w:name="_Toc29679267"/>
      <w:bookmarkStart w:id="593" w:name="_Toc29681506"/>
      <w:bookmarkStart w:id="594" w:name="_Toc30964820"/>
      <w:bookmarkEnd w:id="585"/>
      <w:bookmarkEnd w:id="586"/>
      <w:bookmarkEnd w:id="587"/>
      <w:bookmarkEnd w:id="588"/>
      <w:r w:rsidRPr="00D716DC">
        <w:t xml:space="preserve">Promoting </w:t>
      </w:r>
      <w:r w:rsidR="000C7662" w:rsidRPr="00D716DC">
        <w:t xml:space="preserve">Equity </w:t>
      </w:r>
      <w:r w:rsidR="00BD5618">
        <w:t>through</w:t>
      </w:r>
      <w:r w:rsidR="000C7662" w:rsidRPr="00D716DC">
        <w:t xml:space="preserve"> Empowerment</w:t>
      </w:r>
      <w:bookmarkEnd w:id="589"/>
      <w:bookmarkEnd w:id="590"/>
      <w:bookmarkEnd w:id="591"/>
      <w:bookmarkEnd w:id="592"/>
      <w:bookmarkEnd w:id="593"/>
      <w:bookmarkEnd w:id="594"/>
      <w:r w:rsidRPr="008B629F">
        <w:t xml:space="preserve"> </w:t>
      </w:r>
    </w:p>
    <w:p w14:paraId="0CEA95F3" w14:textId="40667FE8" w:rsidR="004B0D53" w:rsidRDefault="000E0A26" w:rsidP="00C130A7">
      <w:r>
        <w:t xml:space="preserve">The research summarized in this </w:t>
      </w:r>
      <w:r w:rsidRPr="00D716DC">
        <w:t xml:space="preserve">Section strongly suggests </w:t>
      </w:r>
      <w:r w:rsidR="000C7662" w:rsidRPr="00D716DC">
        <w:t>that empowerment of disempowered populations is an essential step in building the capacity to promote equity in the Anthropocene System.   Scholars</w:t>
      </w:r>
      <w:r w:rsidR="0029678E">
        <w:t xml:space="preserve">hip on </w:t>
      </w:r>
      <w:r w:rsidR="000C7662" w:rsidRPr="00D716DC">
        <w:t xml:space="preserve">empowerment </w:t>
      </w:r>
      <w:r w:rsidR="0029678E">
        <w:t xml:space="preserve">is beginning to </w:t>
      </w:r>
      <w:r w:rsidR="008B4153">
        <w:t xml:space="preserve">sort out which </w:t>
      </w:r>
      <w:r w:rsidR="000C7662">
        <w:t>strategies for overcoming maldistributions of power</w:t>
      </w:r>
      <w:r w:rsidR="008B4153">
        <w:t xml:space="preserve"> likely to be most effective in particular action situations</w:t>
      </w:r>
      <w:r w:rsidR="000C7662">
        <w:t xml:space="preserve"> </w:t>
      </w:r>
      <w:r w:rsidR="000C7662">
        <w:fldChar w:fldCharType="begin"/>
      </w:r>
      <w:r w:rsidR="00B97DE4">
        <w:instrText xml:space="preserve"> ADDIN ZOTERO_ITEM CSL_CITATION {"citationID":"acljil0c1v","properties":{"formattedCitation":"(Mcgee and Pettit 2019)","plainCitation":"(Mcgee and Pettit 2019)","noteIndex":0},"citationItems":[{"id":17440,"uris":["http://zotero.org/groups/2225246/items/2L6GVGAE"],"uri":["http://zotero.org/groups/2225246/items/2L6GVGAE"],"itemData":{"id":17440,"type":"book","abstract":"This book uncovers how power operates around the world, and how it can be resisted or transformed through empowered collective action and social leadership. The stakes have never been higher. Recent years have seen a rapid escalation of inequalities, the rise of new global powers and corporate interests, increasing impunity of human rights violations, suppression of civil society, and a re-shaping of democratic processes by post-truth, populist and nationalist politics.\n\nRather than looking at power through the lenses of agency or structure alone, this book views power and empowerment as complex and multidimensional societal processes, defined by pervasive social norms, conditions, constraints and opportunities. Bridging theory and practice, the book explores real-world applications using a selection of frameworks, tools, case studies, examples, resources and reflections from experience to support actors to analyse their positioning and align themselves with progressive social forces.\n\nCompiled with social change practitioners, students and scholars in mind, Power, Empowerment and Social Change is the perfect volume for anyone involved in politics, international development, sociology, human rights and environmental justice who is looking for fresh insights for transforming power in favour of relatively less powerful people.","event-place":"Milton","ISBN":"978-1-138-57530-1","language":"eng","number-of-pages":"276","publisher":"Routledge","publisher-place":"Milton","source":"hollis.harvard.edu","title":"Power, Empowerment and Social Change","URL":"https://doi.org/10.4324/9781351272322","editor":[{"family":"Mcgee","given":"Rosemary"},{"family":"Pettit","given":"Jethro"}],"issued":{"date-parts":[["2019"]]}}}],"schema":"https://github.com/citation-style-language/schema/raw/master/csl-citation.json"} </w:instrText>
      </w:r>
      <w:r w:rsidR="000C7662">
        <w:fldChar w:fldCharType="separate"/>
      </w:r>
      <w:r w:rsidR="0037359D" w:rsidRPr="0037359D">
        <w:t>(Mcgee and Pettit 2019)</w:t>
      </w:r>
      <w:r w:rsidR="000C7662">
        <w:fldChar w:fldCharType="end"/>
      </w:r>
      <w:r w:rsidR="000C7662">
        <w:t xml:space="preserve">. However, the </w:t>
      </w:r>
      <w:r w:rsidR="008B4153">
        <w:t xml:space="preserve">application of this understanding </w:t>
      </w:r>
      <w:r w:rsidR="002225AB">
        <w:t xml:space="preserve">to research on </w:t>
      </w:r>
      <w:r w:rsidR="000C7662">
        <w:t xml:space="preserve">sustainability </w:t>
      </w:r>
      <w:r w:rsidR="000C7662" w:rsidRPr="007C41F5">
        <w:t xml:space="preserve">remains disjointed—failing to either build on itself or converge around a common theoretical language with which to discuss the mechanisms of power </w:t>
      </w:r>
      <w:r w:rsidR="000C7662" w:rsidRPr="007C41F5">
        <w:fldChar w:fldCharType="begin"/>
      </w:r>
      <w:r w:rsidR="00B97DE4">
        <w:instrText xml:space="preserve"> ADDIN ZOTERO_ITEM CSL_CITATION {"citationID":"0rgV1Xw3","properties":{"formattedCitation":"(Gerlak et al. 2019)","plainCitation":"(Gerlak et al. 2019)","noteIndex":0},"citationItems":[{"id":17267,"uris":["http://zotero.org/groups/2225246/items/JGZXFN84"],"uri":["http://zotero.org/groups/2225246/items/JGZXFN84"],"itemData":{"id":17267,"type":"chapter","collection-title":"Earth System Governance series","container-title":"Agency in Earth System Governance","event-place":"Cambridge","ISBN":"978-1-108-48405-3","language":"en","publisher":"Cambridge University Press","publisher-place":"Cambridge","title":"Power(ful) and Power(less): A Review of Power in the ESG–Agency Scholarship","URL":"www.cambridge.org/9781108484053","author":[{"family":"Gerlak","given":"Andrea K."},{"family":"Eimer","given":"Thomas R."},{"family":"Brisbois","given":"Marie-Claire"},{"family":"Mills-Novoa","given":"Luuk Schmitz"},{"family":"Jorrit","given":"Luimers"},{"family":"Paivi","given":"Abernethy"}],"issued":{"date-parts":[["2019"]]}}}],"schema":"https://github.com/citation-style-language/schema/raw/master/csl-citation.json"} </w:instrText>
      </w:r>
      <w:r w:rsidR="000C7662" w:rsidRPr="007C41F5">
        <w:fldChar w:fldCharType="separate"/>
      </w:r>
      <w:r w:rsidR="000C7662" w:rsidRPr="007C41F5">
        <w:t>(Gerlak et al. 2019)</w:t>
      </w:r>
      <w:r w:rsidR="000C7662" w:rsidRPr="007C41F5">
        <w:fldChar w:fldCharType="end"/>
      </w:r>
      <w:r w:rsidR="000C7662" w:rsidRPr="007C41F5">
        <w:t xml:space="preserve">. </w:t>
      </w:r>
      <w:r w:rsidR="000C7662">
        <w:t xml:space="preserve"> Our review of the </w:t>
      </w:r>
      <w:r w:rsidR="000C7662" w:rsidRPr="007C41F5">
        <w:t xml:space="preserve">core political and sociological approaches to the study of power as well as </w:t>
      </w:r>
      <w:r w:rsidR="00424435">
        <w:t xml:space="preserve">more recent work on </w:t>
      </w:r>
      <w:r w:rsidR="000C7662" w:rsidRPr="007C41F5">
        <w:t xml:space="preserve">power </w:t>
      </w:r>
      <w:r w:rsidR="00424435">
        <w:t xml:space="preserve">and </w:t>
      </w:r>
      <w:r w:rsidR="000C7662" w:rsidRPr="007C41F5">
        <w:t>sustainability</w:t>
      </w:r>
      <w:r w:rsidR="00424435">
        <w:t xml:space="preserve"> development</w:t>
      </w:r>
      <w:r w:rsidR="009860E5">
        <w:t xml:space="preserve"> </w:t>
      </w:r>
      <w:r w:rsidR="009860E5">
        <w:fldChar w:fldCharType="begin"/>
      </w:r>
      <w:r w:rsidR="00B97DE4">
        <w:instrText xml:space="preserve"> ADDIN ZOTERO_ITEM CSL_CITATION {"citationID":"a2i5ob4a3ul","properties":{"formattedCitation":"(Clement 2010)","plainCitation":"(Clement 2010)","noteIndex":0},"citationItems":[{"id":14084,"uris":["http://zotero.org/groups/2225246/items/X239DVEZ"],"uri":["http://zotero.org/groups/2225246/items/X239DVEZ"],"itemData":{"id":14084,"type":"article-journal","abstract":"There has often been a gap between policy intentions and outcomes in the field of natural resource governance. Analysing the factors for these discrepancies requires multi-level approaches that relate policy decisions formulated at the national and international level with the decisions of local resource users. A key asset of the Institutional Analysis and Development framework is precisely its ability to link multiple governance levels. Yet most commons literature has been limited to the study of collective action among local communities without considering higher institutional and government levels. To overcome this limitation, I posit for a methodological development of the framework, which bridges the gap between institutional analysis, power-centred and historical approaches, and discourse analysis. The application of the extended framework to the study of state afforestation policies in Vietnam highlights the need to simultaneously consider institutions, the politico-economic context and discourses across governance and government levels. As illustrated in this paper, such a framework does not only facilitate the analysis of policy shortcomings but also supports the design and dissemination of policy recommendations.","container-title":"Policy Sciences","DOI":"10.1007/s11077-009-9100-8","ISSN":"1573-0891","issue":"2","journalAbbreviation":"Policy Sci","language":"en","page":"129-156","source":"Springer Link","title":"Analysing decentralised natural resource governance: proposition for a “politicised” institutional analysis and development framework","title-short":"Analysing decentralised natural resource governance","volume":"43","author":[{"family":"Clement","given":"Floriane"}],"issued":{"date-parts":[["2010",6,1]]}}}],"schema":"https://github.com/citation-style-language/schema/raw/master/csl-citation.json"} </w:instrText>
      </w:r>
      <w:r w:rsidR="009860E5">
        <w:fldChar w:fldCharType="separate"/>
      </w:r>
      <w:r w:rsidR="00B97DE4" w:rsidRPr="00B97DE4">
        <w:t>(Clement 2010)</w:t>
      </w:r>
      <w:r w:rsidR="009860E5">
        <w:fldChar w:fldCharType="end"/>
      </w:r>
      <w:r w:rsidR="000C7662" w:rsidRPr="007C41F5">
        <w:t xml:space="preserve"> </w:t>
      </w:r>
      <w:r w:rsidR="009860E5">
        <w:fldChar w:fldCharType="begin"/>
      </w:r>
      <w:r w:rsidR="00B97DE4">
        <w:instrText xml:space="preserve"> ADDIN ZOTERO_ITEM CSL_CITATION {"citationID":"a1jgdiknpb0","properties":{"formattedCitation":"(Boonstra 2016)","plainCitation":"(Boonstra 2016)","noteIndex":0},"citationItems":[{"id":13512,"uris":["http://zotero.org/groups/2225246/items/497FBLWZ"],"uri":["http://zotero.org/groups/2225246/items/497FBLWZ"],"itemData":{"id":13512,"type":"article-journal","abstract":"[ABSTRACT. My aim is to conceptualize power using social science theory and to demonstrate why and how the concept of power can complement resilience studies and other analyses of social-ecological interaction. Social power as a scientific concept refers to the ability to influence both conduct and context. These two dimensions of power (conduct and context) can be observed by differentiating between various sources of power, including, for example, technology or mental power. The relevance of the conceptualization of power presented here is illustrated with the example of fire as a source of social-ecological power. I conclude by discussing how attention to power can help to address issues of social justice and responsibility in social-ecological interactions.]","archive":"JSTOR","container-title":"Ecology and Society","ISSN":"1708-3087","issue":"1","source":"JSTOR","title":"Conceptualizing power to study social-ecological interactions","URL":"http://www.jstor.org/stable/26270351","volume":"21","author":[{"family":"Boonstra","given":"Wiebren J."}],"accessed":{"date-parts":[["2019",2,11]]},"issued":{"date-parts":[["2016"]]}}}],"schema":"https://github.com/citation-style-language/schema/raw/master/csl-citation.json"} </w:instrText>
      </w:r>
      <w:r w:rsidR="009860E5">
        <w:fldChar w:fldCharType="separate"/>
      </w:r>
      <w:r w:rsidR="00B97DE4" w:rsidRPr="00B97DE4">
        <w:t>(Boonstra 2016)</w:t>
      </w:r>
      <w:r w:rsidR="009860E5">
        <w:fldChar w:fldCharType="end"/>
      </w:r>
      <w:r w:rsidR="009860E5">
        <w:t xml:space="preserve"> </w:t>
      </w:r>
      <w:r w:rsidR="00083913">
        <w:fldChar w:fldCharType="begin"/>
      </w:r>
      <w:r w:rsidR="00B97DE4">
        <w:instrText xml:space="preserve"> ADDIN ZOTERO_ITEM CSL_CITATION {"citationID":"a2ajfnkntb5","properties":{"formattedCitation":"(Avelino and Wittmayer 2016)","plainCitation":"(Avelino and Wittmayer 2016)","noteIndex":0},"citationItems":[{"id":12155,"uris":["http://zotero.org/groups/2225246/items/74YBNGPJ"],"uri":["http://zotero.org/groups/2225246/items/74YBNGPJ"],"itemData":{"id":12155,"type":"article-journal","abstract":"This paper contributes to understanding transition politics by conceptualizing (shifting) power relations between actors in sustainability transitions. The authors introduce a Multi-actor Perspective as a heuristic framework for specifying (shifting) power relations between different categories of actors at different levels of aggregation. First, an overview is provided of how power and empowerment have been treated in transition research, and remaining questions are identified on who exercises power and who is empowered by and with whom. It is argued that theoretical frameworks and empirical analyses in transition studies lack precision when it comes to distinguishing between different types and levels of actors. In response, a Multi-actor Perspective (MaP) is developed, which distinguishes among four sectors (state, market, community, third sector), and between actors at different levels of aggregation: (1) sectors, (2) organizational actors, and (3) individual actors. The paper moves on to specify how the MaP contributes to understanding transition politics specifically in conceptualizing shifting power relations. Throughout the paper, empirical illustrations are used regarding public debates on welfare state reform, civil society and Big Society', as well as more specific empirical examples of community energy initiatives.","container-title":"Journal of Environmental Policy &amp; Planning","DOI":"10.1080/1523908X.2015.1112259","ISSN":"1523-908X","issue":"5","page":"628-649","title":"Shifting Power Relations in Sustainability Transitions: A Multi-actor Perspective","volume":"18","author":[{"family":"Avelino","given":"Flor"},{"family":"Wittmayer","given":"Julia M."}],"issued":{"date-parts":[["2016",11]]}}}],"schema":"https://github.com/citation-style-language/schema/raw/master/csl-citation.json"} </w:instrText>
      </w:r>
      <w:r w:rsidR="00083913">
        <w:fldChar w:fldCharType="separate"/>
      </w:r>
      <w:r w:rsidR="00B97DE4" w:rsidRPr="00B97DE4">
        <w:t>(Avelino and Wittmayer 2016)</w:t>
      </w:r>
      <w:r w:rsidR="00083913">
        <w:fldChar w:fldCharType="end"/>
      </w:r>
      <w:r w:rsidR="00083913">
        <w:t xml:space="preserve"> </w:t>
      </w:r>
      <w:r w:rsidR="00083913">
        <w:fldChar w:fldCharType="begin"/>
      </w:r>
      <w:r w:rsidR="00B97DE4">
        <w:instrText xml:space="preserve"> ADDIN ZOTERO_ITEM CSL_CITATION {"citationID":"a1l7sh371v5","properties":{"formattedCitation":"(Avelino 2017)","plainCitation":"(Avelino 2017)","noteIndex":0},"citationItems":[{"id":16481,"uris":["http://zotero.org/groups/2225246/items/XILL8J3C"],"uri":["http://zotero.org/groups/2225246/items/XILL8J3C"],"itemData":{"id":16481,"type":"article-journal","abstract":"This paper conceptualizes power and empowerment in the context of sustainability transitions and transition governance. The field of transition studies has been critically interrogated for undermining the role of power, which has inspired various endeavours to theorize power and agency in transitions. This paper presents the POwer-IN-Transition framework (POINT), which is developed as a conceptual framework to analyse power and (dis)empowerment in transformative social change, integrating transition concepts and multiple power and empowerment theories. The first section introduces transitions studies and discusses its state-of-the-art regarding power. This is followed by a typology of power relations and different types of power (reinforcive, innovative, transformative). These notions are then used to reframe transition concepts, in particular the multi-level perspective, in terms of power dynamics. The critical challenges of (dis)empowerment and unintended power implications of discourses on and policies for sustainability transitions' are discussed. The paper concludes with a synthesis of the arguments and challenges for future research. Copyright (c) 2017 John Wiley &amp; Sons, Ltd and ERP Environment","container-title":"Environmental Policy and Governance","DOI":"10.1002/eet.1777","ISSN":"1756932X","issue":"6","journalAbbreviation":"Env. Pol. Gov.","language":"en","page":"505-520","source":"DOI.org (Crossref)","title":"Power in Sustainability Transitions: Analysing power and (dis)empowerment in transformative change towards sustainability: Power in Sustainability Transitions","title-short":"Power in Sustainability Transitions","volume":"27","author":[{"family":"Avelino","given":"Flor"}],"issued":{"date-parts":[["2017"]]}}}],"schema":"https://github.com/citation-style-language/schema/raw/master/csl-citation.json"} </w:instrText>
      </w:r>
      <w:r w:rsidR="00083913">
        <w:fldChar w:fldCharType="separate"/>
      </w:r>
      <w:r w:rsidR="00B97DE4" w:rsidRPr="00B97DE4">
        <w:t>(Avelino 2017)</w:t>
      </w:r>
      <w:r w:rsidR="00083913">
        <w:fldChar w:fldCharType="end"/>
      </w:r>
      <w:r w:rsidR="00083913">
        <w:t xml:space="preserve"> </w:t>
      </w:r>
      <w:r w:rsidR="00083913">
        <w:fldChar w:fldCharType="begin"/>
      </w:r>
      <w:r w:rsidR="00B97DE4">
        <w:instrText xml:space="preserve"> ADDIN ZOTERO_ITEM CSL_CITATION {"citationID":"a65ecugp8k","properties":{"formattedCitation":"(Kashwan, MacLean, and Garc\\uc0\\u237{}a-L\\uc0\\u243{}pez 2019)","plainCitation":"(Kashwan, MacLean, and García-López 2019)","noteIndex":0},"citationItems":[{"id":17819,"uris":["http://zotero.org/groups/2225246/items/NFDW63T9"],"uri":["http://zotero.org/groups/2225246/items/NFDW63T9"],"itemData":{"id":17819,"type":"article-journal","abstract":"Despite the recognition that institutions matter for international development, the debates over institutional reforms tend to obscure the role of power. Neoliberal models of development are often promoted in terms of their technical merits and efficiency gains and rarely account for the multiple ways that social, economic and political power shape institutional design and institutional change. Even recent efforts to address power tend to conceptualize it too narrowly. This special issue seeks to rethink the role of power in institutional creation and change in the context of persistent neoliberalism. In the introduction, we synthesize the literature on the nature of power to develop a new conceptual framework – a power in institutions matrix – that highlights the multiple dimensions of power involved in institutional development and change. We argue that such a theoretically-informed mapping of power in institutions will enable scholars, practitioners, and citizen groups to go beyond the standard critiques in order to analyze the multifaceted effects of neoliberal institutional change. Our introduction draws on an extensive literature review as well as the special issue contributors who examine institutional change in a variety of policy sectors in Africa, South Asia, Latin America, and North America. We find that a range of diverse local, national and transnational actors, with disparate access to power, negotiate institutional changes from above and below through overt imposition of and resistance to new rules, influence of agendas, and promotion of discourses. Neoliberalism thus creates a new distributive politics. The special issue thus offers a theoretically-grounded approach for linking international and domestic power differences to the process of institutional change, with a specific focus on equity and sustainability. In a departure from the current literature’s focus on elite bargains, we showcase the efforts by less powerful groups to gain a foothold in decision-making processes.","container-title":"World Development","DOI":"10.1016/j.worlddev.2018.05.026","ISSN":"0305-750X","journalAbbreviation":"World Development","language":"en","page":"133-146","source":"ScienceDirect","title":"Rethinking power and institutions in the shadows of neoliberalism: (An introduction to a special issue of World Development)","title-short":"Rethinking power and institutions in the shadows of neoliberalism","volume":"120","author":[{"family":"Kashwan","given":"Prakash"},{"family":"MacLean","given":"Lauren M."},{"family":"García-López","given":"Gustavo A."}],"issued":{"date-parts":[["2019",8,1]]}}}],"schema":"https://github.com/citation-style-language/schema/raw/master/csl-citation.json"} </w:instrText>
      </w:r>
      <w:r w:rsidR="00083913">
        <w:fldChar w:fldCharType="separate"/>
      </w:r>
      <w:r w:rsidR="00B97DE4" w:rsidRPr="00B97DE4">
        <w:t>(Kashwan, MacLean, and García-López 2019)</w:t>
      </w:r>
      <w:r w:rsidR="00083913">
        <w:fldChar w:fldCharType="end"/>
      </w:r>
      <w:r w:rsidR="0075426C">
        <w:t xml:space="preserve"> </w:t>
      </w:r>
      <w:r w:rsidR="0075426C">
        <w:fldChar w:fldCharType="begin"/>
      </w:r>
      <w:r w:rsidR="00B97DE4">
        <w:instrText xml:space="preserve"> ADDIN ZOTERO_ITEM CSL_CITATION {"citationID":"a28v2q3108k","properties":{"formattedCitation":"(Brisbois, Morris, and de Lo\\uc0\\u235{} 2019)","plainCitation":"(Brisbois, Morris, and de Loë 2019)","noteIndex":0},"citationItems":[{"id":13750,"uris":["http://zotero.org/groups/2225246/items/USR9PAET"],"uri":["http://zotero.org/groups/2225246/items/USR9PAET"],"itemData":{"id":13750,"type":"article-journal","abstract":"Collaborative governance is often used as a strategy to address seemingly intractable common pool resource (CPR) problems. However, significant power imbalances can constrain the creation, adoption and implementation of socially and environmentally desirable policies. This study integrates theory on power with the institutional analysis and design (IAD) framework in order to provide a conceptual framework for examining power that is not captured through the IAD’s focus on action situations. We examined the use of collaboration in CPR governance contexts characterized by significant power imbalances. Two Canadian collaborative processes that involve large energy industry interests were studied. We assessed the ability of these collaborative processes to address social and environmental goals. Results revealed significant hidden power dynamics related to inaction and non-decisions. Collaboration was unable to produce progressive outcomes because of i) the restriction of the collaborative agenda by powerful actors; ii) selective enforcement of rules; and; iii) a broader neoliberal context that inherently favoured increasing resource extraction. These findings indicate that the achievement of progressive social and environmental outcomes through collaboration is constrained where powerful resource industries are present as participants.","container-title":"World Development","DOI":"10.1016/j.worlddev.2018.02.017","ISSN":"0305-750X","journalAbbreviation":"World Development","page":"159-168","source":"ScienceDirect","title":"Augmenting the IAD framework to reveal power in collaborative governance – An illustrative application to resource industry dominated processes","volume":"120","author":[{"family":"Brisbois","given":"Marie Claire"},{"family":"Morris","given":"Michelle"},{"family":"Loë","given":"Rob","non-dropping-particle":"de"}],"issued":{"date-parts":[["2019"]]}}}],"schema":"https://github.com/citation-style-language/schema/raw/master/csl-citation.json"} </w:instrText>
      </w:r>
      <w:r w:rsidR="0075426C">
        <w:fldChar w:fldCharType="separate"/>
      </w:r>
      <w:r w:rsidR="00B97DE4" w:rsidRPr="00B97DE4">
        <w:t>(Brisbois, Morris, and de Loë 2019)</w:t>
      </w:r>
      <w:r w:rsidR="0075426C">
        <w:fldChar w:fldCharType="end"/>
      </w:r>
      <w:r w:rsidR="00083913">
        <w:t xml:space="preserve"> </w:t>
      </w:r>
      <w:r w:rsidR="000C7662">
        <w:t xml:space="preserve">leads us to conclude </w:t>
      </w:r>
      <w:r w:rsidR="000C7662" w:rsidRPr="007C41F5">
        <w:t xml:space="preserve">that future work in sustainability science would be well served to build on the three-dimensional view of power first articulated by Steven </w:t>
      </w:r>
      <w:proofErr w:type="spellStart"/>
      <w:r w:rsidR="000C7662" w:rsidRPr="007C41F5">
        <w:t>Lukes</w:t>
      </w:r>
      <w:proofErr w:type="spellEnd"/>
      <w:r w:rsidR="0075426C">
        <w:t xml:space="preserve"> </w:t>
      </w:r>
      <w:r w:rsidR="0075426C">
        <w:fldChar w:fldCharType="begin"/>
      </w:r>
      <w:r w:rsidR="00B97DE4">
        <w:instrText xml:space="preserve"> ADDIN ZOTERO_ITEM CSL_CITATION {"citationID":"aglpfsrr1o","properties":{"formattedCitation":"(Lukes 1974)","plainCitation":"(Lukes 1974)","noteIndex":0},"citationItems":[{"id":13509,"uris":["http://zotero.org/groups/2225246/items/RANCKA75"],"uri":["http://zotero.org/groups/2225246/items/RANCKA75"],"itemData":{"id":13509,"type":"book","call-number":"JC330 .L8, JC330 .L8 1974, Gov 522.153","collection-title":"Studies in sociology (Macmillan Press)","event-place":"Houndmills, Basingstoke, Hampshire","ISBN":"978-0-333-16672-7","language":"eng","note":"HOLLIS number: 990012881580203941","number-of-pages":"64","publisher":"Macmillan","publisher-place":"Houndmills, Basingstoke, Hampshire","source":"hollis.harvard.edu","title":"Power: a radical view","title-short":"Power","author":[{"family":"Lukes","given":"Steven"}],"issued":{"date-parts":[["1974"]]}}}],"schema":"https://github.com/citation-style-language/schema/raw/master/csl-citation.json"} </w:instrText>
      </w:r>
      <w:r w:rsidR="0075426C">
        <w:fldChar w:fldCharType="separate"/>
      </w:r>
      <w:r w:rsidR="00B97DE4" w:rsidRPr="00B97DE4">
        <w:t>(Lukes 1974)</w:t>
      </w:r>
      <w:r w:rsidR="0075426C">
        <w:fldChar w:fldCharType="end"/>
      </w:r>
      <w:r w:rsidR="0075426C">
        <w:t>.</w:t>
      </w:r>
      <w:r w:rsidR="000C7662" w:rsidRPr="007C41F5">
        <w:t xml:space="preserve"> </w:t>
      </w:r>
      <w:r w:rsidR="000C7662">
        <w:t xml:space="preserve"> </w:t>
      </w:r>
      <w:r w:rsidR="000C7662" w:rsidRPr="007C41F5">
        <w:t xml:space="preserve">We </w:t>
      </w:r>
      <w:r w:rsidR="00242A4E">
        <w:t xml:space="preserve">advocate </w:t>
      </w:r>
      <w:proofErr w:type="spellStart"/>
      <w:r w:rsidR="000C7662" w:rsidRPr="007C41F5">
        <w:t>Lukes</w:t>
      </w:r>
      <w:proofErr w:type="spellEnd"/>
      <w:r w:rsidR="000C7662" w:rsidRPr="007C41F5">
        <w:t xml:space="preserve">’ approach both because it is frequently used to conceptualize the mechanisms of power in empirical work, and because by articulating power’s relationship between actors, resources, institutions, and goals, </w:t>
      </w:r>
      <w:r w:rsidR="000C7662">
        <w:t xml:space="preserve">it fits well within </w:t>
      </w:r>
      <w:r w:rsidR="000C7662" w:rsidRPr="007C41F5">
        <w:t>the Framework for Sustainability Science</w:t>
      </w:r>
      <w:r w:rsidR="000C7662">
        <w:t xml:space="preserve"> we articulated in Section 2 and Figure 1.  </w:t>
      </w:r>
      <w:proofErr w:type="spellStart"/>
      <w:r w:rsidR="000C7662">
        <w:t>Lukes</w:t>
      </w:r>
      <w:proofErr w:type="spellEnd"/>
      <w:r w:rsidR="00F127C6">
        <w:t xml:space="preserve"> proposes three dimensions of power</w:t>
      </w:r>
      <w:r w:rsidR="007023B9">
        <w:t>, each of which provides an entry point for advancing the equity dimensions of sustainable development</w:t>
      </w:r>
      <w:r w:rsidR="004B0D53">
        <w:t>:</w:t>
      </w:r>
      <w:r w:rsidR="007023B9">
        <w:t xml:space="preserve">  </w:t>
      </w:r>
    </w:p>
    <w:p w14:paraId="2FB4B627" w14:textId="00B22D8F" w:rsidR="000C7662" w:rsidRPr="00EE1F23" w:rsidRDefault="000C7662" w:rsidP="008B629F">
      <w:pPr>
        <w:pStyle w:val="ListParagraph"/>
        <w:numPr>
          <w:ilvl w:val="0"/>
          <w:numId w:val="32"/>
        </w:numPr>
        <w:rPr>
          <w:rFonts w:ascii="Times New Roman" w:eastAsia="Times New Roman" w:hAnsi="Times New Roman" w:cs="Times New Roman"/>
          <w:sz w:val="24"/>
          <w:szCs w:val="24"/>
        </w:rPr>
      </w:pPr>
      <w:commentRangeStart w:id="595"/>
      <w:r w:rsidRPr="00EE1F23">
        <w:rPr>
          <w:rFonts w:ascii="Times New Roman" w:eastAsia="Times New Roman" w:hAnsi="Times New Roman" w:cs="Times New Roman"/>
          <w:sz w:val="24"/>
          <w:szCs w:val="24"/>
        </w:rPr>
        <w:t xml:space="preserve">ownership or access to natural and anthropogenic resources and/or flows of benefits from those resources, </w:t>
      </w:r>
      <w:proofErr w:type="spellStart"/>
      <w:ins w:id="596" w:author="Author">
        <w:r w:rsidR="00C847C9">
          <w:rPr>
            <w:rFonts w:ascii="Times New Roman" w:eastAsia="Times New Roman" w:hAnsi="Times New Roman" w:cs="Times New Roman"/>
            <w:sz w:val="24"/>
            <w:szCs w:val="24"/>
          </w:rPr>
          <w:t>Decisionmaking</w:t>
        </w:r>
      </w:ins>
      <w:proofErr w:type="spellEnd"/>
    </w:p>
    <w:p w14:paraId="42BCCAE9" w14:textId="28F27C3A" w:rsidR="000C7662" w:rsidRPr="00EE1F23" w:rsidRDefault="000C7662" w:rsidP="008B629F">
      <w:pPr>
        <w:pStyle w:val="ListParagraph"/>
        <w:numPr>
          <w:ilvl w:val="0"/>
          <w:numId w:val="32"/>
        </w:numPr>
        <w:rPr>
          <w:rFonts w:ascii="Times New Roman" w:eastAsia="Times New Roman" w:hAnsi="Times New Roman" w:cs="Times New Roman"/>
          <w:sz w:val="24"/>
          <w:szCs w:val="24"/>
        </w:rPr>
      </w:pPr>
      <w:r w:rsidRPr="00EE1F23">
        <w:rPr>
          <w:rFonts w:ascii="Times New Roman" w:eastAsia="Times New Roman" w:hAnsi="Times New Roman" w:cs="Times New Roman"/>
          <w:sz w:val="24"/>
          <w:szCs w:val="24"/>
        </w:rPr>
        <w:t xml:space="preserve">institutional structures that protect and promote the interests of some actors often at the expense of others, and </w:t>
      </w:r>
      <w:ins w:id="597" w:author="Author">
        <w:r w:rsidR="00C847C9">
          <w:rPr>
            <w:rFonts w:ascii="Times New Roman" w:eastAsia="Times New Roman" w:hAnsi="Times New Roman" w:cs="Times New Roman"/>
            <w:sz w:val="24"/>
            <w:szCs w:val="24"/>
          </w:rPr>
          <w:t>Non-decision making</w:t>
        </w:r>
      </w:ins>
    </w:p>
    <w:p w14:paraId="38652AF3" w14:textId="31722195" w:rsidR="004B0D53" w:rsidRPr="00EE1F23" w:rsidRDefault="000C7662" w:rsidP="008B629F">
      <w:pPr>
        <w:pStyle w:val="ListParagraph"/>
        <w:numPr>
          <w:ilvl w:val="0"/>
          <w:numId w:val="32"/>
        </w:numPr>
        <w:rPr>
          <w:rFonts w:ascii="Times New Roman" w:eastAsia="Times New Roman" w:hAnsi="Times New Roman" w:cs="Times New Roman"/>
          <w:sz w:val="24"/>
          <w:szCs w:val="24"/>
        </w:rPr>
      </w:pPr>
      <w:r w:rsidRPr="00EE1F23">
        <w:rPr>
          <w:rFonts w:ascii="Times New Roman" w:eastAsia="Times New Roman" w:hAnsi="Times New Roman" w:cs="Times New Roman"/>
          <w:sz w:val="24"/>
          <w:szCs w:val="24"/>
        </w:rPr>
        <w:t xml:space="preserve">the goals, aspirations, values and even knowledge systems that privilege the well-being of some actors over others. </w:t>
      </w:r>
      <w:commentRangeEnd w:id="595"/>
      <w:r w:rsidR="00C847C9">
        <w:rPr>
          <w:rStyle w:val="CommentReference"/>
        </w:rPr>
        <w:commentReference w:id="595"/>
      </w:r>
      <w:ins w:id="598" w:author="Author">
        <w:r w:rsidR="00C847C9">
          <w:rPr>
            <w:rFonts w:ascii="Times New Roman" w:eastAsia="Times New Roman" w:hAnsi="Times New Roman" w:cs="Times New Roman"/>
            <w:sz w:val="24"/>
            <w:szCs w:val="24"/>
          </w:rPr>
          <w:t>Ideological</w:t>
        </w:r>
      </w:ins>
    </w:p>
    <w:p w14:paraId="708B1153" w14:textId="218575B8" w:rsidR="004B0D53" w:rsidRDefault="004B0D53" w:rsidP="008B629F">
      <w:r>
        <w:t xml:space="preserve">We describe </w:t>
      </w:r>
      <w:proofErr w:type="spellStart"/>
      <w:r w:rsidR="00C130A7">
        <w:t>Lukes</w:t>
      </w:r>
      <w:proofErr w:type="spellEnd"/>
      <w:r w:rsidR="00C130A7">
        <w:t xml:space="preserve">’ three </w:t>
      </w:r>
      <w:r w:rsidR="005171C0">
        <w:t xml:space="preserve">dimensions </w:t>
      </w:r>
      <w:r w:rsidR="00C130A7">
        <w:t xml:space="preserve">of power </w:t>
      </w:r>
      <w:r>
        <w:t xml:space="preserve">in greater detail in </w:t>
      </w:r>
      <w:r w:rsidR="006067A6">
        <w:t xml:space="preserve">Box 1 of </w:t>
      </w:r>
      <w:r>
        <w:t xml:space="preserve">the Supplementary </w:t>
      </w:r>
      <w:r w:rsidR="006067A6" w:rsidRPr="001C3DE8">
        <w:t>Materials</w:t>
      </w:r>
      <w:r w:rsidR="006067A6">
        <w:t>.</w:t>
      </w:r>
    </w:p>
    <w:p w14:paraId="126F37E2" w14:textId="77777777" w:rsidR="000C7662" w:rsidRDefault="000C7662" w:rsidP="000C7662"/>
    <w:p w14:paraId="4FBF8DDA" w14:textId="25E9F777" w:rsidR="000C7662" w:rsidRDefault="000C7662" w:rsidP="000C7662">
      <w:commentRangeStart w:id="599"/>
      <w:r w:rsidRPr="007D2729">
        <w:lastRenderedPageBreak/>
        <w:t>The</w:t>
      </w:r>
      <w:r>
        <w:t>se</w:t>
      </w:r>
      <w:r w:rsidRPr="007D2729">
        <w:t xml:space="preserve"> </w:t>
      </w:r>
      <w:r>
        <w:t xml:space="preserve">three dimensions </w:t>
      </w:r>
      <w:r w:rsidRPr="007D2729">
        <w:t xml:space="preserve">of power </w:t>
      </w:r>
      <w:r w:rsidR="003F316B">
        <w:t xml:space="preserve">engage </w:t>
      </w:r>
      <w:r w:rsidRPr="007D2729">
        <w:t xml:space="preserve">all of the </w:t>
      </w:r>
      <w:r w:rsidR="003F316B">
        <w:t xml:space="preserve">important </w:t>
      </w:r>
      <w:r w:rsidRPr="007D2729">
        <w:t xml:space="preserve">elements and relationships </w:t>
      </w:r>
      <w:r w:rsidR="003F316B">
        <w:t xml:space="preserve">of </w:t>
      </w:r>
      <w:r w:rsidRPr="007D2729">
        <w:t xml:space="preserve">the Anthropocene System. </w:t>
      </w:r>
      <w:commentRangeEnd w:id="599"/>
      <w:r w:rsidR="00C847C9">
        <w:rPr>
          <w:rStyle w:val="CommentReference"/>
          <w:rFonts w:asciiTheme="minorHAnsi" w:eastAsiaTheme="minorHAnsi" w:hAnsiTheme="minorHAnsi" w:cstheme="minorBidi"/>
        </w:rPr>
        <w:commentReference w:id="599"/>
      </w:r>
      <w:r w:rsidR="00DC721D">
        <w:t xml:space="preserve">  </w:t>
      </w:r>
      <w:r w:rsidRPr="007D2729">
        <w:t xml:space="preserve">One of the most troubling aspects of the three dimensions of power is that </w:t>
      </w:r>
      <w:r w:rsidR="00DC721D">
        <w:t xml:space="preserve">they </w:t>
      </w:r>
      <w:r w:rsidRPr="007D2729">
        <w:t xml:space="preserve">serve to reinforce one another. John </w:t>
      </w:r>
      <w:proofErr w:type="spellStart"/>
      <w:r w:rsidRPr="007D2729">
        <w:t>Gaventa’s</w:t>
      </w:r>
      <w:proofErr w:type="spellEnd"/>
      <w:r w:rsidRPr="007D2729">
        <w:t xml:space="preserve"> classic study of Appalachian coal country demonstrates that when the powerful actors (in this case owners of the local coal company) lost their grip on one dimension of power, they were able to mobilize their control over the other two dimensions in order to protect their interests until they were able</w:t>
      </w:r>
      <w:r>
        <w:t xml:space="preserve"> to reestablish control over all three dimensions </w:t>
      </w:r>
      <w:r>
        <w:fldChar w:fldCharType="begin"/>
      </w:r>
      <w:r w:rsidR="00B97DE4">
        <w:instrText xml:space="preserve"> ADDIN ZOTERO_ITEM CSL_CITATION {"citationID":"KkH0j7iB","properties":{"formattedCitation":"(Gaventa 1980)","plainCitation":"(Gaventa 1980)","noteIndex":0},"citationItems":[{"id":13511,"uris":["http://zotero.org/groups/2225246/items/VNKA7ARH"],"uri":["http://zotero.org/groups/2225246/items/VNKA7ARH"],"itemData":{"id":13511,"type":"book","call-number":"HC107.A127 G38","event-place":"Urbana","ISBN":"978-0-252-00772-9","language":"eng","note":"HOLLIS number: 990002559020203941","number-of-pages":"xi+267","publisher":"University of Illinois Press","publisher-place":"Urbana","source":"hollis.harvard.edu","title":"Power and powerlessness: quiescence and rebellion in an Appalachian valley","title-short":"Power and powerlessness","author":[{"family":"Gaventa","given":"John"}],"issued":{"date-parts":[["1980"]]}}}],"schema":"https://github.com/citation-style-language/schema/raw/master/csl-citation.json"} </w:instrText>
      </w:r>
      <w:r>
        <w:fldChar w:fldCharType="separate"/>
      </w:r>
      <w:r>
        <w:rPr>
          <w:noProof/>
        </w:rPr>
        <w:t>(Gaventa 1980)</w:t>
      </w:r>
      <w:r>
        <w:fldChar w:fldCharType="end"/>
      </w:r>
      <w:r>
        <w:t>. Successful resistance was possible only when agitators strategically mobilized against all three dimensions of power through collective issue framing to identify inequities (3</w:t>
      </w:r>
      <w:r w:rsidRPr="00D71B58">
        <w:rPr>
          <w:vertAlign w:val="superscript"/>
        </w:rPr>
        <w:t>rd</w:t>
      </w:r>
      <w:r>
        <w:t xml:space="preserve"> dimension of power), formulation of specific demands for changes in rules and norms (2</w:t>
      </w:r>
      <w:r w:rsidRPr="00D71B58">
        <w:rPr>
          <w:vertAlign w:val="superscript"/>
        </w:rPr>
        <w:t>nd</w:t>
      </w:r>
      <w:r>
        <w:t xml:space="preserve"> dimension of power), and open protests and conflict over the resources from which the coal company drew its power (1</w:t>
      </w:r>
      <w:r w:rsidRPr="00CC1E3E">
        <w:rPr>
          <w:vertAlign w:val="superscript"/>
        </w:rPr>
        <w:t>st</w:t>
      </w:r>
      <w:r>
        <w:t xml:space="preserve"> dimension of power).</w:t>
      </w:r>
    </w:p>
    <w:p w14:paraId="02B1B93E" w14:textId="77777777" w:rsidR="000C7662" w:rsidRDefault="000C7662" w:rsidP="000C7662"/>
    <w:p w14:paraId="7B75C1E8" w14:textId="6C77FEC6" w:rsidR="000C7662" w:rsidRDefault="00541FF3" w:rsidP="000C7662">
      <w:r>
        <w:t>More recent e</w:t>
      </w:r>
      <w:r w:rsidR="000C7662">
        <w:t xml:space="preserve">fforts to mobilize against all three dimensions of power can be seen in struggles to promote sustainable development.  Activists often </w:t>
      </w:r>
      <w:r w:rsidR="002979F5">
        <w:t xml:space="preserve">initially </w:t>
      </w:r>
      <w:r w:rsidR="000C7662">
        <w:t xml:space="preserve">turn to the third dimension of power in efforts to </w:t>
      </w:r>
      <w:r w:rsidR="00DA0214">
        <w:t xml:space="preserve">alter </w:t>
      </w:r>
      <w:r w:rsidR="000C7662">
        <w:t xml:space="preserve">unsustainable </w:t>
      </w:r>
      <w:r w:rsidR="00DA0214">
        <w:t xml:space="preserve">development pathways defended by </w:t>
      </w:r>
      <w:r w:rsidR="000C7662" w:rsidRPr="003861D4">
        <w:t>incumbent regimes</w:t>
      </w:r>
      <w:r w:rsidR="000C7662">
        <w:t xml:space="preserve">. </w:t>
      </w:r>
      <w:r>
        <w:t>For example,</w:t>
      </w:r>
      <w:r w:rsidR="00D07B45">
        <w:t xml:space="preserve"> </w:t>
      </w:r>
      <w:r>
        <w:t>i</w:t>
      </w:r>
      <w:r w:rsidR="000C7662">
        <w:t>n Latin America, maldistributions of power were reinforced by norms that legitimized inequities. Activists disrupt</w:t>
      </w:r>
      <w:r>
        <w:t>ed</w:t>
      </w:r>
      <w:r w:rsidR="000C7662">
        <w:t xml:space="preserve"> these norms by mobilizing marginalized groups around new concepts of justice and fairness. Over multiple decades, new norms of fairness contributed to restructuring of institutions that reduced inequality in Latin America in the early years of the 21</w:t>
      </w:r>
      <w:r w:rsidR="000C7662" w:rsidRPr="00823EAA">
        <w:rPr>
          <w:vertAlign w:val="superscript"/>
        </w:rPr>
        <w:t>st</w:t>
      </w:r>
      <w:r w:rsidR="000C7662">
        <w:t xml:space="preserve"> century </w:t>
      </w:r>
      <w:r w:rsidR="000C7662">
        <w:fldChar w:fldCharType="begin"/>
      </w:r>
      <w:r w:rsidR="00B97DE4">
        <w:instrText xml:space="preserve"> ADDIN ZOTERO_ITEM CSL_CITATION {"citationID":"99wLIPJI","properties":{"formattedCitation":"(Evans 2018)","plainCitation":"(Evans 2018)","noteIndex":0},"citationItems":[{"id":14046,"uris":["http://zotero.org/groups/2225246/items/HK7TJ6EG"],"uri":["http://zotero.org/groups/2225246/items/HK7TJ6EG"],"itemData":{"id":14046,"type":"article-journal","abstract":"A contemporary challenge is inequality. This paper illustrates why ideas matter, and how they can change over time. Inequalities are reinforced when they are taken for granted. But this can be disrupted when marginalised people gain self-esteem; challenge hitherto unquestioned inequalities; and gain confidence in the possibility of social change. Slowly and incrementally, social mobilisation can catalyse greater government commitment to socially inclusive economic growth. This is illustrated with ethnographic research from Latin America, where income inequality has recently declined. Clearly, however, no single paper can provide a comprehensive account of political change in an incredibly diverse region. By highlighting some ways in which ideas matter (and the limitations of alternative hypotheses about increased fiscal space and democratisation), this paper merely seeks to persuade political economists to go beyond ‘incentives’. Future efforts to tackle inequality might harness the power of ideas: tackling ‘norm perceptions’ (beliefs about what others think and do); publicising positive deviance; and strengthening social movements.","container-title":"World Development","DOI":"10.1016/j.worlddev.2018.06.006","ISSN":"0305-750X","journalAbbreviation":"World Development","page":"360-372","source":"ScienceDirect","title":"Politicising inequality: The power of ideas","title-short":"Politicising inequality","volume":"110","author":[{"family":"Evans","given":"Alice"}],"issued":{"date-parts":[["2018",10,1]]}}}],"schema":"https://github.com/citation-style-language/schema/raw/master/csl-citation.json"} </w:instrText>
      </w:r>
      <w:r w:rsidR="000C7662">
        <w:fldChar w:fldCharType="separate"/>
      </w:r>
      <w:r w:rsidR="000C7662">
        <w:rPr>
          <w:noProof/>
        </w:rPr>
        <w:t>(Evans 2018)</w:t>
      </w:r>
      <w:r w:rsidR="000C7662">
        <w:fldChar w:fldCharType="end"/>
      </w:r>
      <w:r w:rsidR="000C7662">
        <w:t>.</w:t>
      </w:r>
      <w:r>
        <w:t xml:space="preserve"> Strategic use of the second dimension of power by activist and agitators </w:t>
      </w:r>
      <w:r w:rsidR="00E51F1A">
        <w:t xml:space="preserve">mobilize local governance mechanisms, the court system and legislative pressure to change laws and regulations </w:t>
      </w:r>
      <w:r>
        <w:t xml:space="preserve">to reinforce gains made through struggles over the third dimension of power </w:t>
      </w:r>
      <w:r w:rsidRPr="00495CD6">
        <w:fldChar w:fldCharType="begin"/>
      </w:r>
      <w:r w:rsidR="00B97DE4">
        <w:instrText xml:space="preserve"> ADDIN ZOTERO_ITEM CSL_CITATION {"citationID":"a1k4db455kh","properties":{"formattedCitation":"(Boston 2017; Wittmayer et al. 2017)","plainCitation":"(Boston 2017; Wittmayer et al. 2017)","noteIndex":0},"citationItems":[{"id":18080,"uris":["http://zotero.org/groups/2225246/items/QTX967QG"],"uri":["http://zotero.org/groups/2225246/items/QTX967QG"],"itemData":{"id":18080,"type":"book","abstract":"This book is about governing well for the future. It investigates the nature of, and the conditions for, prudent long-term democratic governance in a dynamic, complex, and uncertain world, the reasons why such governance is politically challenging, and how such challenges can best be tackled. In particular, it addresses the problem of 'short-termism' - or a 'presentist bias' - in policy-making; that is, the risk of governments placing undue weight on near-term considerations at the expense of a society's overall long-term welfare. As such, the book traverses both normative and empirical issues. The approach is primarily qualitative rather than quantitative","call-number":"H97 .B675 2017","collection-number":"volume 25","collection-title":"Public policy and governance","edition":"First edition","event-place":"Bingley, UK","ISBN":"978-1-78635-056-5","note":"OCLC: ocn948826744","number-of-pages":"540","publisher":"Emerald","publisher-place":"Bingley, UK","source":"Library of Congress ISBN","title":"Governing for the future: designing democratic institutions for a better tomorrow","title-short":"Governing for the future","author":[{"family":"Boston","given":"Jonathan"}],"issued":{"date-parts":[["2017"]]}}},{"id":13508,"uris":["http://zotero.org/groups/2225246/items/9QQ7NACW"],"uri":["http://zotero.org/groups/2225246/items/9QQ7NACW"],"itemData":{"id":13508,"type":"article-journal","abstract":"To date, the field of transition research lacks a suitable vocabulary to analyse the (changing) interactions and relations of actors as part of a sustainability transition. This article addresses this knowledge gap by exploring the potential of the concept of ‘roles’ from social interaction research. The role concept is operationalized for transition research to allow the analysis of (changing) roles and relations between actor roles as indicative of changes in the social fabric and shared values, norms and beliefs. It also allows considering the use of roles as a transition governance intervention. This includes creating new roles, breaking down or altering existing ones and explicitly negotiating or purposefully assigning roles, as well as the flexible use of roles as resources.","container-title":"Environmental Innovation and Societal Transitions","DOI":"10.1016/j.eist.2016.10.003","ISSN":"2210-4224","journalAbbreviation":"Environmental Innovation and Societal Transitions","page":"45-56","source":"ScienceDirect","title":"Actor roles in transition: Insights from sociological perspectives","title-short":"Actor roles in transition","volume":"24","author":[{"family":"Wittmayer","given":"Julia M."},{"family":"Avelino","given":"Flor"},{"family":"Steenbergen","given":"Frank","non-dropping-particle":"van"},{"family":"Loorbach","given":"Derk"}],"issued":{"date-parts":[["2017",9,1]]}}}],"schema":"https://github.com/citation-style-language/schema/raw/master/csl-citation.json"} </w:instrText>
      </w:r>
      <w:r w:rsidRPr="00495CD6">
        <w:fldChar w:fldCharType="separate"/>
      </w:r>
      <w:r w:rsidR="0027518B" w:rsidRPr="0027518B">
        <w:t>(Boston 2017; Wittmayer et al. 2017)</w:t>
      </w:r>
      <w:r w:rsidRPr="00495CD6">
        <w:fldChar w:fldCharType="end"/>
      </w:r>
      <w:r>
        <w:t xml:space="preserve">. </w:t>
      </w:r>
      <w:r w:rsidR="000C7662">
        <w:t xml:space="preserve">Efforts to mobilize the first dimension of power by re-gaining access to resources are often the most challenging for disempowered actors. Indeed, empirical evidence from real-estate markets in the United States shows that the same asset, when it belongs to a member of a marginalized group, can be devalued in the market simply by virtue of the fact that it is owned by a member of a marginalized group </w:t>
      </w:r>
      <w:r w:rsidR="000C7662">
        <w:fldChar w:fldCharType="begin"/>
      </w:r>
      <w:r w:rsidR="00B97DE4">
        <w:instrText xml:space="preserve"> ADDIN ZOTERO_ITEM CSL_CITATION {"citationID":"xf8vPnvW","properties":{"formattedCitation":"(Perry, Rothwell, and Harshbarger 2018)","plainCitation":"(Perry, Rothwell, and Harshbarger 2018)","noteIndex":0},"citationItems":[{"id":13356,"uris":["http://zotero.org/groups/2225246/items/U8DSNBYQ"],"uri":["http://zotero.org/groups/2225246/items/U8DSNBYQ"],"itemData":{"id":13356,"type":"report","language":"en","page":"28","publisher":"Brookings Metropolitan Policy Program","source":"Zotero","title":"The Devaluation of Assets in Black Neighborhoods: The case of residential property","URL":"https://www.brookings.edu/wp-content/uploads/2018/11/2018.11_Brookings-Metro_Devaluation-Assets-Black-Neighborhoods_final.pdf","author":[{"family":"Perry","given":"Andre"},{"family":"Rothwell","given":"Jonathan"},{"family":"Harshbarger","given":"David"}],"issued":{"date-parts":[["2018",11]]}}}],"schema":"https://github.com/citation-style-language/schema/raw/master/csl-citation.json"} </w:instrText>
      </w:r>
      <w:r w:rsidR="000C7662">
        <w:fldChar w:fldCharType="separate"/>
      </w:r>
      <w:r w:rsidR="000C7662">
        <w:rPr>
          <w:noProof/>
        </w:rPr>
        <w:t>(Perry, Rothwell, and Harshbarger 2018)</w:t>
      </w:r>
      <w:r w:rsidR="000C7662">
        <w:fldChar w:fldCharType="end"/>
      </w:r>
      <w:r w:rsidR="000C7662">
        <w:t xml:space="preserve">. Nevertheless, examples of efforts by indigenous communities around the world to secure land redistribution and formal land tenure show that occasionally activists can successfully regain the first dimension power, but these efforts are almost always predicated on strategic use of the second and third dimensions of power </w:t>
      </w:r>
      <w:r w:rsidR="000C7662">
        <w:fldChar w:fldCharType="begin"/>
      </w:r>
      <w:r w:rsidR="00B97DE4">
        <w:instrText xml:space="preserve"> ADDIN ZOTERO_ITEM CSL_CITATION {"citationID":"UV1pO0fu","properties":{"formattedCitation":"(Ganz 2009; Rudel and Hernandez 2017)","plainCitation":"(Ganz 2009; Rudel and Hernandez 2017)","noteIndex":0},"citationItems":[{"id":14085,"uris":["http://zotero.org/groups/2225246/items/3UWTFMNU"],"uri":["http://zotero.org/groups/2225246/items/3UWTFMNU"],"itemData":{"id":14085,"type":"book","abstract":"In this work, Marshall Ganz tells the story of the United Farm Worker's ground-breaking victory in 1966, drawing out larger lessons from this dramatic tale. A longtime leader in the movement and current lecturer in public policy at Harvard, he offers unique insight.","call-number":"HD6515.A29 G36 2009","event-place":"Oxford ; New York","ISBN":"978-0-19-516201-1","language":"eng","note":"HOLLIS number: 990119809430203941","number-of-pages":"xvii+344","publisher":"Oxford University Press","publisher-place":"Oxford ; New York","source":"hollis.harvard.edu","title":"Why David sometimes wins: leadership, organization, and strategy in the California farm worker movement","title-short":"Why David sometimes wins","URL":"http://nrs.harvard.edu/urn-3:hul.ebookbatch.GEN_batch:EDZ000008281120160621","author":[{"family":"Ganz","given":"Marshall"}],"accessed":{"date-parts":[["2019",3,17]]},"issued":{"date-parts":[["2009"]]}}},{"id":11839,"uris":["http://zotero.org/groups/2225246/items/7KVTX2CT"],"uri":["http://zotero.org/groups/2225246/items/7KVTX2CT"],"itemData":{"id":11839,"type":"article-journal","abstract":"Clouded titles to land in remote rural areas of the Global South have recently prevented increases in agricultural productivity and payments for environmental services (PES), so making land tenure more secure has become a priority for policymakers. The historical dynamics surrounding land tenure transitions suggest a strategy for reform. Colonial regimes stripped indigenous peoples of most rights to land. Newly independent states restored these rights for some smallholders through land reforms. Later, neo-liberal regimes made secure titles more expensive, and, in so doing, made insecure land tenure more pervasive. Spots of secure land tenure did emerge when indigenous groups, with outside support, resisted efforts by powerful outsiders to expropriate indigenous homelands. Because insecure land tenure persists in most forested rural areas, a focus on afforestation in deforested areas, where earlier episodes of reform secured smallholder land tenure, offers a promising direction for future PES and REDD+ (Reducing Emissions from Deforestation and Degradation) efforts.","container-title":"Annual Review of Environment and Resources","DOI":"10.1146/annurev-environ-102016-060924","issue":"1","page":"489-507","source":"Annual Reviews","title":"Land Tenure Transitions in the Global South: Trends, Drivers, and Policy Implications","title-short":"Land Tenure Transitions in the Global South","volume":"42","author":[{"family":"Rudel","given":"Thomas K."},{"family":"Hernandez","given":"Monica"}],"issued":{"date-parts":[["2017"]]}}}],"schema":"https://github.com/citation-style-language/schema/raw/master/csl-citation.json"} </w:instrText>
      </w:r>
      <w:r w:rsidR="000C7662">
        <w:fldChar w:fldCharType="separate"/>
      </w:r>
      <w:r w:rsidR="000C7662">
        <w:rPr>
          <w:noProof/>
        </w:rPr>
        <w:t>(Ganz 2009; Rudel and Hernandez 2017)</w:t>
      </w:r>
      <w:r w:rsidR="000C7662">
        <w:fldChar w:fldCharType="end"/>
      </w:r>
      <w:r w:rsidR="000C7662">
        <w:t xml:space="preserve">. Current efforts by activists to influence the banking and insurance industries to stop supporting fossil fuel companies are also designed to deprive incumbents of the first dimension of power by limiting their ability to finance extraction of fossil fuels </w:t>
      </w:r>
      <w:r w:rsidR="000C7662">
        <w:fldChar w:fldCharType="begin"/>
      </w:r>
      <w:r w:rsidR="00B97DE4">
        <w:instrText xml:space="preserve"> ADDIN ZOTERO_ITEM CSL_CITATION {"citationID":"R3WkHQPx","properties":{"formattedCitation":"(Mckibben 2019)","plainCitation":"(Mckibben 2019)","noteIndex":0},"citationItems":[{"id":17939,"uris":["http://zotero.org/groups/2225246/items/A36DMP4N"],"uri":["http://zotero.org/groups/2225246/items/A36DMP4N"],"itemData":{"id":17939,"type":"article-magazine","container-title":"The New Yorker","title":"Money Is the Oxygen on Which the Fire of Global Warming Burns | The New Yorker","URL":"https://www-newyorker-com.ezp-prod1.hul.harvard.edu/news/daily-comment/money-is-the-oxygen-on-which-the-fire-of-global-warming-burns?verso=true","author":[{"family":"Mckibben","given":"Bill"}],"accessed":{"date-parts":[["2019",12,9]]},"issued":{"date-parts":[["2019",9,17]]}}}],"schema":"https://github.com/citation-style-language/schema/raw/master/csl-citation.json"} </w:instrText>
      </w:r>
      <w:r w:rsidR="000C7662">
        <w:fldChar w:fldCharType="separate"/>
      </w:r>
      <w:r w:rsidR="000C7662">
        <w:rPr>
          <w:noProof/>
        </w:rPr>
        <w:t>(Mckibben 2019)</w:t>
      </w:r>
      <w:r w:rsidR="000C7662">
        <w:fldChar w:fldCharType="end"/>
      </w:r>
      <w:r w:rsidR="000C7662">
        <w:t xml:space="preserve">.    </w:t>
      </w:r>
    </w:p>
    <w:p w14:paraId="468D2945" w14:textId="285FD989" w:rsidR="00706E04" w:rsidRDefault="00706E04" w:rsidP="000C7662"/>
    <w:p w14:paraId="16F971DC" w14:textId="5ED5BF79" w:rsidR="0031439A" w:rsidRDefault="000C7662">
      <w:r>
        <w:t xml:space="preserve">Scholars and activists increasingly </w:t>
      </w:r>
      <w:r w:rsidR="00D44516">
        <w:t xml:space="preserve">are increasingly </w:t>
      </w:r>
      <w:r w:rsidR="00F1388A">
        <w:t xml:space="preserve">applying analytic approaches based on </w:t>
      </w:r>
      <w:proofErr w:type="spellStart"/>
      <w:r w:rsidR="00F1388A">
        <w:t>Lukes</w:t>
      </w:r>
      <w:proofErr w:type="spellEnd"/>
      <w:r w:rsidR="00F1388A">
        <w:t xml:space="preserve">’ three faces of power </w:t>
      </w:r>
      <w:r>
        <w:t xml:space="preserve">to analyze incumbent regimes and their associated development pathways, the cross-level linkages that often serve to reinforce incumbency, and the spaces and leverage points available to shift development pathways toward more equitable outcomes </w:t>
      </w:r>
      <w:r>
        <w:fldChar w:fldCharType="begin"/>
      </w:r>
      <w:r w:rsidR="00B97DE4">
        <w:instrText xml:space="preserve"> ADDIN ZOTERO_ITEM CSL_CITATION {"citationID":"yHGRZegJ","properties":{"formattedCitation":"(Gaventa 2020)","plainCitation":"(Gaventa 2020)","noteIndex":0},"citationItems":[{"id":17585,"uris":["http://zotero.org/groups/2225246/items/5GPEWCIT"],"uri":["http://zotero.org/groups/2225246/items/5GPEWCIT"],"itemData":{"id":17585,"type":"chapter","abstract":"This is chapter 3.2 of book","collection-title":"Rethinking Development","container-title":"Power, Empowerment and Social Change","event-place":"London","page":"117-138","publisher":"Routledge","publisher-place":"London","title":"Applying power analysis: using the 'powercube' to explore forms, levels and spaces","author":[{"family":"Gaventa","given":"John"}],"editor":[{"family":"Mcgee","given":"Rosemary"},{"family":"Pettit","given":"Jethro"}],"issued":{"date-parts":[["2020"]]}}}],"schema":"https://github.com/citation-style-language/schema/raw/master/csl-citation.json"} </w:instrText>
      </w:r>
      <w:r>
        <w:fldChar w:fldCharType="separate"/>
      </w:r>
      <w:r>
        <w:rPr>
          <w:noProof/>
        </w:rPr>
        <w:t>(Gaventa 2020)</w:t>
      </w:r>
      <w:r>
        <w:fldChar w:fldCharType="end"/>
      </w:r>
      <w:r>
        <w:t xml:space="preserve">. </w:t>
      </w:r>
      <w:commentRangeStart w:id="600"/>
      <w:r>
        <w:t xml:space="preserve">But more empirical research on strategies for empowerment as well as legal, regulatory and behavioral approaches to promoting intra and intergenerational equity </w:t>
      </w:r>
      <w:r w:rsidR="001D3967">
        <w:t xml:space="preserve">will </w:t>
      </w:r>
      <w:r w:rsidR="00313EC6">
        <w:t xml:space="preserve">almost certainly prove </w:t>
      </w:r>
      <w:r w:rsidR="001D3967">
        <w:t xml:space="preserve">necessary </w:t>
      </w:r>
      <w:r w:rsidR="00313EC6">
        <w:t xml:space="preserve">in the pursuit of sustainability.  </w:t>
      </w:r>
      <w:commentRangeEnd w:id="600"/>
      <w:r w:rsidR="00C847C9">
        <w:rPr>
          <w:rStyle w:val="CommentReference"/>
          <w:rFonts w:asciiTheme="minorHAnsi" w:eastAsiaTheme="minorHAnsi" w:hAnsiTheme="minorHAnsi" w:cstheme="minorBidi"/>
        </w:rPr>
        <w:commentReference w:id="600"/>
      </w:r>
    </w:p>
    <w:p w14:paraId="4EE99A0F" w14:textId="77777777" w:rsidR="006067A6" w:rsidRDefault="006067A6"/>
    <w:p w14:paraId="7CCE5B89" w14:textId="62A4B505" w:rsidR="00E00589" w:rsidRDefault="00E00589" w:rsidP="005D7CAD">
      <w:pPr>
        <w:pStyle w:val="Heading1"/>
      </w:pPr>
      <w:bookmarkStart w:id="601" w:name="_Toc27640689"/>
      <w:bookmarkStart w:id="602" w:name="_Toc30964821"/>
      <w:r w:rsidRPr="0021552D">
        <w:t>Capacity</w:t>
      </w:r>
      <w:r>
        <w:t xml:space="preserve"> to Promote Adaptation</w:t>
      </w:r>
      <w:bookmarkEnd w:id="601"/>
      <w:bookmarkEnd w:id="602"/>
      <w:r w:rsidR="003811D9">
        <w:t xml:space="preserve"> </w:t>
      </w:r>
    </w:p>
    <w:p w14:paraId="1C2AFC56" w14:textId="672F38DF" w:rsidR="00E00589" w:rsidRPr="009B70EF" w:rsidRDefault="006B7792" w:rsidP="007D5A4B">
      <w:pPr>
        <w:rPr>
          <w:i/>
          <w:iCs/>
          <w:color w:val="000000" w:themeColor="text1"/>
        </w:rPr>
      </w:pPr>
      <w:r>
        <w:rPr>
          <w:i/>
          <w:iCs/>
          <w:color w:val="000000" w:themeColor="text1"/>
        </w:rPr>
        <w:t>R</w:t>
      </w:r>
      <w:r w:rsidR="009B70EF" w:rsidRPr="009B70EF">
        <w:rPr>
          <w:i/>
          <w:iCs/>
          <w:color w:val="000000" w:themeColor="text1"/>
        </w:rPr>
        <w:t xml:space="preserve">isk, vulnerability, </w:t>
      </w:r>
      <w:r>
        <w:rPr>
          <w:i/>
          <w:iCs/>
          <w:color w:val="000000" w:themeColor="text1"/>
        </w:rPr>
        <w:t xml:space="preserve">and </w:t>
      </w:r>
      <w:r w:rsidR="009B70EF" w:rsidRPr="009B70EF">
        <w:rPr>
          <w:i/>
          <w:iCs/>
          <w:color w:val="000000" w:themeColor="text1"/>
        </w:rPr>
        <w:t xml:space="preserve">resilience </w:t>
      </w:r>
    </w:p>
    <w:p w14:paraId="5D79512E" w14:textId="77777777" w:rsidR="00E00589" w:rsidRDefault="00E00589" w:rsidP="00E00589"/>
    <w:p w14:paraId="122C46D4" w14:textId="3E80A40B" w:rsidR="00E00589" w:rsidRDefault="00E00589" w:rsidP="00E00589">
      <w:r w:rsidRPr="006E0BC8">
        <w:rPr>
          <w:b/>
        </w:rPr>
        <w:lastRenderedPageBreak/>
        <w:t>Adaptation</w:t>
      </w:r>
      <w:r w:rsidR="002B3215">
        <w:rPr>
          <w:rStyle w:val="EndnoteReference"/>
        </w:rPr>
        <w:endnoteReference w:id="21"/>
      </w:r>
      <w:r>
        <w:t xml:space="preserve"> has long been an important focus of sustainability science, addressed by a broad range of scholars.   Scholars of </w:t>
      </w:r>
      <w:r w:rsidRPr="00731C74">
        <w:rPr>
          <w:b/>
        </w:rPr>
        <w:t>risk</w:t>
      </w:r>
      <w:r w:rsidR="009B6415">
        <w:rPr>
          <w:rStyle w:val="EndnoteReference"/>
        </w:rPr>
        <w:endnoteReference w:id="22"/>
      </w:r>
      <w:r>
        <w:t xml:space="preserve"> highlight the deep and interlinked uncertainties that are a common property of the Anthropocene System and latent in all nature-society interactions </w:t>
      </w:r>
      <w:r>
        <w:fldChar w:fldCharType="begin"/>
      </w:r>
      <w:r w:rsidR="00B97DE4">
        <w:instrText xml:space="preserve"> ADDIN ZOTERO_ITEM CSL_CITATION {"citationID":"XeFWUJW5","properties":{"formattedCitation":"(Keys et al. 2019)","plainCitation":"(Keys et al. 2019)","noteIndex":0},"citationItems":[{"id":15472,"uris":["http://zotero.org/groups/2225246/items/ZNIFVEPC"],"uri":["http://zotero.org/groups/2225246/items/ZNIFVEPC"],"itemData":{"id":15472,"type":"article-journal","abstract":"In the Anthropocene, our global influence extends to risks. This Perspective argues for including human–environment interactions in our understanding of systemic risks and considers four illustrative case studies, including sea-level rise and megacities.","container-title":"Nature Sustainability","DOI":"10.1038/s41893-019-0327-x","ISSN":"2398-9629","language":"En","page":"1","source":"www-nature-com.ezp-prod1.hul.harvard.edu","title":"Anthropocene risk","author":[{"family":"Keys","given":"Patrick W."},{"family":"Galaz","given":"Victor"},{"family":"Dyer","given":"Michelle"},{"family":"Matthews","given":"Nathanial"},{"family":"Folke","given":"Carl"},{"family":"Nyström","given":"Magnus"},{"family":"Cornell","given":"Sarah E."}],"issued":{"date-parts":[["2019"]]}}}],"schema":"https://github.com/citation-style-language/schema/raw/master/csl-citation.json"} </w:instrText>
      </w:r>
      <w:r>
        <w:fldChar w:fldCharType="separate"/>
      </w:r>
      <w:r w:rsidRPr="0029578E">
        <w:t>(Keys et al. 2019)</w:t>
      </w:r>
      <w:r>
        <w:fldChar w:fldCharType="end"/>
      </w:r>
      <w:r>
        <w:t xml:space="preserve">. Scholars of </w:t>
      </w:r>
      <w:r w:rsidRPr="00731C74">
        <w:rPr>
          <w:b/>
        </w:rPr>
        <w:t>vulnerability</w:t>
      </w:r>
      <w:r w:rsidR="002F592B">
        <w:rPr>
          <w:rStyle w:val="EndnoteReference"/>
        </w:rPr>
        <w:endnoteReference w:id="23"/>
      </w:r>
      <w:r w:rsidR="00772908" w:rsidRPr="00772908">
        <w:t xml:space="preserve"> </w:t>
      </w:r>
      <w:r w:rsidR="00772908">
        <w:t xml:space="preserve">focus on subpopulations likely to lack or lose access to the resources they need to secure their well-being in the face of threats </w:t>
      </w:r>
      <w:r>
        <w:fldChar w:fldCharType="begin"/>
      </w:r>
      <w:r w:rsidR="00B97DE4">
        <w:instrText xml:space="preserve"> ADDIN ZOTERO_ITEM CSL_CITATION {"citationID":"MgU7LvZG","properties":{"formattedCitation":"(Adger 2006)","plainCitation":"(Adger 2006)","noteIndex":0},"citationItems":[{"id":15454,"uris":["http://zotero.org/groups/2225246/items/Z6PACQVE"],"uri":["http://zotero.org/groups/2225246/items/Z6PACQVE"],"itemData":{"id":15454,"type":"article-journal","abstract":"This paper reviews research traditions of vulnerability to environmental change and the challenges for present vulnerability research in integrating with the domains of resilience and adaptation. Vulnerability is the state of susceptibility to harm from exposure to stresses associated with environmental and social change and from the absence of capacity to adapt. Antecedent traditions include theories of vulnerability as entitlement failure and theories of hazard. Each of these areas has contributed to present formulations of vulnerability to environmental change as a characteristic of social-ecological systems linked to resilience. Research on vulnerability to the impacts of climate change spans all the antecedent and successor traditions. The challenges for vulnerability research are to develop robust and credible measures, to incorporate diverse methods that include perceptions of risk and vulnerability, and to incorporate governance research on the mechanisms that mediate vulnerability and promote adaptive action and resilience. These challenges are common to the domains of vulnerability, adaptation and resilience and form common ground for consilience and integration.","collection-title":"Resilience, Vulnerability, and Adaptation: A Cross-Cutting Theme of the International Human Dimensions Programme on Global Environmental Change","container-title":"Global Environmental Change","DOI":"10.1016/j.gloenvcha.2006.02.006","ISSN":"0959-3780","issue":"3","journalAbbreviation":"Global Environmental Change","page":"268-281","source":"ScienceDirect","title":"Vulnerability","volume":"16","author":[{"family":"Adger","given":"W. Neil"}],"issued":{"date-parts":[["2006",8,1]]}}}],"schema":"https://github.com/citation-style-language/schema/raw/master/csl-citation.json"} </w:instrText>
      </w:r>
      <w:r>
        <w:fldChar w:fldCharType="separate"/>
      </w:r>
      <w:r w:rsidRPr="00B011DC">
        <w:t>(Adger 2006)</w:t>
      </w:r>
      <w:r>
        <w:fldChar w:fldCharType="end"/>
      </w:r>
      <w:r>
        <w:t xml:space="preserve">. </w:t>
      </w:r>
      <w:r w:rsidRPr="00731C74">
        <w:rPr>
          <w:b/>
        </w:rPr>
        <w:t>Resilience</w:t>
      </w:r>
      <w:r w:rsidR="00225E7D">
        <w:rPr>
          <w:rStyle w:val="EndnoteReference"/>
          <w:b/>
        </w:rPr>
        <w:endnoteReference w:id="24"/>
      </w:r>
      <w:r>
        <w:t xml:space="preserve"> </w:t>
      </w:r>
      <w:r w:rsidR="003A63A0">
        <w:t xml:space="preserve">researchers </w:t>
      </w:r>
      <w:r>
        <w:t xml:space="preserve">have explored how the characteristics of the Anthropocene as a complex system both support and constrain adaptation </w:t>
      </w:r>
      <w:r>
        <w:fldChar w:fldCharType="begin"/>
      </w:r>
      <w:r w:rsidR="00B97DE4">
        <w:instrText xml:space="preserve"> ADDIN ZOTERO_ITEM CSL_CITATION {"citationID":"M8dnnP8w","properties":{"formattedCitation":"(Folke 2016)","plainCitation":"(Folke 2016)","noteIndex":0},"citationItems":[{"id":15268,"uris":["http://zotero.org/groups/2225246/items/3P59XP7X"],"uri":["http://zotero.org/groups/2225246/items/3P59XP7X"],"itemData":{"id":15268,"type":"article-journal","container-title":"Ecology and Society","DOI":"10.5751/ES-09088-210444","ISSN":"1708-3087","issue":"4","journalAbbreviation":"E&amp;S","language":"en","page":"art44","source":"DOI.org (Crossref)","title":"Resilience (Republished)","volume":"21","author":[{"family":"Folke","given":"Carl"}],"issued":{"date-parts":[["2016"]]}}}],"schema":"https://github.com/citation-style-language/schema/raw/master/csl-citation.json"} </w:instrText>
      </w:r>
      <w:r>
        <w:fldChar w:fldCharType="separate"/>
      </w:r>
      <w:r w:rsidRPr="0029578E">
        <w:t>(Folke 2016)</w:t>
      </w:r>
      <w:r>
        <w:fldChar w:fldCharType="end"/>
      </w:r>
      <w:r>
        <w:t xml:space="preserve">.  Research </w:t>
      </w:r>
      <w:r w:rsidR="006711B5">
        <w:t>o</w:t>
      </w:r>
      <w:r>
        <w:t xml:space="preserve">n </w:t>
      </w:r>
      <w:r w:rsidRPr="00731C74">
        <w:rPr>
          <w:b/>
        </w:rPr>
        <w:t>innovation systems</w:t>
      </w:r>
      <w:r w:rsidR="009B6415">
        <w:rPr>
          <w:rStyle w:val="EndnoteReference"/>
          <w:b/>
        </w:rPr>
        <w:endnoteReference w:id="25"/>
      </w:r>
      <w:r>
        <w:t xml:space="preserve"> </w:t>
      </w:r>
      <w:r>
        <w:fldChar w:fldCharType="begin"/>
      </w:r>
      <w:r w:rsidR="00B97DE4">
        <w:instrText xml:space="preserve"> ADDIN ZOTERO_ITEM CSL_CITATION {"citationID":"OCmEPQXD","properties":{"formattedCitation":"(Binz and Truffer 2017)","plainCitation":"(Binz and Truffer 2017)","noteIndex":0},"citationItems":[{"id":14607,"uris":["http://zotero.org/groups/2225246/items/QCGQDP39"],"uri":["http://zotero.org/groups/2225246/items/QCGQDP39"],"itemData":{"id":14607,"type":"article-journal","abstract":"This paper proposes a framework for the analysis of technological innovation processes in transnational contexts. By drawing on existing innovation system concepts and recent elaborations on the globalization of innovation, we develop a multi-scalar conceptualization of innovation systems. Two key mechanisms are introduced and elaborated: the generation of resources in multi-locational subsystems and the establishment of structural couplings among them in a global innovation system (GIS). Based on this conceptualization, we introduce a typology of four generic GIS configurations, building on the innovation mode and valuation system in different industry types. The analytical framework is illustrated with insights from four emerging clean-tech industries. We state that a comprehensive GIS perspective is instrumental for developing a more explanatory stance in the innovation system literature and developing policy interventions that reflect the increasing spatial complexity in the innovation process.","container-title":"Research Policy","DOI":"10.1016/j.respol.2017.05.012","ISSN":"0048-7333","issue":"7","journalAbbreviation":"Research Policy","page":"1284-1298","source":"ScienceDirect","title":"Global Innovation Systems—A conceptual framework for innovation dynamics in transnational contexts","volume":"46","author":[{"family":"Binz","given":"Christian"},{"family":"Truffer","given":"Bernhard"}],"issued":{"date-parts":[["2017",9,1]]}}}],"schema":"https://github.com/citation-style-language/schema/raw/master/csl-citation.json"} </w:instrText>
      </w:r>
      <w:r>
        <w:fldChar w:fldCharType="separate"/>
      </w:r>
      <w:r w:rsidRPr="00B011DC">
        <w:t>(Binz and Truffer 2017)</w:t>
      </w:r>
      <w:r>
        <w:fldChar w:fldCharType="end"/>
      </w:r>
      <w:r>
        <w:t xml:space="preserve"> and complexity economics </w:t>
      </w:r>
      <w:r>
        <w:fldChar w:fldCharType="begin"/>
      </w:r>
      <w:r w:rsidR="00B97DE4">
        <w:instrText xml:space="preserve"> ADDIN ZOTERO_ITEM CSL_CITATION {"citationID":"4yihvuPv","properties":{"formattedCitation":"(Elsner 2017)","plainCitation":"(Elsner 2017)","noteIndex":0},"citationItems":[{"id":15474,"uris":["http://zotero.org/groups/2225246/items/9QBJRNZ6"],"uri":["http://zotero.org/groups/2225246/items/9QBJRNZ6"],"itemData":{"id":15474,"type":"article-journal","abstract":"Complexity economics has quickly become a powerful research program for real-world economics in recent years. This article provides an overview of complexity economics, and argues that it is incompatible with the “equilibrium” and “optimality” conceptions of the mainstream and its “market economy.” Instead, it develops older heterodox — including evolutionary-institutional — issues like self-organization, emergence, path‑dependence, idiosyncrasies, lock-ins, or skewed power distributions. Also, the space for emergent institutions through the “intentionality” of agents, including their improving collective performance, reducing complexity, and others, is investigated. This article considers complex adaptive systems through “games on networks” in an “evolution-of-cooperation” perspective. Moreover, a surge in policy implications of economic complexity has emerged, even if still rather general. With some more specific implications derived, the article again reveals the close similarities with long-standing heterodoxies: namely, pragmatist policy conceptions in this respect.","container-title":"Journal of Economic Issues","DOI":"10.1080/00213624.2017.1391570","ISSN":"0021-3624","issue":"4","page":"939-978","source":"Taylor and Francis+NEJM","title":"Complexity Economics as Heterodoxy: Theory and Policy","title-short":"Complexity Economics as Heterodoxy","volume":"51","author":[{"family":"Elsner","given":"Wolfram"}],"issued":{"date-parts":[["2017",10,2]]}}}],"schema":"https://github.com/citation-style-language/schema/raw/master/csl-citation.json"} </w:instrText>
      </w:r>
      <w:r>
        <w:fldChar w:fldCharType="separate"/>
      </w:r>
      <w:r w:rsidRPr="00B011DC">
        <w:t>(Elsner 2017)</w:t>
      </w:r>
      <w:r>
        <w:fldChar w:fldCharType="end"/>
      </w:r>
      <w:r>
        <w:t xml:space="preserve"> have emphasized how uncertainty and disturbance provide not just threats but also opportunities for novel ways of using resources to advance well-being.  </w:t>
      </w:r>
    </w:p>
    <w:p w14:paraId="47A5E2D2" w14:textId="77777777" w:rsidR="00E00589" w:rsidRDefault="00E00589" w:rsidP="00E00589"/>
    <w:p w14:paraId="7591707A" w14:textId="7BF39691" w:rsidR="00AE75EB" w:rsidRDefault="00E00589" w:rsidP="00157D73">
      <w:r>
        <w:t xml:space="preserve">Our review of these </w:t>
      </w:r>
      <w:r w:rsidR="00966F32">
        <w:t xml:space="preserve">various </w:t>
      </w:r>
      <w:r>
        <w:t xml:space="preserve">research </w:t>
      </w:r>
      <w:r w:rsidR="002E4832">
        <w:t xml:space="preserve">programs found </w:t>
      </w:r>
      <w:r>
        <w:t xml:space="preserve">substantial potential for complementarity </w:t>
      </w:r>
      <w:r w:rsidR="001F6762">
        <w:t xml:space="preserve">among </w:t>
      </w:r>
      <w:r>
        <w:t>the</w:t>
      </w:r>
      <w:r w:rsidR="00966F32">
        <w:t>ir</w:t>
      </w:r>
      <w:r>
        <w:t xml:space="preserve"> insights</w:t>
      </w:r>
      <w:r w:rsidR="001F6762">
        <w:t xml:space="preserve">.  The </w:t>
      </w:r>
      <w:r>
        <w:t xml:space="preserve">complementarities </w:t>
      </w:r>
      <w:r w:rsidR="002E4832">
        <w:t xml:space="preserve">have </w:t>
      </w:r>
      <w:r>
        <w:t xml:space="preserve">often </w:t>
      </w:r>
      <w:r w:rsidR="002E4832">
        <w:t>remained unrealized</w:t>
      </w:r>
      <w:r w:rsidR="001F6762">
        <w:t>, however,</w:t>
      </w:r>
      <w:r>
        <w:t xml:space="preserve"> due </w:t>
      </w:r>
      <w:ins w:id="603" w:author="Author">
        <w:r w:rsidR="00C847C9">
          <w:t xml:space="preserve">to </w:t>
        </w:r>
      </w:ins>
      <w:r>
        <w:t>silo</w:t>
      </w:r>
      <w:r w:rsidR="008C73CD">
        <w:t xml:space="preserve">ed scholarship </w:t>
      </w:r>
      <w:r>
        <w:t>and a related proliferation of different terminologies</w:t>
      </w:r>
      <w:r w:rsidR="00381373">
        <w:t xml:space="preserve"> for similar concepts</w:t>
      </w:r>
      <w:r>
        <w:t xml:space="preserve">.   We do not seek to adjudicate those differences here, but rather </w:t>
      </w:r>
      <w:r w:rsidR="000209DA">
        <w:t xml:space="preserve">aim </w:t>
      </w:r>
      <w:r>
        <w:t>to highlight the substantive findings that lie beneath them</w:t>
      </w:r>
      <w:r w:rsidRPr="00CD6322">
        <w:t xml:space="preserve">.   </w:t>
      </w:r>
      <w:r>
        <w:t xml:space="preserve">Our overall conclusion is that </w:t>
      </w:r>
      <w:r w:rsidR="00A607D1">
        <w:t xml:space="preserve">an additional </w:t>
      </w:r>
      <w:r>
        <w:t xml:space="preserve">necessary </w:t>
      </w:r>
      <w:r w:rsidR="00A607D1">
        <w:t xml:space="preserve">(but, again, not sufficient) </w:t>
      </w:r>
      <w:r>
        <w:t xml:space="preserve">condition for sustainable development is the creation and maintenance of a </w:t>
      </w:r>
      <w:r w:rsidRPr="009B09BE">
        <w:t xml:space="preserve">substantial </w:t>
      </w:r>
      <w:r w:rsidR="00310E54" w:rsidRPr="00597226">
        <w:t>adaptive capacity</w:t>
      </w:r>
      <w:r w:rsidR="007D0A7F">
        <w:t xml:space="preserve">.  </w:t>
      </w:r>
      <w:commentRangeStart w:id="604"/>
      <w:r w:rsidR="007D0A7F">
        <w:t xml:space="preserve">For our purposes here, </w:t>
      </w:r>
      <w:r w:rsidR="00B4151C">
        <w:t xml:space="preserve">we define </w:t>
      </w:r>
      <w:r w:rsidR="007D0A7F">
        <w:t xml:space="preserve">this </w:t>
      </w:r>
      <w:r w:rsidR="00B4151C">
        <w:t xml:space="preserve">as the </w:t>
      </w:r>
      <w:r w:rsidR="007D0A7F">
        <w:t xml:space="preserve">ability to keep a system </w:t>
      </w:r>
      <w:r w:rsidR="00201F04">
        <w:t xml:space="preserve">operating within its current regime </w:t>
      </w:r>
      <w:r w:rsidR="00157D73">
        <w:t xml:space="preserve">and thus </w:t>
      </w:r>
      <w:r w:rsidR="007D0A7F">
        <w:t>on something like its current development pathway</w:t>
      </w:r>
      <w:r w:rsidR="00201F04">
        <w:t xml:space="preserve"> </w:t>
      </w:r>
      <w:r w:rsidR="00157D73">
        <w:t xml:space="preserve">in the face of </w:t>
      </w:r>
      <w:r w:rsidRPr="005E1FB4">
        <w:t>potentially disruptive change</w:t>
      </w:r>
      <w:r w:rsidR="00157D73">
        <w:t xml:space="preserve">.   </w:t>
      </w:r>
      <w:r w:rsidR="004B760E">
        <w:t xml:space="preserve">We thus distinguish </w:t>
      </w:r>
      <w:r w:rsidR="00D2327C">
        <w:t xml:space="preserve">the </w:t>
      </w:r>
      <w:r w:rsidR="004B760E">
        <w:t xml:space="preserve">capacity </w:t>
      </w:r>
      <w:r w:rsidR="00D2327C">
        <w:t xml:space="preserve">to adapt </w:t>
      </w:r>
      <w:r w:rsidR="004B760E">
        <w:t>from</w:t>
      </w:r>
      <w:r w:rsidR="00D2327C">
        <w:t xml:space="preserve"> the capacity </w:t>
      </w:r>
      <w:r w:rsidR="0094584C" w:rsidRPr="002A67BF">
        <w:t>to transform</w:t>
      </w:r>
      <w:r w:rsidR="00AD6761">
        <w:t xml:space="preserve">, which we define as the ability to shift </w:t>
      </w:r>
      <w:r w:rsidR="005D4DE9">
        <w:t xml:space="preserve">a system out of </w:t>
      </w:r>
      <w:r w:rsidR="00AD6761">
        <w:t xml:space="preserve">regimes supporting </w:t>
      </w:r>
      <w:r w:rsidR="0094584C" w:rsidRPr="002A67BF">
        <w:t xml:space="preserve">unsustainable pathways of development </w:t>
      </w:r>
      <w:r w:rsidR="0094584C">
        <w:t xml:space="preserve">into </w:t>
      </w:r>
      <w:r w:rsidR="00AD6761">
        <w:t xml:space="preserve">regimes supporting </w:t>
      </w:r>
      <w:r w:rsidR="0094584C">
        <w:t>sustainable ones</w:t>
      </w:r>
      <w:r w:rsidR="005D4DE9">
        <w:t xml:space="preserve"> – a topic we explore in</w:t>
      </w:r>
      <w:r w:rsidR="00B4151C">
        <w:t xml:space="preserve"> </w:t>
      </w:r>
      <w:r w:rsidR="0094584C" w:rsidRPr="002A67BF">
        <w:t>Section 6</w:t>
      </w:r>
      <w:r w:rsidR="00B4151C">
        <w:t>.</w:t>
      </w:r>
      <w:commentRangeEnd w:id="604"/>
      <w:r w:rsidR="00C847C9">
        <w:rPr>
          <w:rStyle w:val="CommentReference"/>
          <w:rFonts w:asciiTheme="minorHAnsi" w:eastAsiaTheme="minorHAnsi" w:hAnsiTheme="minorHAnsi" w:cstheme="minorBidi"/>
        </w:rPr>
        <w:commentReference w:id="604"/>
      </w:r>
    </w:p>
    <w:p w14:paraId="5348113D" w14:textId="77777777" w:rsidR="00E00589" w:rsidRDefault="00E00589" w:rsidP="00E00589"/>
    <w:p w14:paraId="7BAFBE61" w14:textId="02B17B09" w:rsidR="00E00589" w:rsidRDefault="006D45F3" w:rsidP="00B401A8">
      <w:pPr>
        <w:pStyle w:val="Heading2"/>
      </w:pPr>
      <w:bookmarkStart w:id="605" w:name="_Toc30964822"/>
      <w:r>
        <w:t>Foundations</w:t>
      </w:r>
      <w:bookmarkEnd w:id="605"/>
      <w:r>
        <w:t xml:space="preserve"> </w:t>
      </w:r>
    </w:p>
    <w:p w14:paraId="02782FE5" w14:textId="5E73C5B9" w:rsidR="00750E27" w:rsidRDefault="000F3EA2" w:rsidP="00750E27">
      <w:r>
        <w:t xml:space="preserve">The last two decades of research on topics related to adaptation have built a foundation of findings on which efforts </w:t>
      </w:r>
      <w:r w:rsidR="00F55931">
        <w:t>focused on enhancing</w:t>
      </w:r>
      <w:r w:rsidR="00B346EA">
        <w:t xml:space="preserve"> </w:t>
      </w:r>
      <w:r>
        <w:t xml:space="preserve">adaptive capacity for </w:t>
      </w:r>
      <w:r w:rsidR="00F55931">
        <w:t>sustainable development</w:t>
      </w:r>
      <w:r w:rsidR="0099419C">
        <w:t xml:space="preserve"> can build.  </w:t>
      </w:r>
      <w:r w:rsidR="00B346EA">
        <w:t>W</w:t>
      </w:r>
      <w:r w:rsidR="00B777D9">
        <w:t xml:space="preserve">e cannot do justice here to </w:t>
      </w:r>
      <w:r w:rsidR="00C44382">
        <w:t xml:space="preserve">the rich array of findings that has emerged from that </w:t>
      </w:r>
      <w:r w:rsidR="00F55931">
        <w:t xml:space="preserve">work.  </w:t>
      </w:r>
      <w:r w:rsidR="00B777D9">
        <w:t xml:space="preserve">Instead, we </w:t>
      </w:r>
      <w:r w:rsidR="00522007">
        <w:t>summarize three fund</w:t>
      </w:r>
      <w:r w:rsidR="00E215D5">
        <w:t>amental</w:t>
      </w:r>
      <w:r w:rsidR="00522007">
        <w:t xml:space="preserve"> results </w:t>
      </w:r>
      <w:r w:rsidR="00742F93">
        <w:t xml:space="preserve">that we find to be </w:t>
      </w:r>
      <w:r w:rsidR="00E215D5">
        <w:t>of particular importance for sustainability</w:t>
      </w:r>
      <w:r w:rsidR="004B1B0C">
        <w:t xml:space="preserve">.  </w:t>
      </w:r>
      <w:r w:rsidR="00742F93">
        <w:t>We refer r</w:t>
      </w:r>
      <w:r w:rsidR="00B777D9">
        <w:t xml:space="preserve">eaders interested in the evidence </w:t>
      </w:r>
      <w:r w:rsidR="004B1B0C">
        <w:t xml:space="preserve">behind these </w:t>
      </w:r>
      <w:r w:rsidR="006A105A">
        <w:t xml:space="preserve">results </w:t>
      </w:r>
      <w:r w:rsidR="00B777D9">
        <w:t>to several excellent reviews on which we have drawn</w:t>
      </w:r>
      <w:r w:rsidR="004B1B0C">
        <w:t xml:space="preserve"> extensively</w:t>
      </w:r>
      <w:r w:rsidR="00B777D9">
        <w:t>:</w:t>
      </w:r>
      <w:r w:rsidR="00B777D9" w:rsidRPr="00B777D9">
        <w:t xml:space="preserve"> </w:t>
      </w:r>
      <w:r w:rsidR="00B777D9" w:rsidRPr="00B777D9">
        <w:fldChar w:fldCharType="begin"/>
      </w:r>
      <w:r w:rsidR="00B97DE4">
        <w:instrText xml:space="preserve"> ADDIN ZOTERO_ITEM CSL_CITATION {"citationID":"4oIXR6JL","properties":{"formattedCitation":"(Nelson, Adger, and Brown 2007)","plainCitation":"(Nelson, Adger, and Brown 2007)","noteIndex":0},"citationItems":[{"id":15343,"uris":["http://zotero.org/groups/2225246/items/FUCGGWMP"],"uri":["http://zotero.org/groups/2225246/items/FUCGGWMP"],"itemData":{"id":15343,"type":"article-journal","abstract":"Adaptation is a process of deliberate change in anticipation of or in reaction to external stimuli and stress. The dominant research tradition on adaptation to environmental change primarily takes an actor-centered view, focusing on the agency of social actors to respond to specific environmental stimuli and emphasizing the reduction of vulnerabilities. The resilience approach is systems orientated, takes a more dynamic view, and sees adaptive capacity as a core feature of resilient social-ecological systems. The two approaches converge in identifying necessary components of adaptation. We argue that resilience provides a useful framework to analyze adaptation processes and to identify appropriate policy responses. We distinguish between incremental adjustments and transformative action and demonstrate that the sources of resilience for taking adaptive action are common across scales. These are the inherent system characteristics that absorb perturbations without losing function, networks and social capital that allow autonomous action, and resources that promote institutional learning.","container-title":"Annual Review of Environment and Resources","DOI":"10.1146/annurev.energy.32.051807.090348","ISSN":"1543-5938","issue":"1","journalAbbreviation":"Annu. Rev. Environ. Resour.","page":"395-419","source":"www-annualreviews-org.ezp-prod1.hul.harvard.edu (Atypon)","title":"Adaptation to Environmental Change: Contributions of a Resilience Framework","title-short":"Adaptation to Environmental Change","volume":"32","author":[{"family":"Nelson","given":"Donald R."},{"family":"Adger","given":"W. Neil"},{"family":"Brown","given":"Katrina"}],"issued":{"date-parts":[["2007",11,1]]}}}],"schema":"https://github.com/citation-style-language/schema/raw/master/csl-citation.json"} </w:instrText>
      </w:r>
      <w:r w:rsidR="00B777D9" w:rsidRPr="00B777D9">
        <w:fldChar w:fldCharType="separate"/>
      </w:r>
      <w:r w:rsidR="00B777D9" w:rsidRPr="00597226">
        <w:t>(Nelson, Adger, and Brown 2007)</w:t>
      </w:r>
      <w:r w:rsidR="00B777D9" w:rsidRPr="00B777D9">
        <w:fldChar w:fldCharType="end"/>
      </w:r>
      <w:r w:rsidR="00B777D9" w:rsidRPr="00B777D9">
        <w:t xml:space="preserve"> </w:t>
      </w:r>
      <w:r w:rsidR="00B777D9" w:rsidRPr="00B777D9">
        <w:fldChar w:fldCharType="begin"/>
      </w:r>
      <w:r w:rsidR="00B97DE4">
        <w:instrText xml:space="preserve"> ADDIN ZOTERO_ITEM CSL_CITATION {"citationID":"6G1HqA1Q","properties":{"formattedCitation":"(J. Anderies et al. 2013)","plainCitation":"(J. Anderies et al. 2013)","noteIndex":0},"citationItems":[{"id":13543,"uris":["http://zotero.org/groups/2225246/items/ZT87YM5R"],"uri":["http://zotero.org/groups/2225246/items/ZT87YM5R"],"itemData":{"id":13543,"type":"article-journal","container-title":"Ecology and Society","DOI":"10.5751/ES-05178-180208","ISSN":"1708-3087","issue":"2","language":"en","source":"www.ecologyandsociety.org","title":"Aligning Key Concepts for Global Change Policy: Robustness, Resilience, and Sustainability","title-short":"Aligning Key Concepts for Global Change Policy","URL":"https://www.ecologyandsociety.org/vol18/iss2/art8/","volume":"18","author":[{"family":"Anderies","given":"John"},{"family":"Folke","given":"Carl"},{"family":"Walker","given":"Brian"},{"family":"Ostrom","given":"Elinor"}],"accessed":{"date-parts":[["2019",2,10]]},"issued":{"date-parts":[["2013"]]}}}],"schema":"https://github.com/citation-style-language/schema/raw/master/csl-citation.json"} </w:instrText>
      </w:r>
      <w:r w:rsidR="00B777D9" w:rsidRPr="00B777D9">
        <w:fldChar w:fldCharType="separate"/>
      </w:r>
      <w:r w:rsidR="00B777D9" w:rsidRPr="00597226">
        <w:t>(J. Anderies et al. 2013)</w:t>
      </w:r>
      <w:r w:rsidR="00B777D9" w:rsidRPr="00B777D9">
        <w:fldChar w:fldCharType="end"/>
      </w:r>
      <w:r w:rsidR="00B777D9" w:rsidRPr="00B777D9">
        <w:t xml:space="preserve"> </w:t>
      </w:r>
      <w:r w:rsidR="00B777D9" w:rsidRPr="00B777D9">
        <w:fldChar w:fldCharType="begin"/>
      </w:r>
      <w:r w:rsidR="00B97DE4">
        <w:instrText xml:space="preserve"> ADDIN ZOTERO_ITEM CSL_CITATION {"citationID":"pGuoaGe3","properties":{"formattedCitation":"(Eriksen, Nightingale, and Eakin 2015)","plainCitation":"(Eriksen, Nightingale, and Eakin 2015)","noteIndex":0},"citationItems":[{"id":15287,"uris":["http://zotero.org/groups/2225246/items/QXPG5EN7"],"uri":["http://zotero.org/groups/2225246/items/QXPG5EN7"],"itemData":{"id":15287,"type":"article-journal","abstract":"This paper is motivated by a concern that adaptation and vulnerability research suffer from an under-theorization of the political mechanisms of social change and the processes that serve to reproduce vulnerability over time and space. We argue that adaptation is a socio-political process that mediates how individuals and collectives deal with multiple and concurrent environmental and social changes. We propose that applying concepts of subjectivity, knowledges and authority to the analysis of adaptation focuses attention on this socio-political process. Drawing from vulnerability, adaptation, political ecology and social theory literatures, we explain how power is reproduced or contested in adaptation practice through these three concepts. We assert that climate change adaptation processes have the potential to constitute as well as contest authority, subjectivity and knowledge, thereby opening up or closing down space for transformational adaptation. We expand on this assertion through four key propositions about how adaptation processes can be understood and outline an emergent empirical research agenda, which aims to explicitly examine these propositions in specific social and environmental contexts. We describe how the articles in this special issue are contributing to this nascent research agenda, providing an empirical basis from which to theorize the politics of adaptation. The final section concludes by describing the need for a reframing of adaptation policy, practice and analysis to engage with multiple adaptation knowledges, to question subjectivities inherent in discourses and problem understandings, and to identify how emancipatory subjectivities – and thus the potential for transformational adaptation – can be supported.","container-title":"Global Environmental Change","DOI":"10.1016/j.gloenvcha.2015.09.014","ISSN":"0959-3780","journalAbbreviation":"Global Environmental Change","page":"523-533","source":"ScienceDirect","title":"Reframing adaptation: The political nature of climate change adaptation","title-short":"Reframing adaptation","volume":"35","author":[{"family":"Eriksen","given":"Siri H."},{"family":"Nightingale","given":"Andrea J."},{"family":"Eakin","given":"Hallie"}],"issued":{"date-parts":[["2015",11,1]]}}}],"schema":"https://github.com/citation-style-language/schema/raw/master/csl-citation.json"} </w:instrText>
      </w:r>
      <w:r w:rsidR="00B777D9" w:rsidRPr="00B777D9">
        <w:fldChar w:fldCharType="separate"/>
      </w:r>
      <w:r w:rsidR="00B777D9" w:rsidRPr="00597226">
        <w:t>(Eriksen, Nightingale, and Eakin 2015)</w:t>
      </w:r>
      <w:r w:rsidR="00B777D9" w:rsidRPr="00B777D9">
        <w:fldChar w:fldCharType="end"/>
      </w:r>
      <w:r w:rsidR="00B777D9" w:rsidRPr="00B777D9">
        <w:t>.</w:t>
      </w:r>
    </w:p>
    <w:p w14:paraId="4D1553EB" w14:textId="77777777" w:rsidR="00B777D9" w:rsidRPr="00750E27" w:rsidRDefault="00B777D9" w:rsidP="00750E27"/>
    <w:p w14:paraId="65EDF1ED" w14:textId="358D05DA" w:rsidR="00E00589" w:rsidRDefault="00E00589" w:rsidP="00E00589">
      <w:bookmarkStart w:id="606" w:name="_Toc27640691"/>
      <w:r w:rsidRPr="00597226">
        <w:rPr>
          <w:b/>
        </w:rPr>
        <w:t xml:space="preserve">Adaptive capacity </w:t>
      </w:r>
      <w:r w:rsidR="00023DFE" w:rsidRPr="00597226">
        <w:rPr>
          <w:b/>
        </w:rPr>
        <w:t xml:space="preserve">is </w:t>
      </w:r>
      <w:r w:rsidRPr="00597226">
        <w:rPr>
          <w:b/>
        </w:rPr>
        <w:t>necessary for sustainable development</w:t>
      </w:r>
      <w:bookmarkEnd w:id="606"/>
      <w:r w:rsidR="00FB14BB">
        <w:t xml:space="preserve">: </w:t>
      </w:r>
      <w:r w:rsidRPr="00981675">
        <w:t xml:space="preserve">The Anthropocene System is invariably full of </w:t>
      </w:r>
      <w:r w:rsidRPr="00981675">
        <w:rPr>
          <w:b/>
        </w:rPr>
        <w:t>disruptions</w:t>
      </w:r>
      <w:r w:rsidR="00D92B91" w:rsidRPr="00981675">
        <w:rPr>
          <w:rStyle w:val="EndnoteReference"/>
          <w:b/>
        </w:rPr>
        <w:endnoteReference w:id="26"/>
      </w:r>
      <w:r w:rsidRPr="00981675">
        <w:t>: shocks, surprises</w:t>
      </w:r>
      <w:r w:rsidR="00384746" w:rsidRPr="00981675">
        <w:t xml:space="preserve">, </w:t>
      </w:r>
      <w:r w:rsidR="00303D11">
        <w:t xml:space="preserve">novelty </w:t>
      </w:r>
      <w:r w:rsidRPr="00981675">
        <w:t xml:space="preserve">and the unfolding unknown </w:t>
      </w:r>
      <w:r w:rsidRPr="00981675">
        <w:fldChar w:fldCharType="begin"/>
      </w:r>
      <w:r w:rsidR="00B97DE4">
        <w:instrText xml:space="preserve"> ADDIN ZOTERO_ITEM CSL_CITATION {"citationID":"fLfOhAuT","properties":{"formattedCitation":"(Polasky et al. 2011)","plainCitation":"(Polasky et al. 2011)","noteIndex":0},"citationItems":[{"id":15476,"uris":["http://zotero.org/groups/2225246/items/KL5S5LLR"],"uri":["http://zotero.org/groups/2225246/items/KL5S5LLR"],"itemData":{"id":15476,"type":"article-journal","container-title":"Trends in Ecology &amp; Evolution","DOI":"10.1016/j.tree.2011.04.007","ISSN":"01695347","issue":"8","journalAbbreviation":"Trends in Ecology &amp; Evolution","language":"en","page":"398-404","source":"DOI.org (Crossref)","title":"Decision-making under great uncertainty: environmental management in an era of global change","title-short":"Decision-making under great uncertainty","volume":"26","author":[{"family":"Polasky","given":"Stephen"},{"family":"Carpenter","given":"Stephen R."},{"family":"Folke","given":"Carl"},{"family":"Keeler","given":"Bonnie"}],"issued":{"date-parts":[["2011",8]]}}}],"schema":"https://github.com/citation-style-language/schema/raw/master/csl-citation.json"} </w:instrText>
      </w:r>
      <w:r w:rsidRPr="00981675">
        <w:fldChar w:fldCharType="separate"/>
      </w:r>
      <w:r w:rsidRPr="00821C67">
        <w:t>(Polasky et al. 2011)</w:t>
      </w:r>
      <w:r w:rsidRPr="00981675">
        <w:fldChar w:fldCharType="end"/>
      </w:r>
      <w:r w:rsidRPr="00981675">
        <w:t xml:space="preserve">. </w:t>
      </w:r>
      <w:r w:rsidR="00354418">
        <w:t xml:space="preserve"> </w:t>
      </w:r>
      <w:r w:rsidR="00ED4F74">
        <w:t>This implies that even d</w:t>
      </w:r>
      <w:r w:rsidR="007309C7">
        <w:t>evelopment pathways that are considered sustainable now will eventually be pushed in unsustainable directions</w:t>
      </w:r>
      <w:r w:rsidR="00A636D4">
        <w:t xml:space="preserve">.   Moreover, </w:t>
      </w:r>
      <w:r w:rsidR="007309C7">
        <w:t>a</w:t>
      </w:r>
      <w:r>
        <w:t xml:space="preserve">ssessments that </w:t>
      </w:r>
      <w:r w:rsidR="00960C49">
        <w:t xml:space="preserve">possible future </w:t>
      </w:r>
      <w:r>
        <w:t xml:space="preserve">development pathways </w:t>
      </w:r>
      <w:r w:rsidR="003018E1">
        <w:t xml:space="preserve">should be </w:t>
      </w:r>
      <w:r>
        <w:t xml:space="preserve">sustainable will eventually </w:t>
      </w:r>
      <w:r w:rsidR="00B13E78">
        <w:t xml:space="preserve">turn out to be </w:t>
      </w:r>
      <w:r>
        <w:t xml:space="preserve">wrong </w:t>
      </w:r>
      <w:r w:rsidR="00B13E78">
        <w:t xml:space="preserve">(e.g. due to </w:t>
      </w:r>
      <w:r w:rsidR="00BE6AE4">
        <w:t xml:space="preserve">uncertainty or </w:t>
      </w:r>
      <w:r w:rsidR="00DA37CC">
        <w:t xml:space="preserve">external </w:t>
      </w:r>
      <w:r w:rsidR="00BE6AE4">
        <w:t xml:space="preserve">shocks </w:t>
      </w:r>
      <w:r w:rsidR="00DA37CC">
        <w:t xml:space="preserve">or internal </w:t>
      </w:r>
      <w:r w:rsidR="00B13E78">
        <w:t xml:space="preserve">novelty) </w:t>
      </w:r>
      <w:r>
        <w:t xml:space="preserve">and </w:t>
      </w:r>
      <w:r w:rsidR="00B13E78">
        <w:t xml:space="preserve">thus </w:t>
      </w:r>
      <w:r w:rsidR="003018E1">
        <w:t xml:space="preserve">will </w:t>
      </w:r>
      <w:r>
        <w:t xml:space="preserve">require adaptive corrections. </w:t>
      </w:r>
      <w:r w:rsidR="00226F38">
        <w:t xml:space="preserve"> </w:t>
      </w:r>
      <w:r w:rsidRPr="00DA15BB">
        <w:t xml:space="preserve">The research challenge is better to understand how such adaptive capacity </w:t>
      </w:r>
      <w:r w:rsidR="007149F7">
        <w:t xml:space="preserve">functions, and how it </w:t>
      </w:r>
      <w:r w:rsidRPr="00DA15BB">
        <w:t>can be</w:t>
      </w:r>
      <w:r w:rsidR="007149F7">
        <w:t xml:space="preserve"> strengthened</w:t>
      </w:r>
      <w:r w:rsidRPr="00DA15BB">
        <w:t>, maintained, utilized and evaluated.</w:t>
      </w:r>
      <w:r w:rsidRPr="009F203A">
        <w:t xml:space="preserve"> </w:t>
      </w:r>
    </w:p>
    <w:p w14:paraId="7466EBC2" w14:textId="77777777" w:rsidR="00E00589" w:rsidRDefault="00E00589" w:rsidP="00E00589"/>
    <w:p w14:paraId="47F812C0" w14:textId="29C7631D" w:rsidR="00E00589" w:rsidRDefault="00E00589" w:rsidP="00E00589">
      <w:bookmarkStart w:id="607" w:name="_Toc21323031"/>
      <w:bookmarkStart w:id="608" w:name="_Toc27640692"/>
      <w:r w:rsidRPr="00597226">
        <w:rPr>
          <w:b/>
        </w:rPr>
        <w:t xml:space="preserve">Adaptation </w:t>
      </w:r>
      <w:r w:rsidR="00412A41" w:rsidRPr="00597226">
        <w:rPr>
          <w:b/>
        </w:rPr>
        <w:t>c</w:t>
      </w:r>
      <w:r w:rsidRPr="00597226">
        <w:rPr>
          <w:b/>
        </w:rPr>
        <w:t xml:space="preserve">apacity </w:t>
      </w:r>
      <w:r w:rsidR="003348D6">
        <w:rPr>
          <w:b/>
        </w:rPr>
        <w:t xml:space="preserve">is </w:t>
      </w:r>
      <w:r w:rsidRPr="00597226">
        <w:rPr>
          <w:b/>
        </w:rPr>
        <w:t>dynamic</w:t>
      </w:r>
      <w:bookmarkEnd w:id="607"/>
      <w:bookmarkEnd w:id="608"/>
      <w:r w:rsidR="00AE6B22">
        <w:rPr>
          <w:b/>
        </w:rPr>
        <w:t>:</w:t>
      </w:r>
      <w:r w:rsidRPr="00597226">
        <w:rPr>
          <w:b/>
        </w:rPr>
        <w:t xml:space="preserve">  </w:t>
      </w:r>
      <w:r>
        <w:t xml:space="preserve">Early work on adaptation, </w:t>
      </w:r>
      <w:r w:rsidRPr="00AF6C0A">
        <w:t>vulnerability</w:t>
      </w:r>
      <w:r>
        <w:t xml:space="preserve">, and resilience generally focused on the capacity to produce static assessments relevant to specific risks and </w:t>
      </w:r>
      <w:r w:rsidR="005B4A6F">
        <w:t>a</w:t>
      </w:r>
      <w:r>
        <w:t xml:space="preserve">ction </w:t>
      </w:r>
      <w:r w:rsidR="005B4A6F">
        <w:t>s</w:t>
      </w:r>
      <w:r>
        <w:t xml:space="preserve">ituations.   More recent studies have shown that in order to support sustainable development the capacity to carry out such static assessments must be complemented with </w:t>
      </w:r>
      <w:r w:rsidRPr="00AF6C0A">
        <w:t xml:space="preserve">a </w:t>
      </w:r>
      <w:r>
        <w:lastRenderedPageBreak/>
        <w:t xml:space="preserve">capacity to carry out </w:t>
      </w:r>
      <w:r w:rsidRPr="00AF6C0A">
        <w:t xml:space="preserve">dynamical </w:t>
      </w:r>
      <w:r>
        <w:t xml:space="preserve">assessments </w:t>
      </w:r>
      <w:r w:rsidRPr="00AF6C0A">
        <w:t xml:space="preserve">focused on </w:t>
      </w:r>
      <w:r w:rsidRPr="00CF4058">
        <w:rPr>
          <w:b/>
        </w:rPr>
        <w:t>adaptation pathways</w:t>
      </w:r>
      <w:r w:rsidR="00736CAD" w:rsidRPr="006C0554">
        <w:rPr>
          <w:vertAlign w:val="superscript"/>
        </w:rPr>
        <w:endnoteReference w:id="27"/>
      </w:r>
      <w:r w:rsidRPr="002B33E8">
        <w:t xml:space="preserve"> </w:t>
      </w:r>
      <w:r>
        <w:fldChar w:fldCharType="begin"/>
      </w:r>
      <w:r w:rsidR="00B97DE4">
        <w:instrText xml:space="preserve"> ADDIN ZOTERO_ITEM CSL_CITATION {"citationID":"Chh77tR4","properties":{"formattedCitation":"(Leach, Scoones, and Stirling 2010)","plainCitation":"(Leach, Scoones, and Stirling 2010)","noteIndex":0},"citationItems":[{"id":15497,"uris":["http://zotero.org/groups/2225246/items/PYCSCW5H"],"uri":["http://zotero.org/groups/2225246/items/PYCSCW5H"],"itemData":{"id":15497,"type":"book","abstract":"Introducing a new pathways approach for understanding and responding to sustainability challenges, this title explores practical ways forward for building pathways to sustainability.","call-number":"HC79.E5 L393 2010","collection-title":"Pathways to sustainability series","event-place":"London ; Washington, DC","ISBN":"978-1-84971-092-3","language":"eng","note":"HOLLIS number: 990126166970203941","number-of-pages":"xiv+212","publisher":"Earthscan","publisher-place":"London ; Washington, DC","source":"hollis.harvard.edu","title":"Dynamic sustainabilities: technology, environment, social justice","title-short":"Dynamic sustainabilities","author":[{"family":"Leach","given":"Melissa"},{"family":"Scoones","given":"Ian"},{"family":"Stirling","given":"Andy"}],"issued":{"date-parts":[["2010"]]}}}],"schema":"https://github.com/citation-style-language/schema/raw/master/csl-citation.json"} </w:instrText>
      </w:r>
      <w:r>
        <w:fldChar w:fldCharType="separate"/>
      </w:r>
      <w:r w:rsidRPr="00821C67">
        <w:t>(Leach, Scoones, and Stirling 2010)</w:t>
      </w:r>
      <w:r>
        <w:fldChar w:fldCharType="end"/>
      </w:r>
      <w:r>
        <w:t>.</w:t>
      </w:r>
      <w:r w:rsidR="00694ED1">
        <w:t xml:space="preserve">  </w:t>
      </w:r>
      <w:r w:rsidRPr="00BD5C87">
        <w:t>The argument behind this shift is simple, but profound: adaptations</w:t>
      </w:r>
      <w:r w:rsidR="00705AE0">
        <w:t>, like other attributes of complex adaptive systems,</w:t>
      </w:r>
      <w:r w:rsidRPr="00BD5C87">
        <w:t xml:space="preserve"> are path dependent</w:t>
      </w:r>
      <w:r w:rsidR="005D08B5">
        <w:t xml:space="preserve"> with each one setting in place a cascade of subsequent system reactions and adjustments</w:t>
      </w:r>
      <w:r w:rsidR="0060701B">
        <w:t xml:space="preserve"> </w:t>
      </w:r>
      <w:r w:rsidR="0060701B">
        <w:fldChar w:fldCharType="begin"/>
      </w:r>
      <w:r w:rsidR="00B97DE4">
        <w:instrText xml:space="preserve"> ADDIN ZOTERO_ITEM CSL_CITATION {"citationID":"YzYIyh41","properties":{"formattedCitation":"(Wise et al. 2014)","plainCitation":"(Wise et al. 2014)","noteIndex":0},"citationItems":[{"id":15498,"uris":["http://zotero.org/groups/2225246/items/FSGV6R4X"],"uri":["http://zotero.org/groups/2225246/items/FSGV6R4X"],"itemData":{"id":15498,"type":"article-journal","abstract":"The need to adapt to climate change is now widely recognised as evidence of its impacts on social and natural systems grows and greenhouse gas emissions continue unabated. Yet efforts to adapt to climate change, as reported in the literature over the last decade and in selected case studies, have not led to substantial rates of implementation of adaptation actions despite substantial investments in adaptation science. Moreover, implemented actions have been mostly incremental and focused on proximate causes; there are far fewer reports of more systemic or transformative actions. We found that the nature and effectiveness of responses was strongly influenced by framing. Recent decision-oriented approaches that aim to overcome this situation are framed within a “pathways” metaphor to emphasise the need for robust decision making within adaptive processes in the face of uncertainty and inter-temporal complexity. However, to date, such “adaptation pathways” approaches have mostly focused on contexts with clearly identified decision-makers and unambiguous goals; as a result, they generally assume prevailing governance regimes are conducive for adaptation and hence constrain responses to proximate causes of vulnerability. In this paper, we explore a broader conceptualisation of “adaptation pathways” that draws on ‘pathways thinking’ in the sustainable development domain to consider the implications of path dependency, interactions between adaptation plans, vested interests and global change, and situations where values, interests, or institutions constrain societal responses to change. This re-conceptualisation of adaptation pathways aims to inform decision makers about integrating incremental actions on proximate causes with the transformative aspects of societal change. Case studies illustrate what this might entail. The paper ends with a call for further exploration of theory, methods and procedures to operationalise this broader conceptualisation of adaptation.","container-title":"Global Environmental Change","DOI":"10.1016/j.gloenvcha.2013.12.002","ISSN":"0959-3780","journalAbbreviation":"Global Environmental Change","page":"325-336","source":"ScienceDirect","title":"Reconceptualising adaptation to climate change as part of pathways of change and response","volume":"28","author":[{"family":"Wise","given":"R. M."},{"family":"Fazey","given":"I."},{"family":"Stafford Smith","given":"M."},{"family":"Park","given":"S. E."},{"family":"Eakin","given":"H. C."},{"family":"Archer Van Garderen","given":"E. R. M."},{"family":"Campbell","given":"B."}],"issued":{"date-parts":[["2014",9,1]]}}}],"schema":"https://github.com/citation-style-language/schema/raw/master/csl-citation.json"} </w:instrText>
      </w:r>
      <w:r w:rsidR="0060701B">
        <w:fldChar w:fldCharType="separate"/>
      </w:r>
      <w:r w:rsidR="0060701B" w:rsidRPr="00821C67">
        <w:t>(Wise et al. 2014)</w:t>
      </w:r>
      <w:r w:rsidR="0060701B">
        <w:fldChar w:fldCharType="end"/>
      </w:r>
      <w:r w:rsidRPr="00480937">
        <w:t>.</w:t>
      </w:r>
      <w:r>
        <w:t xml:space="preserve"> Moreover, the Anthropocene System </w:t>
      </w:r>
      <w:r w:rsidR="0099472F">
        <w:t xml:space="preserve">always be experiencing </w:t>
      </w:r>
      <w:r>
        <w:t xml:space="preserve">multiple adaptation pathways driven by multiple strategic actors working at multiple organizational levels in the context of multiple </w:t>
      </w:r>
      <w:r w:rsidR="005B4A6F">
        <w:t>a</w:t>
      </w:r>
      <w:r>
        <w:t xml:space="preserve">ction </w:t>
      </w:r>
      <w:r w:rsidR="005B4A6F">
        <w:t>s</w:t>
      </w:r>
      <w:r>
        <w:t>ituations.   Some of these adaptation pathways will invariably interact with one another, further complicating the picture</w:t>
      </w:r>
      <w:r w:rsidR="00426200">
        <w:t xml:space="preserve"> </w:t>
      </w:r>
      <w:r w:rsidR="00426200">
        <w:fldChar w:fldCharType="begin"/>
      </w:r>
      <w:r w:rsidR="00B97DE4">
        <w:instrText xml:space="preserve"> ADDIN ZOTERO_ITEM CSL_CITATION {"citationID":"a16shi2osgq","properties":{"formattedCitation":"(Tellman et al. 2018)","plainCitation":"(Tellman et al. 2018)","noteIndex":0},"citationItems":[{"id":15301,"uris":["http://zotero.org/groups/2225246/items/REWAC7JX"],"uri":["http://zotero.org/groups/2225246/items/REWAC7JX"],"itemData":{"id":15301,"type":"article-journal","abstract":"Tellman, B., J. C. Bausch, H. Eakin, J. M. Anderies, M. Mazari-Hiriart, D. Manuel-Navarrete, and C. L. Redman. 2018. Adaptive pathways and coupled infrastructure: seven centuries of adaptation to water risk and the production of vulnerability in Mexico City. Ecology and Society 23(1):1. https://doi.org/10.5751/ES-09712-230101","container-title":"Ecology and Society","DOI":"10.5751/ES-09712-230101","ISSN":"1708-3087","issue":"1","language":"en","source":"www.ecologyandsociety.org","title":"Adaptive pathways and coupled infrastructure: seven centuries of adaptation to water risk and the production of vulnerability in Mexico City","title-short":"Adaptive pathways and coupled infrastructure","URL":"https://www.ecologyandsociety.org/vol23/iss1/art1/","volume":"23","author":[{"family":"Tellman","given":"Beth"},{"family":"Bausch","given":"Julia"},{"family":"Eakin","given":"Hallie"},{"family":"Anderies","given":"John"},{"family":"Mazari-Hiriart","given":"Marisa"},{"family":"Manuel-Navarrete","given":"David"},{"family":"Redman","given":"Charles"}],"accessed":{"date-parts":[["2019",7,8]]},"issued":{"date-parts":[["2018",1,11]]}}}],"schema":"https://github.com/citation-style-language/schema/raw/master/csl-citation.json"} </w:instrText>
      </w:r>
      <w:r w:rsidR="00426200">
        <w:fldChar w:fldCharType="separate"/>
      </w:r>
      <w:r w:rsidR="0027518B" w:rsidRPr="0027518B">
        <w:t>(Tellman et al. 2018)</w:t>
      </w:r>
      <w:r w:rsidR="00426200">
        <w:fldChar w:fldCharType="end"/>
      </w:r>
      <w:r>
        <w:t xml:space="preserve">. </w:t>
      </w:r>
      <w:r w:rsidR="00183269">
        <w:t xml:space="preserve"> </w:t>
      </w:r>
      <w:r w:rsidR="0031435B">
        <w:t>S</w:t>
      </w:r>
      <w:r>
        <w:t xml:space="preserve">ustainability </w:t>
      </w:r>
      <w:r w:rsidR="0031435B">
        <w:t xml:space="preserve">science should </w:t>
      </w:r>
      <w:r>
        <w:t xml:space="preserve">therefore strive to improve society’s capacity to understand the dynamics of these multiple interacting adaptation pathways, and to </w:t>
      </w:r>
      <w:r w:rsidR="008E46F3">
        <w:t xml:space="preserve">evaluate </w:t>
      </w:r>
      <w:r>
        <w:t xml:space="preserve">not just immediate local benefits of particular adaptive actions but also foreseeable responses to those actions by other actors elsewhere and later.   </w:t>
      </w:r>
    </w:p>
    <w:p w14:paraId="12F4343B" w14:textId="77777777" w:rsidR="00E00589" w:rsidRDefault="00E00589" w:rsidP="00E00589"/>
    <w:p w14:paraId="29FD7A60" w14:textId="4664B3E0" w:rsidR="00E00589" w:rsidRDefault="00E00589" w:rsidP="00F11FED">
      <w:bookmarkStart w:id="609" w:name="_Toc21323032"/>
      <w:bookmarkStart w:id="610" w:name="_Toc27640693"/>
      <w:r w:rsidRPr="00597226">
        <w:rPr>
          <w:b/>
        </w:rPr>
        <w:t>Adaptation pathways don’t reduce risk so much as redistribute it</w:t>
      </w:r>
      <w:bookmarkEnd w:id="609"/>
      <w:bookmarkEnd w:id="610"/>
      <w:r w:rsidR="0000746E">
        <w:rPr>
          <w:b/>
        </w:rPr>
        <w:t xml:space="preserve">:  </w:t>
      </w:r>
      <w:r w:rsidR="008E46F3">
        <w:t>A</w:t>
      </w:r>
      <w:r w:rsidR="00F11FED">
        <w:t xml:space="preserve">daptations </w:t>
      </w:r>
      <w:r>
        <w:t xml:space="preserve">often redistribute risk and vulnerability within the Anthropocene system rather than reducing it in any absolute sense.  </w:t>
      </w:r>
      <w:r w:rsidR="00F11FED">
        <w:t xml:space="preserve">Research has </w:t>
      </w:r>
      <w:r w:rsidR="00743FD5">
        <w:t xml:space="preserve">shown </w:t>
      </w:r>
      <w:r>
        <w:t xml:space="preserve">a </w:t>
      </w:r>
      <w:r w:rsidR="00743FD5">
        <w:t xml:space="preserve">great variety </w:t>
      </w:r>
      <w:r>
        <w:t xml:space="preserve">of circumstances in which adaptations that mitigate immediate </w:t>
      </w:r>
      <w:r w:rsidR="00743FD5">
        <w:t xml:space="preserve">and </w:t>
      </w:r>
      <w:r>
        <w:t>local vulnerability do so by exporting it to other people, places and times</w:t>
      </w:r>
      <w:r w:rsidR="00244FE9">
        <w:t xml:space="preserve"> </w:t>
      </w:r>
      <w:r>
        <w:fldChar w:fldCharType="begin"/>
      </w:r>
      <w:r w:rsidR="00B97DE4">
        <w:instrText xml:space="preserve"> ADDIN ZOTERO_ITEM CSL_CITATION {"citationID":"3F9096Ku","properties":{"formattedCitation":"(Adger 2016)","plainCitation":"(Adger 2016)","noteIndex":0},"citationItems":[{"id":15286,"uris":["http://zotero.org/groups/2225246/items/7HR9XJDK"],"uri":["http://zotero.org/groups/2225246/items/7HR9XJDK"],"itemData":{"id":15286,"type":"article-journal","container-title":"Global Environmental Change","DOI":"10.1016/j.gloenvcha.2016.03.009","ISSN":"0959-3780","journalAbbreviation":"Global Environmental Change","page":"A1-A3","source":"ScienceDirect","title":"Place, well-being, and fairness shape priorities for adaptation to climate change","volume":"38","author":[{"family":"Adger","given":"W. Neil"}],"issued":{"date-parts":[["2016",5,1]]}}}],"schema":"https://github.com/citation-style-language/schema/raw/master/csl-citation.json"} </w:instrText>
      </w:r>
      <w:r>
        <w:fldChar w:fldCharType="separate"/>
      </w:r>
      <w:r w:rsidRPr="00355E84">
        <w:rPr>
          <w:rFonts w:ascii="Calibri" w:hAnsi="Calibri" w:cs="Calibri"/>
        </w:rPr>
        <w:t>(Adger 2016)</w:t>
      </w:r>
      <w:r>
        <w:fldChar w:fldCharType="end"/>
      </w:r>
      <w:r>
        <w:t>.  The theory behind such apparent conservation of fragility is well established for linear control systems, but still lack</w:t>
      </w:r>
      <w:r w:rsidR="00FC338E">
        <w:t xml:space="preserve">ing </w:t>
      </w:r>
      <w:r>
        <w:t xml:space="preserve">for the non-linear systems that characterize the Anthropocene </w:t>
      </w:r>
      <w:r w:rsidRPr="00A45588">
        <w:fldChar w:fldCharType="begin"/>
      </w:r>
      <w:r w:rsidR="00B97DE4">
        <w:instrText xml:space="preserve"> ADDIN ZOTERO_ITEM CSL_CITATION {"citationID":"6iHg1AyI","properties":{"formattedCitation":"(J. Anderies et al. 2013)","plainCitation":"(J. Anderies et al. 2013)","noteIndex":0},"citationItems":[{"id":13543,"uris":["http://zotero.org/groups/2225246/items/ZT87YM5R"],"uri":["http://zotero.org/groups/2225246/items/ZT87YM5R"],"itemData":{"id":13543,"type":"article-journal","container-title":"Ecology and Society","DOI":"10.5751/ES-05178-180208","ISSN":"1708-3087","issue":"2","language":"en","source":"www.ecologyandsociety.org","title":"Aligning Key Concepts for Global Change Policy: Robustness, Resilience, and Sustainability","title-short":"Aligning Key Concepts for Global Change Policy","URL":"https://www.ecologyandsociety.org/vol18/iss2/art8/","volume":"18","author":[{"family":"Anderies","given":"John"},{"family":"Folke","given":"Carl"},{"family":"Walker","given":"Brian"},{"family":"Ostrom","given":"Elinor"}],"accessed":{"date-parts":[["2019",2,10]]},"issued":{"date-parts":[["2013"]]}}}],"schema":"https://github.com/citation-style-language/schema/raw/master/csl-citation.json"} </w:instrText>
      </w:r>
      <w:r w:rsidRPr="00A45588">
        <w:fldChar w:fldCharType="separate"/>
      </w:r>
      <w:r w:rsidR="008874CE" w:rsidRPr="00597226">
        <w:t>(J. Anderies et al. 2013)</w:t>
      </w:r>
      <w:r w:rsidRPr="00A45588">
        <w:fldChar w:fldCharType="end"/>
      </w:r>
      <w:r w:rsidR="00A45588" w:rsidRPr="00A45588">
        <w:t xml:space="preserve"> </w:t>
      </w:r>
      <w:r w:rsidRPr="00A45588">
        <w:fldChar w:fldCharType="begin"/>
      </w:r>
      <w:r w:rsidR="00B97DE4">
        <w:instrText xml:space="preserve"> ADDIN ZOTERO_ITEM CSL_CITATION {"citationID":"0vhtmERa","properties":{"formattedCitation":"(Homayounfar et al. 2018)","plainCitation":"(Homayounfar et al. 2018)","noteIndex":0},"citationItems":[{"id":"IjNXmkYA/eKyx7CQ5","uris":["http://zotero.org/groups/2225246/items/RQ8L4AKT"],"uri":["http://zotero.org/groups/2225246/items/RQ8L4AKT"],"itemData":{"id":15789,"type":"article-journal","title":"Linking resilience and robustness and uncovering their trade-offs in coupled infrastructure systems","container-title":"Earth System Dynamics","page":"1159-1168","volume":"9","issue":"4","source":"www.earth-syst-dynam.net","abstract":"&lt;p&gt;&lt;strong&gt;Abstract.&lt;/strong&gt; Robustness and resilience are concepts in systems thinking that have grown in importance and popularity. For many complex social-ecological systems, however, robustness and resilience are difficult to quantify and the connections and trade-offs between them difficult to study. Most studies have either focused on qualitative approaches to discuss their connections or considered only one of them under particular classes of disturbances. In this study, we present an analytical framework to address the linkage between robustness and resilience more systematically. Our analysis is based on a stylized dynamical model that operationalizes a widely used conceptual framework for social-ecological systems. The model enables us to rigorously delineate the boundaries of conditions under which the coupled system can be sustained in a long run, define robustness and resilience related to these boundaries, and consequently investigate their connections. The results reveal the trade-offs between robustness and resilience. They also show how the nature of such trade-offs varies with the choice of certain policies (e.g., taxation and investment in public infrastructure), internal stresses, and uncertainty in social-ecological settings.&lt;/p&gt;","URL":"https://www.earth-syst-dynam.net/9/1159/2018/","DOI":"https://doi.org/10.5194/esd-9-1159-2018","ISSN":"2190-4979","language":"English","author":[{"family":"Homayounfar","given":"Mehran"},{"family":"Muneepeerakul","given":"Rachata"},{"family":"Anderies","given":"John M."},{"family":"Muneepeerakul","given":"Chitsomanus P."}],"issued":{"date-parts":[["2018",10,5]]},"accessed":{"date-parts":[["2019",7,10]]}}}],"schema":"https://github.com/citation-style-language/schema/raw/master/csl-citation.json"} </w:instrText>
      </w:r>
      <w:r w:rsidRPr="00A45588">
        <w:fldChar w:fldCharType="separate"/>
      </w:r>
      <w:r w:rsidRPr="00597226">
        <w:t>(Homayounfar et al. 2018)</w:t>
      </w:r>
      <w:r w:rsidRPr="00A45588">
        <w:fldChar w:fldCharType="end"/>
      </w:r>
      <w:r w:rsidRPr="00A45588">
        <w:t>.</w:t>
      </w:r>
      <w:r>
        <w:t xml:space="preserve">   </w:t>
      </w:r>
      <w:r w:rsidR="00A936FE">
        <w:t>A</w:t>
      </w:r>
      <w:r>
        <w:t xml:space="preserve"> growing number of case studies</w:t>
      </w:r>
      <w:r w:rsidR="00A936FE">
        <w:t>, however,</w:t>
      </w:r>
      <w:r>
        <w:t xml:space="preserve"> convincingly demonstrate how interventions to control short term variability and associated risks in nature-society systems can initiate adaptation pathways that systematically reduce adaptive capacity over longer and larger </w:t>
      </w:r>
      <w:r w:rsidR="0053747A">
        <w:t xml:space="preserve">levels </w:t>
      </w:r>
      <w:r>
        <w:t xml:space="preserve">(e.g. </w:t>
      </w:r>
      <w:r>
        <w:fldChar w:fldCharType="begin"/>
      </w:r>
      <w:r w:rsidR="00B97DE4">
        <w:instrText xml:space="preserve"> ADDIN ZOTERO_ITEM CSL_CITATION {"citationID":"NrP2ZVMA","properties":{"formattedCitation":"(Carpenter et al. 2015)","plainCitation":"(Carpenter et al. 2015)","noteIndex":0},"citationItems":[{"id":15479,"uris":["http://zotero.org/groups/2225246/items/6HM3P8VW"],"uri":["http://zotero.org/groups/2225246/items/6HM3P8VW"],"itemData":{"id":15479,"type":"article-journal","abstract":"Variable flows of food, water, or other ecosystem services complicate planning. Management strategies that decrease variability and increase predictability may therefore be preferred. However, actions to decrease variance over short timescales (2–4 y), when applied continuously, may lead to long-term ecosystem changes with adverse consequences. We investigated the effects of managing short-term variance in three well-understood models of ecosystem services: lake eutrophication, harvest of a wild population, and yield of domestic herbivores on a rangeland. In all cases, actions to decrease variance can increase the risk of crossing critical ecosystem thresholds, resulting in less desirable ecosystem states. Managing to decrease short-term variance creates ecosystem fragility by changing the boundaries of safe operating spaces, suppressing information needed for adaptive management, cancelling signals of declining resilience, and removing pressures that may build tolerance of stress. Thus, the management of variance interacts strongly and inseparably with the management of resilience. By allowing for variation, learning, and flexibility while observing change, managers can detect opportunities and problems as they develop while sustaining the capacity to deal with them.","container-title":"Proceedings of the National Academy of Sciences","DOI":"10.1073/pnas.1511804112","ISSN":"0027-8424, 1091-6490","issue":"46","journalAbbreviation":"PNAS","language":"en","note":"PMID: 26438857","page":"14384-14389","source":"www.pnas.org","title":"Allowing variance may enlarge the safe operating space for exploited ecosystems","volume":"112","author":[{"family":"Carpenter","given":"Stephen R."},{"family":"Brock","given":"William A."},{"family":"Folke","given":"Carl"},{"family":"Nes","given":"Egbert H.","dropping-particle":"van"},{"family":"Scheffer","given":"Marten"}],"issued":{"date-parts":[["2015",11,17]]}}}],"schema":"https://github.com/citation-style-language/schema/raw/master/csl-citation.json"} </w:instrText>
      </w:r>
      <w:r>
        <w:fldChar w:fldCharType="separate"/>
      </w:r>
      <w:r w:rsidRPr="00096493">
        <w:rPr>
          <w:rFonts w:ascii="Calibri" w:hAnsi="Calibri" w:cs="Calibri"/>
        </w:rPr>
        <w:t>(Carpenter et al. 2015)</w:t>
      </w:r>
      <w:r>
        <w:fldChar w:fldCharType="end"/>
      </w:r>
      <w:r>
        <w:t xml:space="preserve">).  </w:t>
      </w:r>
      <w:r w:rsidR="0031435B">
        <w:t>S</w:t>
      </w:r>
      <w:r>
        <w:t xml:space="preserve">ustainability </w:t>
      </w:r>
      <w:r w:rsidR="0031435B">
        <w:t xml:space="preserve">science should </w:t>
      </w:r>
      <w:r>
        <w:t xml:space="preserve">continue to broaden its perspective beyond short term risk reduction to develop a capacity for guiding the risk (re)distribution and trade-offs that adaptation pathways seem inevitably </w:t>
      </w:r>
      <w:r w:rsidR="00FC338E">
        <w:t xml:space="preserve">to </w:t>
      </w:r>
      <w:r>
        <w:t xml:space="preserve">entail.  </w:t>
      </w:r>
    </w:p>
    <w:p w14:paraId="515033BE" w14:textId="77777777" w:rsidR="00D025AD" w:rsidRDefault="00D025AD" w:rsidP="00E00589"/>
    <w:p w14:paraId="1C6B5DED" w14:textId="7BB909BD" w:rsidR="00E00589" w:rsidRDefault="000F6F2F" w:rsidP="00B401A8">
      <w:pPr>
        <w:pStyle w:val="Heading2"/>
      </w:pPr>
      <w:bookmarkStart w:id="611" w:name="_Toc21323033"/>
      <w:bookmarkStart w:id="612" w:name="_Toc27640694"/>
      <w:bookmarkStart w:id="613" w:name="_Toc30964823"/>
      <w:r>
        <w:t xml:space="preserve">Enhancing </w:t>
      </w:r>
      <w:commentRangeStart w:id="614"/>
      <w:r w:rsidR="00AD6BB4">
        <w:t>A</w:t>
      </w:r>
      <w:r w:rsidR="00E00589">
        <w:t xml:space="preserve">daptive </w:t>
      </w:r>
      <w:r w:rsidR="00AD6BB4">
        <w:t>C</w:t>
      </w:r>
      <w:r w:rsidR="00E00589">
        <w:t>apacity</w:t>
      </w:r>
      <w:commentRangeEnd w:id="614"/>
      <w:r w:rsidR="00C847C9">
        <w:rPr>
          <w:rStyle w:val="CommentReference"/>
          <w:rFonts w:asciiTheme="minorHAnsi" w:eastAsiaTheme="minorHAnsi" w:hAnsiTheme="minorHAnsi" w:cstheme="minorBidi"/>
          <w:b w:val="0"/>
        </w:rPr>
        <w:commentReference w:id="614"/>
      </w:r>
      <w:r w:rsidR="00E00589">
        <w:t xml:space="preserve"> </w:t>
      </w:r>
      <w:bookmarkEnd w:id="611"/>
      <w:bookmarkEnd w:id="612"/>
      <w:r>
        <w:t>for Sustainable Development</w:t>
      </w:r>
      <w:bookmarkEnd w:id="613"/>
    </w:p>
    <w:p w14:paraId="36741BAD" w14:textId="32EDE4B6" w:rsidR="00E22E8B" w:rsidRDefault="00E00589" w:rsidP="00E00589">
      <w:r>
        <w:t>What determines adaptive capacity for the pursuit of sustainability?  Research has demonstrated potentially important and interrelated roles for virtually all of the elements and relationships that character</w:t>
      </w:r>
      <w:r w:rsidR="00CE7541">
        <w:t>i</w:t>
      </w:r>
      <w:r w:rsidR="00D15A2F">
        <w:t>ze</w:t>
      </w:r>
      <w:r w:rsidR="00CE7541">
        <w:t xml:space="preserve"> </w:t>
      </w:r>
      <w:r>
        <w:t>the Anthropocene as a c</w:t>
      </w:r>
      <w:r w:rsidRPr="00A2407D">
        <w:t>omplex adaptive system</w:t>
      </w:r>
      <w:r w:rsidR="00CE7541">
        <w:t xml:space="preserve"> (see </w:t>
      </w:r>
      <w:r w:rsidR="00696AC0">
        <w:t>Section 2</w:t>
      </w:r>
      <w:r w:rsidR="00CE7541">
        <w:t xml:space="preserve"> and Figure 1)</w:t>
      </w:r>
      <w:r>
        <w:t xml:space="preserve">. </w:t>
      </w:r>
      <w:r w:rsidRPr="00CF4058">
        <w:t>Five</w:t>
      </w:r>
      <w:r w:rsidR="00E22E8B">
        <w:t xml:space="preserve"> components </w:t>
      </w:r>
      <w:r>
        <w:t xml:space="preserve">stand out: resources, heterogeneity, connectivity, systems dynamics, and actors.  The summary account </w:t>
      </w:r>
      <w:r w:rsidR="00E22E8B">
        <w:t xml:space="preserve">of their roles </w:t>
      </w:r>
      <w:r>
        <w:t>we present here draws heavily on the following reviews, to which we refer the reader interested in the detailed evi</w:t>
      </w:r>
      <w:r w:rsidRPr="008B7A60">
        <w:t xml:space="preserve">dence: </w:t>
      </w:r>
      <w:r w:rsidRPr="008B7A60">
        <w:fldChar w:fldCharType="begin"/>
      </w:r>
      <w:r w:rsidR="00B97DE4">
        <w:instrText xml:space="preserve"> ADDIN ZOTERO_ITEM CSL_CITATION {"citationID":"29Amkk8P","properties":{"formattedCitation":"(Brown and Westaway 2011)","plainCitation":"(Brown and Westaway 2011)","noteIndex":0},"citationItems":[{"id":12034,"uris":["http://zotero.org/groups/2225246/items/JK3XQYIW"],"uri":["http://zotero.org/groups/2225246/items/JK3XQYIW"],"itemData":{"id":12034,"type":"article-journal","abstract":"Human agency is considered a key factor in determining how individuals and society respond to environmental change. This article synthesizes knowledge on agency, capacity, and resilience across human development, well-being, and disasters literature to provide insights to support more integrated and human-centered approaches to understanding environmental change. It draws out the key areas of agreement across these diverse fields and identifies the main points of contestation and uncertainty. This highlights the need to consider subjective and relational factors in addition to objective measures of capacity and to view these as reflexive and dynamic, as well as differentiated socially and temporally. These findings can help distinguish between coping, adaptation, and transformation as responses to environmental and other stressors.","container-title":"Annual Review of Environment and Resources","DOI":"10.1146/annurev-environ-052610-092905","issue":"1","page":"321-342","source":"Annual Reviews","title":"Agency, Capacity, and Resilience to Environmental Change: Lessons from Human Development, Well-Being, and Disasters","title-short":"Agency, Capacity, and Resilience to Environmental Change","volume":"36","author":[{"family":"Brown","given":"Katrina"},{"family":"Westaway","given":"Elizabeth"}],"issued":{"date-parts":[["2011"]]}}}],"schema":"https://github.com/citation-style-language/schema/raw/master/csl-citation.json"} </w:instrText>
      </w:r>
      <w:r w:rsidRPr="008B7A60">
        <w:fldChar w:fldCharType="separate"/>
      </w:r>
      <w:r w:rsidRPr="00597226">
        <w:t>(Brown and Westaway 2011)</w:t>
      </w:r>
      <w:r w:rsidRPr="008B7A60">
        <w:fldChar w:fldCharType="end"/>
      </w:r>
      <w:r w:rsidRPr="008B7A60">
        <w:t xml:space="preserve"> </w:t>
      </w:r>
      <w:r w:rsidRPr="008B7A60">
        <w:fldChar w:fldCharType="begin"/>
      </w:r>
      <w:r w:rsidR="00B97DE4">
        <w:instrText xml:space="preserve"> ADDIN ZOTERO_ITEM CSL_CITATION {"citationID":"1TgPYl4g","properties":{"formattedCitation":"(Biggs et al. 2012)","plainCitation":"(Biggs et al. 2012)","noteIndex":0},"citationItems":[{"id":12049,"uris":["http://zotero.org/groups/2225246/items/3ZSAA4MY"],"uri":["http://zotero.org/groups/2225246/items/3ZSAA4MY"],"itemData":{"id":12049,"type":"article-journal","abstract":"Enhancing the resilience of ecosystem services (ES) that underpin human well-being is critical for meeting current and future societal needs, and requires specific governance and management policies. Using the literature, we identify seven generic policy-relevant principles for enhancing the resilience of desired ES in the face of disturbance and ongoing change in social-ecological systems (SES). These principles are (P1) maintain diversity and redundancy, (P2) manage connectivity, (P3) manage slow variables and feedbacks, (P4) foster an understanding of SES as complex adaptive systems (CAS), (P5) encourage learning and experimentation, (P6) broaden participation, and (P7) promote polycentric governance systems. We briefly define each principle, review how and when it enhances the resilience of ES, and conclude with major research gaps. In practice, the principles often co-occur and are highly interdependent. Key future needs are to better understand these interdependencies and to operationalize and apply the principles in different policy and management contexts.","container-title":"Annual Review of Environment and Resources","DOI":"10.1146/annurev-environ-051211-123836","issue":"1","page":"421-448","source":"Annual Reviews","title":"Toward Principles for Enhancing the Resilience of Ecosystem Services","volume":"37","author":[{"family":"Biggs","given":"Reinette"},{"family":"Schlüter","given":"Maja"},{"family":"Biggs","given":"Duan"},{"family":"Bohensky","given":"Erin L."},{"family":"BurnSilver","given":"Shauna"},{"family":"Cundill","given":"Georgina"},{"family":"Dakos","given":"Vasilis"},{"family":"Daw","given":"Tim M."},{"family":"Evans","given":"Louisa S."},{"family":"Kotschy","given":"Karen"},{"family":"Leitch","given":"Anne M."},{"family":"Meek","given":"Chanda"},{"family":"Quinlan","given":"Allyson"},{"family":"Raudsepp-Hearne","given":"Ciara"},{"family":"Robards","given":"Martin D."},{"family":"Schoon","given":"Michael L."},{"family":"Schultz","given":"Lisen"},{"family":"West","given":"Paul C."}],"issued":{"date-parts":[["2012"]]}}}],"schema":"https://github.com/citation-style-language/schema/raw/master/csl-citation.json"} </w:instrText>
      </w:r>
      <w:r w:rsidRPr="008B7A60">
        <w:fldChar w:fldCharType="separate"/>
      </w:r>
      <w:r w:rsidRPr="00597226">
        <w:t>(Biggs et al. 2012)</w:t>
      </w:r>
      <w:r w:rsidRPr="008B7A60">
        <w:fldChar w:fldCharType="end"/>
      </w:r>
      <w:r w:rsidRPr="008B7A60">
        <w:t xml:space="preserve"> </w:t>
      </w:r>
      <w:r w:rsidRPr="008B7A60">
        <w:fldChar w:fldCharType="begin"/>
      </w:r>
      <w:r w:rsidR="00B97DE4">
        <w:instrText xml:space="preserve"> ADDIN ZOTERO_ITEM CSL_CITATION {"citationID":"JpAbeKTK","properties":{"formattedCitation":"(Levin et al. 2013)","plainCitation":"(Levin et al. 2013)","noteIndex":0},"citationItems":[{"id":13552,"uris":["http://zotero.org/groups/2225246/items/P5RZVIWA"],"uri":["http://zotero.org/groups/2225246/items/P5RZVIWA"],"itemData":{"id":13552,"type":"article-journal","abstract":"Abstract\nSystems linking people and nature, known as social-ecological systems, are increasingly understood as complex adaptive systems. Essential features of these complex adaptive systems - such as nonlinear feedbacks, strategic interactions, individual and spatial heterogeneity, and varying time scales - pose substantial challenges for modeling. However, ignoring these characteristics can distort our picture of how these systems work, causing policies to be less effective or even counterproductive. In this paper we present recent developments in modeling social-ecological systems, illustrate some of these challenges with examples related to coral reefs and grasslands, and identify the implications for economic and policy analysis. [PUBLICATION ABSTRACT]","container-title":"Environment and Development Economics; Cambridge","DOI":"http://dx.doi.org.ezp-prod1.hul.harvard.edu/10.1017/S1355770X12000460","ISSN":"1355770X","issue":"2","language":"English","page":"111-132","source":"ProQuest","title":"Social-ecological systems as complex adaptive systems: modeling and policy implications","title-short":"Social-ecological systems as complex adaptive systems","volume":"18","author":[{"family":"Levin","given":"Simon"},{"family":"Xepapadeas","given":"Tasos"},{"family":"Crépin","given":"Anne-Sophie"},{"family":"Norberg","given":"Jon"},{"family":"Zeeuw","given":"Aart","non-dropping-particle":"de"},{"family":"Folke","given":"Carl"},{"family":"Hughes","given":"Terry"},{"family":"Arrow","given":"Kenneth"}],"issued":{"date-parts":[["2013",4]]}}}],"schema":"https://github.com/citation-style-language/schema/raw/master/csl-citation.json"} </w:instrText>
      </w:r>
      <w:r w:rsidRPr="008B7A60">
        <w:fldChar w:fldCharType="separate"/>
      </w:r>
      <w:r w:rsidRPr="00597226">
        <w:t>(Levin et al. 2013)</w:t>
      </w:r>
      <w:r w:rsidRPr="008B7A60">
        <w:fldChar w:fldCharType="end"/>
      </w:r>
      <w:r w:rsidRPr="008B7A60">
        <w:t xml:space="preserve"> </w:t>
      </w:r>
      <w:r w:rsidRPr="008B7A60">
        <w:fldChar w:fldCharType="begin"/>
      </w:r>
      <w:r w:rsidR="00B97DE4">
        <w:instrText xml:space="preserve"> ADDIN ZOTERO_ITEM CSL_CITATION {"citationID":"2GClqFY5","properties":{"formattedCitation":"(de Bruijn et al. 2017)","plainCitation":"(de Bruijn et al. 2017)","noteIndex":0},"citationItems":[{"id":15254,"uris":["http://zotero.org/groups/2225246/items/7LY94D5M"],"uri":["http://zotero.org/groups/2225246/items/7LY94D5M"],"itemData":{"id":15254,"type":"article-journal","abstract":"The concept of resilience is used by many in different ways: as a scientific concept, as a guiding principle, as inspirational ‘buzzword’, or as a means to become more sustainable. Next to the academic debate on meaning and notions of resilience, the concept has been widely adopted and interpreted in policy contexts, particularly related to climate change and extreme weather events. In addition to having a positive connotation, resilience may cover aspects that are missed in common disaster risk management approaches. Although the precise definition of resilience may remain subject of discussion, the views on what is important to consider in the management of extreme weather events do not differ significantly. Therefore, this paper identifies the key implications of resilience thinking for the management of extreme weather events and translates these into five practical principles for policy making.","container-title":"Environmental Science &amp; Policy","DOI":"10.1016/j.envsci.2017.02.001","ISSN":"1462-9011","journalAbbreviation":"Environmental Science &amp; Policy","page":"21-30","source":"ScienceDirect","title":"Resilience in practice: Five principles to enable societies to cope with extreme weather events","title-short":"Resilience in practice","volume":"70","author":[{"family":"Bruijn","given":"Karin","non-dropping-particle":"de"},{"family":"Buurman","given":"Joost"},{"family":"Mens","given":"Marjolein"},{"family":"Dahm","given":"Ruben"},{"family":"Klijn","given":"Frans"}],"issued":{"date-parts":[["2017",4,1]]}}}],"schema":"https://github.com/citation-style-language/schema/raw/master/csl-citation.json"} </w:instrText>
      </w:r>
      <w:r w:rsidRPr="008B7A60">
        <w:fldChar w:fldCharType="separate"/>
      </w:r>
      <w:r w:rsidRPr="00597226">
        <w:t>(de Bruijn et al. 2017)</w:t>
      </w:r>
      <w:r w:rsidRPr="008B7A60">
        <w:fldChar w:fldCharType="end"/>
      </w:r>
      <w:r w:rsidRPr="008B7A60">
        <w:t xml:space="preserve">.   </w:t>
      </w:r>
    </w:p>
    <w:p w14:paraId="4AB25DD8" w14:textId="77777777" w:rsidR="00E00589" w:rsidRDefault="00E00589" w:rsidP="00E00589"/>
    <w:p w14:paraId="16A8C12D" w14:textId="1067A5EB" w:rsidR="009626E9" w:rsidRDefault="00E00589" w:rsidP="00390833">
      <w:bookmarkStart w:id="615" w:name="_Toc21323034"/>
      <w:bookmarkStart w:id="616" w:name="_Toc27640695"/>
      <w:r w:rsidRPr="00597226">
        <w:rPr>
          <w:b/>
        </w:rPr>
        <w:t>Resources:</w:t>
      </w:r>
      <w:bookmarkEnd w:id="615"/>
      <w:bookmarkEnd w:id="616"/>
      <w:r w:rsidRPr="00597226">
        <w:rPr>
          <w:b/>
        </w:rPr>
        <w:t xml:space="preserve"> </w:t>
      </w:r>
      <w:r w:rsidR="008B7A60">
        <w:rPr>
          <w:b/>
        </w:rPr>
        <w:t xml:space="preserve"> </w:t>
      </w:r>
      <w:r>
        <w:t xml:space="preserve">Adaptation involves changing how resources are used in the face of disturbance so that they continue to yield a flow of goods and services commensurate with the pursuit of sustainability.  </w:t>
      </w:r>
      <w:r w:rsidR="002479F7">
        <w:t xml:space="preserve">Perhaps obviously but nonetheless importantly, </w:t>
      </w:r>
      <w:r w:rsidR="00C800B1">
        <w:t xml:space="preserve">the capacity for such adaptations is greater </w:t>
      </w:r>
      <w:r>
        <w:t xml:space="preserve">when resources </w:t>
      </w:r>
      <w:r w:rsidR="00FD3C86">
        <w:t xml:space="preserve">– natural and anthropogenic </w:t>
      </w:r>
      <w:r w:rsidR="009D2C95">
        <w:t>–</w:t>
      </w:r>
      <w:r w:rsidR="00FD3C86">
        <w:t xml:space="preserve"> </w:t>
      </w:r>
      <w:r>
        <w:t xml:space="preserve">are more plentiful.  </w:t>
      </w:r>
      <w:r w:rsidR="00FD3C86">
        <w:t>I</w:t>
      </w:r>
      <w:r>
        <w:t xml:space="preserve">ndeed, some scholars have argued that the same </w:t>
      </w:r>
      <w:r w:rsidR="00147B73">
        <w:t>me</w:t>
      </w:r>
      <w:r w:rsidR="00FB64FE">
        <w:t>t</w:t>
      </w:r>
      <w:r w:rsidR="00147B73">
        <w:t xml:space="preserve">ric of </w:t>
      </w:r>
      <w:r>
        <w:t xml:space="preserve">capital assets that </w:t>
      </w:r>
      <w:r w:rsidR="00147B73">
        <w:t xml:space="preserve">are being </w:t>
      </w:r>
      <w:r>
        <w:t xml:space="preserve">used in responding to the question “What must be sustained for sustainable development?” can also be used to respond to the question “Who has how much adaptive capacity for sustainable development?” </w:t>
      </w:r>
      <w:r>
        <w:fldChar w:fldCharType="begin"/>
      </w:r>
      <w:r w:rsidR="00B97DE4">
        <w:instrText xml:space="preserve"> ADDIN ZOTERO_ITEM CSL_CITATION {"citationID":"ptdlxOve","properties":{"formattedCitation":"(Irwin, Gopalakrishnan, and Randall 2016)","plainCitation":"(Irwin, Gopalakrishnan, and Randall 2016)","noteIndex":0},"citationItems":[{"id":13793,"uris":["http://zotero.org/groups/2225246/items/GHT8MNW9"],"uri":["http://zotero.org/groups/2225246/items/GHT8MNW9"],"itemData":{"id":13793,"type":"article-journal","abstract":"Growing concerns over climate change and the potential for large damages due to nonlinear processes underscore the need for a meaningful sustainability assessment of an economy. Economists have developed rigorous approaches to conceptualizing sustainability based on the paradigm of weak sustainability, which relies on extensive substitution among reproducible capital, renewable resources, and exhaustible natural resources. In contrast, strong sustainability emphasizes physical limits to this substitution and the importance of maintaining the resilience of normally functioning biophysical processes. Recent progress in resource and environmental economics has demonstrated the feasibility of incorporating strong sustainability features, including tipping points, uncertainties, and resilience, to assess efficiency and optimal policies. Given that weak sustainability and intertemporal efficiency share a welfare theoretic foundation, we ask: To what extent can these approaches be applied to evaluate sustainability? We highlight recent work on assessing sustainability in imperfect economies and dynamic models of intertemporal welfare that embed strong sustainability features.","container-title":"Annual Review of Resource Economics","DOI":"10.1146/annurev-resource-100815-095351","ISSN":"1941-1340","issue":"1","journalAbbreviation":"Annu. Rev. Resour. Econ.","page":"77-98","source":"www-annualreviews-org.ezp-prod1.hul.harvard.edu (Atypon)","title":"Welfare, Wealth, and Sustainability","volume":"8","author":[{"family":"Irwin","given":"Elena G."},{"family":"Gopalakrishnan","given":"Sathya"},{"family":"Randall","given":"Alan"}],"issued":{"date-parts":[["2016",10,5]]}}}],"schema":"https://github.com/citation-style-language/schema/raw/master/csl-citation.json"} </w:instrText>
      </w:r>
      <w:r>
        <w:fldChar w:fldCharType="separate"/>
      </w:r>
      <w:r w:rsidRPr="00E121FD">
        <w:rPr>
          <w:rFonts w:ascii="Calibri" w:hAnsi="Calibri" w:cs="Calibri"/>
        </w:rPr>
        <w:t>(Irwin, Gopalakrishnan, and Randall 2016)</w:t>
      </w:r>
      <w:r>
        <w:fldChar w:fldCharType="end"/>
      </w:r>
      <w:r w:rsidR="00480937">
        <w:t>.</w:t>
      </w:r>
      <w:r>
        <w:t xml:space="preserve">  </w:t>
      </w:r>
      <w:r w:rsidR="00390833">
        <w:t xml:space="preserve"> </w:t>
      </w:r>
      <w:r w:rsidR="00D261C0">
        <w:t>Other things being equal, r</w:t>
      </w:r>
      <w:r w:rsidR="00E01CF8">
        <w:t>icher is almost certainly safer</w:t>
      </w:r>
      <w:r w:rsidR="00D261C0">
        <w:t xml:space="preserve"> </w:t>
      </w:r>
      <w:r w:rsidR="00D261C0">
        <w:fldChar w:fldCharType="begin"/>
      </w:r>
      <w:r w:rsidR="00B97DE4">
        <w:instrText xml:space="preserve"> ADDIN ZOTERO_ITEM CSL_CITATION {"citationID":"arfksthcc8","properties":{"formattedCitation":"(Wildavsky 1980)","plainCitation":"(Wildavsky 1980)","noteIndex":0},"citationItems":[{"id":16032,"uris":["http://zotero.org/groups/2225246/items/L94USGL6"],"uri":["http://zotero.org/groups/2225246/items/L94USGL6"],"itemData":{"id":16032,"type":"article-magazine","container-title":"The Public Interest; New York","ISSN":"0033-3557","language":"English","page":"23–39","source":"ProQuest","title":"Richer is Safer","volume":"60","author":[{"family":"Wildavsky","given":"Aaron"}],"issued":{"date-parts":[["1980"]],"season":"Summer"}}}],"schema":"https://github.com/citation-style-language/schema/raw/master/csl-citation.json"} </w:instrText>
      </w:r>
      <w:r w:rsidR="00D261C0">
        <w:fldChar w:fldCharType="separate"/>
      </w:r>
      <w:r w:rsidR="0027518B" w:rsidRPr="0027518B">
        <w:t>(Wildavsky 1980)</w:t>
      </w:r>
      <w:r w:rsidR="00D261C0">
        <w:fldChar w:fldCharType="end"/>
      </w:r>
      <w:r w:rsidR="00E01CF8">
        <w:t>.  But q</w:t>
      </w:r>
      <w:r w:rsidR="00147B73">
        <w:t>uestions of trade-offs remain</w:t>
      </w:r>
      <w:r w:rsidR="00B95C6A">
        <w:t>, and have not been adequately illuminated by research</w:t>
      </w:r>
      <w:r w:rsidR="00147B73">
        <w:t xml:space="preserve">: </w:t>
      </w:r>
      <w:r w:rsidR="009626E9">
        <w:t xml:space="preserve">How much wealth should be committed to immediate well-being, </w:t>
      </w:r>
      <w:r w:rsidR="00B95C6A">
        <w:t xml:space="preserve">and how much to building adaptive capacity?  </w:t>
      </w:r>
    </w:p>
    <w:p w14:paraId="4AA8724B" w14:textId="77777777" w:rsidR="00E00589" w:rsidRDefault="00E00589" w:rsidP="00E00589">
      <w:pPr>
        <w:rPr>
          <w:i/>
        </w:rPr>
      </w:pPr>
    </w:p>
    <w:p w14:paraId="2DFF2C4C" w14:textId="455A0660" w:rsidR="005165D0" w:rsidRDefault="00E00589" w:rsidP="003B74BE">
      <w:bookmarkStart w:id="617" w:name="_Toc21323035"/>
      <w:bookmarkStart w:id="618" w:name="_Toc27640696"/>
      <w:r w:rsidRPr="00597226">
        <w:rPr>
          <w:b/>
        </w:rPr>
        <w:t>Heterogeneity</w:t>
      </w:r>
      <w:bookmarkEnd w:id="617"/>
      <w:bookmarkEnd w:id="618"/>
      <w:r w:rsidR="001F6202">
        <w:rPr>
          <w:b/>
        </w:rPr>
        <w:t xml:space="preserve"> </w:t>
      </w:r>
      <w:r w:rsidR="001F6202">
        <w:t xml:space="preserve">is a defining characteristic of </w:t>
      </w:r>
      <w:r w:rsidR="003B74BE">
        <w:t xml:space="preserve">the Anthropocene System (see Section 2).   It </w:t>
      </w:r>
      <w:r>
        <w:t>make</w:t>
      </w:r>
      <w:r w:rsidR="003B74BE">
        <w:t>s</w:t>
      </w:r>
      <w:r>
        <w:t xml:space="preserve"> important contributions to adaptive capacity in at least two ways </w:t>
      </w:r>
      <w:r>
        <w:fldChar w:fldCharType="begin"/>
      </w:r>
      <w:r w:rsidR="00B97DE4">
        <w:instrText xml:space="preserve"> ADDIN ZOTERO_ITEM CSL_CITATION {"citationID":"HjB3g6Ik","properties":{"formattedCitation":"(Kotschy et al. 2015)","plainCitation":"(Kotschy et al. 2015)","noteIndex":0},"citationItems":[{"id":16031,"uris":["http://zotero.org/groups/2225246/items/WVLQK4EB"],"uri":["http://zotero.org/groups/2225246/items/WVLQK4EB"],"itemData":{"id":16031,"type":"chapter","container-title":"Principles for Building Resilience","event-place":"Cambridge","ISBN":"978-1-316-01424-0","note":"DOI: 10.1017/CBO9781316014240.004","page":"50-79","publisher":"Cambridge University Press","publisher-place":"Cambridge","source":"DOI.org (Crossref)","title":"Principle 1 –Maintain diversity and redundancy","URL":"https://www.cambridge.org/core/product/identifier/CBO9781316014240A024/type/book_part","editor":[{"family":"Biggs","given":"Reinette"},{"family":"Schluter","given":"Maja"},{"family":"Schoon","given":"Michael L."}],"author":[{"family":"Kotschy","given":"Karen"},{"family":"Biggs","given":"Reinette"},{"family":"Daw","given":"Tim"},{"family":"Folke","given":"Carl"},{"family":"West","given":"Paul C."}],"accessed":{"date-parts":[["2019",8,27]]},"issued":{"date-parts":[["2015"]]}}}],"schema":"https://github.com/citation-style-language/schema/raw/master/csl-citation.json"} </w:instrText>
      </w:r>
      <w:r>
        <w:fldChar w:fldCharType="separate"/>
      </w:r>
      <w:r w:rsidRPr="00114FBC">
        <w:t>(Kotschy et al. 2015)</w:t>
      </w:r>
      <w:r>
        <w:fldChar w:fldCharType="end"/>
      </w:r>
      <w:r>
        <w:t xml:space="preserve"> </w:t>
      </w:r>
      <w:r>
        <w:fldChar w:fldCharType="begin"/>
      </w:r>
      <w:r w:rsidR="00B97DE4">
        <w:instrText xml:space="preserve"> ADDIN ZOTERO_ITEM CSL_CITATION {"citationID":"vVXdLXBh","properties":{"formattedCitation":"(Tilman, Isbell, and Cowles 2014)","plainCitation":"(Tilman, Isbell, and Cowles 2014)","noteIndex":0},"citationItems":[{"id":16029,"uris":["http://zotero.org/groups/2225246/items/GQ4ZXHDA"],"uri":["http://zotero.org/groups/2225246/items/GQ4ZXHDA"],"itemData":{"id":16029,"type":"article-journal","abstract":"Species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Systematics","DOI":"10.1146/annurev-ecolsys-120213-091917","issue":"1","page":"471-493","source":"Annual Reviews","title":"Biodiversity and Ecosystem Functioning","volume":"45","author":[{"family":"Tilman","given":"David"},{"family":"Isbell","given":"Forest"},{"family":"Cowles","given":"Jane M."}],"issued":{"date-parts":[["2014"]]}}}],"schema":"https://github.com/citation-style-language/schema/raw/master/csl-citation.json"} </w:instrText>
      </w:r>
      <w:r>
        <w:fldChar w:fldCharType="separate"/>
      </w:r>
      <w:r w:rsidRPr="00114FBC">
        <w:t>(Tilman, Isbell, and Cowles 2014)</w:t>
      </w:r>
      <w:r>
        <w:fldChar w:fldCharType="end"/>
      </w:r>
      <w:r w:rsidR="005165D0">
        <w:t xml:space="preserve">: </w:t>
      </w:r>
    </w:p>
    <w:p w14:paraId="3EBCBFB3" w14:textId="78998022" w:rsidR="005165D0" w:rsidRPr="00BC0315" w:rsidRDefault="004D516A" w:rsidP="00597226">
      <w:pPr>
        <w:pStyle w:val="ListParagraph"/>
        <w:numPr>
          <w:ilvl w:val="0"/>
          <w:numId w:val="35"/>
        </w:numPr>
      </w:pPr>
      <w:r>
        <w:rPr>
          <w:rFonts w:ascii="Times New Roman" w:hAnsi="Times New Roman" w:cs="Times New Roman"/>
          <w:sz w:val="24"/>
          <w:szCs w:val="24"/>
        </w:rPr>
        <w:t>by</w:t>
      </w:r>
      <w:r w:rsidR="00E00589" w:rsidRPr="00597226">
        <w:rPr>
          <w:rFonts w:ascii="Times New Roman" w:hAnsi="Times New Roman" w:cs="Times New Roman"/>
          <w:sz w:val="24"/>
          <w:szCs w:val="24"/>
        </w:rPr>
        <w:t xml:space="preserve"> provid</w:t>
      </w:r>
      <w:r>
        <w:rPr>
          <w:rFonts w:ascii="Times New Roman" w:hAnsi="Times New Roman" w:cs="Times New Roman"/>
          <w:sz w:val="24"/>
          <w:szCs w:val="24"/>
        </w:rPr>
        <w:t>ing</w:t>
      </w:r>
      <w:r w:rsidR="00E00589" w:rsidRPr="00597226">
        <w:rPr>
          <w:rFonts w:ascii="Times New Roman" w:hAnsi="Times New Roman" w:cs="Times New Roman"/>
          <w:sz w:val="24"/>
          <w:szCs w:val="24"/>
        </w:rPr>
        <w:t xml:space="preserve"> the potential for </w:t>
      </w:r>
      <w:r w:rsidR="00B909AB" w:rsidRPr="00597226">
        <w:rPr>
          <w:rFonts w:ascii="Times New Roman" w:hAnsi="Times New Roman" w:cs="Times New Roman"/>
          <w:sz w:val="24"/>
          <w:szCs w:val="24"/>
        </w:rPr>
        <w:t xml:space="preserve">partially compensating </w:t>
      </w:r>
      <w:r w:rsidR="00E00589" w:rsidRPr="00597226">
        <w:rPr>
          <w:rFonts w:ascii="Times New Roman" w:hAnsi="Times New Roman" w:cs="Times New Roman"/>
          <w:sz w:val="24"/>
          <w:szCs w:val="24"/>
        </w:rPr>
        <w:t xml:space="preserve">losses in well-being resulting from disturbance to particular </w:t>
      </w:r>
      <w:r>
        <w:rPr>
          <w:rFonts w:ascii="Times New Roman" w:hAnsi="Times New Roman" w:cs="Times New Roman"/>
          <w:sz w:val="24"/>
          <w:szCs w:val="24"/>
        </w:rPr>
        <w:t xml:space="preserve">places or </w:t>
      </w:r>
      <w:r w:rsidR="00E00589" w:rsidRPr="00597226">
        <w:rPr>
          <w:rFonts w:ascii="Times New Roman" w:hAnsi="Times New Roman" w:cs="Times New Roman"/>
          <w:sz w:val="24"/>
          <w:szCs w:val="24"/>
        </w:rPr>
        <w:t>elements</w:t>
      </w:r>
      <w:r w:rsidR="000500F0" w:rsidRPr="00597226">
        <w:rPr>
          <w:rFonts w:ascii="Times New Roman" w:hAnsi="Times New Roman" w:cs="Times New Roman"/>
          <w:sz w:val="24"/>
          <w:szCs w:val="24"/>
        </w:rPr>
        <w:t>;</w:t>
      </w:r>
      <w:r w:rsidR="00E00589" w:rsidRPr="00597226">
        <w:rPr>
          <w:rFonts w:ascii="Times New Roman" w:hAnsi="Times New Roman" w:cs="Times New Roman"/>
          <w:sz w:val="24"/>
          <w:szCs w:val="24"/>
        </w:rPr>
        <w:t xml:space="preserve">   </w:t>
      </w:r>
    </w:p>
    <w:p w14:paraId="4D9E0A29" w14:textId="0298424A" w:rsidR="005165D0" w:rsidRPr="00BC0315" w:rsidRDefault="000818CB" w:rsidP="00597226">
      <w:pPr>
        <w:pStyle w:val="ListParagraph"/>
        <w:numPr>
          <w:ilvl w:val="0"/>
          <w:numId w:val="35"/>
        </w:numPr>
      </w:pPr>
      <w:r>
        <w:rPr>
          <w:rFonts w:ascii="Times New Roman" w:hAnsi="Times New Roman" w:cs="Times New Roman"/>
          <w:sz w:val="24"/>
          <w:szCs w:val="24"/>
        </w:rPr>
        <w:t xml:space="preserve">by </w:t>
      </w:r>
      <w:r w:rsidR="00E00589" w:rsidRPr="00597226">
        <w:rPr>
          <w:rFonts w:ascii="Times New Roman" w:hAnsi="Times New Roman" w:cs="Times New Roman"/>
          <w:sz w:val="24"/>
          <w:szCs w:val="24"/>
        </w:rPr>
        <w:t>provid</w:t>
      </w:r>
      <w:r>
        <w:rPr>
          <w:rFonts w:ascii="Times New Roman" w:hAnsi="Times New Roman" w:cs="Times New Roman"/>
          <w:sz w:val="24"/>
          <w:szCs w:val="24"/>
        </w:rPr>
        <w:t>ing</w:t>
      </w:r>
      <w:r w:rsidR="00E00589" w:rsidRPr="00597226">
        <w:rPr>
          <w:rFonts w:ascii="Times New Roman" w:hAnsi="Times New Roman" w:cs="Times New Roman"/>
          <w:sz w:val="24"/>
          <w:szCs w:val="24"/>
        </w:rPr>
        <w:t xml:space="preserve"> </w:t>
      </w:r>
      <w:r w:rsidR="000500F0" w:rsidRPr="00597226">
        <w:rPr>
          <w:rFonts w:ascii="Times New Roman" w:hAnsi="Times New Roman" w:cs="Times New Roman"/>
          <w:sz w:val="24"/>
          <w:szCs w:val="24"/>
        </w:rPr>
        <w:t xml:space="preserve">locally nurtured </w:t>
      </w:r>
      <w:r w:rsidR="00E00589" w:rsidRPr="00597226">
        <w:rPr>
          <w:rFonts w:ascii="Times New Roman" w:hAnsi="Times New Roman" w:cs="Times New Roman"/>
          <w:sz w:val="24"/>
          <w:szCs w:val="24"/>
        </w:rPr>
        <w:t xml:space="preserve">sources of novelty (biological variation, technological or policy innovation) that the </w:t>
      </w:r>
      <w:r w:rsidR="000500F0" w:rsidRPr="00597226">
        <w:rPr>
          <w:rFonts w:ascii="Times New Roman" w:hAnsi="Times New Roman" w:cs="Times New Roman"/>
          <w:sz w:val="24"/>
          <w:szCs w:val="24"/>
        </w:rPr>
        <w:t xml:space="preserve">larger </w:t>
      </w:r>
      <w:r w:rsidR="00E00589" w:rsidRPr="00597226">
        <w:rPr>
          <w:rFonts w:ascii="Times New Roman" w:hAnsi="Times New Roman" w:cs="Times New Roman"/>
          <w:sz w:val="24"/>
          <w:szCs w:val="24"/>
        </w:rPr>
        <w:t xml:space="preserve">system can draw on for dealing with post-disturbance realities in new ways.  </w:t>
      </w:r>
    </w:p>
    <w:p w14:paraId="67C1BC04" w14:textId="133CF65B" w:rsidR="00E00589" w:rsidRDefault="00E00589" w:rsidP="00E00589">
      <w:r>
        <w:t>Different kinds of heterogeneity</w:t>
      </w:r>
      <w:r w:rsidR="008E06FE">
        <w:t xml:space="preserve"> </w:t>
      </w:r>
      <w:r w:rsidR="009D2C95">
        <w:t>–</w:t>
      </w:r>
      <w:r>
        <w:t xml:space="preserve"> </w:t>
      </w:r>
      <w:r w:rsidR="008E06FE">
        <w:t xml:space="preserve">ranging from </w:t>
      </w:r>
      <w:r w:rsidR="008E06FE" w:rsidRPr="000D274A">
        <w:t xml:space="preserve">functional </w:t>
      </w:r>
      <w:r w:rsidR="008E06FE" w:rsidRPr="006E25A7">
        <w:t>redundancy</w:t>
      </w:r>
      <w:r w:rsidR="008E06FE" w:rsidRPr="000D274A">
        <w:t xml:space="preserve"> to fundamental </w:t>
      </w:r>
      <w:r w:rsidR="008E06FE" w:rsidRPr="006E25A7">
        <w:t>diversity</w:t>
      </w:r>
      <w:r w:rsidR="008E06FE">
        <w:t xml:space="preserve"> </w:t>
      </w:r>
      <w:r w:rsidR="009D2C95">
        <w:t>–</w:t>
      </w:r>
      <w:r w:rsidR="008E06FE">
        <w:t xml:space="preserve"> </w:t>
      </w:r>
      <w:r>
        <w:t xml:space="preserve">have been shown to make </w:t>
      </w:r>
      <w:r w:rsidR="008E06FE">
        <w:t xml:space="preserve">distinctive </w:t>
      </w:r>
      <w:r>
        <w:t>contributions to adaptive capacity</w:t>
      </w:r>
      <w:r w:rsidR="00C866A1" w:rsidRPr="000D274A">
        <w:t>.</w:t>
      </w:r>
      <w:r w:rsidR="000D274A">
        <w:t xml:space="preserve">  </w:t>
      </w:r>
      <w:r w:rsidR="007C5D13">
        <w:t>In general, t</w:t>
      </w:r>
      <w:r>
        <w:t xml:space="preserve">oo little heterogeneity detracts from adaptive capacity.   </w:t>
      </w:r>
      <w:r w:rsidR="007C5D13">
        <w:t>I</w:t>
      </w:r>
      <w:r>
        <w:t xml:space="preserve">n particular cases, such as national crop yields, added diversity can have a significant stabilizing effect </w:t>
      </w:r>
      <w:r>
        <w:fldChar w:fldCharType="begin"/>
      </w:r>
      <w:r w:rsidR="00B97DE4">
        <w:instrText xml:space="preserve"> ADDIN ZOTERO_ITEM CSL_CITATION {"citationID":"FkeJODcj","properties":{"formattedCitation":"(Renard and Tilman 2019)","plainCitation":"(Renard and Tilman 2019)","noteIndex":0},"citationItems":[{"id":15536,"uris":["http://zotero.org/groups/2225246/items/GFVJZPP6"],"uri":["http://zotero.org/groups/2225246/items/GFVJZPP6"],"itemData":{"id":15536,"type":"article-journal","abstract":"A greater diversity of crops at the national level increases the temporal stability of total national harvest, reflecting markedly lower frequencies of years with sharp harvest losses.","container-title":"Nature","DOI":"10.1038/s41586-019-1316-y","ISSN":"1476-4687","language":"En","page":"1","source":"www-nature-com.ezp-prod1.hul.harvard.edu","title":"National food production stabilized by crop diversity","author":[{"family":"Renard","given":"Delphine"},{"family":"Tilman","given":"David"}],"issued":{"date-parts":[["2019",6,19]]}}}],"schema":"https://github.com/citation-style-language/schema/raw/master/csl-citation.json"} </w:instrText>
      </w:r>
      <w:r>
        <w:fldChar w:fldCharType="separate"/>
      </w:r>
      <w:r w:rsidRPr="00CE4AE6">
        <w:rPr>
          <w:rFonts w:ascii="Calibri" w:hAnsi="Calibri" w:cs="Calibri"/>
        </w:rPr>
        <w:t>(Renard and Tilman 2019)</w:t>
      </w:r>
      <w:r>
        <w:fldChar w:fldCharType="end"/>
      </w:r>
      <w:r>
        <w:t xml:space="preserve">.  Beyond that, however, the picture is less clear.   Redundancy and diversity can compete with one another.   And both can come at the cost of efficiency relative to more homogeneous systems well adapted to the circumstances of the moment.  </w:t>
      </w:r>
      <w:r w:rsidR="00135704">
        <w:t xml:space="preserve">The challenge, as ever, is getting the balance right for particular action </w:t>
      </w:r>
      <w:proofErr w:type="gramStart"/>
      <w:r w:rsidR="00135704">
        <w:t>situations</w:t>
      </w:r>
      <w:r>
        <w:t xml:space="preserve"> .</w:t>
      </w:r>
      <w:proofErr w:type="gramEnd"/>
    </w:p>
    <w:p w14:paraId="0E56E2F6" w14:textId="77777777" w:rsidR="00E00589" w:rsidRDefault="00E00589" w:rsidP="00E00589"/>
    <w:p w14:paraId="0E44F018" w14:textId="2602A1D3" w:rsidR="00E00589" w:rsidRDefault="00E00589" w:rsidP="00E00589">
      <w:bookmarkStart w:id="619" w:name="_Toc21323036"/>
      <w:bookmarkStart w:id="620" w:name="_Toc27640697"/>
      <w:r w:rsidRPr="00597226">
        <w:rPr>
          <w:b/>
        </w:rPr>
        <w:t>Connectivity</w:t>
      </w:r>
      <w:bookmarkEnd w:id="619"/>
      <w:bookmarkEnd w:id="620"/>
      <w:r w:rsidR="00756E4E">
        <w:rPr>
          <w:b/>
        </w:rPr>
        <w:t xml:space="preserve">:  </w:t>
      </w:r>
      <w:r w:rsidR="00756E4E">
        <w:t xml:space="preserve">The potential contribution of heterogeneity to adaptive capacity can only be realized if it is complemented by appropriate connectivity.  </w:t>
      </w:r>
      <w:r>
        <w:t xml:space="preserve">Connectivity, as noted in </w:t>
      </w:r>
      <w:r w:rsidR="00696AC0">
        <w:t>Section 2</w:t>
      </w:r>
      <w:r>
        <w:t xml:space="preserve">, is a fundamental attribute of </w:t>
      </w:r>
      <w:r w:rsidR="00135704">
        <w:t xml:space="preserve">all </w:t>
      </w:r>
      <w:r>
        <w:t xml:space="preserve">complex adaptive systems.  </w:t>
      </w:r>
      <w:r w:rsidR="00B96512">
        <w:t xml:space="preserve">For </w:t>
      </w:r>
      <w:r>
        <w:t>the Anthropocene System</w:t>
      </w:r>
      <w:r w:rsidR="00B96512">
        <w:t>, r</w:t>
      </w:r>
      <w:r>
        <w:t xml:space="preserve">esearch has shown that patterns of connectivity – which elements are interconnected and how strongly – matter for adaptive </w:t>
      </w:r>
      <w:proofErr w:type="gramStart"/>
      <w:r>
        <w:t>capacity, and</w:t>
      </w:r>
      <w:proofErr w:type="gramEnd"/>
      <w:r>
        <w:t xml:space="preserve"> can be manipulated to manage it.   A sampling of relevant studies is provided in </w:t>
      </w:r>
      <w:r>
        <w:fldChar w:fldCharType="begin"/>
      </w:r>
      <w:r w:rsidR="00B97DE4">
        <w:instrText xml:space="preserve"> ADDIN ZOTERO_ITEM CSL_CITATION {"citationID":"8g9fYJOb","properties":{"formattedCitation":"(Dakos et al. 2015)","plainCitation":"(Dakos et al. 2015)","noteIndex":0},"citationItems":[{"id":16030,"uris":["http://zotero.org/groups/2225246/items/XXQ7NJAT"],"uri":["http://zotero.org/groups/2225246/items/XXQ7NJAT"],"itemData":{"id":16030,"type":"chapter","container-title":"Principles for Building Resilience","event-place":"Cambridge","ISBN":"978-1-316-01424-0","note":"DOI: 10.1017/CBO9781316014240.005","page":"80-104","publisher":"Cambridge University Press","publisher-place":"Cambridge","source":"DOI.org (Crossref)","title":"Principle 2 – Manage connectivity","URL":"https://www.cambridge.org/core/product/identifier/CBO9781316014240A031/type/book_part","editor":[{"family":"Biggs","given":"Reinette"},{"family":"Schluter","given":"Maja"},{"family":"Schoon","given":"Michael L."}],"author":[{"family":"Dakos","given":"Vasilis"},{"family":"Quinlan","given":"Allyson"},{"family":"Baggio","given":"Jacopo A."},{"family":"Bennett","given":"Elena"},{"family":"Bodin","given":"Örjan"},{"family":"Burnsilver","given":"Shauna"}],"accessed":{"date-parts":[["2019",8,27]]},"issued":{"date-parts":[["2015"]]}}}],"schema":"https://github.com/citation-style-language/schema/raw/master/csl-citation.json"} </w:instrText>
      </w:r>
      <w:r>
        <w:fldChar w:fldCharType="separate"/>
      </w:r>
      <w:r w:rsidRPr="00114FBC">
        <w:t>(Dakos et al. 2015)</w:t>
      </w:r>
      <w:r>
        <w:fldChar w:fldCharType="end"/>
      </w:r>
      <w:r w:rsidR="008E28E2">
        <w:t>.</w:t>
      </w:r>
      <w:r w:rsidR="00B96512">
        <w:t xml:space="preserve">  </w:t>
      </w:r>
      <w:r w:rsidR="008E28E2">
        <w:t>These show</w:t>
      </w:r>
      <w:r w:rsidR="00797F00">
        <w:t xml:space="preserve"> that </w:t>
      </w:r>
      <w:r w:rsidR="00C528DE">
        <w:t xml:space="preserve">in general </w:t>
      </w:r>
      <w:r w:rsidR="00797F00">
        <w:t>either too much connectivity or too little can undermine adaptive capacity.</w:t>
      </w:r>
      <w:r>
        <w:t xml:space="preserve"> </w:t>
      </w:r>
      <w:r w:rsidR="00D13B58">
        <w:t xml:space="preserve"> A </w:t>
      </w:r>
      <w:r w:rsidR="006D2224">
        <w:t xml:space="preserve">common </w:t>
      </w:r>
      <w:r w:rsidR="00D13B58">
        <w:t xml:space="preserve">resolution of this tension </w:t>
      </w:r>
      <w:r w:rsidR="006D2224">
        <w:t xml:space="preserve">in complex adaptive systems is </w:t>
      </w:r>
      <w:r w:rsidRPr="00253183">
        <w:t>modularity: relatively tight connections among a selective subset of elements in ways that promote complementarities and efficiency</w:t>
      </w:r>
      <w:r>
        <w:t>,</w:t>
      </w:r>
      <w:r w:rsidRPr="00253183">
        <w:t xml:space="preserve"> but with those modules relatively weakly and selectively connected to other elements of the system.  </w:t>
      </w:r>
      <w:r>
        <w:t>H</w:t>
      </w:r>
      <w:r w:rsidRPr="00253183">
        <w:t>owever,</w:t>
      </w:r>
      <w:r>
        <w:t xml:space="preserve"> the specific configurations of modularity that </w:t>
      </w:r>
      <w:r w:rsidR="00B96512">
        <w:t xml:space="preserve">would best </w:t>
      </w:r>
      <w:r>
        <w:t xml:space="preserve">support adaptive capacity </w:t>
      </w:r>
      <w:r w:rsidR="006D2224">
        <w:t xml:space="preserve">for sustainable development </w:t>
      </w:r>
      <w:r>
        <w:t>are poorly understood and almost certainly context dependent.</w:t>
      </w:r>
      <w:r w:rsidR="00C528DE">
        <w:t xml:space="preserve">   </w:t>
      </w:r>
      <w:r>
        <w:t>Progress in resolving how connectivity can be managed to promote adaptive capacity has long been hindered by lack of theory-</w:t>
      </w:r>
      <w:r w:rsidR="00B3770C">
        <w:t xml:space="preserve">grounded </w:t>
      </w:r>
      <w:r>
        <w:t xml:space="preserve">language for providing nuanced characterization of connectivity patterns.   That is now beginning to change with the application of network approaches to the assessment of connectivity in Anthropocene Systems </w:t>
      </w:r>
      <w:r>
        <w:fldChar w:fldCharType="begin"/>
      </w:r>
      <w:r w:rsidR="00B97DE4">
        <w:instrText xml:space="preserve"> ADDIN ZOTERO_ITEM CSL_CITATION {"citationID":"qPn8zDWN","properties":{"formattedCitation":"(Henry and Vollan 2014)","plainCitation":"(Henry and Vollan 2014)","noteIndex":0},"citationItems":[{"id":16026,"uris":["http://zotero.org/groups/2225246/items/VZZC3EA5"],"uri":["http://zotero.org/groups/2225246/items/VZZC3EA5"],"itemData":{"id":16026,"type":"article-journal","abstract":"Network concepts are central to at least three challenges of interest in the sustainability science literature: how to link knowledge with action, how to enhance collective action, and how to promote social learning. Although each challenge has developed into a coherent literature, social network concepts—which examine the particular ways in which social agents relate to one another—emerge as a common theme across all three challenges. To build a synthetic understanding of networks and sustainability, we must consider how structural properties of networks relate to sustainability outcomes, how networks evolve over time, and how institutional context influences this evolutionary process. A better understanding of these questions can inform strategies to promote patterns of social interaction that support sustainability.","container-title":"Annual Review of Environment and Resources","DOI":"10.1146/annurev-environ-101813-013246","issue":"1","page":"583-610","source":"Annual Reviews","title":"Networks and the Challenge of Sustainable Development","volume":"39","author":[{"family":"Henry","given":"Adam Douglas"},{"family":"Vollan","given":"Björn"}],"issued":{"date-parts":[["2014"]]}}}],"schema":"https://github.com/citation-style-language/schema/raw/master/csl-citation.json"} </w:instrText>
      </w:r>
      <w:r>
        <w:fldChar w:fldCharType="separate"/>
      </w:r>
      <w:r w:rsidRPr="00C35D91">
        <w:t>(Henry and Vollan 2014)</w:t>
      </w:r>
      <w:r>
        <w:fldChar w:fldCharType="end"/>
      </w:r>
      <w:r>
        <w:t>.  Even the best of this work, however, still struggles with dynamic assessments of how alternative network configurations should evolve to provide continuing support for the capacity to shape adaptation pathways</w:t>
      </w:r>
      <w:r w:rsidR="005B1F62">
        <w:t xml:space="preserve"> under changing conditions</w:t>
      </w:r>
      <w:r>
        <w:t xml:space="preserve"> </w:t>
      </w:r>
      <w:r>
        <w:fldChar w:fldCharType="begin"/>
      </w:r>
      <w:r w:rsidR="00B97DE4">
        <w:instrText xml:space="preserve"> ADDIN ZOTERO_ITEM CSL_CITATION {"citationID":"ilxOQUGb","properties":{"formattedCitation":"(Bodin et al. 2019)","plainCitation":"(Bodin et al. 2019)","noteIndex":0},"citationItems":[{"id":15323,"uris":["http://zotero.org/groups/2225246/items/R9HLVSBW"],"uri":["http://zotero.org/groups/2225246/items/R9HLVSBW"],"itemData":{"id":15323,"type":"article-journal","abstract":"Understanding how people and ecosystems are connected is a continuing and vital challenge. This Perspective suggests many environmental problems revolve around common core challenges and advocates using network approaches that acknowledge key underlying assumptions.","container-title":"Nature Sustainability","DOI":"10.1038/s41893-019-0308-0","ISSN":"2398-9629","issue":"7","language":"En","page":"551","source":"www.nature.com","title":"Improving network approaches to the study of complex social–ecological interdependencies","volume":"2","author":[{"family":"Bodin","given":"Ö"},{"family":"Alexander","given":"S. M."},{"family":"Baggio","given":"J."},{"family":"Barnes","given":"M. L."},{"family":"Berardo","given":"R."},{"family":"Cumming","given":"G. S."},{"family":"Dee","given":"L. E."},{"family":"Fischer","given":"A. P."},{"family":"Fischer","given":"M."},{"family":"Garcia","given":"M. Mancilla"},{"family":"Guerrero","given":"A. M."},{"family":"Hileman","given":"J."},{"family":"Ingold","given":"K."},{"family":"Matous","given":"P."},{"family":"Morrison","given":"T. H."},{"family":"Nohrstedt","given":"D."},{"family":"Pittman","given":"J."},{"family":"Robins","given":"G."},{"family":"Sayles","given":"J. S."}],"issued":{"date-parts":[["2019",7]]}}}],"schema":"https://github.com/citation-style-language/schema/raw/master/csl-citation.json"} </w:instrText>
      </w:r>
      <w:r>
        <w:fldChar w:fldCharType="separate"/>
      </w:r>
      <w:r w:rsidRPr="00C35D91">
        <w:t>(Bodin et al. 2019)</w:t>
      </w:r>
      <w:r>
        <w:fldChar w:fldCharType="end"/>
      </w:r>
      <w:r>
        <w:t xml:space="preserve">.   </w:t>
      </w:r>
    </w:p>
    <w:p w14:paraId="6B0D295F" w14:textId="1BA1F0EB" w:rsidR="00386094" w:rsidRDefault="00386094" w:rsidP="00E00589"/>
    <w:p w14:paraId="40377698" w14:textId="46029A4E" w:rsidR="00E00589" w:rsidRDefault="00E00589" w:rsidP="00E00589">
      <w:bookmarkStart w:id="621" w:name="_Toc21323037"/>
      <w:bookmarkStart w:id="622" w:name="_Toc27640698"/>
      <w:r w:rsidRPr="00597226">
        <w:rPr>
          <w:b/>
        </w:rPr>
        <w:t>System dynamics</w:t>
      </w:r>
      <w:bookmarkEnd w:id="621"/>
      <w:bookmarkEnd w:id="622"/>
      <w:r w:rsidR="00C528DE">
        <w:rPr>
          <w:b/>
        </w:rPr>
        <w:t xml:space="preserve">: </w:t>
      </w:r>
      <w:r w:rsidRPr="00597226">
        <w:rPr>
          <w:b/>
        </w:rPr>
        <w:t xml:space="preserve"> </w:t>
      </w:r>
      <w:r>
        <w:t>The dynamic</w:t>
      </w:r>
      <w:r w:rsidR="00CE525B">
        <w:t>s</w:t>
      </w:r>
      <w:r>
        <w:t xml:space="preserve"> of nature-society interactions pose two related challenges that must be addressed in building adaptive capacity </w:t>
      </w:r>
      <w:r w:rsidR="00CE525B">
        <w:t xml:space="preserve">for </w:t>
      </w:r>
      <w:r>
        <w:t xml:space="preserve">sustainable development.    The first is associated with the multiple time scales those dynamics entail, the second with their potential for non-reversibility.  A sampling of relevant research papers is provided in </w:t>
      </w:r>
      <w:r>
        <w:fldChar w:fldCharType="begin"/>
      </w:r>
      <w:r w:rsidR="00B97DE4">
        <w:instrText xml:space="preserve"> ADDIN ZOTERO_ITEM CSL_CITATION {"citationID":"Y5HbLZ5h","properties":{"formattedCitation":"(Biggs et al. 2015)","plainCitation":"(Biggs et al. 2015)","noteIndex":0},"citationItems":[{"id":15983,"uris":["http://zotero.org/groups/2225246/items/XTP4Q2UL"],"uri":["http://zotero.org/groups/2225246/items/XTP4Q2UL"],"itemData":{"id":15983,"type":"chapter","container-title":"Principles for Building Resilience","event-place":"Cambridge","ISBN":"978-1-316-01424-0","note":"DOI: 10.1017/CBO9781316014240.006","page":"105-141","publisher":"Cambridge University Press","publisher-place":"Cambridge","source":"DOI.org (Crossref)","title":"Principle 3 –Manage slow variables and feedbacks","URL":"https://www.cambridge.org/core/product/identifier/CBO9781316014240A038/type/book_part","editor":[{"family":"Biggs","given":"Reinette"},{"family":"Schluter","given":"Maja"},{"family":"Schoon","given":"Michael L."}],"author":[{"family":"Biggs","given":"Reinette"},{"family":"Gordon","given":"Line"},{"family":"Raudsepp-Hearne","given":"Ciara"},{"family":"Schlüter","given":"Maja"},{"family":"Walker","given":"Brian"}],"accessed":{"date-parts":[["2019",8,27]]},"issued":{"date-parts":[["2015"]]}}}],"schema":"https://github.com/citation-style-language/schema/raw/master/csl-citation.json"} </w:instrText>
      </w:r>
      <w:r>
        <w:fldChar w:fldCharType="separate"/>
      </w:r>
      <w:r w:rsidRPr="00C35D91">
        <w:t>(Biggs et al. 2015)</w:t>
      </w:r>
      <w:r>
        <w:fldChar w:fldCharType="end"/>
      </w:r>
      <w:r w:rsidR="00F51937">
        <w:t>.</w:t>
      </w:r>
      <w:r w:rsidR="00F20BE4">
        <w:t xml:space="preserve">  We summarize their findings here.</w:t>
      </w:r>
    </w:p>
    <w:p w14:paraId="7CF59640" w14:textId="223E857E" w:rsidR="000F40C4" w:rsidRDefault="00954C14" w:rsidP="00E00589">
      <w:r>
        <w:rPr>
          <w:i/>
        </w:rPr>
        <w:tab/>
      </w:r>
      <w:r w:rsidR="00E00589" w:rsidRPr="000350D5">
        <w:rPr>
          <w:i/>
        </w:rPr>
        <w:t>Multiple time scales</w:t>
      </w:r>
      <w:r w:rsidR="00E00589">
        <w:t>:  The dynamics of the Anthropocene System involve a variety interactive processes operating at multiple time scales</w:t>
      </w:r>
      <w:r w:rsidR="000B69CD">
        <w:t xml:space="preserve">.  </w:t>
      </w:r>
      <w:r w:rsidR="00E00589">
        <w:t xml:space="preserve">Adaptations can, in principle, address both (relatively) fast and (relatively) slow </w:t>
      </w:r>
      <w:r w:rsidR="000B69CD">
        <w:t>dynamics</w:t>
      </w:r>
      <w:r w:rsidR="00E00589">
        <w:t xml:space="preserve">.   In practice, however, a variety of factors </w:t>
      </w:r>
      <w:r w:rsidR="00E00589">
        <w:lastRenderedPageBreak/>
        <w:t>tend to favor adaptations that mitigate the immediate damages associated with fast variables</w:t>
      </w:r>
      <w:r w:rsidR="002C0604">
        <w:t xml:space="preserve"> – e.g. </w:t>
      </w:r>
      <w:r w:rsidR="004B1BFE">
        <w:t xml:space="preserve"> </w:t>
      </w:r>
      <w:r w:rsidR="00E00589">
        <w:t>natural selection, human cognitive bias, political short-termism.   Too often, this means that the system ends up supporting adaptations to symptoms rather than adaptations that address the underlying causes</w:t>
      </w:r>
      <w:r w:rsidR="00285D15">
        <w:t>.  S</w:t>
      </w:r>
      <w:r w:rsidR="00E00589">
        <w:t xml:space="preserve">low dynamics </w:t>
      </w:r>
      <w:r w:rsidR="00285D15">
        <w:t xml:space="preserve">are left </w:t>
      </w:r>
      <w:r w:rsidR="00E00589">
        <w:t>unaddressed</w:t>
      </w:r>
      <w:r w:rsidR="00283A0E">
        <w:t xml:space="preserve"> and </w:t>
      </w:r>
      <w:r w:rsidR="00E00589">
        <w:t xml:space="preserve">may even erode the capacity to guide adaptation pathways over the long run.   The net result is that </w:t>
      </w:r>
      <w:r w:rsidR="00DE6627">
        <w:t xml:space="preserve">most of </w:t>
      </w:r>
      <w:r w:rsidR="00E00589">
        <w:t>the adaptations actually undertaken often end up being too little, and too late, to support sustainable development.</w:t>
      </w:r>
      <w:r w:rsidR="00DE6627">
        <w:t xml:space="preserve">  </w:t>
      </w:r>
      <w:r w:rsidR="00E00589">
        <w:t>Research suggests that adaptive capacity to address the challenge of multiple time scales must include at least two components</w:t>
      </w:r>
      <w:r w:rsidR="000F40C4">
        <w:t>:</w:t>
      </w:r>
    </w:p>
    <w:p w14:paraId="58B177E0" w14:textId="75423E59" w:rsidR="000A7F6F" w:rsidRPr="00BC0315" w:rsidRDefault="00E00589" w:rsidP="00597226">
      <w:pPr>
        <w:pStyle w:val="ListParagraph"/>
        <w:numPr>
          <w:ilvl w:val="0"/>
          <w:numId w:val="36"/>
        </w:numPr>
      </w:pPr>
      <w:r w:rsidRPr="00597226">
        <w:rPr>
          <w:rFonts w:ascii="Times New Roman" w:hAnsi="Times New Roman" w:cs="Times New Roman"/>
          <w:sz w:val="24"/>
        </w:rPr>
        <w:t xml:space="preserve">the ability to create research knowledge about the dynamics of relevant slow </w:t>
      </w:r>
      <w:r w:rsidR="00697BE9" w:rsidRPr="00597226">
        <w:rPr>
          <w:rFonts w:ascii="Times New Roman" w:hAnsi="Times New Roman" w:cs="Times New Roman"/>
          <w:sz w:val="24"/>
        </w:rPr>
        <w:t xml:space="preserve">processes </w:t>
      </w:r>
      <w:r w:rsidRPr="00597226">
        <w:rPr>
          <w:rFonts w:ascii="Times New Roman" w:hAnsi="Times New Roman" w:cs="Times New Roman"/>
          <w:sz w:val="24"/>
        </w:rPr>
        <w:t>and how they are likely to shape the long term vulnerability of various components of Anthropocene System</w:t>
      </w:r>
      <w:r w:rsidR="000A7F6F" w:rsidRPr="00597226">
        <w:rPr>
          <w:rFonts w:ascii="Times New Roman" w:hAnsi="Times New Roman" w:cs="Times New Roman"/>
          <w:sz w:val="24"/>
        </w:rPr>
        <w:t xml:space="preserve"> </w:t>
      </w:r>
      <w:r w:rsidRPr="00597226">
        <w:rPr>
          <w:rFonts w:ascii="Times New Roman" w:hAnsi="Times New Roman" w:cs="Times New Roman"/>
          <w:sz w:val="24"/>
        </w:rPr>
        <w:t xml:space="preserve">(e.g. </w:t>
      </w:r>
      <w:r w:rsidRPr="00597226">
        <w:rPr>
          <w:rFonts w:ascii="Times New Roman" w:hAnsi="Times New Roman" w:cs="Times New Roman"/>
          <w:sz w:val="24"/>
        </w:rPr>
        <w:fldChar w:fldCharType="begin"/>
      </w:r>
      <w:r w:rsidR="00B97DE4">
        <w:rPr>
          <w:rFonts w:ascii="Times New Roman" w:hAnsi="Times New Roman" w:cs="Times New Roman"/>
          <w:sz w:val="24"/>
        </w:rPr>
        <w:instrText xml:space="preserve"> ADDIN ZOTERO_ITEM CSL_CITATION {"citationID":"eRsCGfkd","properties":{"formattedCitation":"(Pershing et al. 2019)","plainCitation":"(Pershing et al. 2019)","noteIndex":0},"citationItems":[{"id":16115,"uris":["http://zotero.org/groups/2225246/items/MVT26GH6"],"uri":["http://zotero.org/groups/2225246/items/MVT26GH6"],"itemData":{"id":16115,"type":"article-journal","abstract":"The community of species, human institutions, and human activities at a given location have been shaped by historical conditions (both mean and variability) at that location. Anthropogenic climate change is now adding strong trends on top of existing natural variability. These trends elevate the frequency of “surprises”—conditions that are unexpected based on recent history. Here, we show that the frequency of surprising ocean temperatures has increased even faster than expected based on recent temperature trends. Using a simple model of human adaptation, we show that these surprises will increasingly challenge natural modes of adaptation that rely on historical experience. We also show that warming rates are likely to shift natural communities toward generalist species, reducing their productivity and diversity. Our work demonstrates increasing benefits for individuals and institutions from betting that trends will continue, but this strategy represents a radical shift that will be difficult for many to make.","container-title":"Proceedings of the National Academy of Sciences","DOI":"10.1073/pnas.1901084116","ISSN":"0027-8424, 1091-6490","journalAbbreviation":"PNAS","language":"en","note":"PMID: 31383753","page":"201901084","source":"www-pnas-org.ezp-prod1.hul.harvard.edu","title":"Challenges to natural and human communities from surprising ocean temperatures","author":[{"family":"Pershing","given":"Andrew J."},{"family":"Record","given":"Nicholas R."},{"family":"Franklin","given":"Bradley S."},{"family":"Kennedy","given":"Brian T."},{"family":"McClenachan","given":"Loren"},{"family":"Mills","given":"Katherine E."},{"family":"Scott","given":"James D."},{"family":"Thomas","given":"Andrew C."},{"family":"Wolff","given":"Nicholas H."}],"issued":{"date-parts":[["2019",7,31]]}}}],"schema":"https://github.com/citation-style-language/schema/raw/master/csl-citation.json"} </w:instrText>
      </w:r>
      <w:r w:rsidRPr="00597226">
        <w:rPr>
          <w:rFonts w:ascii="Times New Roman" w:hAnsi="Times New Roman" w:cs="Times New Roman"/>
          <w:sz w:val="24"/>
        </w:rPr>
        <w:fldChar w:fldCharType="separate"/>
      </w:r>
      <w:r w:rsidRPr="00597226">
        <w:rPr>
          <w:rFonts w:ascii="Times New Roman" w:hAnsi="Times New Roman" w:cs="Times New Roman"/>
          <w:sz w:val="24"/>
        </w:rPr>
        <w:t>(Pershing et al. 2019)</w:t>
      </w:r>
      <w:r w:rsidRPr="00597226">
        <w:rPr>
          <w:rFonts w:ascii="Times New Roman" w:hAnsi="Times New Roman" w:cs="Times New Roman"/>
          <w:sz w:val="24"/>
        </w:rPr>
        <w:fldChar w:fldCharType="end"/>
      </w:r>
      <w:r w:rsidRPr="00597226">
        <w:rPr>
          <w:rFonts w:ascii="Times New Roman" w:hAnsi="Times New Roman" w:cs="Times New Roman"/>
          <w:sz w:val="24"/>
        </w:rPr>
        <w:t>)</w:t>
      </w:r>
      <w:r w:rsidR="000A7F6F" w:rsidRPr="00597226">
        <w:rPr>
          <w:rFonts w:ascii="Times New Roman" w:hAnsi="Times New Roman" w:cs="Times New Roman"/>
          <w:sz w:val="24"/>
        </w:rPr>
        <w:t>;</w:t>
      </w:r>
      <w:r w:rsidRPr="00597226">
        <w:rPr>
          <w:rFonts w:ascii="Times New Roman" w:hAnsi="Times New Roman" w:cs="Times New Roman"/>
          <w:sz w:val="24"/>
        </w:rPr>
        <w:t xml:space="preserve">  </w:t>
      </w:r>
    </w:p>
    <w:p w14:paraId="0BB4DD5D" w14:textId="3A564E2B" w:rsidR="00E00589" w:rsidRPr="00BC0315" w:rsidRDefault="00065282" w:rsidP="00597226">
      <w:pPr>
        <w:pStyle w:val="ListParagraph"/>
        <w:numPr>
          <w:ilvl w:val="0"/>
          <w:numId w:val="36"/>
        </w:numPr>
      </w:pPr>
      <w:r w:rsidRPr="00597226">
        <w:rPr>
          <w:rFonts w:ascii="Times New Roman" w:hAnsi="Times New Roman" w:cs="Times New Roman"/>
          <w:sz w:val="24"/>
        </w:rPr>
        <w:t>t</w:t>
      </w:r>
      <w:r w:rsidR="00E00589" w:rsidRPr="00597226">
        <w:rPr>
          <w:rFonts w:ascii="Times New Roman" w:hAnsi="Times New Roman" w:cs="Times New Roman"/>
          <w:sz w:val="24"/>
        </w:rPr>
        <w:t xml:space="preserve">he </w:t>
      </w:r>
      <w:r w:rsidRPr="00597226">
        <w:rPr>
          <w:rFonts w:ascii="Times New Roman" w:hAnsi="Times New Roman" w:cs="Times New Roman"/>
          <w:sz w:val="24"/>
        </w:rPr>
        <w:t xml:space="preserve">ability to devise </w:t>
      </w:r>
      <w:r w:rsidR="00E00589" w:rsidRPr="00597226">
        <w:rPr>
          <w:rFonts w:ascii="Times New Roman" w:hAnsi="Times New Roman" w:cs="Times New Roman"/>
          <w:sz w:val="24"/>
        </w:rPr>
        <w:t>governance arrangements that can use such knowledge to support relevant adaptation actions on the ground</w:t>
      </w:r>
      <w:r w:rsidRPr="00597226">
        <w:rPr>
          <w:rFonts w:ascii="Times New Roman" w:hAnsi="Times New Roman" w:cs="Times New Roman"/>
          <w:sz w:val="24"/>
        </w:rPr>
        <w:t xml:space="preserve"> (see </w:t>
      </w:r>
      <w:r w:rsidR="00696AC0" w:rsidRPr="00597226">
        <w:rPr>
          <w:rFonts w:ascii="Times New Roman" w:hAnsi="Times New Roman" w:cs="Times New Roman"/>
          <w:sz w:val="24"/>
        </w:rPr>
        <w:t>Section 8</w:t>
      </w:r>
      <w:r w:rsidRPr="00597226">
        <w:rPr>
          <w:rFonts w:ascii="Times New Roman" w:hAnsi="Times New Roman" w:cs="Times New Roman"/>
          <w:sz w:val="24"/>
        </w:rPr>
        <w:t>)</w:t>
      </w:r>
      <w:r w:rsidR="00E00589" w:rsidRPr="00597226">
        <w:rPr>
          <w:rFonts w:ascii="Times New Roman" w:hAnsi="Times New Roman" w:cs="Times New Roman"/>
          <w:sz w:val="24"/>
        </w:rPr>
        <w:t xml:space="preserve">. </w:t>
      </w:r>
    </w:p>
    <w:p w14:paraId="349CE60B" w14:textId="77777777" w:rsidR="00E00589" w:rsidRDefault="00E00589" w:rsidP="00E00589"/>
    <w:p w14:paraId="239E229D" w14:textId="0FCD549D" w:rsidR="00E00589" w:rsidRDefault="00954C14" w:rsidP="00E00589">
      <w:r>
        <w:rPr>
          <w:i/>
        </w:rPr>
        <w:tab/>
      </w:r>
      <w:r w:rsidR="00297DB4">
        <w:rPr>
          <w:i/>
        </w:rPr>
        <w:t>Irr</w:t>
      </w:r>
      <w:r w:rsidR="00E00589">
        <w:rPr>
          <w:i/>
        </w:rPr>
        <w:t>eversibility</w:t>
      </w:r>
      <w:r w:rsidR="00E00589" w:rsidRPr="00695717">
        <w:rPr>
          <w:i/>
        </w:rPr>
        <w:t xml:space="preserve">:  </w:t>
      </w:r>
      <w:r w:rsidR="00E00589">
        <w:t xml:space="preserve">The second </w:t>
      </w:r>
      <w:r w:rsidR="00190F4E">
        <w:t xml:space="preserve">challenge for adaptation arising from </w:t>
      </w:r>
      <w:r w:rsidR="00E00589">
        <w:t xml:space="preserve">systems dynamics is the potential for </w:t>
      </w:r>
      <w:r w:rsidR="00491DF8">
        <w:t>ir</w:t>
      </w:r>
      <w:r w:rsidR="00E00589">
        <w:t xml:space="preserve">reversibility or </w:t>
      </w:r>
      <w:r w:rsidR="00E00589" w:rsidRPr="00CF4058">
        <w:rPr>
          <w:b/>
        </w:rPr>
        <w:t>hysteresis</w:t>
      </w:r>
      <w:r w:rsidR="004D2AB9">
        <w:rPr>
          <w:rStyle w:val="EndnoteReference"/>
          <w:b/>
        </w:rPr>
        <w:endnoteReference w:id="28"/>
      </w:r>
      <w:r w:rsidR="00E00589">
        <w:t xml:space="preserve"> </w:t>
      </w:r>
      <w:r w:rsidR="00313FD8">
        <w:t xml:space="preserve">latent in </w:t>
      </w:r>
      <w:r w:rsidR="00E00589">
        <w:t xml:space="preserve">the Anthropocene </w:t>
      </w:r>
      <w:r w:rsidR="00313FD8">
        <w:t>as a complex adaptive s</w:t>
      </w:r>
      <w:r w:rsidR="00E00589">
        <w:t xml:space="preserve">ystem </w:t>
      </w:r>
      <w:r w:rsidR="00E00589">
        <w:fldChar w:fldCharType="begin"/>
      </w:r>
      <w:r w:rsidR="00B97DE4">
        <w:instrText xml:space="preserve"> ADDIN ZOTERO_ITEM CSL_CITATION {"citationID":"Gdb8Hctk","properties":{"formattedCitation":"(Bohensky et al. 2015)","plainCitation":"(Bohensky et al. 2015)","noteIndex":0},"citationItems":[{"id":16004,"uris":["http://zotero.org/groups/2225246/items/45HESISZ"],"uri":["http://zotero.org/groups/2225246/items/45HESISZ"],"itemData":{"id":16004,"type":"chapter","container-title":"Principles for Building Resilience","event-place":"Cambridge","ISBN":"978-1-316-01424-0","note":"DOI: 10.1017/CBO9781316014240.007","page":"142-173","publisher":"Cambridge University Press","publisher-place":"Cambridge","source":"DOI.org (Crossref)","title":"Principle 4 – Foster complex adaptive systems thinking","URL":"https://www.cambridge.org/core/product/identifier/CBO9781316014240A045/type/book_part","editor":[{"family":"Biggs","given":"Reinette"},{"family":"Schluter","given":"Maja"},{"family":"Schoon","given":"Michael L."}],"author":[{"family":"Bohensky","given":"Erin L."},{"family":"Evans","given":"Louisa S."},{"family":"Anderies","given":"John M."},{"family":"Biggs","given":"Duan"},{"family":"Fabricius","given":"Christo"}],"accessed":{"date-parts":[["2019",8,27]]},"issued":{"date-parts":[["2015"]]}}}],"schema":"https://github.com/citation-style-language/schema/raw/master/csl-citation.json"} </w:instrText>
      </w:r>
      <w:r w:rsidR="00E00589">
        <w:fldChar w:fldCharType="separate"/>
      </w:r>
      <w:r w:rsidR="00E00589" w:rsidRPr="00B3785D">
        <w:rPr>
          <w:rFonts w:ascii="Calibri" w:hAnsi="Calibri" w:cs="Calibri"/>
        </w:rPr>
        <w:t>(Bohensky et al. 2015)</w:t>
      </w:r>
      <w:r w:rsidR="00E00589">
        <w:fldChar w:fldCharType="end"/>
      </w:r>
      <w:r w:rsidR="00E00589">
        <w:t xml:space="preserve">.  </w:t>
      </w:r>
      <w:r w:rsidR="00491DF8">
        <w:t>Its significance is that trial and error</w:t>
      </w:r>
      <w:r w:rsidR="00121F7C">
        <w:t xml:space="preserve"> adaptation, even in its most thoughtful adaptive management varieties, </w:t>
      </w:r>
      <w:r w:rsidR="0069259E">
        <w:t xml:space="preserve">may fail to keep the development pathway within a desired regime.   In principal, </w:t>
      </w:r>
      <w:r w:rsidR="00862E96">
        <w:t>research can address</w:t>
      </w:r>
      <w:r w:rsidR="0069259E">
        <w:t xml:space="preserve"> this challenge </w:t>
      </w:r>
      <w:r w:rsidR="00862E96">
        <w:t xml:space="preserve">by </w:t>
      </w:r>
      <w:r w:rsidR="00E00589">
        <w:t>mapping relevant regimes and the thresholds separating them; determin</w:t>
      </w:r>
      <w:r w:rsidR="000D0B7D">
        <w:t>ing</w:t>
      </w:r>
      <w:r w:rsidR="00E00589">
        <w:t xml:space="preserve"> which regimes lead to dangerous declines in inclusive well-being; evaluat</w:t>
      </w:r>
      <w:r w:rsidR="000D0B7D">
        <w:t>ing</w:t>
      </w:r>
      <w:r w:rsidR="00E00589">
        <w:t xml:space="preserve"> the likelihood that adaptive strategies will be able to keep development pathways within desired regimes; and monitor</w:t>
      </w:r>
      <w:r w:rsidR="000D0B7D">
        <w:t xml:space="preserve">ing </w:t>
      </w:r>
      <w:r w:rsidR="00E00589">
        <w:t xml:space="preserve">development pathways with a view toward providing early warnings that inform policy. </w:t>
      </w:r>
      <w:r w:rsidR="00862E96">
        <w:t>R</w:t>
      </w:r>
      <w:r w:rsidR="00E00589">
        <w:t xml:space="preserve">esearch </w:t>
      </w:r>
      <w:r w:rsidR="00862E96">
        <w:t xml:space="preserve">summarized in the reviews cited earlier </w:t>
      </w:r>
      <w:r w:rsidR="00E00589">
        <w:t xml:space="preserve">has contributed to progress on building capacity for dealing with each of these tasks for particular </w:t>
      </w:r>
      <w:r w:rsidR="005B4A6F">
        <w:t>a</w:t>
      </w:r>
      <w:r w:rsidR="00E00589">
        <w:t xml:space="preserve">ction </w:t>
      </w:r>
      <w:r w:rsidR="005B4A6F">
        <w:t>s</w:t>
      </w:r>
      <w:r w:rsidR="00E00589">
        <w:t xml:space="preserve">ituations.    That progress, however, has generally been modest.  For example, relatively comprehensive mapping of relevant regimes has been accomplished for only a very few </w:t>
      </w:r>
      <w:r w:rsidR="005B4A6F">
        <w:t>a</w:t>
      </w:r>
      <w:r w:rsidR="00E00589">
        <w:t xml:space="preserve">ction </w:t>
      </w:r>
      <w:r w:rsidR="005B4A6F">
        <w:t>s</w:t>
      </w:r>
      <w:r w:rsidR="00E00589">
        <w:t xml:space="preserve">ituations (e.g. </w:t>
      </w:r>
      <w:r w:rsidR="00E00589">
        <w:fldChar w:fldCharType="begin"/>
      </w:r>
      <w:r w:rsidR="00B97DE4">
        <w:instrText xml:space="preserve"> ADDIN ZOTERO_ITEM CSL_CITATION {"citationID":"S34JoKnE","properties":{"formattedCitation":"(Steffen et al. 2018)","plainCitation":"(Steffen et al. 2018)","noteIndex":0},"citationItems":[{"id":11752,"uris":["http://zotero.org/groups/2225246/items/3LY7IEYG"],"uri":["http://zotero.org/groups/2225246/items/3LY7IEYG"],"itemData":{"id":11752,"type":"article-journal","abstract":"We explore the risk that self-reinforcing feedbacks could push the Earth System toward a planetary threshold that, if crossed, could prevent stabilization of the climate at intermediate temperature rises and cause continued warming on a “Hothouse Earth” pathway even as human emissions are reduced. Crossing the threshold would lead to a much higher global average temperature than any interglacial in the past 1.2 million years and to sea levels significantly higher than at any time in the Holocene. We examine the evidence that such a threshold might exist and where it might be. If the threshold is crossed, the resulting trajectory would likely cause serious disruptions to ecosystems, society, and economies. Collective human action is required to steer the Earth System away from a potential threshold and stabilize it in a habitable interglacial-like state. Such action entails stewardship of the entire Earth System—biosphere, climate, and societies—and could include decarbonization of the global economy, enhancement of biosphere carbon sinks, behavioral changes, technological innovations, new governance arrangements, and transformed social values.","container-title":"Proceedings of the National Academy of Sciences","DOI":"10.1073/pnas.1810141115","ISSN":"0027-8424, 1091-6490","journalAbbreviation":"PNAS","language":"en","note":"PMID: 30082409","page":"201810141","source":"www.pnas.org","title":"Trajectories of the Earth System in the Anthropocene","author":[{"family":"Steffen","given":"Will"},{"family":"Rockström","given":"Johan"},{"family":"Richardson","given":"Katherine"},{"family":"Lenton","given":"Timothy M."},{"family":"Folke","given":"Carl"},{"family":"Liverman","given":"Diana"},{"family":"Summerhayes","given":"Colin P."},{"family":"Barnosky","given":"Anthony D."},{"family":"Cornell","given":"Sarah E."},{"family":"Crucifix","given":"Michel"},{"family":"Donges","given":"Jonathan F."},{"family":"Fetzer","given":"Ingo"},{"family":"Lade","given":"Steven J."},{"family":"Scheffer","given":"Marten"},{"family":"Winkelmann","given":"Ricarda"},{"family":"Schellnhuber","given":"Hans Joachim"}],"issued":{"date-parts":[["2018",8,1]]}}}],"schema":"https://github.com/citation-style-language/schema/raw/master/csl-citation.json"} </w:instrText>
      </w:r>
      <w:r w:rsidR="00E00589">
        <w:fldChar w:fldCharType="separate"/>
      </w:r>
      <w:r w:rsidR="00E00589" w:rsidRPr="004531FB">
        <w:rPr>
          <w:rFonts w:ascii="Calibri" w:hAnsi="Calibri" w:cs="Calibri"/>
        </w:rPr>
        <w:t>(Steffen et al. 2018)</w:t>
      </w:r>
      <w:r w:rsidR="00E00589">
        <w:fldChar w:fldCharType="end"/>
      </w:r>
      <w:r w:rsidR="00E00589">
        <w:t xml:space="preserve"> </w:t>
      </w:r>
      <w:r w:rsidR="00E00589">
        <w:fldChar w:fldCharType="begin"/>
      </w:r>
      <w:r w:rsidR="00B97DE4">
        <w:instrText xml:space="preserve"> ADDIN ZOTERO_ITEM CSL_CITATION {"citationID":"iSWkRrpG","properties":{"formattedCitation":"(Schl\\uc0\\u252{}ter et al. 2019)","plainCitation":"(Schlüter et al. 2019)","noteIndex":0},"citationItems":[{"id":16145,"uris":["http://zotero.org/groups/2225246/items/3A9SHZF6"],"uri":["http://zotero.org/groups/2225246/items/3A9SHZF6"],"itemData":{"id":16145,"type":"article-journal","abstract":"Schlüter, M., L. J. Haider, S. J. Lade, E. Lindkvist, R. Martin, K. Orach, N. Wijermans, and C. Folke. 2019. Capturing emergent phenomena in social-ecological systems: an analytical framework. Ecology and Society 24(3):11. https://doi.org/10.5751/ES-11012-240311","container-title":"Ecology and Society","DOI":"10.5751/ES-11012-240311","ISSN":"1708-3087","issue":"3","language":"en","source":"www.ecologyandsociety.org","title":"Capturing emergent phenomena in social-ecological systems: an analytical framework","title-short":"Capturing emergent phenomena in social-ecological systems","URL":"https://www.ecologyandsociety.org/vol24/iss3/art11/","volume":"24","author":[{"family":"Schlüter","given":"Maja"},{"family":"Haider","given":"L."},{"family":"Lade","given":"Steven"},{"family":"Lindkvist","given":"Emilie"},{"family":"Martin","given":"Romina"},{"family":"Orach","given":"Kirill"},{"family":"Wijermans","given":"Nanda"},{"family":"Folke","given":"Carl"}],"accessed":{"date-parts":[["2019",8,13]]},"issued":{"date-parts":[["2019",8,9]]}}}],"schema":"https://github.com/citation-style-language/schema/raw/master/csl-citation.json"} </w:instrText>
      </w:r>
      <w:r w:rsidR="00E00589">
        <w:fldChar w:fldCharType="separate"/>
      </w:r>
      <w:r w:rsidR="00E00589" w:rsidRPr="00FC23FF">
        <w:rPr>
          <w:rFonts w:ascii="Calibri" w:hAnsi="Calibri" w:cs="Calibri"/>
        </w:rPr>
        <w:t>(Schlüter et al. 2019)</w:t>
      </w:r>
      <w:r w:rsidR="00E00589">
        <w:fldChar w:fldCharType="end"/>
      </w:r>
      <w:r w:rsidR="00E00589">
        <w:t>).   Talk about “planetary boundaries” has gotten far out ahead of what science can justify, often confusing normative issues of risk tolerance with the scientific (but poorly understood) mapping of thresholds separating alternative regimes</w:t>
      </w:r>
      <w:r w:rsidR="00817535">
        <w:t xml:space="preserve"> </w:t>
      </w:r>
      <w:r w:rsidR="00817535">
        <w:fldChar w:fldCharType="begin"/>
      </w:r>
      <w:r w:rsidR="00B97DE4">
        <w:instrText xml:space="preserve"> ADDIN ZOTERO_ITEM CSL_CITATION {"citationID":"a5udl9g20j","properties":{"formattedCitation":"(Downing et al. 2019)","plainCitation":"(Downing et al. 2019)","noteIndex":0},"citationItems":[{"id":16010,"uris":["http://zotero.org/groups/2225246/items/INHPE7UB"],"uri":["http://zotero.org/groups/2225246/items/INHPE7UB"],"itemData":{"id":16010,"type":"article-journal","abstract":"The Planetary Boundaries concept (PBc) has emerged as a key global sustainability concept in international sustainable development arenas. Initially presented as an agenda for global sustainability research, it now shows potential for sustainability governance. We use the fact that it is widely cited in scientific literature (&gt;3500 citations) and an extensively studied concept to analyse how it has been used and developed since its first publication. Design: From the literature that cites the PBc, we select those articles that have the terms ‘planetary boundaries’ or ‘safe operating space’ in either title, abstract or keywords. We assume that this literature substantively engages with and develops the PBc. Results: We find that 6% of the citing literature engages with the concept. Within this fraction of the literature we distinguish commentaries – that discuss the context and challenges to implementing the PBc, articles that develop the core biogeophysical concept and articles that apply the concept by translating to sub-global scales and by adding a human component to it. Applied literature adds to the concept by explicitly including society through perspectives of impacts, needs, aspirations and behaviours. Discussion: Literature applying the concept does not yet include the more complex, diverse, cultural and behavioural facet of humanity that is implied in commentary literature. We suggest there is need for a positive framing of sustainability goals – as a Safe Operating Space rather than boundaries. Key scientific challenges include distinguishing generalised from context-specific knowledge, clarifying which processes are generalizable and which are scalable, and explicitly applying complex systems’ knowledge in the application and development of the PBc. We envisage that opportunities to address these challenges will arise when more human social dimensions are integrated, as we learn to feed the global sustainability vision with a plurality of bottom-up realisations of sustainability.\n\nAB - Background: The Planetary Boundaries concept (PBc) has emerged as a key global sustainability concept in international sustainable development arenas. Initially presented as an agenda for global sustainability research, it now shows potential for sustainability governance. We use the fact that it is widely cited in scientific literature (&gt;3500 citations) and an extensively studied concept to analyse how it has been used and developed since its first publication. Design: From the literature that cites the PBc, we select those articles that have the terms ‘planetary boundaries’ or ‘safe operating space’ in either title, abstract or keywords. We assume that this literature substantively engages with and develops the PBc. Results: We find that 6% of the citing literature engages with the concept. Within this fraction of the literature we distinguish commentaries – that discuss the context and challenges to implementing the PBc, articles that develop the core biogeophysical concept and articles that apply the concept by translating to sub-global scales and by adding a human component to it. Applied literature adds to the concept by explicitly including society through perspectives of impacts, needs, aspirations and behaviours. Discussion: Literature applying the concept does not yet include the more complex, diverse, cultural and behavioural facet of humanity that is implied in commentary literature. We suggest there is need for a positive framing of sustainability goals – as a Safe Operating Space rather than boundaries. Key scientific challenges include distinguishing generalised from context-specific knowledge, clarifying which processes are generalizable and which are scalable, and explicitly applying complex systems’ knowledge in the application and development of the PBc. We envisage that opportunities to address these challenges will arise when more human social dimensions are integrated, as we learn to feed the global sustainability vision with a plurality of bottom-up realisations of sustainability.","container-title":"Environmental Research Letters","DOI":"10.1088/1748-9326/ab22c9","ISSN":"1748-9326","issue":"7","journalAbbreviation":"Environ. Res. Lett.","page":"073005","source":"DOI.org (Crossref)","title":"Matching scope, purpose and uses of planetary boundaries science","volume":"14","author":[{"family":"Downing","given":"Andrea S"},{"family":"Bhowmik","given":"Avit"},{"family":"Collste","given":"David"},{"family":"Cornell","given":"Sarah E"},{"family":"Donges","given":"Jonathan"},{"family":"Fetzer","given":"Ingo"},{"family":"Häyhä","given":"Tiina"},{"family":"Hinton","given":"Jennifer"},{"family":"Lade","given":"Steven"},{"family":"Mooij","given":"Wolf M"}],"issued":{"date-parts":[["2019",7,9]]}}}],"schema":"https://github.com/citation-style-language/schema/raw/master/csl-citation.json"} </w:instrText>
      </w:r>
      <w:r w:rsidR="00817535">
        <w:fldChar w:fldCharType="separate"/>
      </w:r>
      <w:r w:rsidR="00BB2917" w:rsidRPr="00BB2917">
        <w:rPr>
          <w:rFonts w:ascii="Calibri" w:hAnsi="Calibri" w:cs="Calibri"/>
        </w:rPr>
        <w:t>(Downing et al. 2019)</w:t>
      </w:r>
      <w:r w:rsidR="00817535">
        <w:fldChar w:fldCharType="end"/>
      </w:r>
      <w:r w:rsidR="00E00589" w:rsidRPr="00772584">
        <w:t xml:space="preserve">. </w:t>
      </w:r>
      <w:r w:rsidR="002E0B43">
        <w:t xml:space="preserve"> </w:t>
      </w:r>
      <w:r w:rsidR="00E00589">
        <w:t xml:space="preserve">Promising theoretical work on the prospects that appropriate monitoring could detect early warning signs when dynamics are approaching boundaries has proven feasible at the level of organisms and their health, but enormously challenging to implement at the level of nature-society systems </w:t>
      </w:r>
      <w:r w:rsidR="00E00589">
        <w:fldChar w:fldCharType="begin"/>
      </w:r>
      <w:r w:rsidR="00B97DE4">
        <w:instrText xml:space="preserve"> ADDIN ZOTERO_ITEM CSL_CITATION {"citationID":"q8A3tGLN","properties":{"formattedCitation":"(Scheffer et al. 2018)","plainCitation":"(Scheffer et al. 2018)","noteIndex":0},"citationItems":[{"id":16039,"uris":["http://zotero.org/groups/2225246/items/8G8CNSAN"],"uri":["http://zotero.org/groups/2225246/items/8G8CNSAN"],"itemData":{"id":16039,"type":"article-journal","abstract":"All life requires the capacity to recover from challenges that are as inevitable as they are unpredictable. Understanding this resilience is essential for managing the health of humans and their livestock. It has long been difficult to quantify resilience directly, forcing practitioners to rely on indirect static indicators of health. However, measurements from wearable electronics and other sources now allow us to analyze the dynamics of physiology and behavior with unsurpassed resolution. The resulting flood of data coincides with the emergence of novel analytical tools for estimating resilience from the pattern of microrecoveries observed in natural time series. Such dynamic indicators of resilience may be used to monitor the risk of systemic failure across systems ranging from organs to entire organisms. These tools invite a fundamental rethinking of our approach to the adaptive management of health and resilience.","container-title":"Proceedings of the National Academy of Sciences of the United States of America","DOI":"10.1073/pnas.1810630115","ISSN":"0027-8424","issue":"47","journalAbbreviation":"Proc. Natl. Acad. Sci. U. S. A.","language":"English","note":"WOS:000450642800034","page":"11883-11890","source":"Web of Science","title":"Quantifying resilience of humans and other animals","volume":"115","author":[{"family":"Scheffer","given":"Marten"},{"family":"Bolhuis","given":"J. Elizabeth"},{"family":"Borsboom","given":"Denny"},{"family":"Buchman","given":"Timothy G."},{"family":"Gijzel","given":"Sanne M. W."},{"family":"Goulson","given":"Dave"},{"family":"Kammenga","given":"Jan E."},{"family":"Kemp","given":"Bas"},{"family":"Leemput","given":"Ingrid A.","non-dropping-particle":"van de"},{"family":"Levin","given":"Simon"},{"family":"Martin","given":"Carmel Mary"},{"family":"Melis","given":"Rene J. F."},{"family":"Nes","given":"Egbert H.","non-dropping-particle":"van"},{"family":"Romero","given":"L. Michael"},{"family":"Rikkert","given":"Marcel G. M. Olde"}],"issued":{"date-parts":[["2018",11,20]]}}}],"schema":"https://github.com/citation-style-language/schema/raw/master/csl-citation.json"} </w:instrText>
      </w:r>
      <w:r w:rsidR="00E00589">
        <w:fldChar w:fldCharType="separate"/>
      </w:r>
      <w:r w:rsidR="00E00589" w:rsidRPr="00AC7671">
        <w:rPr>
          <w:rFonts w:ascii="Calibri" w:hAnsi="Calibri" w:cs="Calibri"/>
        </w:rPr>
        <w:t>(Scheffer et al. 2018)</w:t>
      </w:r>
      <w:r w:rsidR="00E00589">
        <w:fldChar w:fldCharType="end"/>
      </w:r>
      <w:r w:rsidR="00E00589">
        <w:t xml:space="preserve"> </w:t>
      </w:r>
      <w:r w:rsidR="00E00589">
        <w:fldChar w:fldCharType="begin"/>
      </w:r>
      <w:r w:rsidR="00B97DE4">
        <w:instrText xml:space="preserve"> ADDIN ZOTERO_ITEM CSL_CITATION {"citationID":"MfhKXnK1","properties":{"formattedCitation":"(Scheffer et al. 2015)","plainCitation":"(Scheffer et al. 2015)","noteIndex":0},"citationItems":[{"id":16038,"uris":["http://zotero.org/groups/2225246/items/SWXT9KFD"],"uri":["http://zotero.org/groups/2225246/items/SWXT9KFD"],"itemData":{"id":16038,"type":"article-journal","abstract":"Ecological resilience is the ability of a system to persist in the face of perturbations. Although resilience has been a highly influential concept, its interpretation has remained largely qualitative. Here we describe an emerging family of methods for quantifying resilience on the basis of observations. A first set of methods is based on the phenomenon of critical slowing down, which implies that recovery upon small perturbations becomes slower as a system approaches a tipping point. Such slowing down can be measured experimentally but may also be indirectly inferred from changes in natural fluctuations and spatial patterns. A second group of methods aims to characterize the resilience of alternative states in probabilistic terms based on large numbers of observations as in long time series or satellite images. These generic approaches to measuring resilience complement the system-specific knowledge needed to infer the effects of environmental change on the resilience of complex systems.","container-title":"Annual Review of Ecology, Evolution, and Systematics","DOI":"10.1146/annurev-ecolsys-112414-054242","ISSN":"1543-592X","issue":"1","journalAbbreviation":"Annu. Rev. Ecol. Evol. Syst.","page":"145-167","source":"www-annualreviews-org.ezp-prod1.hul.harvard.edu (Atypon)","title":"Generic Indicators of Ecological Resilience: Inferring the Chance of a Critical Transition","title-short":"Generic Indicators of Ecological Resilience","volume":"46","author":[{"family":"Scheffer","given":"Marten"},{"family":"Carpenter","given":"Stephen R."},{"family":"Dakos","given":"Vasilis"},{"family":"Nes","given":"Egbert H.","non-dropping-particle":"van"}],"issued":{"date-parts":[["2015",12,4]]}}}],"schema":"https://github.com/citation-style-language/schema/raw/master/csl-citation.json"} </w:instrText>
      </w:r>
      <w:r w:rsidR="00E00589">
        <w:fldChar w:fldCharType="separate"/>
      </w:r>
      <w:r w:rsidR="00E00589" w:rsidRPr="00C94D5C">
        <w:rPr>
          <w:rFonts w:ascii="Calibri" w:hAnsi="Calibri" w:cs="Calibri"/>
        </w:rPr>
        <w:t>(Scheffer et al. 2015)</w:t>
      </w:r>
      <w:r w:rsidR="00E00589">
        <w:fldChar w:fldCharType="end"/>
      </w:r>
      <w:r w:rsidR="00E00589">
        <w:t>.</w:t>
      </w:r>
    </w:p>
    <w:p w14:paraId="04A29D6E" w14:textId="77777777" w:rsidR="00E00589" w:rsidRPr="00695717" w:rsidRDefault="00E00589" w:rsidP="00E00589"/>
    <w:p w14:paraId="05D2C24B" w14:textId="7D485984" w:rsidR="00E00589" w:rsidRDefault="00E00589" w:rsidP="00E00589">
      <w:bookmarkStart w:id="623" w:name="_Toc21323038"/>
      <w:bookmarkStart w:id="624" w:name="_Toc27640699"/>
      <w:commentRangeStart w:id="625"/>
      <w:r w:rsidRPr="00597226">
        <w:rPr>
          <w:b/>
        </w:rPr>
        <w:t>Actors</w:t>
      </w:r>
      <w:bookmarkEnd w:id="623"/>
      <w:bookmarkEnd w:id="624"/>
      <w:r w:rsidR="00D0173E" w:rsidRPr="00597226">
        <w:rPr>
          <w:b/>
        </w:rPr>
        <w:t xml:space="preserve"> and power</w:t>
      </w:r>
      <w:r w:rsidR="00D0173E">
        <w:rPr>
          <w:b/>
        </w:rPr>
        <w:t xml:space="preserve">: </w:t>
      </w:r>
      <w:r w:rsidRPr="00597226">
        <w:rPr>
          <w:b/>
        </w:rPr>
        <w:t xml:space="preserve"> </w:t>
      </w:r>
      <w:r>
        <w:t xml:space="preserve">Who benefits and who loses from the redistribution of risks that occurs along adaptation pathways is not random.   Rather, </w:t>
      </w:r>
      <w:r w:rsidR="00987AD7">
        <w:t xml:space="preserve">as already discussed in Section 4.3 </w:t>
      </w:r>
      <w:r>
        <w:t>it is determined as an outcome of the continuing coevolution of nature and society within which some people have more power than others</w:t>
      </w:r>
      <w:r w:rsidR="002E0B43">
        <w:t xml:space="preserve">. </w:t>
      </w:r>
      <w:r w:rsidR="00987AD7">
        <w:t xml:space="preserve"> </w:t>
      </w:r>
      <w:r w:rsidR="00913479">
        <w:t xml:space="preserve">Power shapes </w:t>
      </w:r>
      <w:r>
        <w:t xml:space="preserve">how risks are </w:t>
      </w:r>
      <w:r w:rsidR="00913479">
        <w:t>articulated</w:t>
      </w:r>
      <w:r>
        <w:t xml:space="preserve">, causation is attributed, adaptations are formulated, decisions are made and outcomes are evaluated </w:t>
      </w:r>
      <w:r>
        <w:fldChar w:fldCharType="begin"/>
      </w:r>
      <w:r w:rsidR="00B97DE4">
        <w:instrText xml:space="preserve"> ADDIN ZOTERO_ITEM CSL_CITATION {"citationID":"gqhRIwOU","properties":{"formattedCitation":"(Eriksen, Nightingale, and Eakin 2015)","plainCitation":"(Eriksen, Nightingale, and Eakin 2015)","noteIndex":0},"citationItems":[{"id":15287,"uris":["http://zotero.org/groups/2225246/items/QXPG5EN7"],"uri":["http://zotero.org/groups/2225246/items/QXPG5EN7"],"itemData":{"id":15287,"type":"article-journal","abstract":"This paper is motivated by a concern that adaptation and vulnerability research suffer from an under-theorization of the political mechanisms of social change and the processes that serve to reproduce vulnerability over time and space. We argue that adaptation is a socio-political process that mediates how individuals and collectives deal with multiple and concurrent environmental and social changes. We propose that applying concepts of subjectivity, knowledges and authority to the analysis of adaptation focuses attention on this socio-political process. Drawing from vulnerability, adaptation, political ecology and social theory literatures, we explain how power is reproduced or contested in adaptation practice through these three concepts. We assert that climate change adaptation processes have the potential to constitute as well as contest authority, subjectivity and knowledge, thereby opening up or closing down space for transformational adaptation. We expand on this assertion through four key propositions about how adaptation processes can be understood and outline an emergent empirical research agenda, which aims to explicitly examine these propositions in specific social and environmental contexts. We describe how the articles in this special issue are contributing to this nascent research agenda, providing an empirical basis from which to theorize the politics of adaptation. The final section concludes by describing the need for a reframing of adaptation policy, practice and analysis to engage with multiple adaptation knowledges, to question subjectivities inherent in discourses and problem understandings, and to identify how emancipatory subjectivities – and thus the potential for transformational adaptation – can be supported.","container-title":"Global Environmental Change","DOI":"10.1016/j.gloenvcha.2015.09.014","ISSN":"0959-3780","journalAbbreviation":"Global Environmental Change","page":"523-533","source":"ScienceDirect","title":"Reframing adaptation: The political nature of climate change adaptation","title-short":"Reframing adaptation","volume":"35","author":[{"family":"Eriksen","given":"Siri H."},{"family":"Nightingale","given":"Andrea J."},{"family":"Eakin","given":"Hallie"}],"issued":{"date-parts":[["2015",11,1]]}}}],"schema":"https://github.com/citation-style-language/schema/raw/master/csl-citation.json"} </w:instrText>
      </w:r>
      <w:r>
        <w:fldChar w:fldCharType="separate"/>
      </w:r>
      <w:r w:rsidRPr="00607709">
        <w:rPr>
          <w:rFonts w:ascii="Calibri" w:hAnsi="Calibri" w:cs="Calibri"/>
        </w:rPr>
        <w:t>(Eriksen, Nightingale, and Eakin 2015)</w:t>
      </w:r>
      <w:r>
        <w:fldChar w:fldCharType="end"/>
      </w:r>
      <w:r>
        <w:t xml:space="preserve"> </w:t>
      </w:r>
      <w:r>
        <w:fldChar w:fldCharType="begin"/>
      </w:r>
      <w:r w:rsidR="00B97DE4">
        <w:instrText xml:space="preserve"> ADDIN ZOTERO_ITEM CSL_CITATION {"citationID":"KjgSuQHx","properties":{"formattedCitation":"(Wise et al. 2014)","plainCitation":"(Wise et al. 2014)","noteIndex":0},"citationItems":[{"id":15498,"uris":["http://zotero.org/groups/2225246/items/FSGV6R4X"],"uri":["http://zotero.org/groups/2225246/items/FSGV6R4X"],"itemData":{"id":15498,"type":"article-journal","abstract":"The need to adapt to climate change is now widely recognised as evidence of its impacts on social and natural systems grows and greenhouse gas emissions continue unabated. Yet efforts to adapt to climate change, as reported in the literature over the last decade and in selected case studies, have not led to substantial rates of implementation of adaptation actions despite substantial investments in adaptation science. Moreover, implemented actions have been mostly incremental and focused on proximate causes; there are far fewer reports of more systemic or transformative actions. We found that the nature and effectiveness of responses was strongly influenced by framing. Recent decision-oriented approaches that aim to overcome this situation are framed within a “pathways” metaphor to emphasise the need for robust decision making within adaptive processes in the face of uncertainty and inter-temporal complexity. However, to date, such “adaptation pathways” approaches have mostly focused on contexts with clearly identified decision-makers and unambiguous goals; as a result, they generally assume prevailing governance regimes are conducive for adaptation and hence constrain responses to proximate causes of vulnerability. In this paper, we explore a broader conceptualisation of “adaptation pathways” that draws on ‘pathways thinking’ in the sustainable development domain to consider the implications of path dependency, interactions between adaptation plans, vested interests and global change, and situations where values, interests, or institutions constrain societal responses to change. This re-conceptualisation of adaptation pathways aims to inform decision makers about integrating incremental actions on proximate causes with the transformative aspects of societal change. Case studies illustrate what this might entail. The paper ends with a call for further exploration of theory, methods and procedures to operationalise this broader conceptualisation of adaptation.","container-title":"Global Environmental Change","DOI":"10.1016/j.gloenvcha.2013.12.002","ISSN":"0959-3780","journalAbbreviation":"Global Environmental Change","page":"325-336","source":"ScienceDirect","title":"Reconceptualising adaptation to climate change as part of pathways of change and response","volume":"28","author":[{"family":"Wise","given":"R. M."},{"family":"Fazey","given":"I."},{"family":"Stafford Smith","given":"M."},{"family":"Park","given":"S. E."},{"family":"Eakin","given":"H. C."},{"family":"Archer Van Garderen","given":"E. R. M."},{"family":"Campbell","given":"B."}],"issued":{"date-parts":[["2014",9,1]]}}}],"schema":"https://github.com/citation-style-language/schema/raw/master/csl-citation.json"} </w:instrText>
      </w:r>
      <w:r>
        <w:fldChar w:fldCharType="separate"/>
      </w:r>
      <w:r w:rsidRPr="00BF4419">
        <w:rPr>
          <w:rFonts w:ascii="Calibri" w:hAnsi="Calibri" w:cs="Calibri"/>
        </w:rPr>
        <w:t>(Wise et al. 2014)</w:t>
      </w:r>
      <w:r>
        <w:fldChar w:fldCharType="end"/>
      </w:r>
      <w:r>
        <w:t xml:space="preserve">.   The result has been a highly </w:t>
      </w:r>
      <w:r w:rsidR="00BD6375">
        <w:t xml:space="preserve">inequitable </w:t>
      </w:r>
      <w:r>
        <w:t xml:space="preserve">distribution of risk and vulnerability at all levels of organization: household, community, regional, national </w:t>
      </w:r>
      <w:r>
        <w:fldChar w:fldCharType="begin"/>
      </w:r>
      <w:r w:rsidR="00B97DE4">
        <w:instrText xml:space="preserve"> ADDIN ZOTERO_ITEM CSL_CITATION {"citationID":"Xnffj2qI","properties":{"formattedCitation":"(Brown and Westaway 2011)","plainCitation":"(Brown and Westaway 2011)","noteIndex":0},"citationItems":[{"id":12034,"uris":["http://zotero.org/groups/2225246/items/JK3XQYIW"],"uri":["http://zotero.org/groups/2225246/items/JK3XQYIW"],"itemData":{"id":12034,"type":"article-journal","abstract":"Human agency is considered a key factor in determining how individuals and society respond to environmental change. This article synthesizes knowledge on agency, capacity, and resilience across human development, well-being, and disasters literature to provide insights to support more integrated and human-centered approaches to understanding environmental change. It draws out the key areas of agreement across these diverse fields and identifies the main points of contestation and uncertainty. This highlights the need to consider subjective and relational factors in addition to objective measures of capacity and to view these as reflexive and dynamic, as well as differentiated socially and temporally. These findings can help distinguish between coping, adaptation, and transformation as responses to environmental and other stressors.","container-title":"Annual Review of Environment and Resources","DOI":"10.1146/annurev-environ-052610-092905","issue":"1","page":"321-342","source":"Annual Reviews","title":"Agency, Capacity, and Resilience to Environmental Change: Lessons from Human Development, Well-Being, and Disasters","title-short":"Agency, Capacity, and Resilience to Environmental Change","volume":"36","author":[{"family":"Brown","given":"Katrina"},{"family":"Westaway","given":"Elizabeth"}],"issued":{"date-parts":[["2011"]]}}}],"schema":"https://github.com/citation-style-language/schema/raw/master/csl-citation.json"} </w:instrText>
      </w:r>
      <w:r>
        <w:fldChar w:fldCharType="separate"/>
      </w:r>
      <w:r w:rsidRPr="008F2E3C">
        <w:rPr>
          <w:rFonts w:ascii="Calibri" w:hAnsi="Calibri" w:cs="Calibri"/>
        </w:rPr>
        <w:t>(Brown and Westaway 2011)</w:t>
      </w:r>
      <w:r>
        <w:fldChar w:fldCharType="end"/>
      </w:r>
      <w:r>
        <w:t>.   Human agency matters in shaping this distribution</w:t>
      </w:r>
      <w:r w:rsidR="00CD111B">
        <w:t xml:space="preserve"> (e.g.</w:t>
      </w:r>
      <w:r w:rsidRPr="00A02471">
        <w:t xml:space="preserve"> </w:t>
      </w:r>
      <w:r w:rsidRPr="00A02471">
        <w:fldChar w:fldCharType="begin"/>
      </w:r>
      <w:r w:rsidR="00B97DE4">
        <w:instrText xml:space="preserve"> ADDIN ZOTERO_ITEM CSL_CITATION {"citationID":"j78oMd4N","properties":{"formattedCitation":"(Tellman et al. 2018)","plainCitation":"(Tellman et al. 2018)","noteIndex":0},"citationItems":[{"id":15301,"uris":["http://zotero.org/groups/2225246/items/REWAC7JX"],"uri":["http://zotero.org/groups/2225246/items/REWAC7JX"],"itemData":{"id":15301,"type":"article-journal","abstract":"Tellman, B., J. C. Bausch, H. Eakin, J. M. Anderies, M. Mazari-Hiriart, D. Manuel-Navarrete, and C. L. Redman. 2018. Adaptive pathways and coupled infrastructure: seven centuries of adaptation to water risk and the production of vulnerability in Mexico City. Ecology and Society 23(1):1. https://doi.org/10.5751/ES-09712-230101","container-title":"Ecology and Society","DOI":"10.5751/ES-09712-230101","ISSN":"1708-3087","issue":"1","language":"en","source":"www.ecologyandsociety.org","title":"Adaptive pathways and coupled infrastructure: seven centuries of adaptation to water risk and the production of vulnerability in Mexico City","title-short":"Adaptive pathways and coupled infrastructure","URL":"https://www.ecologyandsociety.org/vol23/iss1/art1/","volume":"23","author":[{"family":"Tellman","given":"Beth"},{"family":"Bausch","given":"Julia"},{"family":"Eakin","given":"Hallie"},{"family":"Anderies","given":"John"},{"family":"Mazari-Hiriart","given":"Marisa"},{"family":"Manuel-Navarrete","given":"David"},{"family":"Redman","given":"Charles"}],"accessed":{"date-parts":[["2019",7,8]]},"issued":{"date-parts":[["2018",1,11]]}}}],"schema":"https://github.com/citation-style-language/schema/raw/master/csl-citation.json"} </w:instrText>
      </w:r>
      <w:r w:rsidRPr="00A02471">
        <w:fldChar w:fldCharType="separate"/>
      </w:r>
      <w:r w:rsidRPr="00A02471">
        <w:rPr>
          <w:rFonts w:cs="Calibri"/>
        </w:rPr>
        <w:t>(Tellman et al. 2018)</w:t>
      </w:r>
      <w:r w:rsidRPr="00A02471">
        <w:fldChar w:fldCharType="end"/>
      </w:r>
      <w:r w:rsidR="00CD111B">
        <w:t>)</w:t>
      </w:r>
      <w:r w:rsidRPr="00031A45">
        <w:t>.</w:t>
      </w:r>
      <w:r>
        <w:t xml:space="preserve">  But it is usually the actors with power who have </w:t>
      </w:r>
      <w:r w:rsidR="002A7B50">
        <w:t xml:space="preserve">greater </w:t>
      </w:r>
      <w:r>
        <w:t xml:space="preserve">capacity to shape adaptation pathways.  And they generally do so in ways that that protect or promote their immediate interests. </w:t>
      </w:r>
      <w:r w:rsidR="00185DE4">
        <w:t xml:space="preserve">The plight of actors with relatively less power is accentuated </w:t>
      </w:r>
      <w:r w:rsidR="00185DE4">
        <w:lastRenderedPageBreak/>
        <w:t xml:space="preserve">in the Anthropocene as larger risks are increasingly shifted over larger distances in space and time, rendering even actors with substantial local adaptive capacity increasingly vulnerable to disruptions beyond their immediate control.   We conclude that a central, though relatively late-arriving, message of research on adaptive capacity is that efforts to understand and build it must grapple with questions of power, who has it, and how they deploy it.   </w:t>
      </w:r>
      <w:commentRangeEnd w:id="625"/>
      <w:r w:rsidR="002D3EB9">
        <w:rPr>
          <w:rStyle w:val="CommentReference"/>
          <w:rFonts w:asciiTheme="minorHAnsi" w:eastAsiaTheme="minorHAnsi" w:hAnsiTheme="minorHAnsi" w:cstheme="minorBidi"/>
        </w:rPr>
        <w:commentReference w:id="625"/>
      </w:r>
    </w:p>
    <w:p w14:paraId="48715350" w14:textId="77777777" w:rsidR="004A1E7A" w:rsidRDefault="004A1E7A"/>
    <w:p w14:paraId="45C97AD0" w14:textId="5EA68151" w:rsidR="003A4578" w:rsidRDefault="004A1E7A">
      <w:r>
        <w:t xml:space="preserve">The components of adaptive capacity we discuss here are akin to those identified by the research literature on “general” resilience, i.e. they are components that have the </w:t>
      </w:r>
      <w:r w:rsidRPr="00F246C8">
        <w:rPr>
          <w:i/>
        </w:rPr>
        <w:t>potential</w:t>
      </w:r>
      <w:r>
        <w:t xml:space="preserve"> to enhance adaptive capacity for sustainability in most nature-society systems and in the face of most disturbances – even ones with which the system has no prior experience </w:t>
      </w:r>
      <w:r>
        <w:fldChar w:fldCharType="begin"/>
      </w:r>
      <w:r w:rsidR="00B97DE4">
        <w:instrText xml:space="preserve"> ADDIN ZOTERO_ITEM CSL_CITATION {"citationID":"w5tq5fJR","properties":{"formattedCitation":"(Carpenter et al. 2012)","plainCitation":"(Carpenter et al. 2012)","noteIndex":0},"citationItems":[{"id":15995,"uris":["http://zotero.org/groups/2225246/items/Z6NY8JUB"],"uri":["http://zotero.org/groups/2225246/items/Z6NY8JUB"],"itemData":{"id":15995,"type":"article-journal","abstract":"Resilience to specified kinds of disasters is an active area of research and practice. However, rare or unprecedented disturbances that are unusually intense or extensive require a more broad-spectrum type of resilience. General resilience is the capacity of social-ecological systems to adapt or transform in response to unfamiliar, unexpected and extreme shocks. Conditions that enable general resilience include diversity, modularity, openness, reserves, feedbacks, nestedness, monitoring, leadership, and trust. Processes for building general resilience are an emerging and crucially important area of research.","container-title":"SUSTAINABILITY","DOI":"10.3390/su4123248","ISSN":"2071-1050","issue":"12","page":"3248-3259","title":"General Resilience to Cope with Extreme Events","volume":"4","author":[{"family":"Carpenter","given":"Stephen R."},{"family":"Arrow","given":"Kenneth J."},{"family":"Barrett","given":"Scott"},{"family":"Biggs","given":"Reinette"},{"family":"Brock","given":"William A."},{"family":"Crepin","given":"Anne-Sophie"},{"family":"Engstrom","given":"Gustav"},{"family":"Folke","given":"Carl"},{"family":"Hughes","given":"Terry P."},{"family":"Kautsky","given":"Nils"},{"family":"Li","given":"Chuan-Zhong"},{"family":"McCarney","given":"Geoffrey"},{"family":"Meng","given":"Kyle"},{"family":"Maler","given":"Karl-Goran"},{"family":"Polasky","given":"Stephen"},{"family":"Scheffer","given":"Marten"},{"family":"Shogren","given":"Jason"},{"family":"Sterner","given":"Thomas"},{"family":"Vincent","given":"Jeffrey R."},{"family":"Walker","given":"Brian"},{"family":"Xepapadeas","given":"Anastasios"},{"family":"Zeeuw","given":"Aart","non-dropping-particle":"de"}],"issued":{"date-parts":[["2012",12]]}}}],"schema":"https://github.com/citation-style-language/schema/raw/master/csl-citation.json"} </w:instrText>
      </w:r>
      <w:r>
        <w:fldChar w:fldCharType="separate"/>
      </w:r>
      <w:r w:rsidRPr="00053F8C">
        <w:rPr>
          <w:rFonts w:ascii="Calibri" w:hAnsi="Calibri" w:cs="Calibri"/>
        </w:rPr>
        <w:t>(Carpenter et al. 2012)</w:t>
      </w:r>
      <w:r>
        <w:fldChar w:fldCharType="end"/>
      </w:r>
      <w:r>
        <w:t xml:space="preserve">.  But none of these components </w:t>
      </w:r>
      <w:r w:rsidR="00AF3ACB">
        <w:t xml:space="preserve">can be built </w:t>
      </w:r>
      <w:r>
        <w:t>without costs</w:t>
      </w:r>
      <w:r w:rsidR="004408B9">
        <w:t>.  We are le</w:t>
      </w:r>
      <w:r w:rsidR="00BF0D7D">
        <w:t>ft</w:t>
      </w:r>
      <w:r w:rsidR="004408B9">
        <w:t xml:space="preserve"> </w:t>
      </w:r>
      <w:r w:rsidR="005F097B">
        <w:t xml:space="preserve">with </w:t>
      </w:r>
      <w:r w:rsidR="004408B9">
        <w:t xml:space="preserve">the depressing conclusion that </w:t>
      </w:r>
      <w:r>
        <w:t>all must therefore be balanced</w:t>
      </w:r>
      <w:r w:rsidR="00BF0D7D">
        <w:t>,</w:t>
      </w:r>
      <w:r>
        <w:t xml:space="preserve"> Goldilocks-like</w:t>
      </w:r>
      <w:r w:rsidR="00BF0D7D">
        <w:t>,</w:t>
      </w:r>
      <w:r>
        <w:t xml:space="preserve"> </w:t>
      </w:r>
      <w:r w:rsidR="00BF0D7D">
        <w:t xml:space="preserve">for each </w:t>
      </w:r>
      <w:r>
        <w:t>specific action situation.   For adaptive capacity, as for other determinants of sustainable development, there are no panaceas.</w:t>
      </w:r>
    </w:p>
    <w:p w14:paraId="66C14E5A" w14:textId="77777777" w:rsidR="00BE3A15" w:rsidRDefault="00BE3A15"/>
    <w:p w14:paraId="2295ED15" w14:textId="2B2FD206" w:rsidR="00E00589" w:rsidRDefault="00E00589" w:rsidP="005D7CAD">
      <w:pPr>
        <w:pStyle w:val="Heading1"/>
      </w:pPr>
      <w:bookmarkStart w:id="626" w:name="_Toc27526764"/>
      <w:bookmarkStart w:id="627" w:name="_Toc27640700"/>
      <w:bookmarkStart w:id="628" w:name="_Toc30964824"/>
      <w:r>
        <w:t xml:space="preserve">Capacity to </w:t>
      </w:r>
      <w:r w:rsidR="00CC3CB9">
        <w:t>P</w:t>
      </w:r>
      <w:r>
        <w:t xml:space="preserve">romote </w:t>
      </w:r>
      <w:r w:rsidR="00CC3CB9">
        <w:t>T</w:t>
      </w:r>
      <w:r>
        <w:t>ransformation</w:t>
      </w:r>
      <w:bookmarkEnd w:id="626"/>
      <w:bookmarkEnd w:id="627"/>
      <w:bookmarkEnd w:id="628"/>
      <w:r w:rsidR="006168B9">
        <w:t xml:space="preserve"> </w:t>
      </w:r>
    </w:p>
    <w:p w14:paraId="7698D1E1" w14:textId="728FDD12" w:rsidR="00E00589" w:rsidRDefault="00A31E58" w:rsidP="00E00589">
      <w:pPr>
        <w:rPr>
          <w:i/>
          <w:iCs/>
        </w:rPr>
      </w:pPr>
      <w:r>
        <w:rPr>
          <w:i/>
          <w:iCs/>
        </w:rPr>
        <w:t>I</w:t>
      </w:r>
      <w:r w:rsidR="003C544A" w:rsidRPr="005624DC">
        <w:rPr>
          <w:i/>
          <w:iCs/>
        </w:rPr>
        <w:t xml:space="preserve">nnovation, </w:t>
      </w:r>
      <w:r w:rsidR="003B2409">
        <w:rPr>
          <w:i/>
          <w:iCs/>
        </w:rPr>
        <w:t xml:space="preserve">assessment, </w:t>
      </w:r>
      <w:r w:rsidR="003C544A" w:rsidRPr="005624DC">
        <w:rPr>
          <w:i/>
          <w:iCs/>
        </w:rPr>
        <w:t>imagina</w:t>
      </w:r>
      <w:r w:rsidR="003B2409">
        <w:rPr>
          <w:i/>
          <w:iCs/>
        </w:rPr>
        <w:t>tion and incumb</w:t>
      </w:r>
      <w:r>
        <w:rPr>
          <w:i/>
          <w:iCs/>
        </w:rPr>
        <w:t>e</w:t>
      </w:r>
      <w:r w:rsidR="003B2409">
        <w:rPr>
          <w:i/>
          <w:iCs/>
        </w:rPr>
        <w:t>ncy</w:t>
      </w:r>
    </w:p>
    <w:p w14:paraId="3899FD32" w14:textId="77777777" w:rsidR="00FE1BDC" w:rsidRDefault="00FE1BDC" w:rsidP="00E00589">
      <w:pPr>
        <w:rPr>
          <w:i/>
          <w:iCs/>
        </w:rPr>
      </w:pPr>
    </w:p>
    <w:p w14:paraId="37EBCD6E" w14:textId="4E054EB4" w:rsidR="005B6E84" w:rsidRDefault="00886C0D" w:rsidP="005B6E84">
      <w:r>
        <w:t>“</w:t>
      </w:r>
      <w:r w:rsidRPr="00890110">
        <w:t>Trans</w:t>
      </w:r>
      <w:r>
        <w:t>formations</w:t>
      </w:r>
      <w:r w:rsidRPr="00890110">
        <w:t>”</w:t>
      </w:r>
      <w:r>
        <w:t xml:space="preserve"> </w:t>
      </w:r>
      <w:r w:rsidRPr="00890110">
        <w:t>are shifts from</w:t>
      </w:r>
      <w:r>
        <w:t xml:space="preserve"> one </w:t>
      </w:r>
      <w:r w:rsidR="00632B10">
        <w:t xml:space="preserve">regime and its associated </w:t>
      </w:r>
      <w:r>
        <w:t>development pathway</w:t>
      </w:r>
      <w:r w:rsidR="00632B10">
        <w:t>s</w:t>
      </w:r>
      <w:r>
        <w:t xml:space="preserve"> to another. </w:t>
      </w:r>
      <w:r w:rsidRPr="00C62CB0">
        <w:rPr>
          <w:b/>
        </w:rPr>
        <w:t>Sustainability transformations</w:t>
      </w:r>
      <w:r w:rsidR="00B0558C">
        <w:rPr>
          <w:rStyle w:val="EndnoteReference"/>
        </w:rPr>
        <w:endnoteReference w:id="29"/>
      </w:r>
      <w:r>
        <w:t xml:space="preserve"> are shifts from</w:t>
      </w:r>
      <w:r w:rsidRPr="00890110">
        <w:t xml:space="preserve"> </w:t>
      </w:r>
      <w:r w:rsidR="00632B10">
        <w:t xml:space="preserve">regimes associated with </w:t>
      </w:r>
      <w:r w:rsidRPr="00890110">
        <w:t xml:space="preserve">unsustainable pathways of development to </w:t>
      </w:r>
      <w:r w:rsidR="00CD430D">
        <w:t xml:space="preserve">alternative </w:t>
      </w:r>
      <w:r w:rsidR="00F47F1C">
        <w:t xml:space="preserve">regimes in which </w:t>
      </w:r>
      <w:r w:rsidRPr="00890110">
        <w:t xml:space="preserve">development pathways </w:t>
      </w:r>
      <w:r w:rsidR="00F47F1C">
        <w:t>are</w:t>
      </w:r>
      <w:r w:rsidR="00D71D28">
        <w:t xml:space="preserve"> </w:t>
      </w:r>
      <w:r w:rsidR="00CD430D">
        <w:t>(</w:t>
      </w:r>
      <w:r w:rsidR="00D71D28">
        <w:t xml:space="preserve">provisionally </w:t>
      </w:r>
      <w:r w:rsidR="00CD430D">
        <w:t xml:space="preserve">thought </w:t>
      </w:r>
      <w:r w:rsidR="00D71D28">
        <w:t>to be</w:t>
      </w:r>
      <w:r w:rsidR="00CD430D">
        <w:t>)</w:t>
      </w:r>
      <w:r w:rsidR="00D71D28">
        <w:t xml:space="preserve"> </w:t>
      </w:r>
      <w:r w:rsidRPr="00890110">
        <w:t>sustainable</w:t>
      </w:r>
      <w:r w:rsidR="003D7911">
        <w:t xml:space="preserve">, e.g. from </w:t>
      </w:r>
      <w:r w:rsidR="005B6E84">
        <w:t xml:space="preserve">fossil </w:t>
      </w:r>
      <w:r w:rsidR="003D7911">
        <w:t xml:space="preserve">to </w:t>
      </w:r>
      <w:r w:rsidR="005B6E84">
        <w:t>renewable</w:t>
      </w:r>
      <w:r w:rsidR="003D7911">
        <w:t xml:space="preserve"> energy regimes</w:t>
      </w:r>
      <w:r w:rsidR="005B6E84">
        <w:t xml:space="preserve"> </w:t>
      </w:r>
      <w:r w:rsidR="005B6E84">
        <w:fldChar w:fldCharType="begin"/>
      </w:r>
      <w:r w:rsidR="00B97DE4">
        <w:instrText xml:space="preserve"> ADDIN ZOTERO_ITEM CSL_CITATION {"citationID":"GYWtjUaX","properties":{"formattedCitation":"(Geels et al. 2017)","plainCitation":"(Geels et al. 2017)","noteIndex":0},"citationItems":[{"id":13777,"uris":["http://zotero.org/groups/2225246/items/KX9KNHLD"],"uri":["http://zotero.org/groups/2225246/items/KX9KNHLD"],"itemData":{"id":13777,"type":"article-journal","abstract":"Accelerating innovation is as important as climate policy\nAccelerating innovation is as important as climate policy","container-title":"Science","DOI":"10.1126/science.aao3760","ISSN":"0036-8075, 1095-9203","issue":"6357","language":"en","note":"PMID: 28935795","page":"1242-1244","source":"science.sciencemag.org.ezp-prod1.hul.harvard.edu","title":"Sociotechnical transitions for deep decarbonization","volume":"357","author":[{"family":"Geels","given":"Frank W."},{"family":"Sovacool","given":"Benjamin K."},{"family":"Schwanen","given":"Tim"},{"family":"Sorrell","given":"Steve"}],"issued":{"date-parts":[["2017",9,22]]}}}],"schema":"https://github.com/citation-style-language/schema/raw/master/csl-citation.json"} </w:instrText>
      </w:r>
      <w:r w:rsidR="005B6E84">
        <w:fldChar w:fldCharType="separate"/>
      </w:r>
      <w:r w:rsidR="005B6E84">
        <w:rPr>
          <w:noProof/>
        </w:rPr>
        <w:t>(Geels et al. 2017)</w:t>
      </w:r>
      <w:r w:rsidR="005B6E84">
        <w:fldChar w:fldCharType="end"/>
      </w:r>
      <w:r w:rsidR="003D7911">
        <w:t xml:space="preserve"> or </w:t>
      </w:r>
      <w:r w:rsidR="00DD1093">
        <w:t xml:space="preserve">from declining to </w:t>
      </w:r>
      <w:r w:rsidR="001D7DC3">
        <w:t xml:space="preserve">prospering </w:t>
      </w:r>
      <w:r w:rsidR="00DD1093">
        <w:t>fisheries</w:t>
      </w:r>
      <w:r w:rsidR="005B6E84">
        <w:t xml:space="preserve"> </w:t>
      </w:r>
      <w:r w:rsidR="005B6E84">
        <w:fldChar w:fldCharType="begin"/>
      </w:r>
      <w:r w:rsidR="00B97DE4">
        <w:instrText xml:space="preserve"> ADDIN ZOTERO_ITEM CSL_CITATION {"citationID":"i0Zq5E15","properties":{"formattedCitation":"(Lubchenco et al. 2016)","plainCitation":"(Lubchenco et al. 2016)","noteIndex":0},"citationItems":[{"id":12114,"uris":["http://zotero.org/groups/2225246/items/YWCUZ2JT"],"uri":["http://zotero.org/groups/2225246/items/YWCUZ2JT"],"itemData":{"id":12114,"type":"article-journal","abstract":"Healthy ocean ecosystems are needed to sustain people and livelihoods and to achieve the United Nations Sustainable Development Goals. Using the ocean sustainably requires overcoming many formidable challenges: overfishing, climate change, ocean acidification, and pollution. Despite gloomy forecasts, there is reason for hope. New tools, practices, and partnerships are beginning to transform local fisheries, biodiversity conservation, and marine spatial planning. The challenge is to bring them to a global scale. We dissect recent successes using a complex adaptive-systems (CAS) framework, which acknowledges the interconnectedness of social and ecological systems. Understanding how policies and practices change the feedbacks in CASs by altering the behavior of different system components is critical for building robust, sustainable states with favorable emergent properties. Our review reveals that altering incentives—either economic or social norms, or both—can achieve positive outcomes. For example, introduction of well-designed rights-based or secure-access fisheries and ecosystem service accounting shifts economic incentives to align conservation and economic benefits. Modifying social norms can create conditions that incentivize a company, country, or individual to fish sustainably, curb illegal fishing, or create large marine reserves as steps to enhance reputation or self-image. In each example, the feedbacks between individual actors and emergent system properties were altered, triggering a transition from a vicious to a virtuous cycle. We suggest that evaluating conservation tools by their ability to align incentives of actors with broader goals of sustainability is an underused approach that can provide a pathway toward scaling sustainability successes. In short, getting incentives right matters.","container-title":"Proceedings of the National Academy of Sciences","DOI":"10.1073/pnas.1604982113","ISSN":"0027-8424, 1091-6490","issue":"51","journalAbbreviation":"PNAS","language":"en","note":"PMID: 27911770","page":"14507-14514","source":"www-pnas-org.ezp-prod1.hul.harvard.edu","title":"The right incentives enable ocean sustainability successes and provide hope for the future","volume":"113","author":[{"family":"Lubchenco","given":"Jane"},{"family":"Cerny-Chipman","given":"Elizabeth B."},{"family":"Reimer","given":"Jessica N."},{"family":"Levin","given":"Simon A."}],"issued":{"date-parts":[["2016",12,20]]}}}],"schema":"https://github.com/citation-style-language/schema/raw/master/csl-citation.json"} </w:instrText>
      </w:r>
      <w:r w:rsidR="005B6E84">
        <w:fldChar w:fldCharType="separate"/>
      </w:r>
      <w:r w:rsidR="005B6E84">
        <w:rPr>
          <w:noProof/>
        </w:rPr>
        <w:t>(Lubchenco et al. 2016)</w:t>
      </w:r>
      <w:r w:rsidR="005B6E84">
        <w:fldChar w:fldCharType="end"/>
      </w:r>
      <w:r w:rsidR="005B6E84">
        <w:t xml:space="preserve">.  </w:t>
      </w:r>
      <w:r w:rsidR="0052427E">
        <w:t>The need to hasten transformations of current development pathways toward sustainability is increasingly c</w:t>
      </w:r>
      <w:r w:rsidR="001D4C68">
        <w:t>entral to</w:t>
      </w:r>
      <w:r w:rsidR="0052427E">
        <w:t xml:space="preserve"> social and political discourse around the world </w:t>
      </w:r>
      <w:r w:rsidR="0052427E">
        <w:fldChar w:fldCharType="begin"/>
      </w:r>
      <w:r w:rsidR="00B97DE4">
        <w:instrText xml:space="preserve"> ADDIN ZOTERO_ITEM CSL_CITATION {"citationID":"a2k74h6t7bu","properties":{"formattedCitation":"(Wibeck et al. 2019)","plainCitation":"(Wibeck et al. 2019)","noteIndex":0},"citationItems":[{"id":18073,"uris":["http://zotero.org/groups/2225246/items/7CY64EY4"],"uri":["http://zotero.org/groups/2225246/items/7CY64EY4"],"itemData":{"id":18073,"type":"article-journal","abstract":"Societal transformation is one of the most topical concepts in sustainability research and policy-making. Used in many ways, it indicates that nonlinear systematic changes are needed in order to fully address global environmental and human development challenges. This paper explores what sustainability transformations mean for lay focus group participants in Cabo Verde, China, Fiji, Sweden, and the USA. Key findings include: (a) Tightly linked to interpersonal relationships, sustainability was seen as going beyond the Sustainable Development Goals to include a sense of belonging; (b) transformations were framed as fundamental changes from today&amp;rsquo;s society, but most participants stated that transformation pathways need to splice new structures into the old; (c) new technologies are key engines of change. Yet, the most common drivers were awareness, education, and knowledge sharing; and (d) regardless of whether state-centric or decentralized governance was preferred, personal action was seen as essential. The focus groups displayed a shared understanding across the geographical settings; a common realization of profound sustainability predicaments facing societies across the world; and a desire for fundamental change towards a more sustainable way of life.","container-title":"Sustainability","DOI":"10.3390/su11082427","issue":"8","language":"en","page":"2427","source":"www.mdpi.com","title":"Stories of Transformation: A Cross-Country Focus Group Study on Sustainable Development and Societal Change","title-short":"Stories of Transformation","volume":"11","author":[{"family":"Wibeck","given":"Victoria"},{"family":"Linnér","given":"Björn-Ola"},{"family":"Alves","given":"Melisa"},{"family":"Asplund","given":"Therese"},{"family":"Bohman","given":"Anna"},{"family":"Boykoff","given":"Maxwell T."},{"family":"Feetham","given":"Pamela M."},{"family":"Huang","given":"Yi"},{"family":"Nascimento","given":"Januario"},{"family":"Rich","given":"Jessica"},{"family":"Rocha","given":"Charles Yvon"},{"family":"Vaccarino","given":"Franco"},{"family":"Xian","given":"Shi"}],"issued":{"date-parts":[["2019",1]]}}}],"schema":"https://github.com/citation-style-language/schema/raw/master/csl-citation.json"} </w:instrText>
      </w:r>
      <w:r w:rsidR="0052427E">
        <w:fldChar w:fldCharType="separate"/>
      </w:r>
      <w:r w:rsidR="0052427E" w:rsidRPr="00D262FC">
        <w:t>(Wibeck et al. 2019)</w:t>
      </w:r>
      <w:r w:rsidR="0052427E">
        <w:fldChar w:fldCharType="end"/>
      </w:r>
      <w:r w:rsidR="0052427E">
        <w:t>.</w:t>
      </w:r>
    </w:p>
    <w:p w14:paraId="366CB0D3" w14:textId="77777777" w:rsidR="00676789" w:rsidRDefault="00676789" w:rsidP="005B6E84"/>
    <w:p w14:paraId="3F0BB24F" w14:textId="02DF7E43" w:rsidR="00A21EAC" w:rsidRDefault="00A21EAC" w:rsidP="00B401A8">
      <w:pPr>
        <w:pStyle w:val="Heading2"/>
      </w:pPr>
      <w:bookmarkStart w:id="629" w:name="_Toc28518516"/>
      <w:bookmarkStart w:id="630" w:name="_Toc28518597"/>
      <w:bookmarkStart w:id="631" w:name="_Toc28518517"/>
      <w:bookmarkStart w:id="632" w:name="_Toc28518598"/>
      <w:bookmarkStart w:id="633" w:name="_Toc28518518"/>
      <w:bookmarkStart w:id="634" w:name="_Toc28518599"/>
      <w:bookmarkStart w:id="635" w:name="_Toc28518519"/>
      <w:bookmarkStart w:id="636" w:name="_Toc28518600"/>
      <w:bookmarkStart w:id="637" w:name="_Toc28518520"/>
      <w:bookmarkStart w:id="638" w:name="_Toc28518601"/>
      <w:bookmarkStart w:id="639" w:name="_Toc28518521"/>
      <w:bookmarkStart w:id="640" w:name="_Toc28518602"/>
      <w:bookmarkStart w:id="641" w:name="_Toc28518522"/>
      <w:bookmarkStart w:id="642" w:name="_Toc28518603"/>
      <w:bookmarkStart w:id="643" w:name="_Toc28518523"/>
      <w:bookmarkStart w:id="644" w:name="_Toc28518604"/>
      <w:bookmarkStart w:id="645" w:name="_Toc28518524"/>
      <w:bookmarkStart w:id="646" w:name="_Toc28518605"/>
      <w:bookmarkStart w:id="647" w:name="_Toc28518525"/>
      <w:bookmarkStart w:id="648" w:name="_Toc28518606"/>
      <w:bookmarkStart w:id="649" w:name="_Toc28518526"/>
      <w:bookmarkStart w:id="650" w:name="_Toc28518607"/>
      <w:bookmarkStart w:id="651" w:name="_Toc28518527"/>
      <w:bookmarkStart w:id="652" w:name="_Toc28518608"/>
      <w:bookmarkStart w:id="653" w:name="_Toc28518528"/>
      <w:bookmarkStart w:id="654" w:name="_Toc28518609"/>
      <w:bookmarkStart w:id="655" w:name="_Toc30964825"/>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r>
        <w:t>Key Research Findings</w:t>
      </w:r>
      <w:bookmarkEnd w:id="655"/>
    </w:p>
    <w:p w14:paraId="6C8428D0" w14:textId="25EC9F32" w:rsidR="003709CD" w:rsidRDefault="006D5D4C" w:rsidP="003709CD">
      <w:r>
        <w:t>The sustainability science community has been interested in the concepts of system transformation or transition since its founding.  (The terms are used interchangeably and without</w:t>
      </w:r>
      <w:r w:rsidRPr="00FC4B93">
        <w:t xml:space="preserve"> </w:t>
      </w:r>
      <w:r>
        <w:t xml:space="preserve">consistent </w:t>
      </w:r>
      <w:r w:rsidRPr="00FC4B93">
        <w:t>distinction</w:t>
      </w:r>
      <w:r>
        <w:t>s in much of the literature</w:t>
      </w:r>
      <w:r w:rsidRPr="00FC4B93">
        <w:t xml:space="preserve"> </w:t>
      </w:r>
      <w:r w:rsidRPr="00772C42">
        <w:fldChar w:fldCharType="begin"/>
      </w:r>
      <w:r w:rsidR="00B97DE4">
        <w:instrText xml:space="preserve"> ADDIN ZOTERO_ITEM CSL_CITATION {"citationID":"24acV48T","properties":{"formattedCitation":"(H\\uc0\\u246{}lscher, Wittmayer, and Loorbach 2018)","plainCitation":"(Hölscher, Wittmayer, and Loorbach 2018)","noteIndex":0},"citationItems":[{"id":16375,"uris":["http://zotero.org/groups/2225246/items/MWFF3H4G"],"uri":["http://zotero.org/groups/2225246/items/MWFF3H4G"],"itemData":{"id":16375,"type":"article-journal","abstract":"‘Transition’ and ‘transformation’ have become buzzwords in political and scientific discourses. They signal the need for large-scale changes to achieve a sustainable society. We compare how they are applied and interpreted in scientific literatures to explore whether they are distinct concepts and provide complementary insights. Transition and transformation are not mutually exclusive; they provide nuanced perspectives on how to describe, interpret and support desirable radical and non-linear societal change. Their differences may partially result from their etymological origins, but they largely stem from the different research communities concerned with either transition or transformation. Our review shows how the respective approaches and perspectives on understanding and interpreting system change can enrich each other.","container-title":"Environmental Innovation and Societal Transitions","DOI":"10.1016/j.eist.2017.10.007","ISSN":"2210-4224","journalAbbreviation":"Environmental Innovation and Societal Transitions","page":"1-3","source":"ScienceDirect","title":"Transition versus transformation: What’s the difference?","title-short":"Transition versus transformation","volume":"27","author":[{"family":"Hölscher","given":"Katharina"},{"family":"Wittmayer","given":"Julia M."},{"family":"Loorbach","given":"Derk"}],"issued":{"date-parts":[["2018",6,1]]}}}],"schema":"https://github.com/citation-style-language/schema/raw/master/csl-citation.json"} </w:instrText>
      </w:r>
      <w:r w:rsidRPr="00772C42">
        <w:fldChar w:fldCharType="separate"/>
      </w:r>
      <w:r w:rsidRPr="00772C42">
        <w:t>(Hölscher, Wittmayer, and Loorbach 2018)</w:t>
      </w:r>
      <w:r w:rsidRPr="00772C42">
        <w:fldChar w:fldCharType="end"/>
      </w:r>
      <w:r w:rsidRPr="00772C42">
        <w:t xml:space="preserve">). </w:t>
      </w:r>
      <w:r>
        <w:t xml:space="preserve"> Multiple </w:t>
      </w:r>
      <w:r w:rsidR="00E8379E">
        <w:t>communit</w:t>
      </w:r>
      <w:r>
        <w:t>ies</w:t>
      </w:r>
      <w:r w:rsidR="00E8379E">
        <w:t xml:space="preserve"> of </w:t>
      </w:r>
      <w:r w:rsidR="005C3273">
        <w:t xml:space="preserve">relevant </w:t>
      </w:r>
      <w:r w:rsidR="00E8379E">
        <w:t>research ha</w:t>
      </w:r>
      <w:r>
        <w:t>ve</w:t>
      </w:r>
      <w:r w:rsidR="00E8379E">
        <w:t xml:space="preserve"> grown </w:t>
      </w:r>
      <w:r w:rsidR="003201E2">
        <w:t>over the past decade</w:t>
      </w:r>
      <w:r w:rsidR="005C3273">
        <w:t>, most with a focus on sp</w:t>
      </w:r>
      <w:r w:rsidR="008004C6">
        <w:t xml:space="preserve">ecific resources.  Examples include transitions in </w:t>
      </w:r>
      <w:r w:rsidR="008004C6" w:rsidRPr="008F2778">
        <w:t>forest</w:t>
      </w:r>
      <w:r w:rsidR="008004C6">
        <w:t xml:space="preserve"> use </w:t>
      </w:r>
      <w:r w:rsidR="008004C6">
        <w:fldChar w:fldCharType="begin"/>
      </w:r>
      <w:r w:rsidR="00B97DE4">
        <w:instrText xml:space="preserve"> ADDIN ZOTERO_ITEM CSL_CITATION {"citationID":"a18l794ra3i","properties":{"formattedCitation":"(Patrick Meyfroidt and Lambin 2011)","plainCitation":"(Patrick Meyfroidt and Lambin 2011)","noteIndex":0},"citationItems":[{"id":12042,"uris":["http://zotero.org/groups/2225246/items/8KEQ3ACM"],"uri":["http://zotero.org/groups/2225246/items/8KEQ3ACM"],"itemData":{"id":12042,"type":"article-journal","abstract":"Although global rates of tropical deforestation remain alarmingly high, they have decreased over the period 2000–2010, and a handful of tropical developing countries have recently been through a forest transition—a shift from net deforestation to net reforestation. This review synthesizes existing knowledge on the occurrence, causes, and ecological impacts of forest transitions and examines the prospects and policy options for a global forest transition. The ecological quality of forest transitions depends on multiple factors, including the importance of natural forest regeneration versus plantations. Given an increased competition for productive land between different land uses, a global forest transition will require major technological and policy innovations to supply wood and agricultural products. In the globalization era, national strategies aimed at forest protection and sustainable use of forest resources may have unintended effects abroad owing to a displacement of land use across countries. Decisions by consumers combined with certification schemes and moratoriums have an increasing influence on the fate of forests.","container-title":"Annual Review of Environment and Resources","DOI":"10.1146/annurev-environ-090710-143732","issue":"1","page":"343-371","source":"Annual Reviews","title":"Global Forest Transition: Prospects for an End to Deforestation","title-short":"Global Forest Transition","volume":"36","author":[{"family":"Meyfroidt","given":"Patrick"},{"family":"Lambin","given":"Eric F."}],"issued":{"date-parts":[["2011"]]}}}],"schema":"https://github.com/citation-style-language/schema/raw/master/csl-citation.json"} </w:instrText>
      </w:r>
      <w:r w:rsidR="008004C6">
        <w:fldChar w:fldCharType="separate"/>
      </w:r>
      <w:r w:rsidR="008004C6" w:rsidRPr="0037359D">
        <w:t>(Patrick Meyfroidt and Lambin 2011)</w:t>
      </w:r>
      <w:r w:rsidR="008004C6">
        <w:fldChar w:fldCharType="end"/>
      </w:r>
      <w:r w:rsidR="008004C6">
        <w:t xml:space="preserve"> </w:t>
      </w:r>
      <w:r w:rsidR="008004C6">
        <w:fldChar w:fldCharType="begin"/>
      </w:r>
      <w:r w:rsidR="00B97DE4">
        <w:instrText xml:space="preserve"> ADDIN ZOTERO_ITEM CSL_CITATION {"citationID":"a1cdaebh8ru","properties":{"formattedCitation":"(Rudel et al. 2020)","plainCitation":"(Rudel et al. 2020)","noteIndex":0},"citationItems":[{"id":18329,"uris":["http://zotero.org/groups/2225246/items/S7YUQK9B"],"uri":["http://zotero.org/groups/2225246/items/S7YUQK9B"],"itemData":{"id":18329,"type":"article-journal","abstract":"Forest transitions occur when net reforestation replaces net deforestation in places. Because forest transitions can increase biodiversity and augment carbon sequestration, they appeal to policymakers contending with the degrading effects of forest loss and climate change. What then can policymakers do to trigger forest transitions? The historical record over the last two centuries provides insights into the precipitating conditions. The early transitions often occurred passively, through the spontaneous regeneration of trees on abandoned agricultural lands. Later forest transitions occurred more frequently after large-scale crisis narratives emerged and spurred governments to take action, often by planting trees on degraded, sloped lands. To a greater degree than their predecessors, latecomer forest transitions exhibit centralized loci of power, leaders with clearly articulated goals, and rapid changes in forest cover. These historical shifts in forest transitions reflect our growing appreciation of their utility for countering droughts, floods, land degradation, and climate change.","container-title":"Ambio","DOI":"10.1007/s13280-018-01143-0","ISSN":"1654-7209","issue":"1","journalAbbreviation":"Ambio","language":"en","page":"74-84","source":"Springer Link","title":"Whither the forest transition? Climate change, policy responses, and redistributed forests in the twenty-first century","title-short":"Whither the forest transition?","volume":"49","author":[{"family":"Rudel","given":"Thomas K."},{"family":"Meyfroidt","given":"Patrick"},{"family":"Chazdon","given":"Robin"},{"family":"Bongers","given":"Frans"},{"family":"Sloan","given":"Sean"},{"family":"Grau","given":"H. Ricardo"},{"family":"Van Holt","given":"Tracy"},{"family":"Schneider","given":"Laura"}],"issued":{"date-parts":[["2020",1,1]]}}}],"schema":"https://github.com/citation-style-language/schema/raw/master/csl-citation.json"} </w:instrText>
      </w:r>
      <w:r w:rsidR="008004C6">
        <w:fldChar w:fldCharType="separate"/>
      </w:r>
      <w:r w:rsidR="008004C6" w:rsidRPr="0037359D">
        <w:t>(Rudel et al. 2020)</w:t>
      </w:r>
      <w:r w:rsidR="008004C6">
        <w:fldChar w:fldCharType="end"/>
      </w:r>
      <w:r w:rsidR="008004C6">
        <w:t xml:space="preserve">, demography, </w:t>
      </w:r>
      <w:r w:rsidR="008004C6">
        <w:fldChar w:fldCharType="begin"/>
      </w:r>
      <w:r w:rsidR="00B97DE4">
        <w:instrText xml:space="preserve"> ADDIN ZOTERO_ITEM CSL_CITATION {"citationID":"aqrptpac8p","properties":{"formattedCitation":"(Barnett and Adger 2018)","plainCitation":"(Barnett and Adger 2018)","noteIndex":0},"citationItems":[{"id":18034,"uris":["http://zotero.org/groups/2225246/items/3HQTMQ8X"],"uri":["http://zotero.org/groups/2225246/items/3HQTMQ8X"],"itemData":{"id":18034,"type":"article-journal","abstract":"Research on environmental change has often focused on changes in population as a significant driver of unsustainability and environmental degradation. Demographic pessimism and limited engagement with demographic realities underpin many arguments concerning limits to growth, environmental refugees, and environment-related conflicts. Re-engagement between demographic and environmental sciences has led to greater understanding of the interactions between the size, composition, and distribution of populations and exposure to environmental risks and contributions to environmental burdens. We review the results of this renewed and far more nuanced research frontier, focusing in particular on the way demographic trends affect exposure, sensitivity, and adaptation to environmental change. New research has explained how migration systems interact with environmental challenges in individual decisions and in globally aggregate flows. Here we integrate analysis on demographic and environmental risks that often share a root cause in limited social freedoms and opportunities. We argue for a capabilities approach to promoting sustainable solutions for a more mobile world.","container-title":"Annual Review of Environment and Resources","DOI":"10.1146/annurev-environ-102016-060952","issue":"1","page":"245-265","source":"Annual Reviews","title":"Mobile Worlds: Choice at the Intersection of Demographic and Environmental Change","title-short":"Mobile Worlds","volume":"43","author":[{"family":"Barnett","given":"Jon"},{"family":"Adger","given":"W. Neil"}],"issued":{"date-parts":[["2018"]]}}}],"schema":"https://github.com/citation-style-language/schema/raw/master/csl-citation.json"} </w:instrText>
      </w:r>
      <w:r w:rsidR="008004C6">
        <w:fldChar w:fldCharType="separate"/>
      </w:r>
      <w:r w:rsidR="00B97DE4" w:rsidRPr="00B97DE4">
        <w:t>(Barnett and Adger 2018)</w:t>
      </w:r>
      <w:r w:rsidR="008004C6">
        <w:fldChar w:fldCharType="end"/>
      </w:r>
      <w:r w:rsidR="008004C6">
        <w:t xml:space="preserve">, industry </w:t>
      </w:r>
      <w:r w:rsidR="008004C6">
        <w:fldChar w:fldCharType="begin"/>
      </w:r>
      <w:r w:rsidR="00B97DE4">
        <w:instrText xml:space="preserve"> ADDIN ZOTERO_ITEM CSL_CITATION {"citationID":"a24hglfh8nr","properties":{"formattedCitation":"(Schaffartzik et al. 2014)","plainCitation":"(Schaffartzik et al. 2014)","noteIndex":0},"citationItems":[{"id":16477,"uris":["http://zotero.org/groups/2225246/items/I3HK9XQ8"],"uri":["http://zotero.org/groups/2225246/items/I3HK9XQ8"],"itemData":{"id":16477,"type":"article-journal","abstract":"Since the World War II, many economies have transitioned from an agrarian, biomass-based to an industrial, minerals-based metabolic regime. Since 1950, world population grew by factor 2.7 and global material consumption by factor 3.7–71Gigatonnes per year in 2010. The expansion of the resource base required by human societies is associated with growing pressure on the environment and infringement on the habitats of other species. In order to achieve a sustainability transition, we require a better understanding of the currently ongoing metabolic transition and its potential inertia. In this article, we present a long-term global material flow dataset covering material extraction, trade, and consumption of 177 individual countries between 1950 and 2010. We trace patterns and trends in material flows for six major geographic and economic country groupings and world regions (Western Industrial, the (Former) Soviet Union and its allies, Asia, the Middle East and Northern Africa, Latin America and the Caribbean, and Sub-Saharan Africa) as well as their contribution to the emergence of a global metabolic profile during a period of rapid industrialization and globalization. Global average material use increased from 5.0 to 10.3tons per capita and year (t/cap/a) between 1950 and 2010. Regional metabolic rates range from 4.5t/cap/a in Sub-Saharan Africa to 14.8t/cap/a in the Western Industrial grouping. While we can observe a stabilization of the industrial metabolic profile composed of relatively equal shares of biomass, fossil energy carriers, and construction minerals, we note differences in the degree to which other regions are gravitating toward a similar form of material use. Since 2000, Asia has overtaken the Western Industrial grouping in terms of its share in global resource use although not in terms of its per capita material consumption. We find that at a sub-global level, the roles of the world regions have changed. There are, however, no signs yet that this will lead to stabilization or even a reduction of global resource use.","container-title":"Global Environmental Change","DOI":"10.1016/j.gloenvcha.2014.03.013","ISSN":"0959-3780","journalAbbreviation":"Global Environmental Change","page":"87-97","source":"ScienceDirect","title":"The global metabolic transition: Regional patterns and trends of global material flows, 1950–2010","title-short":"The global metabolic transition","volume":"26","author":[{"family":"Schaffartzik","given":"Anke"},{"family":"Mayer","given":"Andreas"},{"family":"Gingrich","given":"Simone"},{"family":"Eisenmenger","given":"Nina"},{"family":"Loy","given":"Christian"},{"family":"Krausmann","given":"Fridolin"}],"issued":{"date-parts":[["2014",5,1]]}}}],"schema":"https://github.com/citation-style-language/schema/raw/master/csl-citation.json"} </w:instrText>
      </w:r>
      <w:r w:rsidR="008004C6">
        <w:fldChar w:fldCharType="separate"/>
      </w:r>
      <w:r w:rsidR="008004C6" w:rsidRPr="0037359D">
        <w:t>(Schaffartzik et al. 2014)</w:t>
      </w:r>
      <w:r w:rsidR="008004C6">
        <w:fldChar w:fldCharType="end"/>
      </w:r>
      <w:r w:rsidR="008004C6">
        <w:t xml:space="preserve"> </w:t>
      </w:r>
      <w:r w:rsidR="008004C6">
        <w:fldChar w:fldCharType="begin"/>
      </w:r>
      <w:r w:rsidR="00B97DE4">
        <w:instrText xml:space="preserve"> ADDIN ZOTERO_ITEM CSL_CITATION {"citationID":"a1n0lr8m3gm","properties":{"formattedCitation":"(Haberl et al. 2019)","plainCitation":"(Haberl et al. 2019)","noteIndex":0},"citationItems":[{"id":14625,"uris":["http://zotero.org/groups/2225246/items/C8JQ4HFZ"],"uri":["http://zotero.org/groups/2225246/items/C8JQ4HFZ"],"itemData":{"id":14625,"type":"article-journal","abstract":"The United Nations Sustainable Development Goals and other high-level agreements acknowledge the linked nature of social and biophysical systems. This Review explains one research tradition, sociometabolic research, that explores these links. Sociometabolic research uses methods from systems science and allied areas to study the biophysical basis of economic activity. The authors use tangible examples from recent research to demonstrate strengths and weaknesses and then explore future directions.","container-title":"Nature Sustainability","DOI":"10.1038/s41893-019-0225-2","ISSN":"2398-9629","issue":"3","language":"En","page":"173","source":"www-nature-com.ezp-prod1.hul.harvard.edu","title":"Contributions of sociometabolic research to sustainability science","volume":"2","author":[{"family":"Haberl","given":"Helmut"},{"family":"Wiedenhofer","given":"Dominik"},{"family":"Pauliuk","given":"Stefan"},{"family":"Krausmann","given":"Fridolin"},{"family":"Müller","given":"Daniel B."},{"family":"Fischer-Kowalski","given":"Marina"}],"issued":{"date-parts":[["2019",3]]}}}],"schema":"https://github.com/citation-style-language/schema/raw/master/csl-citation.json"} </w:instrText>
      </w:r>
      <w:r w:rsidR="008004C6">
        <w:fldChar w:fldCharType="separate"/>
      </w:r>
      <w:r w:rsidR="008004C6" w:rsidRPr="0037359D">
        <w:t>(Haberl et al. 2019)</w:t>
      </w:r>
      <w:r w:rsidR="008004C6">
        <w:fldChar w:fldCharType="end"/>
      </w:r>
      <w:r w:rsidR="008004C6">
        <w:t xml:space="preserve"> and, more broadly, socio-technical systems </w:t>
      </w:r>
      <w:r w:rsidR="008004C6">
        <w:fldChar w:fldCharType="begin"/>
      </w:r>
      <w:r w:rsidR="00B97DE4">
        <w:instrText xml:space="preserve"> ADDIN ZOTERO_ITEM CSL_CITATION {"citationID":"amh2b7pqhi","properties":{"formattedCitation":"(K\\uc0\\u246{}hler et al. 2019)","plainCitation":"(Köhler et al. 2019)","noteIndex":0},"citationItems":[{"id":13360,"uris":["http://zotero.org/groups/2225246/items/YZK8M7HZ"],"uri":["http://zotero.org/groups/2225246/items/YZK8M7HZ"],"itemData":{"id":13360,"type":"article-journal","abstract":"Research on sustainability transitions has expanded rapidly in the last ten years, diversified in terms of topics and geographical applications, and deepened with respect to theories and methods. This article provides an extensive review and an updated research agenda for the field, classified into nine main themes: understanding transitions; power, agency and politics; governing transitions; civil society, culture and social movements; businesses and industries; transitions in practice and everyday life; geography of transitions; ethical aspects; and methodologies. The review shows that the scope of sustainability transitions research has broadened and connections to established disciplines have grown stronger. At the same time, we see that the grand challenges related to sustainability remain unsolved, calling for continued efforts and an acceleration of ongoing transitions. Transition studies can play a key role in this regard by creating new perspectives, approaches and understanding and helping to move society in the direction of sustainability.","container-title":"Environmental Innovation and Societal Transitions","DOI":"10.1016/j.eist.2019.01.004","ISSN":"2210-4224","journalAbbreviation":"Environmental Innovation and Societal Transitions","source":"ScienceDirect","title":"An agenda for sustainability transitions research: State of the art and future directions","title-short":"An agenda for sustainability transitions research","URL":"http://www.sciencedirect.com/science/article/pii/S2210422418303332","author":[{"family":"Köhler","given":"Jonathan"},{"family":"Geels","given":"Frank W."},{"family":"Kern","given":"Florian"},{"family":"Markard","given":"Jochen"},{"family":"Wieczorek","given":"Anna"},{"family":"Alkemade","given":"Floortje"},{"family":"Avelino","given":"Flor"},{"family":"Bergek","given":"Anna"},{"family":"Boons","given":"Frank"},{"family":"Fünfschilling","given":"Lea"},{"family":"Hess","given":"David"},{"family":"Holtz","given":"Georg"},{"family":"Hyysalo","given":"Sampsa"},{"family":"Jenkins","given":"Kirsten"},{"family":"Kivimaa","given":"Paula"},{"family":"Martiskainen","given":"Mari"},{"family":"McMeekin","given":"Andrew"},{"family":"Mühlemeier","given":"Marie Susan"},{"family":"Nykvist","given":"Bjorn"},{"family":"Onsongo","given":"Elsie"},{"family":"Pel","given":"Bonno"},{"family":"Raven","given":"Rob"},{"family":"Rohracher","given":"Harald"},{"family":"Sandén","given":"Björn"},{"family":"Schot","given":"Johan"},{"family":"Sovacool","given":"Benjamin"},{"family":"Turnheim","given":"Bruno"},{"family":"Welch","given":"Dan"},{"family":"Wells","given":"Peter"}],"accessed":{"date-parts":[["2019",2,2]]},"issued":{"date-parts":[["2019",1,31]]}}}],"schema":"https://github.com/citation-style-language/schema/raw/master/csl-citation.json"} </w:instrText>
      </w:r>
      <w:r w:rsidR="008004C6">
        <w:fldChar w:fldCharType="separate"/>
      </w:r>
      <w:r w:rsidR="008004C6" w:rsidRPr="0037359D">
        <w:t>(Köhler et al. 2019)</w:t>
      </w:r>
      <w:r w:rsidR="008004C6">
        <w:fldChar w:fldCharType="end"/>
      </w:r>
      <w:r w:rsidR="008004C6">
        <w:t xml:space="preserve">.  </w:t>
      </w:r>
      <w:r w:rsidR="003709CD">
        <w:t xml:space="preserve">We cannot do justice here to </w:t>
      </w:r>
      <w:r w:rsidR="00F62D4A">
        <w:t xml:space="preserve">detailed findings of this research, and </w:t>
      </w:r>
      <w:r w:rsidR="003709CD">
        <w:t xml:space="preserve">refer readers interested in a deeper dive into sustainability transformations (or transitions) to </w:t>
      </w:r>
      <w:r w:rsidR="00CA04FD">
        <w:t>four</w:t>
      </w:r>
      <w:r w:rsidR="003709CD">
        <w:t xml:space="preserve"> </w:t>
      </w:r>
      <w:r w:rsidR="007A2129">
        <w:t xml:space="preserve">papers </w:t>
      </w:r>
      <w:r w:rsidR="003709CD">
        <w:t xml:space="preserve">that </w:t>
      </w:r>
      <w:r w:rsidR="00CA04FD">
        <w:t xml:space="preserve">review the growth of this field and synthesize results </w:t>
      </w:r>
      <w:r w:rsidR="0060599C">
        <w:fldChar w:fldCharType="begin"/>
      </w:r>
      <w:r w:rsidR="00B97DE4">
        <w:instrText xml:space="preserve"> ADDIN ZOTERO_ITEM CSL_CITATION {"citationID":"a2goju3brhv","properties":{"formattedCitation":"(Loorbach, Frantzeskaki, and Avelino 2017)","plainCitation":"(Loorbach, Frantzeskaki, and Avelino 2017)","noteIndex":0},"citationItems":[{"id":17457,"uris":["http://zotero.org/groups/2225246/items/6FZI2NGU"],"uri":["http://zotero.org/groups/2225246/items/6FZI2NGU"],"itemData":{"id":17457,"type":"article-journal","abstract":"The article describes the field of sustainability transitions research, which emerged in the past two decades in the context of a growing scientific and public interest in large-scale societal transformation toward sustainability. We describe how different scientific approaches and methodological positions explore diverse types of transitions and provide the basis for multiple theories and models for governance of sustainability transitions. We distinguish three perspectives in studying transitions: socio-technical, socio-institutional, and socio-ecological. Although the field as a whole is very heterogeneous, commonalities can be characterized in notions such as path dependencies, regimes, niches, experiments, and governance. These more generic concepts have been adopted within the analytical perspective of transitions, which has led three different types of approaches to dealing with agency in transitions: analytical, evaluative, and experimental. The field has by now produced a broad theoretical and empirical basis along with a variety of social transformation strategies and instruments, impacting disciplinary scientific fields as well as (policy) practice. In this article, we try to characterize the field by identifying its main perspectives, approaches and shared concepts, and its relevance to real-world sustainability problems and solutions.","container-title":"Annual Review of Environment and Resources","DOI":"10.1146/annurev-environ-102014-021340","issue":"1","page":"599-626","title":"Sustainability Transitions Research: Transforming Science and Practice for Societal Change","volume":"42","author":[{"family":"Loorbach","given":"Derk"},{"family":"Frantzeskaki","given":"Niki"},{"family":"Avelino","given":"Flor"}],"issued":{"date-parts":[["2017"]]}}}],"schema":"https://github.com/citation-style-language/schema/raw/master/csl-citation.json"} </w:instrText>
      </w:r>
      <w:r w:rsidR="0060599C">
        <w:fldChar w:fldCharType="separate"/>
      </w:r>
      <w:r w:rsidR="00B97DE4" w:rsidRPr="00B97DE4">
        <w:t>(Loorbach, Frantzeskaki, and Avelino 2017)</w:t>
      </w:r>
      <w:r w:rsidR="0060599C">
        <w:fldChar w:fldCharType="end"/>
      </w:r>
      <w:r w:rsidR="0060599C">
        <w:t xml:space="preserve"> </w:t>
      </w:r>
      <w:r w:rsidR="0060599C">
        <w:fldChar w:fldCharType="begin"/>
      </w:r>
      <w:r w:rsidR="00B97DE4">
        <w:instrText xml:space="preserve"> ADDIN ZOTERO_ITEM CSL_CITATION {"citationID":"aposoc0sid","properties":{"formattedCitation":"(Scoones 2016)","plainCitation":"(Scoones 2016)","noteIndex":0},"citationItems":[{"id":11816,"uris":["http://zotero.org/groups/2225246/items/8999PDXM"],"uri":["http://zotero.org/groups/2225246/items/8999PDXM"],"itemData":{"id":11816,"type":"article-journal","abstract":"This review examines the relationships between politics, sustainability, and development. Following an overview of sustainability thinking across different traditions, the politics of resources and the influence of scarcity narratives on research, policy and practice are explored. This highlights the politics of transformations and the way these play out under combinations of technology-led, market-led, state-led, and citizen-led processes. In particular, this review points to the politics of alliance building and collective action for sustainability and development. Transformations cannot be managed or controlled, but must draw on an unruly politics, involving diverse knowledges and multiple actors. This review highlights how politics are articulated through regimes of truth, rule, and accumulation, and how understanding such political processes has implications for institutional and governance responses. The conclusion reflects on future research priorities and the methodological stance required for an effective response to the political challenges of sustainability and development.","container-title":"Annual Review of Environment and Resources","DOI":"10.1146/annurev-environ-110615-090039","issue":"1","page":"293-319","source":"Annual Reviews","title":"The Politics of Sustainability and Development","volume":"41","author":[{"family":"Scoones","given":"Ian"}],"issued":{"date-parts":[["2016"]]}}}],"schema":"https://github.com/citation-style-language/schema/raw/master/csl-citation.json"} </w:instrText>
      </w:r>
      <w:r w:rsidR="0060599C">
        <w:fldChar w:fldCharType="separate"/>
      </w:r>
      <w:r w:rsidR="0037359D" w:rsidRPr="0037359D">
        <w:t>(Scoones 2016)</w:t>
      </w:r>
      <w:r w:rsidR="0060599C">
        <w:fldChar w:fldCharType="end"/>
      </w:r>
      <w:r w:rsidR="001D54C4">
        <w:t xml:space="preserve"> </w:t>
      </w:r>
      <w:r w:rsidR="001D54C4">
        <w:fldChar w:fldCharType="begin"/>
      </w:r>
      <w:r w:rsidR="00B97DE4">
        <w:instrText xml:space="preserve"> ADDIN ZOTERO_ITEM CSL_CITATION {"citationID":"a9o3dc300i","properties":{"formattedCitation":"(Markard, Raven, and Truffer 2012)","plainCitation":"(Markard, Raven, and Truffer 2012)","noteIndex":0},"citationItems":[{"id":11949,"uris":["http://zotero.org/groups/2225246/items/5WQHI7ES"],"uri":["http://zotero.org/groups/2225246/items/5WQHI7ES"],"itemData":{"id":11949,"type":"article-journal","abstract":"Sustainability oriented innovation and technology studies have received increasing attention over the past 10–15 years. In particular, a new field dealing with “sustainability transitions” has gained ground and reached an output of 60–100 academic papers per year. In this article, we aim to identify the intellectual contours of this emerging field by conducting a review of basic conceptual frameworks, together with bibliographical analysis of 540 journal articles in the field. It is against this background that we position the six papers assembled in a special section in Research Policy. These papers pave the way for new conceptual developments and serve as stepping-stones in the maturation of sustainability transition studies, by linking with the scholarly literatures of management studies, sociology, policy studies, economic geography, and modeling.","collection-title":"Special Section on Sustainability Transitions","container-title":"Research Policy","DOI":"10.1016/j.respol.2012.02.013","ISSN":"0048-7333","issue":"6","journalAbbreviation":"Research Policy","page":"955-967","source":"ScienceDirect","title":"Sustainability transitions: An emerging field of research and its prospects","title-short":"Sustainability transitions","volume":"41","author":[{"family":"Markard","given":"Jochen"},{"family":"Raven","given":"Rob"},{"family":"Truffer","given":"Bernhard"}],"issued":{"date-parts":[["2012",7,1]]}}}],"schema":"https://github.com/citation-style-language/schema/raw/master/csl-citation.json"} </w:instrText>
      </w:r>
      <w:r w:rsidR="001D54C4">
        <w:fldChar w:fldCharType="separate"/>
      </w:r>
      <w:r w:rsidR="0037359D" w:rsidRPr="0037359D">
        <w:t>(Markard, Raven, and Truffer 2012)</w:t>
      </w:r>
      <w:r w:rsidR="001D54C4">
        <w:fldChar w:fldCharType="end"/>
      </w:r>
      <w:r w:rsidR="001D54C4">
        <w:t xml:space="preserve"> </w:t>
      </w:r>
      <w:r w:rsidR="001D54C4">
        <w:fldChar w:fldCharType="begin"/>
      </w:r>
      <w:r w:rsidR="00B97DE4">
        <w:instrText xml:space="preserve"> ADDIN ZOTERO_ITEM CSL_CITATION {"citationID":"a2175ruckdb","properties":{"formattedCitation":"(Geels 2019)","plainCitation":"(Geels 2019)","noteIndex":0},"citationItems":[{"id":18052,"uris":["http://zotero.org/groups/2225246/items/ZNPL4RCP"],"uri":["http://zotero.org/groups/2225246/items/ZNPL4RCP"],"itemData":{"id":18052,"type":"article-journal","abstract":"This article discusses the socio-technical transition literature, particularly the Multi-Level Perspective, which investigates the fundamental changes in (energy, transport, housing, agro-food) systems that are needed to address persistent sustainability problems. The article positions the MLP within the wider academic debate on sustainability transformations, and reviews criticisms and seven recent elaborations of the MLP with regard to: (1) politics and power, (2) cultural discourse and framing struggles, (3) grassroots innovation, (4) multiple transition pathways, (5) incumbent firm resistance and reorientation, (6) destabilization and decline, (7) policy analysis. Mobilizing insights from the wider social sciences, these elaborations have nuanced and differentiated the understanding of socio-technical transitions to sustainability and made the MLP the central pillar of a multi-facetted, cumulative research programme with a broad empirical evidence base.","collection-title":"Open Issue 2019","container-title":"Current Opinion in Environmental Sustainability","DOI":"10.1016/j.cosust.2019.06.009","ISSN":"1877-3435","journalAbbreviation":"Current Opinion in Environmental Sustainability","language":"en","page":"187-201","source":"ScienceDirect","title":"Socio-technical transitions to sustainability: a review of criticisms and elaborations of the Multi-Level Perspective","title-short":"Socio-technical transitions to sustainability","volume":"39","author":[{"family":"Geels","given":"Frank W"}],"issued":{"date-parts":[["2019",8,1]]}}}],"schema":"https://github.com/citation-style-language/schema/raw/master/csl-citation.json"} </w:instrText>
      </w:r>
      <w:r w:rsidR="001D54C4">
        <w:fldChar w:fldCharType="separate"/>
      </w:r>
      <w:r w:rsidR="0037359D" w:rsidRPr="0037359D">
        <w:t>(Geels 2019)</w:t>
      </w:r>
      <w:r w:rsidR="001D54C4">
        <w:fldChar w:fldCharType="end"/>
      </w:r>
      <w:r w:rsidR="0060599C">
        <w:t xml:space="preserve"> </w:t>
      </w:r>
      <w:r w:rsidR="003709CD">
        <w:t xml:space="preserve">. We draw heavily on these reviews for the </w:t>
      </w:r>
      <w:proofErr w:type="gramStart"/>
      <w:r w:rsidR="00313A9B">
        <w:t>high level</w:t>
      </w:r>
      <w:proofErr w:type="gramEnd"/>
      <w:r w:rsidR="00313A9B">
        <w:t xml:space="preserve"> </w:t>
      </w:r>
      <w:r w:rsidR="003709CD">
        <w:t>summary provided</w:t>
      </w:r>
      <w:r w:rsidR="00313A9B">
        <w:t xml:space="preserve"> below</w:t>
      </w:r>
      <w:r w:rsidR="003709CD">
        <w:t>.</w:t>
      </w:r>
      <w:r w:rsidR="000B395F">
        <w:t xml:space="preserve"> </w:t>
      </w:r>
      <w:r w:rsidR="00313A9B">
        <w:t xml:space="preserve"> W</w:t>
      </w:r>
      <w:r w:rsidR="000B395F" w:rsidRPr="007863B3">
        <w:t xml:space="preserve">e </w:t>
      </w:r>
      <w:r w:rsidR="00027FD0">
        <w:t xml:space="preserve">have </w:t>
      </w:r>
      <w:r w:rsidR="007863B3" w:rsidRPr="007863B3">
        <w:t>endeavor</w:t>
      </w:r>
      <w:r w:rsidR="00027FD0">
        <w:t>ed</w:t>
      </w:r>
      <w:r w:rsidR="007863B3" w:rsidRPr="007863B3">
        <w:t xml:space="preserve"> to </w:t>
      </w:r>
      <w:r w:rsidR="00027FD0">
        <w:t xml:space="preserve">synthesize their principal results and integrate them </w:t>
      </w:r>
      <w:r w:rsidR="007863B3" w:rsidRPr="007863B3">
        <w:t xml:space="preserve">into the broader framework </w:t>
      </w:r>
      <w:r w:rsidR="00CA1ED5">
        <w:t xml:space="preserve">for sustainability science </w:t>
      </w:r>
      <w:r w:rsidR="007863B3" w:rsidRPr="007863B3">
        <w:t xml:space="preserve">we have employed </w:t>
      </w:r>
      <w:r w:rsidR="00CA1ED5">
        <w:t xml:space="preserve">for </w:t>
      </w:r>
      <w:r w:rsidR="007863B3" w:rsidRPr="007863B3">
        <w:t>this review</w:t>
      </w:r>
      <w:r w:rsidR="00CA1ED5">
        <w:t xml:space="preserve"> (see Figure 1)</w:t>
      </w:r>
      <w:r w:rsidR="000B395F" w:rsidRPr="007863B3">
        <w:t>.</w:t>
      </w:r>
      <w:r w:rsidR="000B395F">
        <w:t xml:space="preserve">    </w:t>
      </w:r>
    </w:p>
    <w:p w14:paraId="0305AA65" w14:textId="3A072F4E" w:rsidR="003709CD" w:rsidRDefault="003709CD" w:rsidP="003709CD"/>
    <w:p w14:paraId="7F14A407" w14:textId="5A6122A0" w:rsidR="001336A5" w:rsidRDefault="00230AC0" w:rsidP="00403AEC">
      <w:r w:rsidRPr="00B22342">
        <w:rPr>
          <w:b/>
        </w:rPr>
        <w:t xml:space="preserve">Transformative capacity is </w:t>
      </w:r>
      <w:r w:rsidR="002A47D3">
        <w:rPr>
          <w:b/>
        </w:rPr>
        <w:t xml:space="preserve">a </w:t>
      </w:r>
      <w:r w:rsidRPr="00B22342">
        <w:rPr>
          <w:b/>
        </w:rPr>
        <w:t xml:space="preserve">necessary </w:t>
      </w:r>
      <w:r w:rsidR="002A47D3">
        <w:rPr>
          <w:b/>
        </w:rPr>
        <w:t>complement of adaptive capacity</w:t>
      </w:r>
      <w:r w:rsidR="007950A4">
        <w:t xml:space="preserve">: </w:t>
      </w:r>
      <w:r w:rsidR="00403AEC">
        <w:t>Transformations</w:t>
      </w:r>
      <w:r w:rsidR="00403AEC" w:rsidRPr="00890110">
        <w:t xml:space="preserve"> </w:t>
      </w:r>
      <w:r w:rsidR="00403AEC">
        <w:t xml:space="preserve">are related to but significantly different from the adaptations we discussed in Section 5. Adaptations generally seek to keep systems within current regimes and their associated </w:t>
      </w:r>
      <w:r w:rsidR="00403AEC">
        <w:lastRenderedPageBreak/>
        <w:t xml:space="preserve">development pathways.  Transformations, in contrast, involve </w:t>
      </w:r>
      <w:r w:rsidR="00403AEC" w:rsidRPr="00890110">
        <w:t>shifts across regime thresholds</w:t>
      </w:r>
      <w:r w:rsidR="00403AEC">
        <w:t xml:space="preserve"> resulting in future development pathways that are qualitatively different than </w:t>
      </w:r>
      <w:r w:rsidR="00915EBE">
        <w:t xml:space="preserve">they would have been </w:t>
      </w:r>
      <w:r w:rsidR="00403AEC">
        <w:t xml:space="preserve">if the regime shift had not occurred.   </w:t>
      </w:r>
      <w:r w:rsidR="00915EBE">
        <w:t>W</w:t>
      </w:r>
      <w:r w:rsidR="00403AEC">
        <w:t>hen current regimes are unsustainable, tendencies towards path-dependence and lock-in can make incremental adaptation an insufficient and even counter-productive strategy for the successful pursuit of sustainability over the long-run</w:t>
      </w:r>
      <w:r w:rsidR="00B513AA">
        <w:t xml:space="preserve"> </w:t>
      </w:r>
      <w:r w:rsidR="00B513AA">
        <w:fldChar w:fldCharType="begin"/>
      </w:r>
      <w:r w:rsidR="00B97DE4">
        <w:instrText xml:space="preserve"> ADDIN ZOTERO_ITEM CSL_CITATION {"citationID":"a8b5342q1t","properties":{"formattedCitation":"(Seto et al. 2016)","plainCitation":"(Seto et al. 2016)","noteIndex":0},"citationItems":[{"id":11808,"uris":["http://zotero.org/groups/2225246/items/GK7J6DN2"],"uri":["http://zotero.org/groups/2225246/items/GK7J6DN2"],"itemData":{"id":11808,"type":"article-journal","abstract":"Existing technologies, institutions, and behavioral norms together act to constrain the rate and magnitude of carbon emissions reductions in the coming decades. The inertia of carbon emissions due to such mutually reinforcing physical, economic, and social constraints is referred to as carbon lock-in. Carbon lock-in is a special case of path dependency, which is common in the evolution of complex systems. However, carbon lock-in is particularly prone to entrenchment given the large capital costs, long infrastructure lifetimes, and interrelationships between the socioeconomic and technical systems involved. Further, the urgency of efforts to avoid dangerous climate change exacerbates the liability of even small lock-in risks. Although carbon lock-in has been recognized for years, efforts to characterize the types and causes of carbon lock-in, or to quantitatively assess and evaluate its policy implications, have been limited and scattered across a number of different disciplines. This systematic review of the literature synthesizes what is known about the types and causes of carbon lock-in, including the scale, magnitude, and longevity of the effects, and policy implications. We identify three main types of carbon lock-in and describe how they coevolve: (a) infrastructural and technological, (b) institutional, and (c) behavioral. Although each type of lock-in has its own set of processes, all three are tightly intertwined and contribute to the inertia of carbon emissions. We outline the conditions, opportunities, and strategies for fostering transitions toward less-carbon-intensive emissions trajectories. We conclude by proposing a carbon lock-in research agenda that can help bridge the gaps between science, knowledge, and policy-making.","container-title":"Annual Review of Environment and Resources","DOI":"10.1146/annurev-environ-110615-085934","issue":"1","page":"425-452","source":"Annual Reviews","title":"Carbon Lock-In: Types, Causes, and Policy Implications","title-short":"Carbon Lock-In","volume":"41","author":[{"family":"Seto","given":"Karen C."},{"family":"Davis","given":"Steven J."},{"family":"Mitchell","given":"Ronald B."},{"family":"Stokes","given":"Eleanor C."},{"family":"Unruh","given":"Gregory"},{"family":"Ürge-Vorsatz","given":"Diana"}],"issued":{"date-parts":[["2016"]]}}}],"schema":"https://github.com/citation-style-language/schema/raw/master/csl-citation.json"} </w:instrText>
      </w:r>
      <w:r w:rsidR="00B513AA">
        <w:fldChar w:fldCharType="separate"/>
      </w:r>
      <w:r w:rsidR="0027518B" w:rsidRPr="0027518B">
        <w:t>(Seto et al. 2016)</w:t>
      </w:r>
      <w:r w:rsidR="00B513AA">
        <w:fldChar w:fldCharType="end"/>
      </w:r>
      <w:r w:rsidR="00403AEC">
        <w:t xml:space="preserve"> </w:t>
      </w:r>
      <w:r w:rsidR="00403AEC">
        <w:fldChar w:fldCharType="begin"/>
      </w:r>
      <w:r w:rsidR="00B97DE4">
        <w:instrText xml:space="preserve"> ADDIN ZOTERO_ITEM CSL_CITATION {"citationID":"Ryhaz2td","properties":{"formattedCitation":"(D\\uc0\\u237{}az et al. 2019)","plainCitation":"(Díaz et al. 2019)","noteIndex":0},"citationItems":[{"id":18134,"uris":["http://zotero.org/groups/2225246/items/UMWHHDS2"],"uri":["http://zotero.org/groups/2225246/items/UMWHHDS2"],"itemData":{"id":18134,"type":"article-journal","abstract":"The time is now\nFor decades, scientists have been raising calls for societal changes that will reduce our impacts on nature. Though much conservation has occurred, our natural environment continues to decline under the weight of our consumption. Humanity depends directly on the output of nature; thus, this decline will affect us, just as it does the other species with which we share this world. Díaz et al. review the findings of the largest assessment of the state of nature conducted as of yet. They report that the state of nature, and the state of the equitable distribution of nature's support, is in serious decline. Only immediate transformation of global business-as-usual economies and operations will sustain nature as we know it, and us, into the future.\nScience, this issue p. eaax3100\nStructured Abstract\nBACKGROUNDHuman actions have long been known to drive declines in nature, and there is growing awareness of how globalization means that these drivers increasingly act at a distance (telecoupling). However, evidence from different disciplines has largely accumulated in parallel, and the global effects of telecouplings have never been addressed comprehensively. Now, the first integrated global-scale intergovernmental assessment of the status, trends, and future of the links between people and nature provides an unprecedented picture of the extent of our mutual dependence, the breadth and depth of the ongoing and impending crisis, and the interconnectedness among sectors and regions.\nADVANCESHuman impacts on life on Earth have increased sharply since the 1970s. The world is increasingly managed to maximize the flow of material contributions from nature to keep up with rising demands for food, energy, timber, and more, with global trade increasing the geographic separation between supply and demand. This unparalleled appropriation of nature is causing the fabric of life on which humanity depends to fray and unravel: Most indicators of the state of nature, whether monitored by natural and social scientists or by Indigenous Peoples and local communities, are declining. These include the number and population size of wild species, the number of local varieties of domesticated species, the distinctness of ecological communities, and the extent and integrity of many terrestrial and aquatic ecosystems. As a consequence, nature’s capacity to provide crucial benefits has also declined, including environmental processes underpinning human health and nonmaterial contributions to human quality of life. The costs are distributed unequally, as are the benefits of an expanding global economy.These trends in nature and its contributions to people are projected to worsen in the coming decades—unevenly so among different regions—unless rapid and integrated action is taken to reduce the direct drivers responsible for most change over the past 50 years: land and sea use change, direct harvesting of many plants and animals, climate change (whose impacts are set to accelerate), pollution, and the spread of invasive alien species. Exploratory scenarios suggest that a world with increased regional barriers—resonating with recent geopolitical trends—will yield more negative global trends in nature, as well as the greatest disparity in trends across regions, greater than a world with liberal financial markets, and much greater than one that prioritizes and integrates actions toward sustainable development. Evidence from target-seeking scenarios and pathways indicates that a world that achieves many of the global biodiversity targets and sustainability goals related to food, energy, climate, and water is not—yet—beyond reach, but that no single action can get us there.\nOUTLOOKOur comprehensive assessment of status, trends, and possible futures for nature and people suggests that action at the level of direct drivers of nature decline, although necessary, is not sufficient to prevent further deterioration of the fabric of life on Earth. Reversal of recent declines—and a sustainable global future—are only possible with urgent transformative change that tackles the root causes: the interconnected economic, sociocultural, demographic, political, institutional, and technological indirect drivers behind the direct drivers. As well as a pan-sectoral approach to conserving and restoring the nature that underpins many goals, this transformation will need innovative governance approaches that are adaptive; inclusive; informed by existing and new evidence; and integrative across systems, jurisdictions, and tools. Although the challenge is formidable, every delay will make the task even harder. Crucially, our analysis pinpoints five priority interventions (“levers”) and eight leverage points for intervention in the indirect drivers of global social and economic systems where they can make the biggest difference. &lt;img class=\"fragment-image\" aria-describedby=\"F1-caption\" src=\"https://science-sciencemag-org.ezp-prod1.hul.harvard.edu/content/sci/366/6471/eaax3100/F1.medium.gif\"/&gt; Download high-res image Open in new tab Download Powerpoint Traditional diversity-rich human landscapes, and the livelihoods and identities that depend on them, face global threats.Mosaics of crops, forest, and pasture have been maintained for millennia around the world. Now, they are under increasing threat from climate change and large-scale land use change to accommodate global demands for commodities. So are the livelihoods and cultural identity of the peoples that live in them, such as this woman collecting fodder for her flock in the Checacupe district, Perú.Photo credit www.estebantapella.com\nThe human impact on life on Earth has increased sharply since the 1970s, driven by the demands of a growing population with rising average per capita income. Nature is currently supplying more materials than ever before, but this has come at the high cost of unprecedented global declines in the extent and integrity of ecosystems, distinctness of local ecological communities, abundance and number of wild species, and the number of local domesticated varieties. Such changes reduce vital benefits that people receive from nature and threaten the quality of life of future generations. Both the benefits of an expanding economy and the costs of reducing nature’s benefits are unequally distributed. The fabric of life on which we all depend—nature and its contributions to people—is unravelling rapidly. Despite the severity of the threats and lack of enough progress in tackling them to date, opportunities exist to change future trajectories through transformative action. Such action must begin immediately, however, and address the root economic, social, and technological causes of nature’s deterioration.","container-title":"Science","DOI":"10.1126/science.aax3100","ISSN":"0036-8075, 1095-9203","issue":"6471","language":"en","note":"PMID: 31831642","source":"science-sciencemag-org.ezp-prod1.hul.harvard.edu","title":"Pervasive human-driven decline of life on Earth points to the need for transformative change","URL":"http://science.sciencemag.org/content/366/6471/eaax3100","volume":"366","author":[{"family":"Díaz","given":"Sandra"},{"family":"Settele","given":"Josef"},{"family":"Brondízio","given":"Eduardo S."},{"family":"Ngo","given":"Hien T."},{"family":"Agard","given":"John"},{"family":"Arneth","given":"Almut"},{"family":"Balvanera","given":"Patricia"},{"family":"Brauman","given":"Kate A."},{"family":"Butchart","given":"Stuart H. M."},{"family":"Chan","given":"Kai M. A."},{"family":"Garibaldi","given":"Lucas A."},{"family":"Ichii","given":"Kazuhito"},{"family":"Liu","given":"Jianguo"},{"family":"Subramanian","given":"Suneetha M."},{"family":"Midgley","given":"Guy F."},{"family":"Miloslavich","given":"Patricia"},{"family":"Molnár","given":"Zsolt"},{"family":"Obura","given":"David"},{"family":"Pfaff","given":"Alexander"},{"family":"Polasky","given":"Stephen"},{"family":"Purvis","given":"Andy"},{"family":"Razzaque","given":"Jona"},{"family":"Reyers","given":"Belinda"},{"family":"Chowdhury","given":"Rinku Roy"},{"family":"Shin","given":"Yunne-Jai"},{"family":"Visseren-Hamakers","given":"Ingrid"},{"family":"Willis","given":"Katherine J."},{"family":"Zayas","given":"Cynthia N."}],"accessed":{"date-parts":[["2019",12,15]]},"issued":{"date-parts":[["2019",12,13]]}}}],"schema":"https://github.com/citation-style-language/schema/raw/master/csl-citation.json"} </w:instrText>
      </w:r>
      <w:r w:rsidR="00403AEC">
        <w:fldChar w:fldCharType="separate"/>
      </w:r>
      <w:r w:rsidR="00403AEC" w:rsidRPr="00783810">
        <w:t>(Díaz et al. 2019)</w:t>
      </w:r>
      <w:r w:rsidR="00403AEC">
        <w:fldChar w:fldCharType="end"/>
      </w:r>
      <w:r w:rsidR="00403AEC">
        <w:t xml:space="preserve">.  </w:t>
      </w:r>
      <w:r w:rsidR="00A9653C">
        <w:t>Research has made a compelling case that a</w:t>
      </w:r>
      <w:r w:rsidR="00403AEC">
        <w:t xml:space="preserve"> capacity for promoting qualitative transformations of regimes and their associated development pathways is necessary (but not sufficient) for sustainable development.  </w:t>
      </w:r>
    </w:p>
    <w:p w14:paraId="6466268C" w14:textId="77777777" w:rsidR="00403AEC" w:rsidRDefault="00403AEC" w:rsidP="00403AEC"/>
    <w:p w14:paraId="795EBFB4" w14:textId="441D5C91" w:rsidR="00A12222" w:rsidRPr="00274997" w:rsidRDefault="00857796">
      <w:r w:rsidRPr="00B22342">
        <w:rPr>
          <w:b/>
        </w:rPr>
        <w:t>T</w:t>
      </w:r>
      <w:r w:rsidR="00C84BE9" w:rsidRPr="00B22342">
        <w:rPr>
          <w:b/>
        </w:rPr>
        <w:t>ransformative capacity must</w:t>
      </w:r>
      <w:r w:rsidR="0003475C">
        <w:rPr>
          <w:b/>
        </w:rPr>
        <w:t xml:space="preserve"> embrace the</w:t>
      </w:r>
      <w:r w:rsidR="00F420C9">
        <w:rPr>
          <w:b/>
        </w:rPr>
        <w:t xml:space="preserve"> intertwined dynamics of the Anthropocene</w:t>
      </w:r>
      <w:r w:rsidR="008D0FFB">
        <w:rPr>
          <w:b/>
        </w:rPr>
        <w:t>:</w:t>
      </w:r>
      <w:r w:rsidR="00F420C9">
        <w:rPr>
          <w:b/>
        </w:rPr>
        <w:t xml:space="preserve">  </w:t>
      </w:r>
      <w:r w:rsidR="008D0FFB">
        <w:t>R</w:t>
      </w:r>
      <w:r w:rsidR="00A12222">
        <w:t>ecent</w:t>
      </w:r>
      <w:r w:rsidR="008F5731">
        <w:t xml:space="preserve"> </w:t>
      </w:r>
      <w:r w:rsidR="00A12222">
        <w:t>research</w:t>
      </w:r>
      <w:r w:rsidR="008F5731">
        <w:t xml:space="preserve"> on transformations</w:t>
      </w:r>
      <w:r w:rsidR="008D0FFB">
        <w:t xml:space="preserve"> is </w:t>
      </w:r>
      <w:r w:rsidR="00FA02CD">
        <w:t xml:space="preserve">struggling to </w:t>
      </w:r>
      <w:r w:rsidR="008D0FFB">
        <w:t>m</w:t>
      </w:r>
      <w:r w:rsidR="00FA02CD">
        <w:t>ove</w:t>
      </w:r>
      <w:r w:rsidR="008D0FFB">
        <w:t xml:space="preserve"> beyond its earlier focus on single resources to embrace </w:t>
      </w:r>
      <w:r w:rsidR="00C47774">
        <w:t xml:space="preserve">interactions among </w:t>
      </w:r>
      <w:r w:rsidR="008D0FFB">
        <w:t xml:space="preserve">the </w:t>
      </w:r>
      <w:r w:rsidR="003746EE">
        <w:t>full range of natural and anthropocentric resource</w:t>
      </w:r>
      <w:r w:rsidR="00C47774">
        <w:t>s</w:t>
      </w:r>
      <w:r w:rsidR="003746EE">
        <w:t xml:space="preserve"> described in Section 2</w:t>
      </w:r>
      <w:r w:rsidR="00A347EE">
        <w:t xml:space="preserve">.  Its focus is thus increasingly on transforming the </w:t>
      </w:r>
      <w:r w:rsidR="008D0FFB">
        <w:t>intertwined</w:t>
      </w:r>
      <w:r w:rsidR="00A347EE">
        <w:t>, co</w:t>
      </w:r>
      <w:r w:rsidR="00FA6E7C">
        <w:t>-</w:t>
      </w:r>
      <w:r w:rsidR="00A347EE">
        <w:t>evolutionary</w:t>
      </w:r>
      <w:r w:rsidR="008D0FFB">
        <w:t xml:space="preserve"> </w:t>
      </w:r>
      <w:r w:rsidR="0003475C">
        <w:t xml:space="preserve">interactions of </w:t>
      </w:r>
      <w:r w:rsidR="003746EE">
        <w:t>nature and society</w:t>
      </w:r>
      <w:r w:rsidR="00A16CA6" w:rsidRPr="002E3476">
        <w:t xml:space="preserve"> </w:t>
      </w:r>
      <w:r w:rsidR="00A16CA6" w:rsidRPr="002E3476">
        <w:fldChar w:fldCharType="begin"/>
      </w:r>
      <w:r w:rsidR="00B97DE4">
        <w:instrText xml:space="preserve"> ADDIN ZOTERO_ITEM CSL_CITATION {"citationID":"89Q3XMSj","properties":{"formattedCitation":"(Ahlborg et al. 2019)","plainCitation":"(Ahlborg et al. 2019)","noteIndex":0},"citationItems":[{"id":16472,"uris":["http://zotero.org/groups/2225246/items/2HGIWJI9"],"uri":["http://zotero.org/groups/2225246/items/2HGIWJI9"],"itemData":{"id":16472,"type":"article-journal","abstract":"The purpose of this synthesis paper is to present the motivations and conceptual basis for research on socio-technical-ecological systems (STES), addressing the need for interdisciplinary studies targeting the technological mediation of human&amp;ndash;environment relationships. The background is the very limited number of collaborations between scholars of social-ecological systems and sociotechnical systems (SES), despite repeated calls for bridging work. The synthesis builds on an in-depth review of previous literature, interdisciplinary exchanges, and empirical examples. The result is arguments for why a sociotechnical understanding of &amp;lsquo;technology&amp;rsquo; is of central importance for SES studies, related to how technology: (1) mediates human&amp;ndash;environment relationships; (2) brings ambivalence to these relationships; (3) enhances and transforms human agency and provides a source of constitutive power; (4) changes scalar relationships, enabling our interaction with and impact on the natural world across time and space. Furthermore, we present an STES analytical approach which starts from symmetrical attention to technology, society, and environment, specifically targeting interfaces and relationships of critical relevance for SES scholars, and address counterarguments that we have encountered. We conclude that a shift to STES research will enhance our knowledge of system interfaces that are often overlooked, opening further avenues for research and real-world interventions.","container-title":"Sustainability","DOI":"10.3390/su11072009","issue":"7","language":"en","page":"2009","source":"www.mdpi.com","title":"Bringing Technology into Social-Ecological Systems Research—Motivations for a Socio-Technical-Ecological Systems Approach","volume":"11","author":[{"family":"Ahlborg","given":"Helene"},{"family":"Ruiz-Mercado","given":"Ilse"},{"family":"Molander","given":"Sverker"},{"family":"Masera","given":"Omar"}],"issued":{"date-parts":[["2019",1]]}}}],"schema":"https://github.com/citation-style-language/schema/raw/master/csl-citation.json"} </w:instrText>
      </w:r>
      <w:r w:rsidR="00A16CA6" w:rsidRPr="002E3476">
        <w:fldChar w:fldCharType="separate"/>
      </w:r>
      <w:r w:rsidR="00A16CA6" w:rsidRPr="002E3476">
        <w:rPr>
          <w:noProof/>
        </w:rPr>
        <w:t>(Ahlborg et al. 2019)</w:t>
      </w:r>
      <w:r w:rsidR="00A16CA6" w:rsidRPr="002E3476">
        <w:fldChar w:fldCharType="end"/>
      </w:r>
      <w:r w:rsidR="00A16CA6" w:rsidRPr="002E3476">
        <w:t xml:space="preserve">.  </w:t>
      </w:r>
      <w:r w:rsidR="007724AD" w:rsidRPr="00E9380A">
        <w:t>Transformations</w:t>
      </w:r>
      <w:r w:rsidR="005C5F83">
        <w:t>, like adaptations,</w:t>
      </w:r>
      <w:r w:rsidR="003D4A8A" w:rsidRPr="00E9380A">
        <w:t xml:space="preserve"> are </w:t>
      </w:r>
      <w:r w:rsidR="00FA02CD">
        <w:t xml:space="preserve">also </w:t>
      </w:r>
      <w:r w:rsidR="003D4A8A" w:rsidRPr="00E9380A">
        <w:t xml:space="preserve">coming to be seen </w:t>
      </w:r>
      <w:r w:rsidR="007724AD" w:rsidRPr="00E9380A">
        <w:t xml:space="preserve">not </w:t>
      </w:r>
      <w:r w:rsidR="003D4A8A" w:rsidRPr="00E9380A">
        <w:t xml:space="preserve">as </w:t>
      </w:r>
      <w:r w:rsidR="00390990" w:rsidRPr="00E9380A">
        <w:t xml:space="preserve">discrete </w:t>
      </w:r>
      <w:r w:rsidR="007724AD" w:rsidRPr="00E9380A">
        <w:t>events</w:t>
      </w:r>
      <w:r w:rsidR="00390990" w:rsidRPr="00E9380A">
        <w:t xml:space="preserve"> but rather </w:t>
      </w:r>
      <w:r w:rsidR="003D4A8A" w:rsidRPr="00E9380A">
        <w:t xml:space="preserve">as </w:t>
      </w:r>
      <w:r w:rsidR="00596EDE">
        <w:t xml:space="preserve">dynamical </w:t>
      </w:r>
      <w:r w:rsidR="00390990" w:rsidRPr="00E9380A">
        <w:t>cascades</w:t>
      </w:r>
      <w:r w:rsidR="008D6487" w:rsidRPr="00E9380A">
        <w:t xml:space="preserve"> </w:t>
      </w:r>
      <w:r w:rsidR="00596EDE">
        <w:t xml:space="preserve">entailing </w:t>
      </w:r>
      <w:r w:rsidR="00C038F1" w:rsidRPr="00E9380A">
        <w:t>multi-dimensional regime shifts</w:t>
      </w:r>
      <w:r w:rsidR="00C8341A">
        <w:t xml:space="preserve"> and associated </w:t>
      </w:r>
      <w:r w:rsidR="00596EDE">
        <w:t xml:space="preserve">qualitative changes in </w:t>
      </w:r>
      <w:r w:rsidR="00C8341A">
        <w:t>development pathways</w:t>
      </w:r>
      <w:r w:rsidR="002E3476">
        <w:t xml:space="preserve"> </w:t>
      </w:r>
      <w:r w:rsidR="002E3476">
        <w:fldChar w:fldCharType="begin"/>
      </w:r>
      <w:r w:rsidR="00B97DE4">
        <w:instrText xml:space="preserve"> ADDIN ZOTERO_ITEM CSL_CITATION {"citationID":"a2nu1k6lo5k","properties":{"formattedCitation":"(Rocha et al. 2018)","plainCitation":"(Rocha et al. 2018)","noteIndex":0},"citationItems":[{"id":12152,"uris":["http://zotero.org/groups/2225246/items/MNMDXARB"],"uri":["http://zotero.org/groups/2225246/items/MNMDXARB"],"itemData":{"id":12152,"type":"article-journal","abstract":"Cascading effects of regime shifts\nThe potential for regime shifts and critical transitions in ecological and Earth systems, particularly in a changing climate, has received considerable attention. However, the possibility of interactions between such shifts is poorly understood. Rocha et al. used network analysis to explore whether critical transitions in ecosystems can be coupled with each other, even when far apart (see the Perspective by Scheffer and van Nes). They report different types of potential cascading effects, including domino effects and hidden feedbacks, that can be prevalent in different systems. Such cascading effects can couple the dynamics of regime shifts in distant places, which suggests that the interactions between transitions should be borne in mind in future forecasts.\nScience, this issue p. 1379; see also p. 1357\nRegime shifts are large, abrupt, and persistent critical transitions in the function and structure of ecosystems. Yet, it is unknown how these transitions will interact, whether the occurrence of one will increase the likelihood of another or simply correlate at distant places. We explored two types of cascading effects: Domino effects create one-way dependencies, whereas hidden feedbacks produce two-way interactions. We compare them with the control case of driver sharing, which can induce correlations. Using 30 regime shifts described as networks, we show that 45% of regime shift pairwise combinations present at least one plausible structural interdependence. The likelihood of cascading effects depends on cross-scale interactions but differs for each type. Management of regime shifts should account for potential connections.\nAbrupt changes in ecosystems affect other ecosystems in time and space.\nAbrupt changes in ecosystems affect other ecosystems in time and space.","container-title":"Science","DOI":"10.1126/science.aat7850","ISSN":"0036-8075, 1095-9203","issue":"6421","language":"en","note":"PMID: 30573623","page":"1379-1383","source":"science.sciencemag.org.ezp-prod1.hul.harvard.edu","title":"Cascading regime shifts within and across scales","volume":"362","author":[{"family":"Rocha","given":"Juan C."},{"family":"Peterson","given":"Garry"},{"family":"Bodin","given":"Örjan"},{"family":"Levin","given":"Simon"}],"issued":{"date-parts":[["2018",12,21]]}}}],"schema":"https://github.com/citation-style-language/schema/raw/master/csl-citation.json"} </w:instrText>
      </w:r>
      <w:r w:rsidR="002E3476">
        <w:fldChar w:fldCharType="separate"/>
      </w:r>
      <w:r w:rsidR="00BB2917" w:rsidRPr="008F7DFD">
        <w:t>(Rocha et al. 2018)</w:t>
      </w:r>
      <w:r w:rsidR="002E3476">
        <w:fldChar w:fldCharType="end"/>
      </w:r>
      <w:r w:rsidR="009A381B">
        <w:t xml:space="preserve"> </w:t>
      </w:r>
      <w:r w:rsidR="009A381B">
        <w:fldChar w:fldCharType="begin"/>
      </w:r>
      <w:r w:rsidR="00B97DE4">
        <w:instrText xml:space="preserve"> ADDIN ZOTERO_ITEM CSL_CITATION {"citationID":"arohebsn3k","properties":{"formattedCitation":"(Steffen et al. 2020)","plainCitation":"(Steffen et al. 2020)","noteIndex":0},"citationItems":[{"id":18643,"uris":["http://zotero.org/groups/2225246/items/FJFLMRZ9"],"uri":["http://zotero.org/groups/2225246/items/FJFLMRZ9"],"itemData":{"id":18643,"type":"article-journal","abstract":"Earth System Science (ESS) has emerged as a powerful tool to investigate and understand global change. This Perspective outlines the history of ESS and advocates for the full integration of human and biogeophysical dynamics necessary to build a truly unified ESS effort.","container-title":"Nature Reviews Earth &amp; Environment","DOI":"10.1038/s43017-019-0005-6","ISSN":"2662-138X","issue":"1","language":"en","page":"54-63","source":"www.nature.com","title":"The emergence and evolution of Earth System Science","volume":"1","author":[{"family":"Steffen","given":"Will"},{"family":"Richardson","given":"Katherine"},{"family":"Rockström","given":"Johan"},{"family":"Schellnhuber","given":"Hans Joachim"},{"family":"Dube","given":"Opha Pauline"},{"family":"Dutreuil","given":"Sébastien"},{"family":"Lenton","given":"Timothy M."},{"family":"Lubchenco","given":"Jane"}],"issued":{"date-parts":[["2020",1]]}}}],"schema":"https://github.com/citation-style-language/schema/raw/master/csl-citation.json"} </w:instrText>
      </w:r>
      <w:r w:rsidR="009A381B">
        <w:fldChar w:fldCharType="separate"/>
      </w:r>
      <w:r w:rsidR="0027518B" w:rsidRPr="0027518B">
        <w:t>(Steffen et al. 2020)</w:t>
      </w:r>
      <w:r w:rsidR="009A381B">
        <w:fldChar w:fldCharType="end"/>
      </w:r>
      <w:r w:rsidR="00A12222" w:rsidRPr="00E9380A">
        <w:t>.</w:t>
      </w:r>
      <w:r w:rsidR="009032F2">
        <w:t xml:space="preserve">   </w:t>
      </w:r>
      <w:r w:rsidR="00434BC8">
        <w:t xml:space="preserve">The implications of </w:t>
      </w:r>
      <w:r w:rsidR="002024BA">
        <w:t>this dynamic character of transformation</w:t>
      </w:r>
      <w:r w:rsidR="00C8341A">
        <w:t xml:space="preserve"> pathways</w:t>
      </w:r>
      <w:r w:rsidR="002024BA">
        <w:t xml:space="preserve"> for efforts to build </w:t>
      </w:r>
      <w:r w:rsidR="009032F2">
        <w:t xml:space="preserve">capacity </w:t>
      </w:r>
      <w:r w:rsidR="00352B84">
        <w:t>for</w:t>
      </w:r>
      <w:r w:rsidR="009032F2">
        <w:t xml:space="preserve"> gu</w:t>
      </w:r>
      <w:r w:rsidR="002024BA">
        <w:t>id</w:t>
      </w:r>
      <w:r w:rsidR="00352B84">
        <w:t>ing</w:t>
      </w:r>
      <w:r w:rsidR="009032F2">
        <w:t>, much less manag</w:t>
      </w:r>
      <w:r w:rsidR="00352B84">
        <w:t>ing</w:t>
      </w:r>
      <w:r w:rsidR="009032F2">
        <w:t xml:space="preserve">, </w:t>
      </w:r>
      <w:r w:rsidR="00C8341A">
        <w:t xml:space="preserve">them </w:t>
      </w:r>
      <w:r w:rsidR="004A3212">
        <w:t xml:space="preserve">has not yet been adequately </w:t>
      </w:r>
      <w:r w:rsidR="00C84BE9">
        <w:t>explored</w:t>
      </w:r>
      <w:r w:rsidR="009032F2">
        <w:t xml:space="preserve">.  </w:t>
      </w:r>
    </w:p>
    <w:p w14:paraId="17D6810A" w14:textId="6609D235" w:rsidR="0038142C" w:rsidRDefault="0038142C" w:rsidP="00886C0D"/>
    <w:p w14:paraId="6B67C205" w14:textId="29F1E6B4" w:rsidR="00D35ED8" w:rsidRPr="003861D4" w:rsidRDefault="00396FD3">
      <w:bookmarkStart w:id="656" w:name="_Toc28518532"/>
      <w:bookmarkStart w:id="657" w:name="_Toc28518613"/>
      <w:bookmarkStart w:id="658" w:name="_Toc28518533"/>
      <w:bookmarkStart w:id="659" w:name="_Toc28518614"/>
      <w:bookmarkStart w:id="660" w:name="_Toc28518534"/>
      <w:bookmarkStart w:id="661" w:name="_Toc28518615"/>
      <w:bookmarkStart w:id="662" w:name="_Toc28600176"/>
      <w:bookmarkStart w:id="663" w:name="_Toc28518535"/>
      <w:bookmarkStart w:id="664" w:name="_Toc28518616"/>
      <w:bookmarkStart w:id="665" w:name="_Toc28518536"/>
      <w:bookmarkStart w:id="666" w:name="_Toc28518617"/>
      <w:bookmarkStart w:id="667" w:name="_Toc28518537"/>
      <w:bookmarkStart w:id="668" w:name="_Toc28518618"/>
      <w:bookmarkStart w:id="669" w:name="_Toc28600179"/>
      <w:bookmarkStart w:id="670" w:name="_Toc28518538"/>
      <w:bookmarkStart w:id="671" w:name="_Toc28518619"/>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r w:rsidRPr="00B22342">
        <w:rPr>
          <w:b/>
        </w:rPr>
        <w:t>The heart of transformative capacity i</w:t>
      </w:r>
      <w:r w:rsidR="00C85B92" w:rsidRPr="00B22342">
        <w:rPr>
          <w:b/>
        </w:rPr>
        <w:t>s innovation</w:t>
      </w:r>
      <w:r w:rsidR="00F420C9">
        <w:rPr>
          <w:b/>
        </w:rPr>
        <w:t xml:space="preserve">: </w:t>
      </w:r>
      <w:r w:rsidR="00221D5A">
        <w:t>The pursuit of s</w:t>
      </w:r>
      <w:r w:rsidR="00A47AA3">
        <w:t xml:space="preserve">ustainability is </w:t>
      </w:r>
      <w:r w:rsidR="00FF50AF">
        <w:t xml:space="preserve">ultimately </w:t>
      </w:r>
      <w:r w:rsidR="000A0B21">
        <w:t xml:space="preserve">about finding </w:t>
      </w:r>
      <w:r w:rsidR="003E3F50">
        <w:t xml:space="preserve">novel </w:t>
      </w:r>
      <w:r w:rsidR="000A0B21">
        <w:t xml:space="preserve">ways to mobilize </w:t>
      </w:r>
      <w:r w:rsidR="00A47AA3">
        <w:t xml:space="preserve">resources of the Anthropocene System </w:t>
      </w:r>
      <w:r w:rsidR="00A57364">
        <w:t xml:space="preserve">in order </w:t>
      </w:r>
      <w:r w:rsidR="00A47AA3">
        <w:t xml:space="preserve">to create </w:t>
      </w:r>
      <w:r w:rsidR="000A0B21">
        <w:t xml:space="preserve">inclusive </w:t>
      </w:r>
      <w:r w:rsidR="00A47AA3">
        <w:t>well-being</w:t>
      </w:r>
      <w:r w:rsidR="000A0B21">
        <w:t xml:space="preserve">.  </w:t>
      </w:r>
      <w:r w:rsidR="00221D5A">
        <w:t xml:space="preserve">Not surprisingly, </w:t>
      </w:r>
      <w:r w:rsidR="00421C89">
        <w:t>concern</w:t>
      </w:r>
      <w:r w:rsidR="00BE0810">
        <w:t>s</w:t>
      </w:r>
      <w:r w:rsidR="00421C89">
        <w:t xml:space="preserve"> for stimulating and managing appropriate innovation ha</w:t>
      </w:r>
      <w:r w:rsidR="00BE0810">
        <w:t>ve</w:t>
      </w:r>
      <w:r w:rsidR="003E3F50">
        <w:t xml:space="preserve"> </w:t>
      </w:r>
      <w:r w:rsidR="00221D5A">
        <w:t xml:space="preserve">therefore </w:t>
      </w:r>
      <w:r w:rsidR="003E3F50">
        <w:t xml:space="preserve">been at the center of many of the formative documents </w:t>
      </w:r>
      <w:r w:rsidR="009634C1">
        <w:t xml:space="preserve">of the field.  These </w:t>
      </w:r>
      <w:r w:rsidR="0014012F">
        <w:t xml:space="preserve">have highlighted the importance </w:t>
      </w:r>
      <w:r w:rsidR="00EF1E43">
        <w:t xml:space="preserve">of </w:t>
      </w:r>
      <w:r w:rsidR="009634C1">
        <w:t xml:space="preserve">innovations </w:t>
      </w:r>
      <w:r w:rsidR="00EF1E43">
        <w:t xml:space="preserve">not only </w:t>
      </w:r>
      <w:r w:rsidR="009634C1">
        <w:t>in science and technology</w:t>
      </w:r>
      <w:r w:rsidR="001F306F">
        <w:t xml:space="preserve"> </w:t>
      </w:r>
      <w:r w:rsidR="001F306F">
        <w:fldChar w:fldCharType="begin"/>
      </w:r>
      <w:r w:rsidR="00B97DE4">
        <w:instrText xml:space="preserve"> ADDIN ZOTERO_ITEM CSL_CITATION {"citationID":"a16uqq8e7fq","properties":{"formattedCitation":"(Anadon et al. 2016)","plainCitation":"(Anadon et al. 2016)","noteIndex":0},"citationItems":[{"id":13820,"uris":["http://zotero.org/groups/2225246/items/B8KXZH7A"],"uri":["http://zotero.org/groups/2225246/items/B8KXZH7A"],"itemData":{"id":13820,"type":"article-journal","abstract":"This paper presents insights and action proposals to better harness technological innovation for sustainable development. We begin with three key insights from scholarship and practice. First, technological innovation processes do not follow a set sequence but rather emerge from complex adaptive systems involving many actors and institutions operating simultaneously from local to global scales. Barriers arise at all stages of innovation, from the invention of a technology through its selection, production, adaptation, adoption, and retirement. Second, learning from past efforts to mobilize innovation for sustainable development can be greatly improved through structured cross-sectoral comparisons that recognize the socio-technical nature of innovation systems. Third, current institutions (rules, norms, and incentives) shaping technological innovation are often not aligned toward the goals of sustainable development because impoverished, marginalized, and unborn populations too often lack the economic and political power to shape innovation systems to meet their needs. However, these institutions can be reformed, and many actors have the power to do so through research, advocacy, training, convening, policymaking, and financing. We conclude with three practice-oriented recommendations to further realize the potential of innovation for sustainable development: (i) channels for regularized learning across domains of practice should be established; (ii) measures that systematically take into account the interests of underserved populations throughout the innovation process should be developed; and (iii) institutions should be reformed to reorient innovation systems toward sustainable development and ensure that all innovation stages and scales are considered at the outset.","container-title":"Proceedings of the National Academy of Sciences","DOI":"10.1073/pnas.1525004113","ISSN":"0027-8424, 1091-6490","issue":"35","journalAbbreviation":"PNAS","language":"en","note":"PMID: 27519800","page":"9682-9690","source":"www.pnas.org","title":"Making technological innovation work for sustainable development","volume":"113","author":[{"family":"Anadon","given":"Laura Diaz"},{"family":"Chan","given":"Gabriel"},{"family":"Harley","given":"Alicia G."},{"family":"Matus","given":"Kira"},{"family":"Moon","given":"Suerie"},{"family":"Murthy","given":"Sharmila L."},{"family":"Clark","given":"William C."}],"issued":{"date-parts":[["2016",8,30]]}}}],"schema":"https://github.com/citation-style-language/schema/raw/master/csl-citation.json"} </w:instrText>
      </w:r>
      <w:r w:rsidR="001F306F">
        <w:fldChar w:fldCharType="separate"/>
      </w:r>
      <w:r w:rsidR="0027518B" w:rsidRPr="0027518B">
        <w:t>(Anadon et al. 2016)</w:t>
      </w:r>
      <w:r w:rsidR="001F306F">
        <w:fldChar w:fldCharType="end"/>
      </w:r>
      <w:r w:rsidR="009634C1">
        <w:t xml:space="preserve">, but also in </w:t>
      </w:r>
      <w:r w:rsidR="009D1796">
        <w:t>institutions</w:t>
      </w:r>
      <w:r w:rsidR="00EF1E43">
        <w:t>,</w:t>
      </w:r>
      <w:r w:rsidR="009D1796">
        <w:t xml:space="preserve"> poli</w:t>
      </w:r>
      <w:r w:rsidR="0014012F">
        <w:t xml:space="preserve">tics, </w:t>
      </w:r>
      <w:r w:rsidR="00EF1E43">
        <w:t xml:space="preserve">and social goals for </w:t>
      </w:r>
      <w:r w:rsidR="00877505">
        <w:t>sustainability</w:t>
      </w:r>
      <w:r w:rsidR="004F3AB0">
        <w:t xml:space="preserve"> </w:t>
      </w:r>
      <w:r w:rsidR="004F3AB0">
        <w:fldChar w:fldCharType="begin"/>
      </w:r>
      <w:r w:rsidR="00B97DE4">
        <w:instrText xml:space="preserve"> ADDIN ZOTERO_ITEM CSL_CITATION {"citationID":"akoiol9qu0","properties":{"formattedCitation":"(Westley, McGowan, and Tj\\uc0\\u246{}rnbo 2017)","plainCitation":"(Westley, McGowan, and Tjörnbo 2017)","noteIndex":0},"citationItems":[{"id":15338,"uris":["http://zotero.org/groups/2225246/items/HJILJGQB"],"uri":["http://zotero.org/groups/2225246/items/HJILJGQB"],"itemData":{"id":15338,"type":"book","abstract":"The history of social innovation / Katharine McGowan, Frances Westley and Ola Tjornbo -- National parks in the United States / Nino Antadze -- The intelligence test / Katharine McGowan -- Synthesis: agency and opportunity / Per Olsson -- The legalization of birth control in North America / Nino Antadze and Jaclyn Blacklock -- The duty to consult and accommodate in Canada / Erin Alexiuk -- The internet: a dynamic history / Ola Tjornbo -- Synthesis: self-organization, strange attractors and social innovation / Daniel McCarthy -- The global derivatives market as social innovation / Sean Geobey -- Indian residential schools / Katharine McGowan -- \"A fever for business\": Dutch Joint stock companies / Katharine McGowan -- Synthesis: tracking transformative impacts and cross-scale dynamics / Michele-Lee Moore -- Conclusion: recognizing transformative potential / Frances Westley.","call-number":"HM831 .E96 2017","event-place":"Cheltenham, UK","ISBN":"978-1-78643-114-1","language":"eng","note":"HOLLIS number: 990152579660203941","publisher":"Edward Elgar Publishing","publisher-place":"Cheltenham, UK","source":"hollis.harvard.edu","title":"The evolution of social innovation: building resilience through transitions","title-short":"The evolution of social innovation","author":[{"family":"Westley","given":"Frances"},{"family":"McGowan","given":"Katharine"},{"family":"Tjörnbo","given":"Ola"}],"issued":{"date-parts":[["2017"]]}}}],"schema":"https://github.com/citation-style-language/schema/raw/master/csl-citation.json"} </w:instrText>
      </w:r>
      <w:r w:rsidR="004F3AB0">
        <w:fldChar w:fldCharType="separate"/>
      </w:r>
      <w:r w:rsidR="0027518B" w:rsidRPr="0027518B">
        <w:t>(Westley, McGowan, and Tjörnbo 2017)</w:t>
      </w:r>
      <w:r w:rsidR="004F3AB0">
        <w:fldChar w:fldCharType="end"/>
      </w:r>
      <w:r w:rsidR="00877505">
        <w:t>.</w:t>
      </w:r>
      <w:r w:rsidR="00194105">
        <w:t xml:space="preserve">   The difficulties of stimulating innovations </w:t>
      </w:r>
      <w:r w:rsidR="00DF279C">
        <w:t xml:space="preserve">to promote sustainability </w:t>
      </w:r>
      <w:r w:rsidR="00194105">
        <w:t xml:space="preserve">have been </w:t>
      </w:r>
      <w:r w:rsidR="00CE75EA">
        <w:t xml:space="preserve">explored at length, particularly those due to the public good character </w:t>
      </w:r>
      <w:r w:rsidR="00D35ED8">
        <w:t xml:space="preserve">of </w:t>
      </w:r>
      <w:r w:rsidR="00CE75EA">
        <w:t xml:space="preserve">many of those </w:t>
      </w:r>
      <w:r w:rsidR="00D35ED8">
        <w:t xml:space="preserve">that are </w:t>
      </w:r>
      <w:r w:rsidR="00CE75EA">
        <w:t xml:space="preserve">most </w:t>
      </w:r>
      <w:proofErr w:type="gramStart"/>
      <w:r w:rsidR="00CE75EA">
        <w:t>needed</w:t>
      </w:r>
      <w:r w:rsidR="009D1C05">
        <w:t xml:space="preserve"> </w:t>
      </w:r>
      <w:r w:rsidR="00CE75EA">
        <w:t>.</w:t>
      </w:r>
      <w:proofErr w:type="gramEnd"/>
      <w:r w:rsidR="00CE75EA">
        <w:t xml:space="preserve">  </w:t>
      </w:r>
      <w:r w:rsidR="00C91B74">
        <w:t>L</w:t>
      </w:r>
      <w:r w:rsidR="001027BD">
        <w:t>ong missing from sustainability science</w:t>
      </w:r>
      <w:r w:rsidR="00C91B74">
        <w:t xml:space="preserve">, however, </w:t>
      </w:r>
      <w:r w:rsidR="001027BD">
        <w:t xml:space="preserve">was much in the way of </w:t>
      </w:r>
      <w:r w:rsidR="009F5BC3">
        <w:t xml:space="preserve">either empirical </w:t>
      </w:r>
      <w:r w:rsidR="00C33AD9">
        <w:t xml:space="preserve">case studies </w:t>
      </w:r>
      <w:r w:rsidR="009F5BC3">
        <w:t xml:space="preserve">or </w:t>
      </w:r>
      <w:r w:rsidR="001027BD">
        <w:t>conceptual model</w:t>
      </w:r>
      <w:r w:rsidR="00C33AD9">
        <w:t>s</w:t>
      </w:r>
      <w:r w:rsidR="001027BD">
        <w:t xml:space="preserve"> to help understand </w:t>
      </w:r>
      <w:r w:rsidR="001F5DBC">
        <w:t xml:space="preserve">and promote </w:t>
      </w:r>
      <w:r w:rsidR="001027BD">
        <w:t xml:space="preserve">the full </w:t>
      </w:r>
      <w:r w:rsidR="006A08A5">
        <w:t>innovation process</w:t>
      </w:r>
      <w:r w:rsidR="0029403C">
        <w:t xml:space="preserve">: </w:t>
      </w:r>
      <w:r w:rsidR="006A08A5">
        <w:t>incentives for invention</w:t>
      </w:r>
      <w:r w:rsidR="0029403C">
        <w:t xml:space="preserve">, </w:t>
      </w:r>
      <w:r w:rsidR="006A08A5">
        <w:t>uptake</w:t>
      </w:r>
      <w:r w:rsidR="0086519A">
        <w:t xml:space="preserve"> of</w:t>
      </w:r>
      <w:r w:rsidR="0029403C">
        <w:t xml:space="preserve"> the results</w:t>
      </w:r>
      <w:r w:rsidR="006A08A5">
        <w:t>,</w:t>
      </w:r>
      <w:r w:rsidR="0086519A">
        <w:t xml:space="preserve"> their</w:t>
      </w:r>
      <w:r w:rsidR="006A08A5">
        <w:t xml:space="preserve"> sp</w:t>
      </w:r>
      <w:r w:rsidR="00B57CDF">
        <w:t>read</w:t>
      </w:r>
      <w:r w:rsidR="0086519A">
        <w:t xml:space="preserve"> and</w:t>
      </w:r>
      <w:r w:rsidR="00B57CDF">
        <w:t xml:space="preserve"> displacement of existing ways of doing things, and ultimately </w:t>
      </w:r>
      <w:r w:rsidR="0086519A">
        <w:t xml:space="preserve">the </w:t>
      </w:r>
      <w:r w:rsidR="00B57CDF">
        <w:t xml:space="preserve">transformation of </w:t>
      </w:r>
      <w:r w:rsidR="0029403C">
        <w:t>practices at system scale</w:t>
      </w:r>
      <w:r w:rsidR="00446B31">
        <w:t xml:space="preserve"> </w:t>
      </w:r>
      <w:r w:rsidR="00A857EB">
        <w:fldChar w:fldCharType="begin"/>
      </w:r>
      <w:r w:rsidR="00B97DE4">
        <w:instrText xml:space="preserve"> ADDIN ZOTERO_ITEM CSL_CITATION {"citationID":"a2ecduij9j9","properties":{"formattedCitation":"(Binz and Truffer 2017)","plainCitation":"(Binz and Truffer 2017)","noteIndex":0},"citationItems":[{"id":14607,"uris":["http://zotero.org/groups/2225246/items/QCGQDP39"],"uri":["http://zotero.org/groups/2225246/items/QCGQDP39"],"itemData":{"id":14607,"type":"article-journal","abstract":"This paper proposes a framework for the analysis of technological innovation processes in transnational contexts. By drawing on existing innovation system concepts and recent elaborations on the globalization of innovation, we develop a multi-scalar conceptualization of innovation systems. Two key mechanisms are introduced and elaborated: the generation of resources in multi-locational subsystems and the establishment of structural couplings among them in a global innovation system (GIS). Based on this conceptualization, we introduce a typology of four generic GIS configurations, building on the innovation mode and valuation system in different industry types. The analytical framework is illustrated with insights from four emerging clean-tech industries. We state that a comprehensive GIS perspective is instrumental for developing a more explanatory stance in the innovation system literature and developing policy interventions that reflect the increasing spatial complexity in the innovation process.","container-title":"Research Policy","DOI":"10.1016/j.respol.2017.05.012","ISSN":"0048-7333","issue":"7","journalAbbreviation":"Research Policy","page":"1284-1298","source":"ScienceDirect","title":"Global Innovation Systems—A conceptual framework for innovation dynamics in transnational contexts","volume":"46","author":[{"family":"Binz","given":"Christian"},{"family":"Truffer","given":"Bernhard"}],"issued":{"date-parts":[["2017",9,1]]}}}],"schema":"https://github.com/citation-style-language/schema/raw/master/csl-citation.json"} </w:instrText>
      </w:r>
      <w:r w:rsidR="00A857EB">
        <w:fldChar w:fldCharType="separate"/>
      </w:r>
      <w:r w:rsidR="0037359D" w:rsidRPr="0037359D">
        <w:t>(Binz and Truffer 2017)</w:t>
      </w:r>
      <w:r w:rsidR="00A857EB">
        <w:fldChar w:fldCharType="end"/>
      </w:r>
      <w:r w:rsidR="00F75649">
        <w:t xml:space="preserve"> </w:t>
      </w:r>
      <w:r w:rsidR="009C3B0A">
        <w:fldChar w:fldCharType="begin"/>
      </w:r>
      <w:r w:rsidR="00B97DE4">
        <w:instrText xml:space="preserve"> ADDIN ZOTERO_ITEM CSL_CITATION {"citationID":"a1695bd259m","properties":{"formattedCitation":"(Kattel and Mazzucato 2018)","plainCitation":"(Kattel and Mazzucato 2018)","noteIndex":0},"citationItems":[{"id":16127,"uris":["http://zotero.org/groups/2225246/items/X8TJFLAS"],"uri":["http://zotero.org/groups/2225246/items/X8TJFLAS"],"itemData":{"id":16127,"type":"article-journal","abstract":"Abstract.  This article contextualizes the reemergence of mission-oriented innovation policies in the broader search for a new type of innovation policies—and t","container-title":"Industrial and Corporate Change","DOI":"10.1093/icc/dty032","ISSN":"0960-6491","issue":"5","journalAbbreviation":"Ind Corp Change","language":"en","page":"787-801","source":"academic-oup-com.ezp-prod1.hul.harvard.edu","title":"Mission-oriented innovation policy and dynamic capabilities in the public sector","volume":"27","author":[{"family":"Kattel","given":"Rainer"},{"family":"Mazzucato","given":"Mariana"}],"issued":{"date-parts":[["2018",10,1]]}}}],"schema":"https://github.com/citation-style-language/schema/raw/master/csl-citation.json"} </w:instrText>
      </w:r>
      <w:r w:rsidR="009C3B0A">
        <w:fldChar w:fldCharType="separate"/>
      </w:r>
      <w:r w:rsidR="0037359D" w:rsidRPr="0037359D">
        <w:t>(Kattel and Mazzucato 2018)</w:t>
      </w:r>
      <w:r w:rsidR="009C3B0A">
        <w:fldChar w:fldCharType="end"/>
      </w:r>
      <w:r w:rsidR="0029403C">
        <w:t>.</w:t>
      </w:r>
      <w:r w:rsidR="009F5BC3" w:rsidRPr="00A56843">
        <w:t xml:space="preserve">  </w:t>
      </w:r>
    </w:p>
    <w:p w14:paraId="32FAED35" w14:textId="77777777" w:rsidR="00A47AA3" w:rsidRDefault="00A47AA3" w:rsidP="00886C0D"/>
    <w:p w14:paraId="3B33855C" w14:textId="59FE43E2" w:rsidR="00886C0D" w:rsidRPr="00701FCB" w:rsidRDefault="00DF2587" w:rsidP="00886C0D">
      <w:r>
        <w:t>This unsatisfactory state of affairs</w:t>
      </w:r>
      <w:r w:rsidR="00224C3D">
        <w:t xml:space="preserve"> has itself been tr</w:t>
      </w:r>
      <w:r w:rsidR="00120E2F">
        <w:t>ansformed through the gradual adoption into the mainstream of sustainability sci</w:t>
      </w:r>
      <w:r w:rsidR="001B4826">
        <w:t>ence of a</w:t>
      </w:r>
      <w:r w:rsidR="00C93060">
        <w:t xml:space="preserve">n initially independent </w:t>
      </w:r>
      <w:r w:rsidR="001B4826">
        <w:t xml:space="preserve">program </w:t>
      </w:r>
      <w:r w:rsidR="00EA5660">
        <w:t xml:space="preserve">theorizing </w:t>
      </w:r>
      <w:r w:rsidR="001B4826">
        <w:t xml:space="preserve">the </w:t>
      </w:r>
      <w:r w:rsidR="00C93060">
        <w:t xml:space="preserve">history of </w:t>
      </w:r>
      <w:r w:rsidR="00506E8B">
        <w:t xml:space="preserve">large scale </w:t>
      </w:r>
      <w:r w:rsidR="001B4826">
        <w:t>socio-technical transitions</w:t>
      </w:r>
      <w:r w:rsidR="00DC7089">
        <w:t xml:space="preserve"> </w:t>
      </w:r>
      <w:r w:rsidR="00DC7089">
        <w:fldChar w:fldCharType="begin"/>
      </w:r>
      <w:r w:rsidR="00B97DE4">
        <w:instrText xml:space="preserve"> ADDIN ZOTERO_ITEM CSL_CITATION {"citationID":"a1ar7m5v517","properties":{"formattedCitation":"(Loorbach, Frantzeskaki, and Avelino 2017)","plainCitation":"(Loorbach, Frantzeskaki, and Avelino 2017)","noteIndex":0},"citationItems":[{"id":17457,"uris":["http://zotero.org/groups/2225246/items/6FZI2NGU"],"uri":["http://zotero.org/groups/2225246/items/6FZI2NGU"],"itemData":{"id":17457,"type":"article-journal","abstract":"The article describes the field of sustainability transitions research, which emerged in the past two decades in the context of a growing scientific and public interest in large-scale societal transformation toward sustainability. We describe how different scientific approaches and methodological positions explore diverse types of transitions and provide the basis for multiple theories and models for governance of sustainability transitions. We distinguish three perspectives in studying transitions: socio-technical, socio-institutional, and socio-ecological. Although the field as a whole is very heterogeneous, commonalities can be characterized in notions such as path dependencies, regimes, niches, experiments, and governance. These more generic concepts have been adopted within the analytical perspective of transitions, which has led three different types of approaches to dealing with agency in transitions: analytical, evaluative, and experimental. The field has by now produced a broad theoretical and empirical basis along with a variety of social transformation strategies and instruments, impacting disciplinary scientific fields as well as (policy) practice. In this article, we try to characterize the field by identifying its main perspectives, approaches and shared concepts, and its relevance to real-world sustainability problems and solutions.","container-title":"Annual Review of Environment and Resources","DOI":"10.1146/annurev-environ-102014-021340","issue":"1","page":"599-626","title":"Sustainability Transitions Research: Transforming Science and Practice for Societal Change","volume":"42","author":[{"family":"Loorbach","given":"Derk"},{"family":"Frantzeskaki","given":"Niki"},{"family":"Avelino","given":"Flor"}],"issued":{"date-parts":[["2017"]]}}}],"schema":"https://github.com/citation-style-language/schema/raw/master/csl-citation.json"} </w:instrText>
      </w:r>
      <w:r w:rsidR="00DC7089">
        <w:fldChar w:fldCharType="separate"/>
      </w:r>
      <w:r w:rsidR="00B97DE4" w:rsidRPr="00B97DE4">
        <w:t>(Loorbach, Frantzeskaki, and Avelino 2017)</w:t>
      </w:r>
      <w:r w:rsidR="00DC7089">
        <w:fldChar w:fldCharType="end"/>
      </w:r>
      <w:r w:rsidR="00A2565C">
        <w:t xml:space="preserve">  </w:t>
      </w:r>
      <w:r w:rsidR="00C93060">
        <w:t xml:space="preserve"> </w:t>
      </w:r>
      <w:r w:rsidR="009D0467">
        <w:t xml:space="preserve">This </w:t>
      </w:r>
      <w:r w:rsidR="00692627">
        <w:t xml:space="preserve">exciting </w:t>
      </w:r>
      <w:r w:rsidR="009D0467">
        <w:t xml:space="preserve">work has </w:t>
      </w:r>
      <w:r w:rsidR="00E04C8A" w:rsidRPr="00701FCB">
        <w:t>demonstrate</w:t>
      </w:r>
      <w:r w:rsidR="009D0467">
        <w:t>d</w:t>
      </w:r>
      <w:r w:rsidR="00E04C8A" w:rsidRPr="00701FCB">
        <w:t xml:space="preserve"> the importance of </w:t>
      </w:r>
      <w:r w:rsidR="00886C0D" w:rsidRPr="00701FCB">
        <w:t>connectivity</w:t>
      </w:r>
      <w:r w:rsidR="00886C0D" w:rsidRPr="004E7B9D">
        <w:t xml:space="preserve"> </w:t>
      </w:r>
      <w:r w:rsidR="00886C0D" w:rsidRPr="00701FCB">
        <w:t xml:space="preserve">and cross-level interactions for </w:t>
      </w:r>
      <w:r w:rsidR="00581E6F">
        <w:t>understanding the role of novelty</w:t>
      </w:r>
      <w:r w:rsidR="00EB723D">
        <w:t xml:space="preserve"> in general and innovation in particular</w:t>
      </w:r>
      <w:r w:rsidR="00581E6F">
        <w:t xml:space="preserve"> in </w:t>
      </w:r>
      <w:r w:rsidR="00886C0D" w:rsidRPr="00701FCB">
        <w:t xml:space="preserve">both regime stability and change. </w:t>
      </w:r>
      <w:r w:rsidR="001F5DBC">
        <w:t xml:space="preserve"> </w:t>
      </w:r>
      <w:r w:rsidR="00886C0D" w:rsidRPr="00701FCB">
        <w:t xml:space="preserve">A particularly useful approach to conceptualizing </w:t>
      </w:r>
      <w:r w:rsidR="00D07CBC">
        <w:t xml:space="preserve">the </w:t>
      </w:r>
      <w:r w:rsidR="006E2985">
        <w:t>relationships</w:t>
      </w:r>
      <w:r w:rsidR="00D07CBC">
        <w:t xml:space="preserve"> between </w:t>
      </w:r>
      <w:r w:rsidR="00886C0D" w:rsidRPr="00701FCB">
        <w:t xml:space="preserve">connectivity </w:t>
      </w:r>
      <w:r w:rsidR="00D07CBC">
        <w:t xml:space="preserve">and innovation </w:t>
      </w:r>
      <w:r w:rsidR="00886C0D" w:rsidRPr="00701FCB">
        <w:t xml:space="preserve">in </w:t>
      </w:r>
      <w:r w:rsidR="006107B3" w:rsidRPr="00701FCB">
        <w:t xml:space="preserve">transformation </w:t>
      </w:r>
      <w:r w:rsidR="00886C0D" w:rsidRPr="00287725">
        <w:t xml:space="preserve">studies </w:t>
      </w:r>
      <w:r w:rsidR="00781D55">
        <w:t xml:space="preserve">has been </w:t>
      </w:r>
      <w:r w:rsidR="00886C0D" w:rsidRPr="007863B3">
        <w:t xml:space="preserve">the </w:t>
      </w:r>
      <w:r w:rsidR="00886C0D" w:rsidRPr="007863B3">
        <w:rPr>
          <w:b/>
        </w:rPr>
        <w:t>multi-level perspective (MLP)</w:t>
      </w:r>
      <w:r w:rsidR="00413D2E" w:rsidRPr="007863B3">
        <w:rPr>
          <w:rStyle w:val="EndnoteReference"/>
          <w:b/>
        </w:rPr>
        <w:endnoteReference w:id="30"/>
      </w:r>
      <w:r w:rsidR="00886C0D" w:rsidRPr="00287725">
        <w:t xml:space="preserve"> from which</w:t>
      </w:r>
      <w:r w:rsidR="00886C0D" w:rsidRPr="00701FCB">
        <w:t xml:space="preserve"> the </w:t>
      </w:r>
      <w:r w:rsidR="006107B3" w:rsidRPr="00701FCB">
        <w:t xml:space="preserve">Sustainability Science Framework </w:t>
      </w:r>
      <w:r w:rsidR="007851E9">
        <w:t xml:space="preserve">we presented in </w:t>
      </w:r>
      <w:r w:rsidR="006107B3" w:rsidRPr="00701FCB">
        <w:t xml:space="preserve">Figure 1 </w:t>
      </w:r>
      <w:r w:rsidR="00886C0D" w:rsidRPr="00701FCB">
        <w:t xml:space="preserve">draws a great deal of inspiration </w:t>
      </w:r>
      <w:r w:rsidR="0099128C">
        <w:fldChar w:fldCharType="begin"/>
      </w:r>
      <w:r w:rsidR="00B97DE4">
        <w:instrText xml:space="preserve"> ADDIN ZOTERO_ITEM CSL_CITATION {"citationID":"a15jse3ggpo","properties":{"formattedCitation":"(Geels 2019)","plainCitation":"(Geels 2019)","noteIndex":0},"citationItems":[{"id":18052,"uris":["http://zotero.org/groups/2225246/items/ZNPL4RCP"],"uri":["http://zotero.org/groups/2225246/items/ZNPL4RCP"],"itemData":{"id":18052,"type":"article-journal","abstract":"This article discusses the socio-technical transition literature, particularly the Multi-Level Perspective, which investigates the fundamental changes in (energy, transport, housing, agro-food) systems that are needed to address persistent sustainability problems. The article positions the MLP within the wider academic debate on sustainability transformations, and reviews criticisms and seven recent elaborations of the MLP with regard to: (1) politics and power, (2) cultural discourse and framing struggles, (3) grassroots innovation, (4) multiple transition pathways, (5) incumbent firm resistance and reorientation, (6) destabilization and decline, (7) policy analysis. Mobilizing insights from the wider social sciences, these elaborations have nuanced and differentiated the understanding of socio-technical transitions to sustainability and made the MLP the central pillar of a multi-facetted, cumulative research programme with a broad empirical evidence base.","collection-title":"Open Issue 2019","container-title":"Current Opinion in Environmental Sustainability","DOI":"10.1016/j.cosust.2019.06.009","ISSN":"1877-3435","journalAbbreviation":"Current Opinion in Environmental Sustainability","language":"en","page":"187-201","source":"ScienceDirect","title":"Socio-technical transitions to sustainability: a review of criticisms and elaborations of the Multi-Level Perspective","title-short":"Socio-technical transitions to sustainability","volume":"39","author":[{"family":"Geels","given":"Frank W"}],"issued":{"date-parts":[["2019",8,1]]}}}],"schema":"https://github.com/citation-style-language/schema/raw/master/csl-citation.json"} </w:instrText>
      </w:r>
      <w:r w:rsidR="0099128C">
        <w:fldChar w:fldCharType="separate"/>
      </w:r>
      <w:r w:rsidR="00BB2917" w:rsidRPr="00A56843">
        <w:t>(Geels 2019)</w:t>
      </w:r>
      <w:r w:rsidR="0099128C">
        <w:fldChar w:fldCharType="end"/>
      </w:r>
      <w:r w:rsidR="00B358B5">
        <w:t xml:space="preserve"> </w:t>
      </w:r>
      <w:commentRangeStart w:id="672"/>
      <w:r w:rsidR="00B358B5">
        <w:fldChar w:fldCharType="begin"/>
      </w:r>
      <w:r w:rsidR="00B97DE4">
        <w:instrText xml:space="preserve"> ADDIN ZOTERO_ITEM CSL_CITATION {"citationID":"a2nd7e5h98l","properties":{"formattedCitation":"(Geels 2020)","plainCitation":"(Geels 2020)","noteIndex":0},"citationItems":[{"id":18502,"uris":["http://zotero.org/groups/2225246/items/VJF3EZC8"],"uri":["http://zotero.org/groups/2225246/items/VJF3EZC8"],"itemData":{"id":18502,"type":"article-journal","abstract":"The Multi-Level Perspective (MLP) is a prominent framework to understand socio-technical transitions, but its micro-foundations have remained under-developed. The paper's first aim is therefore to develop the MLP's theoretical micro-foundations, which are rooted in Social Construction of Technology, evolutionary economics and neoinstitutional theory. The second aim is to further identify crossovers between these theories. To achieve these goals, the paper analytically reviews the three theories, focusing on: (1) the relevance of each theory for transitions and the MLP, (2) the theory's conceptualisation of agency, (3) criticisms of each theory and subsequent conceptual elaborations (which prepare the ground for potential crossovers between them). Mobilizing insights from the analytical reviews, the paper articulates a multi-dimensional model of agency, which also provides a relational and processual conceptualization of ongoing trajectories in which actors are embedded. Specific conceptual linking points between the three theories are identified, leading to an understanding of socio-technical transitions as evolutionary, interpretive and conflictual processes.","container-title":"Technological Forecasting and Social Change","DOI":"10.1016/j.techfore.2019.119894","ISSN":"0040-1625","journalAbbreviation":"Technological Forecasting and Social Change","language":"en","page":"119894","source":"ScienceDirect","title":"Micro-foundations of the multi-level perspective on socio-technical transitions: Developing a multi-dimensional model of agency through crossovers between social constructivism, evolutionary economics and neo-institutional theory","title-short":"Micro-foundations of the multi-level perspective on socio-technical transitions","volume":"152","author":[{"family":"Geels","given":"Frank W."}],"issued":{"date-parts":[["2020",3,1]]}}}],"schema":"https://github.com/citation-style-language/schema/raw/master/csl-citation.json"} </w:instrText>
      </w:r>
      <w:r w:rsidR="00B358B5">
        <w:fldChar w:fldCharType="separate"/>
      </w:r>
      <w:r w:rsidR="0027518B" w:rsidRPr="0027518B">
        <w:t>(Geels 2020)</w:t>
      </w:r>
      <w:r w:rsidR="00B358B5">
        <w:fldChar w:fldCharType="end"/>
      </w:r>
      <w:commentRangeEnd w:id="672"/>
      <w:r w:rsidR="002D3EB9">
        <w:rPr>
          <w:rStyle w:val="CommentReference"/>
          <w:rFonts w:asciiTheme="minorHAnsi" w:eastAsiaTheme="minorHAnsi" w:hAnsiTheme="minorHAnsi" w:cstheme="minorBidi"/>
        </w:rPr>
        <w:commentReference w:id="672"/>
      </w:r>
      <w:r w:rsidR="009D0467">
        <w:t xml:space="preserve">. </w:t>
      </w:r>
      <w:r w:rsidR="00886C0D" w:rsidRPr="00701FCB">
        <w:t xml:space="preserve"> The MLP </w:t>
      </w:r>
      <w:r w:rsidR="00DB764E">
        <w:t xml:space="preserve">takes as its point of departure </w:t>
      </w:r>
      <w:r w:rsidR="00B344A6">
        <w:t xml:space="preserve">the observation </w:t>
      </w:r>
      <w:r w:rsidR="00886C0D" w:rsidRPr="00701FCB">
        <w:t xml:space="preserve">that in any given action situation, </w:t>
      </w:r>
      <w:r w:rsidR="00211D47">
        <w:t>prevailing</w:t>
      </w:r>
      <w:r w:rsidR="00886C0D" w:rsidRPr="00701FCB">
        <w:t xml:space="preserve"> development pathways are structured by incumbent regimes</w:t>
      </w:r>
      <w:r w:rsidR="00B344A6">
        <w:t xml:space="preserve"> (see Section 4)</w:t>
      </w:r>
      <w:r w:rsidR="00886C0D" w:rsidRPr="00701FCB">
        <w:t xml:space="preserve">. The positive feedbacks </w:t>
      </w:r>
      <w:r w:rsidR="00B344A6">
        <w:t xml:space="preserve">of the regime </w:t>
      </w:r>
      <w:r w:rsidR="00886C0D" w:rsidRPr="00701FCB">
        <w:t xml:space="preserve">create path dependencies that make </w:t>
      </w:r>
      <w:r w:rsidR="009774AD" w:rsidRPr="00701FCB">
        <w:t xml:space="preserve">transformations </w:t>
      </w:r>
      <w:r w:rsidR="00886C0D" w:rsidRPr="00701FCB">
        <w:t xml:space="preserve">to new development pathways difficult. Exogenous </w:t>
      </w:r>
      <w:r w:rsidR="00781D55">
        <w:lastRenderedPageBreak/>
        <w:t xml:space="preserve">changes </w:t>
      </w:r>
      <w:r w:rsidR="00886C0D" w:rsidRPr="00701FCB">
        <w:t xml:space="preserve">at higher levels of organization such as global economic systems, wars and climate change put pressure on incumbent regimes </w:t>
      </w:r>
      <w:r w:rsidR="001D4CD5">
        <w:t xml:space="preserve">that </w:t>
      </w:r>
      <w:r w:rsidR="00886C0D" w:rsidRPr="00701FCB">
        <w:t xml:space="preserve">can sometimes create openings for change. </w:t>
      </w:r>
      <w:r w:rsidR="00211D47">
        <w:t xml:space="preserve">But </w:t>
      </w:r>
      <w:r w:rsidR="006B64ED">
        <w:t>disruptions to</w:t>
      </w:r>
      <w:r w:rsidR="00886C0D" w:rsidRPr="00701FCB">
        <w:t xml:space="preserve"> the incumbent regime are unlikely without sources of novelty</w:t>
      </w:r>
      <w:r w:rsidR="0048404B">
        <w:t>.  These</w:t>
      </w:r>
      <w:r w:rsidR="006A6820" w:rsidRPr="00701FCB">
        <w:t xml:space="preserve"> </w:t>
      </w:r>
      <w:r w:rsidR="006647C5" w:rsidRPr="00701FCB">
        <w:t xml:space="preserve">usually </w:t>
      </w:r>
      <w:r w:rsidR="0048404B">
        <w:t>are rooted in</w:t>
      </w:r>
      <w:r w:rsidR="00886C0D" w:rsidRPr="00701FCB">
        <w:t xml:space="preserve"> micro-levels of organization. Novelt</w:t>
      </w:r>
      <w:r w:rsidR="006647C5" w:rsidRPr="00701FCB">
        <w:t xml:space="preserve">y </w:t>
      </w:r>
      <w:r w:rsidR="00AD0B6A" w:rsidRPr="00701FCB">
        <w:t xml:space="preserve">can </w:t>
      </w:r>
      <w:r w:rsidR="00817A3F">
        <w:t xml:space="preserve">take many forms </w:t>
      </w:r>
      <w:r w:rsidR="00EB3C47" w:rsidRPr="00701FCB">
        <w:t xml:space="preserve">including </w:t>
      </w:r>
      <w:r w:rsidR="00886C0D" w:rsidRPr="00701FCB">
        <w:t xml:space="preserve">new or re-combined </w:t>
      </w:r>
      <w:r w:rsidR="006A6820" w:rsidRPr="00701FCB">
        <w:t xml:space="preserve">traits </w:t>
      </w:r>
      <w:r w:rsidR="00AC1884">
        <w:t xml:space="preserve">of </w:t>
      </w:r>
      <w:r w:rsidR="006B64ED">
        <w:t xml:space="preserve">organisms, </w:t>
      </w:r>
      <w:r w:rsidR="00886C0D" w:rsidRPr="00701FCB">
        <w:t xml:space="preserve">technologies </w:t>
      </w:r>
      <w:r w:rsidR="006B64ED">
        <w:t>or</w:t>
      </w:r>
      <w:r w:rsidR="005A2F86" w:rsidRPr="00701FCB">
        <w:t xml:space="preserve"> practices;</w:t>
      </w:r>
      <w:r w:rsidR="00E9062C" w:rsidRPr="00701FCB">
        <w:t xml:space="preserve"> </w:t>
      </w:r>
      <w:r w:rsidR="00886C0D" w:rsidRPr="00701FCB">
        <w:t>institutional structures</w:t>
      </w:r>
      <w:r w:rsidR="006F48CB" w:rsidRPr="00701FCB">
        <w:t xml:space="preserve">; </w:t>
      </w:r>
      <w:r w:rsidR="00886C0D" w:rsidRPr="00701FCB">
        <w:t>actor</w:t>
      </w:r>
      <w:r w:rsidR="004B05AC">
        <w:t>s’</w:t>
      </w:r>
      <w:r w:rsidR="00886C0D" w:rsidRPr="00701FCB">
        <w:t xml:space="preserve"> </w:t>
      </w:r>
      <w:r w:rsidR="00EB3C47" w:rsidRPr="00701FCB">
        <w:t xml:space="preserve">goals, values or </w:t>
      </w:r>
      <w:r w:rsidR="00886C0D" w:rsidRPr="00701FCB">
        <w:t>behavior</w:t>
      </w:r>
      <w:r w:rsidR="00E9062C" w:rsidRPr="00701FCB">
        <w:t>s</w:t>
      </w:r>
      <w:r w:rsidR="006F48CB" w:rsidRPr="00701FCB">
        <w:t>;</w:t>
      </w:r>
      <w:r w:rsidR="00886C0D" w:rsidRPr="00701FCB">
        <w:t xml:space="preserve"> and knowledge about the Anthropocene System.  </w:t>
      </w:r>
    </w:p>
    <w:p w14:paraId="428FF2C3" w14:textId="77777777" w:rsidR="00886C0D" w:rsidRPr="00701FCB" w:rsidRDefault="00886C0D" w:rsidP="00886C0D"/>
    <w:p w14:paraId="3CA7CE18" w14:textId="7A500A67" w:rsidR="00E27F64" w:rsidRPr="00833BD1" w:rsidRDefault="00886C0D" w:rsidP="00886C0D">
      <w:pPr>
        <w:rPr>
          <w:i/>
        </w:rPr>
      </w:pPr>
      <w:r w:rsidRPr="00701FCB">
        <w:t xml:space="preserve">The MLP and the </w:t>
      </w:r>
      <w:r w:rsidR="00CA58AA">
        <w:t xml:space="preserve">related </w:t>
      </w:r>
      <w:r w:rsidRPr="00701FCB">
        <w:t>literature on strategic niche management</w:t>
      </w:r>
      <w:r w:rsidR="00B401A8">
        <w:t xml:space="preserve"> </w:t>
      </w:r>
      <w:r w:rsidRPr="00701FCB">
        <w:t xml:space="preserve">emphasize the importance of fostering </w:t>
      </w:r>
      <w:r w:rsidR="000908BE" w:rsidRPr="00701FCB">
        <w:t xml:space="preserve">diverse forms of </w:t>
      </w:r>
      <w:r w:rsidRPr="00701FCB">
        <w:t>novel</w:t>
      </w:r>
      <w:r w:rsidR="00502728" w:rsidRPr="00701FCB">
        <w:t>ty</w:t>
      </w:r>
      <w:r w:rsidRPr="00701FCB">
        <w:t xml:space="preserve"> </w:t>
      </w:r>
      <w:r w:rsidR="00C049A1">
        <w:t xml:space="preserve">and innovations </w:t>
      </w:r>
      <w:r w:rsidRPr="00701FCB">
        <w:t xml:space="preserve">at the micro-level. </w:t>
      </w:r>
      <w:r w:rsidR="004B7D0B" w:rsidRPr="00701FCB">
        <w:t xml:space="preserve"> </w:t>
      </w:r>
      <w:r w:rsidR="000908BE" w:rsidRPr="00701FCB">
        <w:t xml:space="preserve">The likelihood that </w:t>
      </w:r>
      <w:r w:rsidR="00C049A1">
        <w:t xml:space="preserve">innovations </w:t>
      </w:r>
      <w:r w:rsidR="000908BE" w:rsidRPr="00701FCB">
        <w:t xml:space="preserve">will prosper and spread is often improved </w:t>
      </w:r>
      <w:r w:rsidR="004D6204">
        <w:t xml:space="preserve">by the creation of </w:t>
      </w:r>
      <w:r w:rsidRPr="00701FCB">
        <w:t xml:space="preserve">niches or protected spaces that allow for experimentation, adaptation and the co-evolution of </w:t>
      </w:r>
      <w:r w:rsidR="00B15B7F">
        <w:t>novelty</w:t>
      </w:r>
      <w:r w:rsidRPr="00701FCB">
        <w:t xml:space="preserve">, user practices and regulatory structures shielded from the forces of dominant regime structures </w:t>
      </w:r>
      <w:r w:rsidRPr="00BA383E">
        <w:fldChar w:fldCharType="begin"/>
      </w:r>
      <w:r w:rsidR="00B97DE4">
        <w:instrText xml:space="preserve"> ADDIN ZOTERO_ITEM CSL_CITATION {"citationID":"5dAq2EZ1","properties":{"formattedCitation":"(Sengers, Wieczorek, and Raven 2019)","plainCitation":"(Sengers, Wieczorek, and Raven 2019)","noteIndex":0},"citationItems":[{"id":16448,"uris":["http://zotero.org/groups/2225246/items/KPSHNGYD"],"uri":["http://zotero.org/groups/2225246/items/KPSHNGYD"],"itemData":{"id":16448,"type":"article-journal","abstract":"This review paper systematically queries the Sustainability Transitions literature to unpack the concept of ‘experimentation’. We define an experiment as an inclusive, practice-based and challenge-led initiative, which is designed to promote system innovation through social learning under conditions of uncertainty and ambiguity. A distinction is made between various terms (niche experiments, bounded socio-technical experiments, transition experiments, sustainability experiments and grassroots experiments), each with their own theoretical backgrounds and discursive and empirical focal points. Observed patterns and trends in the literature are discussed, as well as promising lines of enquiry for further exploration of- and a reflection on experimenting for sustainability transitions in the context of the welfare state.","container-title":"Technological Forecasting and Social Change","DOI":"10.1016/j.techfore.2016.08.031","ISSN":"0040-1625","journalAbbreviation":"Technological Forecasting and Social Change","page":"153-164","source":"ScienceDirect","title":"Experimenting for sustainability transitions: A systematic literature review","title-short":"Experimenting for sustainability transitions","volume":"145","author":[{"family":"Sengers","given":"Frans"},{"family":"Wieczorek","given":"Anna J."},{"family":"Raven","given":"Rob"}],"issued":{"date-parts":[["2019",8,1]]}}}],"schema":"https://github.com/citation-style-language/schema/raw/master/csl-citation.json"} </w:instrText>
      </w:r>
      <w:r w:rsidRPr="00BA383E">
        <w:fldChar w:fldCharType="separate"/>
      </w:r>
      <w:r w:rsidRPr="00701FCB">
        <w:rPr>
          <w:noProof/>
        </w:rPr>
        <w:t>(Sengers, Wieczorek, and Raven 2019)</w:t>
      </w:r>
      <w:r w:rsidRPr="00BA383E">
        <w:fldChar w:fldCharType="end"/>
      </w:r>
      <w:r w:rsidRPr="00701FCB">
        <w:t xml:space="preserve">.  </w:t>
      </w:r>
      <w:r w:rsidR="005D16B2">
        <w:t>M</w:t>
      </w:r>
      <w:r w:rsidR="00E22A35" w:rsidRPr="00701FCB">
        <w:t xml:space="preserve">anaging </w:t>
      </w:r>
      <w:r w:rsidRPr="00701FCB">
        <w:t xml:space="preserve">connectivity between the micro- and meso-level </w:t>
      </w:r>
      <w:r w:rsidR="00771B47" w:rsidRPr="00701FCB">
        <w:t xml:space="preserve">is </w:t>
      </w:r>
      <w:r w:rsidR="00C95D62" w:rsidRPr="00701FCB">
        <w:t xml:space="preserve">important for </w:t>
      </w:r>
      <w:r w:rsidR="00413A39" w:rsidRPr="00701FCB">
        <w:t xml:space="preserve">transforming </w:t>
      </w:r>
      <w:r w:rsidRPr="00701FCB">
        <w:t>development pathways</w:t>
      </w:r>
      <w:r w:rsidR="00771B47" w:rsidRPr="00701FCB">
        <w:t>, just as it is for adaptation</w:t>
      </w:r>
      <w:r w:rsidRPr="00701FCB">
        <w:t xml:space="preserve">.  The flows of </w:t>
      </w:r>
      <w:r w:rsidR="008F2383" w:rsidRPr="00701FCB">
        <w:t xml:space="preserve">novelty </w:t>
      </w:r>
      <w:r w:rsidRPr="00701FCB">
        <w:t xml:space="preserve">from the micro-level to the meso-level are </w:t>
      </w:r>
      <w:r w:rsidR="002A236B">
        <w:t xml:space="preserve">influenced </w:t>
      </w:r>
      <w:r w:rsidRPr="00701FCB">
        <w:t>not only by the appropriateness of a</w:t>
      </w:r>
      <w:r w:rsidR="002A236B">
        <w:t>n innovation</w:t>
      </w:r>
      <w:r w:rsidRPr="00701FCB">
        <w:t xml:space="preserve"> itself, but </w:t>
      </w:r>
      <w:r w:rsidR="00B96040" w:rsidRPr="00701FCB">
        <w:t xml:space="preserve">also </w:t>
      </w:r>
      <w:r w:rsidRPr="00701FCB">
        <w:t xml:space="preserve">by selection rules of the </w:t>
      </w:r>
      <w:r w:rsidR="0010119C">
        <w:t xml:space="preserve">relevant </w:t>
      </w:r>
      <w:r w:rsidRPr="00701FCB">
        <w:t>regime</w:t>
      </w:r>
      <w:r w:rsidR="00B71651">
        <w:t xml:space="preserve"> </w:t>
      </w:r>
      <w:r w:rsidR="00B71651">
        <w:fldChar w:fldCharType="begin"/>
      </w:r>
      <w:r w:rsidR="00B97DE4">
        <w:instrText xml:space="preserve"> ADDIN ZOTERO_ITEM CSL_CITATION {"citationID":"aia9tcd6u8","properties":{"formattedCitation":"(Hausknost and Haas 2019)","plainCitation":"(Hausknost and Haas 2019)","noteIndex":0},"citationItems":[{"id":13824,"uris":["http://zotero.org/groups/2225246/items/8JK5YZV6"],"uri":["http://zotero.org/groups/2225246/items/8JK5YZV6"],"itemData":{"id":13824,"type":"article-journal","abstract":"As a purposive sustainability transition requires environmental innovation and innovation policy, we discuss potentials and limitations of three dominant strands of literature in this field, namely the multi-level perspective on socio-technical transitions (MLP), the innovation systems approach (IS), and the long-wave theory of techno-economic paradigm shifts (LWT). All three are epistemologically rooted in an evolutionary understanding of socio-technical change. While these approaches are appropriate to understand market-driven processes of change, they may be deficient as analytical tools for exploring and designing processes of purposive societal transformation. In particular, we argue that the evolutionary mechanism of selection is the key to introducing the strong directionality required for purposive transformative change. In all three innovation theories, we find that the prime selection environment is constituted by the market and, thus, normative societal goals like sustainability are sidelined. Consequently, selection is depoliticised and neither strong directionality nor incumbent regime destabilisation are societally steered. Finally, we offer an analytical framework that builds upon a more political conception of selection and retention and calls for new political institutions to make normatively guided selections. Institutions for transformative innovation need to improve the capacities of complex societies to make binding decisions in politically contested fields.","container-title":"Sustainability","DOI":"10.3390/su11020506","issue":"2","language":"en","page":"506","source":"www.mdpi.com","title":"The Politics of Selection: Towards a Transformative Model of Environmental Innovation","title-short":"The Politics of Selection","volume":"11","author":[{"family":"Hausknost","given":"Daniel"},{"family":"Haas","given":"Willi"}],"issued":{"date-parts":[["2019"]]}}}],"schema":"https://github.com/citation-style-language/schema/raw/master/csl-citation.json"} </w:instrText>
      </w:r>
      <w:r w:rsidR="00B71651">
        <w:fldChar w:fldCharType="separate"/>
      </w:r>
      <w:r w:rsidR="0037359D" w:rsidRPr="0037359D">
        <w:t>(Hausknost and Haas 2019)</w:t>
      </w:r>
      <w:r w:rsidR="00B71651">
        <w:fldChar w:fldCharType="end"/>
      </w:r>
      <w:r w:rsidR="00B71651">
        <w:t xml:space="preserve">. </w:t>
      </w:r>
      <w:r w:rsidR="006D320A" w:rsidRPr="00701FCB">
        <w:t>A</w:t>
      </w:r>
      <w:r w:rsidRPr="00701FCB">
        <w:t xml:space="preserve">ctors seeking to </w:t>
      </w:r>
      <w:r w:rsidR="006D320A" w:rsidRPr="00701FCB">
        <w:t xml:space="preserve">transform </w:t>
      </w:r>
      <w:r w:rsidRPr="00701FCB">
        <w:t xml:space="preserve">development pathways must </w:t>
      </w:r>
      <w:r w:rsidR="006D320A" w:rsidRPr="00701FCB">
        <w:t xml:space="preserve">therefore </w:t>
      </w:r>
      <w:r w:rsidRPr="00701FCB">
        <w:t xml:space="preserve">attempt to change the selection environment created by the </w:t>
      </w:r>
      <w:r w:rsidR="007F670D">
        <w:t xml:space="preserve">relevant </w:t>
      </w:r>
      <w:r w:rsidRPr="00701FCB">
        <w:t xml:space="preserve">regime </w:t>
      </w:r>
      <w:r w:rsidR="00B80426">
        <w:fldChar w:fldCharType="begin"/>
      </w:r>
      <w:r w:rsidR="00B97DE4">
        <w:instrText xml:space="preserve"> ADDIN ZOTERO_ITEM CSL_CITATION {"citationID":"avl0id4l6s","properties":{"formattedCitation":"(Schot and Steinmueller 2018)","plainCitation":"(Schot and Steinmueller 2018)","noteIndex":0},"citationItems":[{"id":11872,"uris":["http://zotero.org/groups/2225246/items/HSPCJLK5"],"uri":["http://zotero.org/groups/2225246/items/HSPCJLK5"],"itemData":{"id":11872,"type":"article-journal","abstract":"Science, technology and innovation (STI) policy is shaped by persistent framings that arise from historical context. Two established frames are identified as co-existing and dominant in contemporary innovation policy discussions. The first frame is identified as beginning with a Post-World War II institutionalisation of government support for science and R&amp;D with the presumption that this would contribute to growth and address market failure in private provision of new knowledge. The second frame emerged in the 1980s globalising world and its emphasis on competitiveness which is shaped by the national systems of innovation for knowledge creation and commercialisation. STI policy focuses on building links, clusters and networks, and on stimulating learning between elements in the systems, and enabling entrepreneurship. A third frame linked to contemporary social and environmental challenges such as the Sustainable Development Goals and calling for transformative change is identified and distinguished from the two earlier frames. Transformation refers to socio-technical system change as conceptualised in the sustainability transitions literature. The nature of this third framing is examined with the aim of identifying its key features and its potential for provoking a re-examination of the earlier two frames. One key feature is its focus on experimentation, and the argument that the Global South does not need to play catch-up to follow the transformation model of the Global North. It is argued that all three frames are relevant for policymaking, but exploring options for transformative innovation policy should be a priority.","container-title":"Research Policy","DOI":"10.1016/j.respol.2018.08.011","ISSN":"0048-7333","issue":"9","journalAbbreviation":"Research Policy","page":"1554-1567","source":"ScienceDirect","title":"Three frames for innovation policy: R&amp;D, systems of innovation and transformative change","title-short":"Three frames for innovation policy","volume":"47","author":[{"family":"Schot","given":"Johan"},{"family":"Steinmueller","given":"W. Edward"}],"issued":{"date-parts":[["2018",8,31]]}}}],"schema":"https://github.com/citation-style-language/schema/raw/master/csl-citation.json"} </w:instrText>
      </w:r>
      <w:r w:rsidR="00B80426">
        <w:fldChar w:fldCharType="separate"/>
      </w:r>
      <w:r w:rsidR="0037359D" w:rsidRPr="0037359D">
        <w:t>(Schot and Steinmueller 2018)</w:t>
      </w:r>
      <w:r w:rsidR="00B80426">
        <w:fldChar w:fldCharType="end"/>
      </w:r>
      <w:r w:rsidR="00B80426">
        <w:t xml:space="preserve"> </w:t>
      </w:r>
      <w:r w:rsidR="00B80426">
        <w:fldChar w:fldCharType="begin"/>
      </w:r>
      <w:r w:rsidR="00B97DE4">
        <w:instrText xml:space="preserve"> ADDIN ZOTERO_ITEM CSL_CITATION {"citationID":"a6sbb3og0h","properties":{"formattedCitation":"(Fagerberg 2018)","plainCitation":"(Fagerberg 2018)","noteIndex":0},"citationItems":[{"id":18472,"uris":["http://zotero.org/groups/2225246/items/9TKGHJAU"],"uri":["http://zotero.org/groups/2225246/items/9TKGHJAU"],"itemData":{"id":18472,"type":"article-journal","abstract":"The topics addressed in this paper concern the (much-needed) transition to sustainability and what role (innovation) policy can play in speeding up such changes. In their Discussion Paper Schot and Steinmueller (2018) argue that the existing theorizing and knowledge bases within the field of innovation studies are “unfit” for this task and that a totally new approach is required. This paper takes issue with this claim. Policy advice, it is argued, needs to be anchored in the accumulated research on the issue at hand, in this case, innovation. The paper therefore starts by distilling some important insights on innovation from the accumulated research on this topic and, with this in mind, considers various policy approaches that have been suggested for influencing innovation and sustainability transitions. Finally, the lessons for the development and implementation of transformative innovation policy are considered. It is concluded that the existing theorizing and knowledge base in innovation studies may be of great relevance when designing policies for dealing with climate change and sustainability transitions.","container-title":"Research Policy","DOI":"10.1016/j.respol.2018.08.012","ISSN":"0048-7333","issue":"9","journalAbbreviation":"Research Policy","language":"en","page":"1568-1576","source":"ScienceDirect","title":"Mobilizing innovation for sustainability transitions: A comment on transformative innovation policy","title-short":"Mobilizing innovation for sustainability transitions","volume":"47","author":[{"family":"Fagerberg","given":"Jan"}],"issued":{"date-parts":[["2018",11,1]]}}}],"schema":"https://github.com/citation-style-language/schema/raw/master/csl-citation.json"} </w:instrText>
      </w:r>
      <w:r w:rsidR="00B80426">
        <w:fldChar w:fldCharType="separate"/>
      </w:r>
      <w:r w:rsidR="0037359D" w:rsidRPr="0037359D">
        <w:t>(Fagerberg 2018)</w:t>
      </w:r>
      <w:r w:rsidR="00B80426">
        <w:fldChar w:fldCharType="end"/>
      </w:r>
      <w:r w:rsidRPr="00701FCB">
        <w:t xml:space="preserve">.  </w:t>
      </w:r>
    </w:p>
    <w:p w14:paraId="3DBE03ED" w14:textId="2A7F1A8B" w:rsidR="00AC2A02" w:rsidRDefault="00AC2A02" w:rsidP="00886C0D"/>
    <w:p w14:paraId="001C3791" w14:textId="58C7EF35" w:rsidR="003516BA" w:rsidRPr="003516BA" w:rsidRDefault="00AC2A02" w:rsidP="00B401A8">
      <w:pPr>
        <w:pStyle w:val="Heading2"/>
      </w:pPr>
      <w:bookmarkStart w:id="673" w:name="_Toc30964826"/>
      <w:r>
        <w:t xml:space="preserve">Challenges for </w:t>
      </w:r>
      <w:r w:rsidR="003A4722">
        <w:t xml:space="preserve">Building </w:t>
      </w:r>
      <w:r w:rsidR="00245176">
        <w:t>Transformative</w:t>
      </w:r>
      <w:r w:rsidR="003A4722">
        <w:t xml:space="preserve"> Capacity</w:t>
      </w:r>
      <w:bookmarkEnd w:id="673"/>
      <w:r w:rsidR="003A4722">
        <w:t xml:space="preserve"> </w:t>
      </w:r>
    </w:p>
    <w:p w14:paraId="0F9F3DEE" w14:textId="31A44F2D" w:rsidR="008B6854" w:rsidRPr="0035330C" w:rsidRDefault="00905B22" w:rsidP="005A4EC4">
      <w:r w:rsidRPr="005A4EC4">
        <w:t xml:space="preserve">The capacities for adaptation and transformation are not unrelated.  </w:t>
      </w:r>
      <w:r w:rsidR="008831C7" w:rsidRPr="005A4EC4">
        <w:t>But t</w:t>
      </w:r>
      <w:r w:rsidR="009529BD" w:rsidRPr="005A4EC4">
        <w:t>hree challenges for building transformation capacity</w:t>
      </w:r>
      <w:r w:rsidR="004C2542" w:rsidRPr="005A4EC4">
        <w:t xml:space="preserve"> merit special attention</w:t>
      </w:r>
      <w:r w:rsidR="009529BD" w:rsidRPr="005A4EC4">
        <w:t xml:space="preserve">: </w:t>
      </w:r>
      <w:r w:rsidR="007456EA" w:rsidRPr="005A4EC4">
        <w:t xml:space="preserve">promoting collective visions of </w:t>
      </w:r>
      <w:r w:rsidR="00574454" w:rsidRPr="005A4EC4">
        <w:t xml:space="preserve">what </w:t>
      </w:r>
      <w:r w:rsidR="0064379E" w:rsidRPr="005A4EC4">
        <w:t xml:space="preserve">sustainability </w:t>
      </w:r>
      <w:r w:rsidR="007456EA" w:rsidRPr="005A4EC4">
        <w:t xml:space="preserve">transformations of </w:t>
      </w:r>
      <w:r w:rsidR="0064379E" w:rsidRPr="005A4EC4">
        <w:t xml:space="preserve">the </w:t>
      </w:r>
      <w:r w:rsidR="00574454" w:rsidRPr="005A4EC4">
        <w:t>Anthropoce</w:t>
      </w:r>
      <w:r w:rsidR="00D36F63">
        <w:t>n</w:t>
      </w:r>
      <w:r w:rsidR="00574454" w:rsidRPr="0035330C">
        <w:t>e System</w:t>
      </w:r>
      <w:r w:rsidR="0064379E" w:rsidRPr="0035330C">
        <w:t xml:space="preserve"> might look like</w:t>
      </w:r>
      <w:r w:rsidR="007456EA" w:rsidRPr="0035330C">
        <w:t xml:space="preserve">; </w:t>
      </w:r>
      <w:r w:rsidR="004F7C4C" w:rsidRPr="0035330C">
        <w:t>integrating sectoral transiti</w:t>
      </w:r>
      <w:r w:rsidR="00DE60F6" w:rsidRPr="0035330C">
        <w:t xml:space="preserve">ons into a system level transformation for sustainability; </w:t>
      </w:r>
      <w:r w:rsidR="0087076F">
        <w:t xml:space="preserve">and </w:t>
      </w:r>
      <w:r w:rsidR="00DE60F6" w:rsidRPr="0035330C">
        <w:t xml:space="preserve">tackling </w:t>
      </w:r>
      <w:r w:rsidR="009529BD" w:rsidRPr="0035330C">
        <w:t xml:space="preserve">the </w:t>
      </w:r>
      <w:r w:rsidR="008831C7" w:rsidRPr="0035330C">
        <w:t xml:space="preserve">resistance of </w:t>
      </w:r>
      <w:r w:rsidR="009529BD" w:rsidRPr="0035330C">
        <w:t>power</w:t>
      </w:r>
      <w:r w:rsidR="008831C7" w:rsidRPr="0035330C">
        <w:t xml:space="preserve">ful </w:t>
      </w:r>
      <w:r w:rsidR="009529BD" w:rsidRPr="0035330C">
        <w:t>incumbent</w:t>
      </w:r>
      <w:r w:rsidR="008831C7" w:rsidRPr="0035330C">
        <w:t>s</w:t>
      </w:r>
      <w:r w:rsidR="009529BD" w:rsidRPr="0035330C">
        <w:t xml:space="preserve"> </w:t>
      </w:r>
      <w:r w:rsidR="008831C7" w:rsidRPr="0035330C">
        <w:t>to meaningful transformations.</w:t>
      </w:r>
      <w:r w:rsidR="008831C7" w:rsidRPr="0035330C" w:rsidDel="008831C7">
        <w:t xml:space="preserve"> </w:t>
      </w:r>
    </w:p>
    <w:p w14:paraId="6406F20F" w14:textId="77777777" w:rsidR="00886C0D" w:rsidRDefault="00886C0D" w:rsidP="00886C0D">
      <w:pPr>
        <w:rPr>
          <w:i/>
        </w:rPr>
      </w:pPr>
    </w:p>
    <w:p w14:paraId="44D0DB31" w14:textId="6CCDF02F" w:rsidR="00630FBB" w:rsidRPr="00B22342" w:rsidRDefault="00517369" w:rsidP="00B22342">
      <w:pPr>
        <w:rPr>
          <w:b/>
        </w:rPr>
      </w:pPr>
      <w:r w:rsidRPr="00B22342">
        <w:rPr>
          <w:b/>
        </w:rPr>
        <w:t>Transformations to what?  Integrating anticipation and imagination</w:t>
      </w:r>
      <w:r w:rsidR="000E02A1">
        <w:rPr>
          <w:b/>
        </w:rPr>
        <w:t>:</w:t>
      </w:r>
    </w:p>
    <w:p w14:paraId="6AE7721C" w14:textId="2CEEFC3B" w:rsidR="00DF3361" w:rsidRDefault="004F170D" w:rsidP="00886C0D">
      <w:r>
        <w:t xml:space="preserve">Transformations to what?   </w:t>
      </w:r>
      <w:r w:rsidR="00C91307">
        <w:t xml:space="preserve">The question needs answering, since the novelty and regime changes </w:t>
      </w:r>
      <w:r w:rsidR="006878FE">
        <w:t xml:space="preserve">discussed earlier in this section simply send development pathways somewhere else.   </w:t>
      </w:r>
      <w:r w:rsidR="002A35A5">
        <w:t xml:space="preserve">If that somewhere is to be toward sustainability, then transformation research needs to be self-conscious </w:t>
      </w:r>
      <w:r w:rsidR="00D74AB4">
        <w:t xml:space="preserve">about what it is aiming for. </w:t>
      </w:r>
      <w:r w:rsidR="004D3530">
        <w:t xml:space="preserve">  </w:t>
      </w:r>
      <w:r w:rsidR="00DF3361">
        <w:t xml:space="preserve">Two </w:t>
      </w:r>
      <w:r w:rsidR="00847E08">
        <w:t xml:space="preserve">approaches, </w:t>
      </w:r>
      <w:r w:rsidR="00C03955">
        <w:t xml:space="preserve">recently </w:t>
      </w:r>
      <w:r w:rsidR="00847E08">
        <w:t xml:space="preserve">characterized as “anticipation” and “imagination” </w:t>
      </w:r>
      <w:r w:rsidR="004E00AD">
        <w:fldChar w:fldCharType="begin"/>
      </w:r>
      <w:r w:rsidR="00B97DE4">
        <w:instrText xml:space="preserve"> ADDIN ZOTERO_ITEM CSL_CITATION {"citationID":"a1ffoksf887","properties":{"formattedCitation":"(Burch et al. 2019, 11)","plainCitation":"(Burch et al. 2019, 11)","noteIndex":0},"citationItems":[{"id":17162,"uris":["http://zotero.org/groups/2225246/items/65EPRGNX"],"uri":["http://zotero.org/groups/2225246/items/65EPRGNX"],"itemData":{"id":17162,"type":"article-journal","abstract":"The Earth System Governance project is a global research alliance that explores novel, effective governance mechanisms to cope with the current transitions in the biogeochemical systems of the planet. A decade after its inception, this article offers an overview of the project's new research framework (which is built upon a review of existing earth system governance research), the goal of which is to continue to stimulate a pluralistic, vibrant and relevant research community. This framework is composed of contextual conditions (transformations, inequality, Anthropocene and diversity), which capture what is being observed empirically, and five sets of research lenses (architecture and agency, democracy and power, justice and allocation, anticipation and imagination, and adaptiveness and reflexivity). Ultimately the goal is to guide and inspire the systematic study of how societies prepare for accelerated climate change and wider earth system change, as well as policy responses.","container-title":"Earth System Governance","DOI":"10.1016/j.esg.2019.100006","ISSN":"2589-8116","journalAbbreviation":"Earth System Governance","language":"en","page":"1-18","source":"ScienceDirect","title":"New directions in earth system governance research","volume":"1","author":[{"family":"Burch","given":"Sarah"},{"family":"Gupta","given":"Aarti"},{"family":"Inoue","given":"Cristina Y. A."},{"family":"Kalfagianni","given":"Agni"},{"family":"Persson","given":"Åsa"},{"family":"Gerlak","given":"Andrea K."},{"family":"Ishii","given":"Atsushi"},{"family":"Patterson","given":"James"},{"family":"Pickering","given":"Jonathan"},{"family":"Scobie","given":"Michelle"},{"family":"Van der Heijden","given":"Jeroen"},{"family":"Vervoort","given":"Joost"},{"family":"Adler","given":"Carolina"},{"family":"Bloomfield","given":"Michael"},{"family":"Djalante","given":"Riyanti"},{"family":"Dryzek","given":"John"},{"family":"Galaz","given":"Victor"},{"family":"Gordon","given":"Christopher"},{"family":"Harmon","given":"Renée"},{"family":"Jinnah","given":"Sikina"},{"family":"Kim","given":"Rakhyun E."},{"family":"Olsson","given":"Lennart"},{"family":"Van Leeuwen","given":"Judith"},{"family":"Ramasar","given":"Vasna"},{"family":"Wapner","given":"Paul"},{"family":"Zondervan","given":"Ruben"}],"issued":{"date-parts":[["2019",1,1]]}},"locator":"11","label":"page"}],"schema":"https://github.com/citation-style-language/schema/raw/master/csl-citation.json"} </w:instrText>
      </w:r>
      <w:r w:rsidR="004E00AD">
        <w:fldChar w:fldCharType="separate"/>
      </w:r>
      <w:r w:rsidR="00BB2917" w:rsidRPr="00A56843">
        <w:t>(Burch et al. 2019, 11)</w:t>
      </w:r>
      <w:r w:rsidR="004E00AD">
        <w:fldChar w:fldCharType="end"/>
      </w:r>
      <w:r w:rsidR="00375F2E">
        <w:t>,</w:t>
      </w:r>
      <w:r w:rsidR="004E00AD">
        <w:t xml:space="preserve">  </w:t>
      </w:r>
      <w:r w:rsidR="00DF3361">
        <w:t>have offered partial answers.   Both have stren</w:t>
      </w:r>
      <w:r w:rsidR="00C03955">
        <w:t xml:space="preserve">gths and weaknesses.   The challenge now for sustainability science is to integrate them </w:t>
      </w:r>
      <w:r w:rsidR="00A5182E">
        <w:t xml:space="preserve">and </w:t>
      </w:r>
      <w:r w:rsidR="00A67719">
        <w:t xml:space="preserve">thus </w:t>
      </w:r>
      <w:r w:rsidR="00A5182E">
        <w:t xml:space="preserve">provide better answers for </w:t>
      </w:r>
      <w:r w:rsidR="00A67719">
        <w:t xml:space="preserve">its </w:t>
      </w:r>
      <w:r w:rsidR="00A5182E">
        <w:t>“to what” question.</w:t>
      </w:r>
    </w:p>
    <w:p w14:paraId="4D1CD8CE" w14:textId="77777777" w:rsidR="00745397" w:rsidRDefault="00745397" w:rsidP="00745397">
      <w:pPr>
        <w:pStyle w:val="CommentText"/>
      </w:pPr>
    </w:p>
    <w:p w14:paraId="66B62E0D" w14:textId="49D8467F" w:rsidR="00745397" w:rsidRDefault="00745397" w:rsidP="00745397">
      <w:r>
        <w:t xml:space="preserve">Anticipatory approaches have generally started with present trends in development, sought to illuminate potentially dangerous outcomes of continuation of those trends, and explored the likely efficacy of alternatives interventions designed to avoid or mitigate the dangers. Transformation research guided by such anticipatory studies is largely about shifting away from development pathways that risk being unsustainable toward a “safe operating space” for humanity </w:t>
      </w:r>
      <w:r>
        <w:fldChar w:fldCharType="begin"/>
      </w:r>
      <w:r w:rsidR="00B97DE4">
        <w:instrText xml:space="preserve"> ADDIN ZOTERO_ITEM CSL_CITATION {"citationID":"af3hv2tequ","properties":{"formattedCitation":"(J. M. Anderies, Mathias, and Janssen 2019)","plainCitation":"(J. M. Anderies, Mathias, and Janssen 2019)","noteIndex":0},"citationItems":[{"id":15480,"uris":["http://zotero.org/groups/2225246/items/NIP4CKPT"],"uri":["http://zotero.org/groups/2225246/items/NIP4CKPT"],"itemData":{"id":15480,"type":"article-journal","abstract":"Maintaining safe operating spaces for exploited natural systems in the face of uncertainty is a key sustainability challenge. This challenge can be viewed as a problem in which human society must navigate in a limited space of acceptable futures in which humans enjoy sufficient well-being and avoid crossing planetary boundaries. A critical obstacle is the nature of society as a controller with endogenous dynamics affected by knowledge, values, and decision-making fallacies. We outline an approach for analyzing the role of knowledge infrastructure in maintaining safe operating spaces. Using a classic natural resource problem as an illustration, we find that a small safe operating space exists that is insensitive to the type of policy implementation, while in general, a larger safe operating space exists which is dependent on the implementation of the “right” policy. Our analysis suggests the importance of considering societal response dynamics to varying policy instruments in defining the shape of safe operating spaces.","container-title":"Proceedings of the National Academy of Sciences","DOI":"10.1073/pnas.1802885115","ISSN":"0027-8424, 1091-6490","issue":"12","journalAbbreviation":"PNAS","language":"en","note":"PMID: 30111542","page":"5277-5284","source":"www.pnas.org","title":"Knowledge infrastructure and safe operating spaces in social–ecological systems","volume":"116","author":[{"family":"Anderies","given":"John M."},{"family":"Mathias","given":"Jean-Denis"},{"family":"Janssen","given":"Marco A."}],"issued":{"date-parts":[["2019",3,19]]}}}],"schema":"https://github.com/citation-style-language/schema/raw/master/csl-citation.json"} </w:instrText>
      </w:r>
      <w:r>
        <w:fldChar w:fldCharType="separate"/>
      </w:r>
      <w:r w:rsidR="0027518B" w:rsidRPr="0027518B">
        <w:t>(J. M. Anderies, Mathias, and Janssen 2019)</w:t>
      </w:r>
      <w:r>
        <w:fldChar w:fldCharType="end"/>
      </w:r>
      <w:r>
        <w:t xml:space="preserve">. </w:t>
      </w:r>
      <w:r w:rsidR="00906268">
        <w:t xml:space="preserve">Common methods employed in anticipatory research include modeling, assessments, foresight exercises and some forms of scenario building </w:t>
      </w:r>
      <w:r w:rsidR="00906268">
        <w:fldChar w:fldCharType="begin"/>
      </w:r>
      <w:r w:rsidR="00B97DE4">
        <w:instrText xml:space="preserve"> ADDIN ZOTERO_ITEM CSL_CITATION {"citationID":"aituj30dco","properties":{"formattedCitation":"(Mach and Field 2017)","plainCitation":"(Mach and Field 2017)","noteIndex":0},"citationItems":[{"id":11831,"uris":["http://zotero.org/groups/2225246/items/M8PUANCT"],"uri":["http://zotero.org/groups/2225246/items/M8PUANCT"],"itemData":{"id":11831,"type":"article-journal","abstract":"Through integrative assessment, experts evaluate the state of knowledge on complex problems relevant to societies. In this review, we take stock of recent advances and challenges, rooting our analysis in climate change assessment. In particular, we consider four priorities in assessment: (a) integrating diverse evidence including quantitative and qualitative results and understanding, (b) applying rigorous expert judgment to evidence and its uncertainties, (c) exploring widely ranging futures and their connections to ongoing choices and actions, and (d) incorporating interactions among experts and decision makers in assessment processes. Across these assessment priorities, we survey past experiences, current practices, and possibilities for future experimentation, innovation, and learning. In our current era of climate and broader global change, integrative assessment can bolster decisions about contested and uncertain futures. We consider both opportunities and pitfalls in synthesizing and encompassing evidence and perspectives. Our aim is to advance transparent assessment for a sustainable future.","container-title":"Annual Review of Environment and Resources","DOI":"10.1146/annurev-environ-102016-061007","issue":"1","page":"569-597","source":"Annual Reviews","title":"Toward the Next Generation of Assessment","volume":"42","author":[{"family":"Mach","given":"Katharine J."},{"family":"Field","given":"Christopher B."}],"issued":{"date-parts":[["2017"]]}}}],"schema":"https://github.com/citation-style-language/schema/raw/master/csl-citation.json"} </w:instrText>
      </w:r>
      <w:r w:rsidR="00906268">
        <w:fldChar w:fldCharType="separate"/>
      </w:r>
      <w:r w:rsidR="0027518B" w:rsidRPr="0027518B">
        <w:t>(Mach and Field 2017)</w:t>
      </w:r>
      <w:r w:rsidR="00906268">
        <w:fldChar w:fldCharType="end"/>
      </w:r>
      <w:r w:rsidR="00906268">
        <w:t xml:space="preserve"> </w:t>
      </w:r>
      <w:r w:rsidR="00906268">
        <w:fldChar w:fldCharType="begin"/>
      </w:r>
      <w:r w:rsidR="00B97DE4">
        <w:instrText xml:space="preserve"> ADDIN ZOTERO_ITEM CSL_CITATION {"citationID":"a16q9q7p0o7","properties":{"formattedCitation":"(Cashore et al. 2019)","plainCitation":"(Cashore et al. 2019)","noteIndex":0},"citationItems":[{"id":18377,"uris":["http://zotero.org/groups/2225246/items/BGQNCP75"],"uri":["http://zotero.org/groups/2225246/items/BGQNCP75"],"itemData":{"id":18377,"type":"article-journal","abstract":"A growing scholarship on multistakeholder learning dialogues suggests the importance of closely managing learning processes to help stakeholders anticipate which policies are likely to be effective. Much less work has focused on how to manage effective transnational multistakeholder learning dialogues, many of which aim to help address critical global environmental and social problems such as climate change or biodiversity loss. They face three central challenges. First, they rarely shape policies and behaviors directly, but work to ‘nudge’ or ‘tip the scales’ in domestic settings. Second, they run the risk of generating ‘compromise’ approaches incapable of ameliorating the original problem definition for which the dialogue was created. Third, they run the risk of being overly influenced, or captured, by powerful interests whose rationale for participating is to shift problem definitions or narrow instrument choices to those innocuous to their organizational or individual interests. Drawing on policy learning scholarship, we identify a six-stage learning process for anticipating effectiveness designed to minimize these risks while simultaneously fostering innovative approaches for meaningful and longlasting problem solving: Problem definition assessments; Problem framing; Developing coalition membership; Causal framework development; Scoping exercises; Knowledge institutionalization. We also identify six management techniques within each process for engaging transnational dialogues around problem solving. We show that doing so almost always requires anticipating multiple-step causal pathways through which influence of transnational and/or international actors and institutions might occur.","container-title":"Policy and Society","DOI":"10.1080/14494035.2019.1579505","ISSN":"1449-4035","issue":"1","page":"118-147","source":"Taylor and Francis+NEJM","title":"Designing stakeholder learning dialogues for effective global governance","volume":"38","author":[{"family":"Cashore","given":"Benjamin"},{"family":"Bernstein","given":"Steven"},{"family":"Humphreys","given":"David"},{"family":"Visseren-Hamakers","given":"Ingrid"},{"family":"Rietig","given":"Katharine"}],"issued":{"date-parts":[["2019",1,2]]}}}],"schema":"https://github.com/citation-style-language/schema/raw/master/csl-citation.json"} </w:instrText>
      </w:r>
      <w:r w:rsidR="00906268">
        <w:fldChar w:fldCharType="separate"/>
      </w:r>
      <w:r w:rsidR="00906268" w:rsidRPr="0037359D">
        <w:t>(Cashore et al. 2019)</w:t>
      </w:r>
      <w:r w:rsidR="00906268">
        <w:fldChar w:fldCharType="end"/>
      </w:r>
      <w:r w:rsidR="00906268">
        <w:t xml:space="preserve"> </w:t>
      </w:r>
      <w:r w:rsidR="00906268">
        <w:fldChar w:fldCharType="begin"/>
      </w:r>
      <w:r w:rsidR="00B97DE4">
        <w:instrText xml:space="preserve"> ADDIN ZOTERO_ITEM CSL_CITATION {"citationID":"a25vi7sgu08","properties":{"formattedCitation":"(Spangenberg 2019)","plainCitation":"(Spangenberg 2019)","noteIndex":0},"citationItems":[{"id":13829,"uris":["http://zotero.org/groups/2225246/items/QG4LMSB8"],"uri":["http://zotero.org/groups/2225246/items/QG4LMSB8"],"itemData":{"id":13829,"type":"article-journal","abstract":"The global ecosphere is a complex, evolving system, and the anthroposphere another, more rapidly evolving one [...]","container-title":"Sustainability","DOI":"10.3390/su11040942","issue":"4","language":"en","page":"942","source":"www.mdpi.com","title":"Scenarios and Indicators for Sustainable Development: Towards a Critical Assessment of Achievements and Challenges","title-short":"Scenarios and Indicators for Sustainable Development","volume":"11","author":[{"family":"Spangenberg","given":"Joachim H."}],"issued":{"date-parts":[["2019",1]]}}}],"schema":"https://github.com/citation-style-language/schema/raw/master/csl-citation.json"} </w:instrText>
      </w:r>
      <w:r w:rsidR="00906268">
        <w:fldChar w:fldCharType="separate"/>
      </w:r>
      <w:r w:rsidR="00906268" w:rsidRPr="00A56843">
        <w:t>(Spangenberg 2019)</w:t>
      </w:r>
      <w:r w:rsidR="00906268">
        <w:fldChar w:fldCharType="end"/>
      </w:r>
      <w:r w:rsidR="00906268">
        <w:t xml:space="preserve">.  </w:t>
      </w:r>
      <w:r w:rsidR="00B24A61">
        <w:t>I</w:t>
      </w:r>
      <w:r>
        <w:t>magination-driven approaches</w:t>
      </w:r>
      <w:r w:rsidR="00B24A61">
        <w:t>, in contrast,</w:t>
      </w:r>
      <w:r>
        <w:t xml:space="preserve"> have been less about what people want to avoid and more about their shared visions of what they want to achieve.   Common methods do make use of </w:t>
      </w:r>
      <w:proofErr w:type="gramStart"/>
      <w:r>
        <w:t>science, but</w:t>
      </w:r>
      <w:proofErr w:type="gramEnd"/>
      <w:r>
        <w:t xml:space="preserve"> tend to do so in a qualitative and discursive manner</w:t>
      </w:r>
      <w:r w:rsidR="00B24A61">
        <w:t xml:space="preserve"> that can tap the arts and </w:t>
      </w:r>
      <w:r w:rsidR="00B24A61">
        <w:lastRenderedPageBreak/>
        <w:t>humanities as well</w:t>
      </w:r>
      <w:r>
        <w:t xml:space="preserve">.  </w:t>
      </w:r>
      <w:r w:rsidR="00906268">
        <w:t xml:space="preserve">An early example is the work of the </w:t>
      </w:r>
      <w:r w:rsidR="00906268" w:rsidRPr="0018549E">
        <w:rPr>
          <w:i/>
        </w:rPr>
        <w:t>Global Scenarios Group</w:t>
      </w:r>
      <w:r w:rsidR="00906268">
        <w:t xml:space="preserve"> and its successor </w:t>
      </w:r>
      <w:r w:rsidR="00906268" w:rsidRPr="0018549E">
        <w:rPr>
          <w:i/>
        </w:rPr>
        <w:t>The Great Transition Initiative</w:t>
      </w:r>
      <w:r w:rsidR="00906268">
        <w:t xml:space="preserve"> </w:t>
      </w:r>
      <w:r w:rsidR="00906268">
        <w:fldChar w:fldCharType="begin"/>
      </w:r>
      <w:r w:rsidR="00B97DE4">
        <w:instrText xml:space="preserve"> ADDIN ZOTERO_ITEM CSL_CITATION {"citationID":"aafc0u95a6","properties":{"formattedCitation":"(Raskin 2016)","plainCitation":"(Raskin 2016)","noteIndex":0},"citationItems":[{"id":18050,"uris":["http://zotero.org/groups/2225246/items/9S35UHV2"],"uri":["http://zotero.org/groups/2225246/items/9S35UHV2"],"itemData":{"id":18050,"type":"book","abstract":"We have entered the Planetary Phase of Civilization. Strands of interdependence are weaving humanity and Earth into a single community of fate—the overarching proto-country herein christened Earthland. In the unsettled twenty-first century, the drama of social evolution will play out on a world stage with the perils many and dark premonitions all too plausible.\n\nStill, a Great Transition to a planetary civilization of enriched lives and a healthy planet remains possible. But how? What forms of collective action and consciousness can redirect us toward such a future? Who will lead the charge? What might such a world look like?\n\nJourney to Earthland offers answers. It clarifies the world-historical challenge; explains the critical role of a global citizens movement in advancing social transformation; and paints a picture of the kind of flourishing civilization that might lie on the other side of a Great Transition.\n\nIn this pivotal moment, the odyssey to a different world is underway yet the ultimate destination depends on choices and struggles yet to come. Acting to prevent the futures we dread is where our work must begin. But the larger task is to foster the finer Earthland we and our descendants deserve.","edition":"1. Aufl","event-place":"Boston, Mass.","ISBN":"978-0-9978376-0-5","language":"eng","number-of-pages":"138","publisher":"Tellus Institute","publisher-place":"Boston, Mass.","source":"Gemeinsamer Bibliotheksverbund ISBN","title":"Journey to earthland: the great transition to planetary civilization / Paul Raskin","title-short":"Journey to earthland","URL":"https://greattransition.org/publication/journey-to-earthland","author":[{"family":"Raskin","given":"Paul"}],"issued":{"date-parts":[["2016"]]}}}],"schema":"https://github.com/citation-style-language/schema/raw/master/csl-citation.json"} </w:instrText>
      </w:r>
      <w:r w:rsidR="00906268">
        <w:fldChar w:fldCharType="separate"/>
      </w:r>
      <w:r w:rsidR="00906268" w:rsidRPr="00A56843">
        <w:t>(Raskin 2016)</w:t>
      </w:r>
      <w:r w:rsidR="00906268">
        <w:fldChar w:fldCharType="end"/>
      </w:r>
      <w:r w:rsidR="00906268">
        <w:t>.</w:t>
      </w:r>
      <w:r w:rsidR="00B4316F">
        <w:t xml:space="preserve">  More recent work is reflected </w:t>
      </w:r>
      <w:r>
        <w:t xml:space="preserve">in the creative use of imagination-driven scenarios in the Millennium Ecosystem Assessment and its successor the IPBES </w:t>
      </w:r>
      <w:r>
        <w:fldChar w:fldCharType="begin"/>
      </w:r>
      <w:r w:rsidR="00B97DE4">
        <w:instrText xml:space="preserve"> ADDIN ZOTERO_ITEM CSL_CITATION {"citationID":"a2pcr662p4n","properties":{"formattedCitation":"(Sitas et al. 2019)","plainCitation":"(Sitas et al. 2019)","noteIndex":0},"citationItems":[{"id":18047,"uris":["http://zotero.org/groups/2225246/items/7T6URX3G"],"uri":["http://zotero.org/groups/2225246/items/7T6URX3G"],"itemData":{"id":18047,"type":"article-journal","container-title":"Ecology and Society","DOI":"10.5751/ES-11039-240335","ISSN":"1708-3087","issue":"3","journalAbbreviation":"E&amp;S","language":"en","page":"art35","source":"DOI.org (Crossref)","title":"Exploring the usefulness of scenario archetypes in science-policy processes: experience across IPBES assessments","title-short":"Exploring the usefulness of scenario archetypes in science-policy processes","volume":"24","author":[{"family":"Sitas","given":"Nadia"},{"family":"Harmáčková","given":"Zuzana V."},{"family":"Anticamara","given":"Jonathan A."},{"family":"Arneth","given":"Almut"},{"family":"Badola","given":"Ruchi"},{"family":"Biggs","given":"Reinette"},{"family":"Blanchard","given":"Ryan"},{"family":"Brotons","given":"Lluis"},{"family":"Cantele","given":"Matthew"},{"family":"Coetzer","given":"Kaera"},{"family":"DasGupta","given":"Rajarshi"},{"family":"Belder","given":"Eefje","non-dropping-particle":"den"},{"family":"Ghosh","given":"Sonali"},{"family":"Guisan","given":"Antoine"},{"family":"Gundimeda","given":"Haripriya"},{"family":"Hamann","given":"Maike"},{"family":"Harrison","given":"Paula A."},{"family":"Hashimoto","given":"Shizuka"},{"family":"Hauck","given":"Jennifer"},{"family":"Klatt","given":"Brian J."},{"family":"Kok","given":"Kasper"},{"family":"Krug","given":"Rainer M."},{"family":"Niamir","given":"Aidin"},{"family":"O'Farrell","given":"Patrick J."},{"family":"Okayasu","given":"Sana"},{"family":"Palomo","given":"Ignacio"},{"family":"Pereira","given":"Laura M."},{"family":"Riordan","given":"Philip"},{"family":"Santos-Martín","given":"Fernando"},{"family":"Selomane","given":"Odirilwe"},{"family":"Shin","given":"Yunne-Jai"},{"family":"Valle","given":"Mireia"}],"issued":{"date-parts":[["2019"]]}}}],"schema":"https://github.com/citation-style-language/schema/raw/master/csl-citation.json"} </w:instrText>
      </w:r>
      <w:r>
        <w:fldChar w:fldCharType="separate"/>
      </w:r>
      <w:r w:rsidRPr="00C35D91">
        <w:t>(Sitas et al. 2019)</w:t>
      </w:r>
      <w:r>
        <w:fldChar w:fldCharType="end"/>
      </w:r>
      <w:r>
        <w:t>.</w:t>
      </w:r>
    </w:p>
    <w:p w14:paraId="5763FC50" w14:textId="3297E97B" w:rsidR="00734BA7" w:rsidRDefault="00734BA7" w:rsidP="001A62C3"/>
    <w:p w14:paraId="79DCBF10" w14:textId="13C953CE" w:rsidR="00893648" w:rsidRDefault="003F5FCD" w:rsidP="00886C0D">
      <w:r>
        <w:t>Neither anticipat</w:t>
      </w:r>
      <w:r w:rsidR="0031104C">
        <w:t>ion-driven no</w:t>
      </w:r>
      <w:r>
        <w:t>r ima</w:t>
      </w:r>
      <w:r w:rsidR="0031104C">
        <w:t xml:space="preserve">gination-driven approaches are pure types, and in recent years </w:t>
      </w:r>
      <w:r w:rsidR="00831895">
        <w:t>scholars have increasingly combined the two in their efforts to envision targets for sustainability transformations</w:t>
      </w:r>
      <w:r w:rsidR="00EC4DDB">
        <w:t xml:space="preserve"> </w:t>
      </w:r>
      <w:r w:rsidR="00551304">
        <w:t xml:space="preserve">and plans for achieving them </w:t>
      </w:r>
      <w:r w:rsidR="00EC4DDB">
        <w:t>(e.g.</w:t>
      </w:r>
      <w:r w:rsidR="00410AFE">
        <w:t xml:space="preserve"> </w:t>
      </w:r>
      <w:r w:rsidR="00410AFE">
        <w:fldChar w:fldCharType="begin"/>
      </w:r>
      <w:r w:rsidR="00B97DE4">
        <w:instrText xml:space="preserve"> ADDIN ZOTERO_ITEM CSL_CITATION {"citationID":"am6fut9s2l","properties":{"formattedCitation":"(Pereira et al. 2019)","plainCitation":"(Pereira et al. 2019)","noteIndex":0},"citationItems":[{"id":16752,"uris":["http://zotero.org/groups/2225246/items/BJ7IL554"],"uri":["http://zotero.org/groups/2225246/items/BJ7IL554"],"itemData":{"id":16752,"type":"article-journal","abstract":"Article: Building capacities for transformative change towards sustainability: Imagination in Intergovernmental Science-Policy Scenario Processes","container-title":"Elem Sci Anth","DOI":"10.1525/elementa.374","ISSN":"2325-1026","issue":"1","language":"en","page":"35","source":"www.elementascience.org","title":"Building capacities for transformative change towards sustainability: Imagination in Intergovernmental Science-Policy Scenario Processes","title-short":"Building capacities for transformative change towards sustainability","volume":"7","author":[{"family":"Pereira","given":"Laura"},{"family":"Sitas","given":"Nadia"},{"family":"Ravera","given":"Federica"},{"family":"Jimenez-Aceituno","given":"Amanda"},{"family":"Merrie","given":"Andrew"}],"issued":{"date-parts":[["2019",9,4]]}}}],"schema":"https://github.com/citation-style-language/schema/raw/master/csl-citation.json"} </w:instrText>
      </w:r>
      <w:r w:rsidR="00410AFE">
        <w:fldChar w:fldCharType="separate"/>
      </w:r>
      <w:r w:rsidR="00BB2917" w:rsidRPr="00C35D91">
        <w:t>(Pereira et al. 2019)</w:t>
      </w:r>
      <w:r w:rsidR="00410AFE">
        <w:fldChar w:fldCharType="end"/>
      </w:r>
      <w:r w:rsidR="00956F75">
        <w:t xml:space="preserve"> </w:t>
      </w:r>
      <w:r w:rsidR="00803564">
        <w:fldChar w:fldCharType="begin"/>
      </w:r>
      <w:r w:rsidR="00B97DE4">
        <w:instrText xml:space="preserve"> ADDIN ZOTERO_ITEM CSL_CITATION {"citationID":"a1n30r08v97","properties":{"formattedCitation":"(Narayan and Tidstr\\uc0\\u246{}m 2019)","plainCitation":"(Narayan and Tidström 2019)","noteIndex":0},"citationItems":[{"id":18062,"uris":["http://zotero.org/groups/2225246/items/YNX38TMW"],"uri":["http://zotero.org/groups/2225246/items/YNX38TMW"],"itemData":{"id":18062,"type":"chapter","abstract":"In this chapter, Narayan and Tidström draw on the concept of imaginaries to show how Circular Economy (CE) can facilitate values that enable sustainable innovation. Innovation is key for sustainability, however, understanding and implementing sustainable innovation is challenging, and identifying the kind of actions that could direct sustainable innovations is important. The findings of this study indicate that CE-inspired imaginaries enable collaboration and by relating such imaginaries to common and shared social and cultural values, intermediaries could motivate actors into taking actions that contribute to sustainable innovation.","collection-title":"Palgrave Studies in Sustainable Business In Association with Future Earth","container-title":"Innovation for Sustainability: Business Transformations Towards a Better World","event-place":"Cham","ISBN":"978-3-319-97385-2","language":"en","note":"DOI: 10.1007/978-3-319-97385-2_21","page":"393-413","publisher":"Springer International Publishing","publisher-place":"Cham","source":"Springer Link","title":"Circular Economy Inspired Imaginaries for Sustainable Innovations","URL":"https://doi.org/10.1007/978-3-319-97385-2_21","author":[{"family":"Narayan","given":"Rumy"},{"family":"Tidström","given":"Annika"}],"editor":[{"family":"Bocken","given":"Nancy"},{"family":"Ritala","given":"Paavo"},{"family":"Albareda","given":"Laura"},{"family":"Verburg","given":"Robert"}],"accessed":{"date-parts":[["2019",12,28]]},"issued":{"date-parts":[["2019"]]}}}],"schema":"https://github.com/citation-style-language/schema/raw/master/csl-citation.json"} </w:instrText>
      </w:r>
      <w:r w:rsidR="00803564">
        <w:fldChar w:fldCharType="separate"/>
      </w:r>
      <w:r w:rsidR="00BB2917" w:rsidRPr="00C35D91">
        <w:t>(Narayan and Tidström 2019)</w:t>
      </w:r>
      <w:r w:rsidR="00803564">
        <w:fldChar w:fldCharType="end"/>
      </w:r>
      <w:r w:rsidR="00517369">
        <w:t xml:space="preserve"> </w:t>
      </w:r>
      <w:r w:rsidR="00517369">
        <w:fldChar w:fldCharType="begin"/>
      </w:r>
      <w:r w:rsidR="00B97DE4">
        <w:instrText xml:space="preserve"> ADDIN ZOTERO_ITEM CSL_CITATION {"citationID":"a12m0oo95uf","properties":{"formattedCitation":"(Hajer and Versteeg 2019)","plainCitation":"(Hajer and Versteeg 2019)","noteIndex":0},"citationItems":[{"id":16139,"uris":["http://zotero.org/groups/2225246/items/YI5D2ITQ"],"uri":["http://zotero.org/groups/2225246/items/YI5D2ITQ"],"itemData":{"id":16139,"type":"article-journal","abstract":"The phenomenon of climate change requires a rethinking of existing socio-geographical arrangements. This paper argues that the transition to ‘post-fossil urbanization’ is hampered by the lack of positive imaginations of alternative possible urban futures and post-fossil city life. It asks the question why it is so difficult to conceive of new possible urban worlds, and tries to answer it by using the established concept of ‘imaginary’ and introducing the concept of ‘technique of futuring’. The salience of the imaginary of the modern city is used as an example. The paper points at the International Society for Organization (ISO) and ‘living labs’ as contemporary techniques of futuring, organizing urban futures. It then aims to recoup one’s capacity to imagine alternative possible worlds and explores the role that academics can play in this endeavour.","container-title":"Territory, Politics, Governance","DOI":"10.1080/21622671.2018.1510339","ISSN":"2162-2671","issue":"2","journalAbbreviation":"Territory, Politics, Governance","page":"122-134","source":"rsa-tandfonline-com.ezp-prod1.hul.harvard.edu (Atypon)","title":"Imagining the post-fossil city: why is it so difficult to think of new possible worlds?","title-short":"Imagining the post-fossil city","volume":"7","author":[{"family":"Hajer","given":"Maarten"},{"family":"Versteeg","given":"Wytske"}],"issued":{"date-parts":[["2019",4,3]]}}}],"schema":"https://github.com/citation-style-language/schema/raw/master/csl-citation.json"} </w:instrText>
      </w:r>
      <w:r w:rsidR="00517369">
        <w:fldChar w:fldCharType="separate"/>
      </w:r>
      <w:r w:rsidR="00BB2917" w:rsidRPr="00C35D91">
        <w:t>(Hajer and Versteeg 2019)</w:t>
      </w:r>
      <w:r w:rsidR="00517369">
        <w:fldChar w:fldCharType="end"/>
      </w:r>
      <w:r w:rsidR="00EC4DDB">
        <w:t>)</w:t>
      </w:r>
      <w:r w:rsidR="00831895">
        <w:t>.</w:t>
      </w:r>
      <w:r w:rsidR="00EC4DDB">
        <w:t xml:space="preserve">   </w:t>
      </w:r>
      <w:r w:rsidR="00893648">
        <w:t xml:space="preserve">What is becoming clear in all of these approaches is the implicit conservatism of most efforts to address the “Transformation for what?” question.   </w:t>
      </w:r>
      <w:r w:rsidR="0017388B">
        <w:t xml:space="preserve">In particular, most efforts </w:t>
      </w:r>
      <w:r w:rsidR="00427F59">
        <w:t xml:space="preserve">leave unchanged </w:t>
      </w:r>
      <w:r w:rsidR="0017388B">
        <w:t xml:space="preserve">existing assumptions </w:t>
      </w:r>
      <w:r w:rsidR="00427F59">
        <w:t>about relevant actors, institutions and power structures</w:t>
      </w:r>
      <w:r w:rsidR="00757781">
        <w:t xml:space="preserve"> – exactly the features that lie at the core </w:t>
      </w:r>
      <w:r w:rsidR="00225112">
        <w:t xml:space="preserve">many </w:t>
      </w:r>
      <w:r w:rsidR="00C96315">
        <w:t xml:space="preserve">worrisome </w:t>
      </w:r>
      <w:r w:rsidR="0078216E">
        <w:t>development re</w:t>
      </w:r>
      <w:r w:rsidR="00631B94">
        <w:t xml:space="preserve">gimes </w:t>
      </w:r>
      <w:r w:rsidR="00ED5D60">
        <w:t xml:space="preserve">(see </w:t>
      </w:r>
      <w:r w:rsidR="00245176">
        <w:fldChar w:fldCharType="begin"/>
      </w:r>
      <w:r w:rsidR="00B97DE4">
        <w:instrText xml:space="preserve"> ADDIN ZOTERO_ITEM CSL_CITATION {"citationID":"a2i8rulpg89","properties":{"formattedCitation":"(Stirling 2019)","plainCitation":"(Stirling 2019)","noteIndex":0},"citationItems":[{"id":16638,"uris":["http://zotero.org/groups/2225246/items/YTRZ3XII"],"uri":["http://zotero.org/groups/2225246/items/YTRZ3XII"],"itemData":{"id":16638,"type":"article-journal","abstract":"This paper examines a variety of theories bearing on ‘socio-material incumbency’ and explores methodological implications. The aim is to develop a systematic general approach, which builds on strengths and mitigates weaknesses in prevailing analytical frameworks. A particular priority lies in avoidance of self-acknowledged tendencies in existing theory to ‘reify’ central notions like ‘the regime’. Such pictures may overstate the tractability of incumbency to conventional policy instruments and so inadvertently help reinforce it. Based on detailed analysis of ways in which longstanding concepts of structuration apply to socio-material change, a novel ‘configuring fields’ approach is proposed. Contrasting ‘eagle-eye’ and ‘worm-eye’ views are each shown to yield distinctive possible ‘topologies of incumbency’. This results in testable hypotheses with potentially important practical implications. Attention can thus extend beyond narrow policy instruments and mixes, to fully embrace broader and deeper kinds of political collective action, culture change and democratic struggle.","container-title":"Energy Research &amp; Social Science","DOI":"10.1016/j.erss.2019.101239","ISSN":"2214-6296","journalAbbreviation":"Energy Research &amp; Social Science","page":"101239","source":"ScienceDirect","title":"How deep is incumbency? A ‘configuring fields’ approach to redistributing and reorienting power in socio-material change","title-short":"How deep is incumbency?","volume":"58","author":[{"family":"Stirling","given":"Andy"}],"issued":{"date-parts":[["2019",12,1]]}}}],"schema":"https://github.com/citation-style-language/schema/raw/master/csl-citation.json"} </w:instrText>
      </w:r>
      <w:r w:rsidR="00245176">
        <w:fldChar w:fldCharType="separate"/>
      </w:r>
      <w:r w:rsidR="0037359D" w:rsidRPr="0037359D">
        <w:t>(Stirling 2019)</w:t>
      </w:r>
      <w:r w:rsidR="00245176">
        <w:fldChar w:fldCharType="end"/>
      </w:r>
      <w:r w:rsidR="00C35D91">
        <w:t xml:space="preserve"> </w:t>
      </w:r>
      <w:r w:rsidR="007D7851" w:rsidRPr="00EE1F23">
        <w:t>and Section 6.</w:t>
      </w:r>
      <w:r w:rsidR="009D6BF1" w:rsidRPr="00EE1F23">
        <w:t>2</w:t>
      </w:r>
      <w:r w:rsidR="00ED5D60" w:rsidRPr="00EE1F23">
        <w:t>)</w:t>
      </w:r>
      <w:r w:rsidR="00631B94" w:rsidRPr="00EE1F23">
        <w:t>.</w:t>
      </w:r>
      <w:r w:rsidR="00631B94">
        <w:t xml:space="preserve">   </w:t>
      </w:r>
    </w:p>
    <w:p w14:paraId="797C0285" w14:textId="77777777" w:rsidR="00893648" w:rsidRDefault="00893648" w:rsidP="00886C0D"/>
    <w:p w14:paraId="77223861" w14:textId="5B642055" w:rsidR="00FA0847" w:rsidRDefault="002539FD" w:rsidP="00886C0D">
      <w:r>
        <w:t xml:space="preserve">The narrow framing of most efforts to envision sustainability transformations </w:t>
      </w:r>
      <w:r w:rsidR="00D86D26">
        <w:t xml:space="preserve">is now being </w:t>
      </w:r>
      <w:r w:rsidR="00675ECA">
        <w:t xml:space="preserve">questioned by scholarship on the </w:t>
      </w:r>
      <w:r w:rsidR="00886C0D">
        <w:t xml:space="preserve">importance </w:t>
      </w:r>
      <w:r w:rsidR="00675ECA">
        <w:t xml:space="preserve">for social change </w:t>
      </w:r>
      <w:r w:rsidR="00886C0D">
        <w:t xml:space="preserve">of </w:t>
      </w:r>
      <w:r w:rsidR="00AD5EE6">
        <w:t xml:space="preserve">crafting more radical </w:t>
      </w:r>
      <w:r w:rsidR="00886C0D">
        <w:t xml:space="preserve">shared </w:t>
      </w:r>
      <w:r w:rsidR="00886C0D" w:rsidRPr="006C359A">
        <w:rPr>
          <w:b/>
        </w:rPr>
        <w:t>imaginaries</w:t>
      </w:r>
      <w:r w:rsidR="00F351C6">
        <w:rPr>
          <w:rStyle w:val="EndnoteReference"/>
        </w:rPr>
        <w:endnoteReference w:id="31"/>
      </w:r>
      <w:r w:rsidR="00886C0D">
        <w:t xml:space="preserve"> </w:t>
      </w:r>
      <w:r w:rsidR="00886C0D">
        <w:fldChar w:fldCharType="begin"/>
      </w:r>
      <w:r w:rsidR="00B97DE4">
        <w:instrText xml:space="preserve"> ADDIN ZOTERO_ITEM CSL_CITATION {"citationID":"a1fbmde5d2k","properties":{"formattedCitation":"(Schot and Steinmueller 2018)","plainCitation":"(Schot and Steinmueller 2018)","noteIndex":0},"citationItems":[{"id":11872,"uris":["http://zotero.org/groups/2225246/items/HSPCJLK5"],"uri":["http://zotero.org/groups/2225246/items/HSPCJLK5"],"itemData":{"id":11872,"type":"article-journal","abstract":"Science, technology and innovation (STI) policy is shaped by persistent framings that arise from historical context. Two established frames are identified as co-existing and dominant in contemporary innovation policy discussions. The first frame is identified as beginning with a Post-World War II institutionalisation of government support for science and R&amp;D with the presumption that this would contribute to growth and address market failure in private provision of new knowledge. The second frame emerged in the 1980s globalising world and its emphasis on competitiveness which is shaped by the national systems of innovation for knowledge creation and commercialisation. STI policy focuses on building links, clusters and networks, and on stimulating learning between elements in the systems, and enabling entrepreneurship. A third frame linked to contemporary social and environmental challenges such as the Sustainable Development Goals and calling for transformative change is identified and distinguished from the two earlier frames. Transformation refers to socio-technical system change as conceptualised in the sustainability transitions literature. The nature of this third framing is examined with the aim of identifying its key features and its potential for provoking a re-examination of the earlier two frames. One key feature is its focus on experimentation, and the argument that the Global South does not need to play catch-up to follow the transformation model of the Global North. It is argued that all three frames are relevant for policymaking, but exploring options for transformative innovation policy should be a priority.","container-title":"Research Policy","DOI":"10.1016/j.respol.2018.08.011","ISSN":"0048-7333","issue":"9","journalAbbreviation":"Research Policy","page":"1554-1567","source":"ScienceDirect","title":"Three frames for innovation policy: R&amp;D, systems of innovation and transformative change","title-short":"Three frames for innovation policy","volume":"47","author":[{"family":"Schot","given":"Johan"},{"family":"Steinmueller","given":"W. Edward"}],"issued":{"date-parts":[["2018",8,31]]}}}],"schema":"https://github.com/citation-style-language/schema/raw/master/csl-citation.json"} </w:instrText>
      </w:r>
      <w:r w:rsidR="00886C0D">
        <w:fldChar w:fldCharType="separate"/>
      </w:r>
      <w:r w:rsidR="0037359D" w:rsidRPr="0037359D">
        <w:t>(Schot and Steinmueller 2018)</w:t>
      </w:r>
      <w:r w:rsidR="00886C0D">
        <w:fldChar w:fldCharType="end"/>
      </w:r>
      <w:r w:rsidR="00886C0D">
        <w:t xml:space="preserve">. </w:t>
      </w:r>
      <w:r w:rsidR="00AE1C8A">
        <w:t xml:space="preserve"> </w:t>
      </w:r>
      <w:r w:rsidR="00886C0D" w:rsidRPr="00AE1C8A">
        <w:t>Imaginaries</w:t>
      </w:r>
      <w:r w:rsidR="00886C0D">
        <w:t xml:space="preserve"> are collectively held visions of good or attainable futures </w:t>
      </w:r>
      <w:r w:rsidR="00FC4260">
        <w:t xml:space="preserve">– with an emphasis on their institutions and power relations </w:t>
      </w:r>
      <w:r w:rsidR="00A06C06">
        <w:t>–</w:t>
      </w:r>
      <w:r w:rsidR="00FC4260">
        <w:t xml:space="preserve"> </w:t>
      </w:r>
      <w:r w:rsidR="00D5506F">
        <w:t xml:space="preserve">that </w:t>
      </w:r>
      <w:r w:rsidR="00A0529C">
        <w:t>serve to envision the possible, and motivate action towards</w:t>
      </w:r>
      <w:r w:rsidR="00856DBE" w:rsidRPr="00856DBE">
        <w:t xml:space="preserve"> new development pathways</w:t>
      </w:r>
      <w:r w:rsidR="00947767">
        <w:t xml:space="preserve"> </w:t>
      </w:r>
      <w:r w:rsidR="00947767">
        <w:fldChar w:fldCharType="begin"/>
      </w:r>
      <w:r w:rsidR="00B97DE4">
        <w:instrText xml:space="preserve"> ADDIN ZOTERO_ITEM CSL_CITATION {"citationID":"a29jjrhbvu2","properties":{"formattedCitation":"(Jasanoff and Kim 2015)","plainCitation":"(Jasanoff and Kim 2015)","noteIndex":0},"citationItems":[{"id":16137,"uris":["http://zotero.org/groups/2225246/items/9EEIQQ2I"],"uri":["http://zotero.org/groups/2225246/items/9EEIQQ2I"],"itemData":{"id":16137,"type":"book","abstract":"'Dreamscapes of Modernity' offers a treatment of sociotechnical imaginaries, a concept originated by Sheila Jasanoff and developed in close collaboration with Sang-Hyun Kim to describe how visions of scientific and technological progress carry with them implicit ideas about public purposes, collective futures, and the common good. The book presents a mix of case studies - including nuclear power in Austria, Chinese rice biotechnology, Korean stem cell research, the Indonesian Internet, US bioethics, global health, and more, to illustrate how the concept of sociotechnical imaginaries can lead to more sophisticated understandings of the national and transnational politics of science and technology.","call-number":"Q175.5 .D74 2015","event-place":"Chicago ; London","ISBN":"978-0-226-27649-6","language":"eng","note":"HOLLIS number: 990145000770203941","publisher":"The University of Chicago Press","publisher-place":"Chicago ; London","source":"hollis.harvard.edu","title":"Dreamscapes of modernity: sociotechnical imaginaries and the fabrication of power","title-short":"Dreamscapes of modernity","URL":"http://nrs.harvard.edu/urn-3:hul.ebookbatch.GEN_batch:EDZ000128427620160622","author":[{"family":"Jasanoff","given":"Sheila"},{"family":"Kim","given":"Sang-Hyun"}],"accessed":{"date-parts":[["2019",8,13]]},"issued":{"date-parts":[["2015"]]}}}],"schema":"https://github.com/citation-style-language/schema/raw/master/csl-citation.json"} </w:instrText>
      </w:r>
      <w:r w:rsidR="00947767">
        <w:fldChar w:fldCharType="separate"/>
      </w:r>
      <w:r w:rsidR="0037359D" w:rsidRPr="0037359D">
        <w:t>(Jasanoff and Kim 2015)</w:t>
      </w:r>
      <w:r w:rsidR="00947767">
        <w:fldChar w:fldCharType="end"/>
      </w:r>
      <w:r w:rsidR="00886C0D">
        <w:t xml:space="preserve">. </w:t>
      </w:r>
      <w:r w:rsidR="00330A7A">
        <w:t xml:space="preserve">These </w:t>
      </w:r>
      <w:r w:rsidR="00886C0D">
        <w:t xml:space="preserve">in turn </w:t>
      </w:r>
      <w:r w:rsidR="005A2157">
        <w:t xml:space="preserve">can stimulate new </w:t>
      </w:r>
      <w:r w:rsidR="00886C0D">
        <w:t>laws, regulations and investments in research and development of new technologies that fit the aspirations of the imagined social order</w:t>
      </w:r>
      <w:r w:rsidR="00CD3B4C">
        <w:t xml:space="preserve"> </w:t>
      </w:r>
      <w:r w:rsidR="00CD3B4C">
        <w:fldChar w:fldCharType="begin"/>
      </w:r>
      <w:r w:rsidR="00B97DE4">
        <w:instrText xml:space="preserve"> ADDIN ZOTERO_ITEM CSL_CITATION {"citationID":"a2ka9oorh3a","properties":{"formattedCitation":"(Beckert and Bronk 2018)","plainCitation":"(Beckert and Bronk 2018)","noteIndex":0},"citationItems":[{"id":18107,"uris":["http://zotero.org/groups/2225246/items/WJGVUX6P"],"uri":["http://zotero.org/groups/2225246/items/WJGVUX6P"],"itemData":{"id":18107,"type":"book","abstract":"Uncertain Futures considers how economists visualize the future and decide how to act in conditions of uncertainty. Because dynamic capitalist economies are characterized by innovation and novelty they exhibit an indeterminacy that cannot be reduced. This book questions how expectations can be formed and decisions made in spite of uncertainty.","call-number":"HB3730 .U48 2018","edition":"First edition.","event-place":"Oxford, United Kingdom","ISBN":"978-0-19-882080-2","language":"eng","note":"HOLLIS number: 99153822718803941","publisher":"Oxford University Press","publisher-place":"Oxford, United Kingdom","source":"hollis.harvard.edu","title":"Uncertain futures: imaginaries, narratives, and calculation in the economy","title-short":"Uncertain futures","author":[{"family":"Beckert","given":"Jens"},{"family":"Bronk","given":"Richard"}],"issued":{"date-parts":[["2018"]]}}}],"schema":"https://github.com/citation-style-language/schema/raw/master/csl-citation.json"} </w:instrText>
      </w:r>
      <w:r w:rsidR="00CD3B4C">
        <w:fldChar w:fldCharType="separate"/>
      </w:r>
      <w:r w:rsidR="0027518B" w:rsidRPr="0027518B">
        <w:t>(Beckert and Bronk 2018)</w:t>
      </w:r>
      <w:r w:rsidR="00CD3B4C">
        <w:fldChar w:fldCharType="end"/>
      </w:r>
      <w:r w:rsidR="00CD3B4C">
        <w:t xml:space="preserve">.  </w:t>
      </w:r>
    </w:p>
    <w:p w14:paraId="50BDEBA3" w14:textId="77777777" w:rsidR="00FA0847" w:rsidRDefault="00FA0847" w:rsidP="00886C0D"/>
    <w:p w14:paraId="097235FB" w14:textId="56C417E5" w:rsidR="00EC4DDB" w:rsidRDefault="00851C9A" w:rsidP="00886C0D">
      <w:r>
        <w:t>W</w:t>
      </w:r>
      <w:r w:rsidR="00886C0D">
        <w:t xml:space="preserve">hat are the prospects for creating collectively held sustainability imaginaries that create visions of good and attainable futures and justify investments in research and development and scale-up of more sustainable technologies and socio-technical systems? </w:t>
      </w:r>
      <w:r w:rsidR="00620CD1">
        <w:t xml:space="preserve"> P</w:t>
      </w:r>
      <w:r w:rsidR="00886C0D">
        <w:t xml:space="preserve">ractitioners and activists are </w:t>
      </w:r>
      <w:r w:rsidR="00620CD1">
        <w:t xml:space="preserve">now </w:t>
      </w:r>
      <w:r w:rsidR="00886C0D">
        <w:t>leading the way</w:t>
      </w:r>
      <w:r w:rsidR="00620CD1">
        <w:t xml:space="preserve"> on this question</w:t>
      </w:r>
      <w:r w:rsidR="00886C0D">
        <w:t xml:space="preserve">. </w:t>
      </w:r>
      <w:r w:rsidR="00E82FB4">
        <w:t xml:space="preserve">  For example, r</w:t>
      </w:r>
      <w:r w:rsidR="00003CD3">
        <w:t>ecent talk of a</w:t>
      </w:r>
      <w:r w:rsidR="00886C0D">
        <w:t xml:space="preserve"> Green New Deal in many ways offers its own kind of sustainable imaginary</w:t>
      </w:r>
      <w:r w:rsidR="00A06C06">
        <w:t xml:space="preserve"> </w:t>
      </w:r>
      <w:r w:rsidR="00886C0D">
        <w:t>—</w:t>
      </w:r>
      <w:r w:rsidR="00A06C06">
        <w:t xml:space="preserve"> </w:t>
      </w:r>
      <w:r w:rsidR="00886C0D">
        <w:t xml:space="preserve">one that tightly couples solutions to climate change with social justice and job creation </w:t>
      </w:r>
      <w:r w:rsidR="00886C0D">
        <w:fldChar w:fldCharType="begin"/>
      </w:r>
      <w:r w:rsidR="00B97DE4">
        <w:instrText xml:space="preserve"> ADDIN ZOTERO_ITEM CSL_CITATION {"citationID":"EH1JEC8T","properties":{"formattedCitation":"(White 2019)","plainCitation":"(White 2019)","noteIndex":0},"citationItems":[{"id":18106,"uris":["http://zotero.org/groups/2225246/items/F3VYIXB3"],"uri":["http://zotero.org/groups/2225246/items/F3VYIXB3"],"itemData":{"id":18106,"type":"article-journal","abstract":"Mobilizations occurring around just transitions and design for transition contain many potential points of overlap. They are presently remarkably disengaged. This article seeks to rectify this situation by offering some preliminary notes on how convergences between these currents might facilitate modes of anti-racist, feminist and ecosocialist design futuring that can get us to think beyond degrowth/Left ecomodern binaries and toward a design politics that can support a Green New Deal. I proceed by mapping the evolution of labor-focused just transition discussions and indicate how feminist, climate justice and decolonial contributions have expanded and complicated understandings of the labors of transition. I then go on to suggest how such currents could productively engage further with the emerging field of design for transition. Design is not to be trusted. However, post-carbon futures are not simply going to emerge through protest and policy shifts alone. Just transitions will have to be imagined and built, fabricated and realized, coded and created. This will involve the channeling of enormous amounts of creative labor and inventive praxis. It will also involve the construction of public spaces and public institutions where new knowledge practices can meet. Bringing radical traditions of design, invention and innovation into dialogue with movements pushing for just transitions could make significant contributions to achieving this end.","container-title":"Capitalism Nature Socialism","DOI":"10.1080/10455752.2019.1583762","ISSN":"1045-5752","issue":"0","page":"1-20","source":"Taylor and Francis+NEJM","title":"Just Transitions/Design for Transitions: Preliminary Notes on a Design Politics for a Green New Deal","title-short":"Just Transitions/Design for Transitions","volume":"0","author":[{"family":"White","given":"Damian"}],"issued":{"date-parts":[["2019",3,21]]}}}],"schema":"https://github.com/citation-style-language/schema/raw/master/csl-citation.json"} </w:instrText>
      </w:r>
      <w:r w:rsidR="00886C0D">
        <w:fldChar w:fldCharType="separate"/>
      </w:r>
      <w:r w:rsidR="0027518B" w:rsidRPr="0027518B">
        <w:t>(White 2019)</w:t>
      </w:r>
      <w:r w:rsidR="00886C0D">
        <w:fldChar w:fldCharType="end"/>
      </w:r>
      <w:r w:rsidR="008276B0">
        <w:t xml:space="preserve"> </w:t>
      </w:r>
      <w:r w:rsidR="008276B0">
        <w:fldChar w:fldCharType="begin"/>
      </w:r>
      <w:r w:rsidR="00B97DE4">
        <w:instrText xml:space="preserve"> ADDIN ZOTERO_ITEM CSL_CITATION {"citationID":"a3dn2f883k","properties":{"formattedCitation":"(Ocasio-Cortez 2019)","plainCitation":"(Ocasio-Cortez 2019)","noteIndex":0},"citationItems":[{"id":18488,"uris":["http://zotero.org/groups/2225246/items/FHAWMRL7"],"uri":["http://zotero.org/groups/2225246/items/FHAWMRL7"],"itemData":{"id":18488,"type":"bill","authority":"116th Congress (2019–2020)","chapter-number":"1st Session","number":"H. RES. 109","title":"Recognizing the duty of the Federal Government to create a Green New Deal","author":[{"family":"Ocasio-Cortez","given":"Alexandria"}],"accessed":{"date-parts":[["2020",1,14]]},"issued":{"date-parts":[["2019",2,7]]}}}],"schema":"https://github.com/citation-style-language/schema/raw/master/csl-citation.json"} </w:instrText>
      </w:r>
      <w:r w:rsidR="008276B0">
        <w:fldChar w:fldCharType="separate"/>
      </w:r>
      <w:r w:rsidR="00D23B82" w:rsidRPr="00D23B82">
        <w:t>(Ocasio-Cortez 2019)</w:t>
      </w:r>
      <w:r w:rsidR="008276B0">
        <w:fldChar w:fldCharType="end"/>
      </w:r>
      <w:r w:rsidR="00886C0D">
        <w:t xml:space="preserve">. </w:t>
      </w:r>
      <w:r w:rsidR="00E82FB4">
        <w:t xml:space="preserve">  </w:t>
      </w:r>
      <w:r w:rsidR="00620CD1">
        <w:t>The challenge for sustainability science is, once again, to catch up with practice</w:t>
      </w:r>
      <w:r w:rsidR="00E82FB4">
        <w:t xml:space="preserve"> </w:t>
      </w:r>
      <w:r w:rsidR="00951B83">
        <w:t>in their explorations of the question “Transformations for what?”</w:t>
      </w:r>
      <w:r w:rsidR="00E614EC">
        <w:t xml:space="preserve">  The essence of this challenge is to build a capacity for generating answers that simultaneously </w:t>
      </w:r>
      <w:r w:rsidR="00C91400">
        <w:t xml:space="preserve">makes the best use of available knowledge; </w:t>
      </w:r>
      <w:r w:rsidR="0099122B">
        <w:t>encourage</w:t>
      </w:r>
      <w:r w:rsidR="00C91400">
        <w:t>s</w:t>
      </w:r>
      <w:r w:rsidR="0099122B">
        <w:t xml:space="preserve"> pluralistic answers to the question </w:t>
      </w:r>
      <w:r w:rsidR="00EF7604">
        <w:t xml:space="preserve">for specific action situations; and </w:t>
      </w:r>
      <w:r w:rsidR="0099122B">
        <w:t>create</w:t>
      </w:r>
      <w:r w:rsidR="00EF7604">
        <w:t>s</w:t>
      </w:r>
      <w:r w:rsidR="0099122B">
        <w:t xml:space="preserve"> </w:t>
      </w:r>
      <w:r w:rsidR="00E614EC">
        <w:t>shared visions</w:t>
      </w:r>
      <w:r w:rsidR="0099122B">
        <w:t xml:space="preserve"> that can help to guide collective action to achieve results</w:t>
      </w:r>
      <w:r w:rsidR="00EF7604">
        <w:t xml:space="preserve"> at scale</w:t>
      </w:r>
      <w:r w:rsidR="0099122B">
        <w:t xml:space="preserve"> (see Section 8).</w:t>
      </w:r>
    </w:p>
    <w:p w14:paraId="488ECC56" w14:textId="77777777" w:rsidR="00EC4DDB" w:rsidRDefault="00EC4DDB" w:rsidP="00886C0D"/>
    <w:p w14:paraId="2A2D77DB" w14:textId="0DBE892A" w:rsidR="00D1264E" w:rsidRDefault="0065439A" w:rsidP="00BD5A30">
      <w:r w:rsidRPr="00B22342">
        <w:rPr>
          <w:b/>
        </w:rPr>
        <w:t>I</w:t>
      </w:r>
      <w:r w:rsidR="00D36F63" w:rsidRPr="00B22342">
        <w:rPr>
          <w:b/>
        </w:rPr>
        <w:t xml:space="preserve">ntegrating sectoral transitions into system level </w:t>
      </w:r>
      <w:r w:rsidRPr="00B22342">
        <w:rPr>
          <w:b/>
        </w:rPr>
        <w:t xml:space="preserve">sustainability </w:t>
      </w:r>
      <w:r w:rsidR="00D36F63" w:rsidRPr="00B22342">
        <w:rPr>
          <w:b/>
        </w:rPr>
        <w:t>transformation</w:t>
      </w:r>
      <w:r w:rsidR="00207CB0">
        <w:rPr>
          <w:b/>
        </w:rPr>
        <w:t xml:space="preserve"> </w:t>
      </w:r>
      <w:r w:rsidR="00207CB0" w:rsidRPr="00B22342">
        <w:t>poses</w:t>
      </w:r>
      <w:r w:rsidR="00207CB0">
        <w:t xml:space="preserve"> a </w:t>
      </w:r>
      <w:r w:rsidR="00691C7C" w:rsidRPr="003E0939">
        <w:t xml:space="preserve">second challenge </w:t>
      </w:r>
      <w:r w:rsidR="00207CB0">
        <w:t xml:space="preserve">to </w:t>
      </w:r>
      <w:r w:rsidR="009102AE">
        <w:t xml:space="preserve">building capacity for </w:t>
      </w:r>
      <w:r w:rsidR="00F63F30">
        <w:t xml:space="preserve">sustainability </w:t>
      </w:r>
      <w:r w:rsidR="009102AE">
        <w:t>transformation</w:t>
      </w:r>
      <w:r w:rsidR="00207CB0">
        <w:t xml:space="preserve">.  </w:t>
      </w:r>
      <w:r w:rsidR="00447BCB">
        <w:t xml:space="preserve">When is it </w:t>
      </w:r>
      <w:r w:rsidR="004C74A2" w:rsidRPr="00DB2DA6">
        <w:t xml:space="preserve">useful explicitly to </w:t>
      </w:r>
      <w:r w:rsidR="00F63F30" w:rsidRPr="00DB2DA6">
        <w:t xml:space="preserve">combine </w:t>
      </w:r>
      <w:r w:rsidR="004C74A2" w:rsidRPr="00DB2DA6">
        <w:t xml:space="preserve">work on transitions </w:t>
      </w:r>
      <w:r w:rsidR="00F63F30" w:rsidRPr="00DB2DA6">
        <w:t xml:space="preserve">in </w:t>
      </w:r>
      <w:r w:rsidR="004C74A2" w:rsidRPr="00DB2DA6">
        <w:t xml:space="preserve">particular sectors </w:t>
      </w:r>
      <w:r w:rsidR="00F63F30" w:rsidRPr="00DB2DA6">
        <w:t>in</w:t>
      </w:r>
      <w:r w:rsidR="009102AE" w:rsidRPr="00DB2DA6">
        <w:t xml:space="preserve">to </w:t>
      </w:r>
      <w:r w:rsidR="00A06C06">
        <w:t>broader</w:t>
      </w:r>
      <w:r w:rsidR="00A06C06" w:rsidRPr="00DB2DA6">
        <w:t xml:space="preserve"> </w:t>
      </w:r>
      <w:r w:rsidR="00F63DBC" w:rsidRPr="00DB2DA6">
        <w:t>vision</w:t>
      </w:r>
      <w:r w:rsidR="00A06C06">
        <w:t>s</w:t>
      </w:r>
      <w:r w:rsidR="00F63DBC" w:rsidRPr="00DB2DA6">
        <w:t xml:space="preserve"> of sustainability transformation</w:t>
      </w:r>
      <w:r w:rsidR="00A06C06">
        <w:t>s</w:t>
      </w:r>
      <w:r w:rsidR="00447BCB">
        <w:t xml:space="preserve">? </w:t>
      </w:r>
      <w:r w:rsidR="001D4CD5">
        <w:t xml:space="preserve"> U</w:t>
      </w:r>
      <w:r w:rsidR="00D12386">
        <w:t xml:space="preserve">nderstanding of nexus interactions </w:t>
      </w:r>
      <w:r w:rsidR="00BF331B">
        <w:t xml:space="preserve">among </w:t>
      </w:r>
      <w:r w:rsidR="00531AFD">
        <w:t xml:space="preserve">such systems </w:t>
      </w:r>
      <w:r w:rsidR="00B87426">
        <w:t xml:space="preserve">may not be </w:t>
      </w:r>
      <w:r w:rsidR="00AB515F">
        <w:t xml:space="preserve">sufficiently advanced to justify pushing transformation research to </w:t>
      </w:r>
      <w:r w:rsidR="00D12386">
        <w:t>integrate</w:t>
      </w:r>
      <w:r w:rsidR="00940C71">
        <w:t xml:space="preserve"> across them.   </w:t>
      </w:r>
      <w:r w:rsidR="00531AFD">
        <w:t xml:space="preserve">On the other hand, </w:t>
      </w:r>
      <w:r w:rsidR="007F1A4F">
        <w:t xml:space="preserve">there is every reason to suppose that </w:t>
      </w:r>
      <w:r w:rsidR="00DF5992">
        <w:t>efforts to advance individual sectors in isolation will result in competition and conflict</w:t>
      </w:r>
      <w:r w:rsidR="009964A2">
        <w:t xml:space="preserve"> (e.g. </w:t>
      </w:r>
      <w:r w:rsidR="009964A2">
        <w:fldChar w:fldCharType="begin"/>
      </w:r>
      <w:r w:rsidR="00B97DE4">
        <w:instrText xml:space="preserve"> ADDIN ZOTERO_ITEM CSL_CITATION {"citationID":"a2fpf4sud61","properties":{"formattedCitation":"(Nepal et al. 2019)","plainCitation":"(Nepal et al. 2019)","noteIndex":0},"citationItems":[{"id":18485,"uris":["http://zotero.org/groups/2225246/items/GNWC8RBX"],"uri":["http://zotero.org/groups/2225246/items/GNWC8RBX"],"itemData":{"id":18485,"type":"article-journal","abstract":"This article investigates water security in Nepal from the perspective of the water-energy-agriculture (food) nexus, focusing on pathways to water security that originate in actions and policies related to other sectors. It identifies promoting development of Nepal’s hydropower potential to provide energy for pumping as way to improve water security in agriculture. Renewable groundwater reserves of 1.4 billion cubic meters (BCM), from an estimated available balance of 6.9 BCM, could be pumped to irrigate 613,000 ha of rainfed agricultural land in the Terai plains, with a potential direct economic gain of USD 1.1 billion annually and associated benefits including promotion of energy-based industry, food security and local employment. Governance also plays an important role in addressing water security. We conclude that a nexus-based approach is required for effective water management and governance.","container-title":"International Journal of Water Resources Development","DOI":"10.1080/07900627.2019.1694867","ISSN":"0790-0627","issue":"0","page":"1-27","source":"Taylor and Francis+NEJM","title":"Achieving water security in Nepal through unravelling the water-energy-agriculture nexus","volume":"0","author":[{"family":"Nepal","given":"Santosh"},{"family":"Neupane","given":"Nilhari"},{"family":"Belbase","given":"Devesh"},{"family":"Pandey","given":"Vishnu Prasad"},{"family":"Mukherji","given":"Aditi"}],"issued":{"date-parts":[["2019",12,23]]}}}],"schema":"https://github.com/citation-style-language/schema/raw/master/csl-citation.json"} </w:instrText>
      </w:r>
      <w:r w:rsidR="009964A2">
        <w:fldChar w:fldCharType="separate"/>
      </w:r>
      <w:r w:rsidR="0027518B" w:rsidRPr="0027518B">
        <w:t>(Nepal et al. 2019)</w:t>
      </w:r>
      <w:r w:rsidR="009964A2">
        <w:fldChar w:fldCharType="end"/>
      </w:r>
      <w:r w:rsidR="009964A2">
        <w:t xml:space="preserve">).  Many worry that such counterproductive interactions are </w:t>
      </w:r>
      <w:r w:rsidR="009E1C95">
        <w:t xml:space="preserve">inevitable if </w:t>
      </w:r>
      <w:r w:rsidR="00F631C8">
        <w:t>the UN’s 17 SDGs are pursued independently</w:t>
      </w:r>
      <w:r w:rsidR="009E1C95">
        <w:t xml:space="preserve"> </w:t>
      </w:r>
      <w:r w:rsidR="009E1C95">
        <w:fldChar w:fldCharType="begin"/>
      </w:r>
      <w:r w:rsidR="00B97DE4">
        <w:instrText xml:space="preserve"> ADDIN ZOTERO_ITEM CSL_CITATION {"citationID":"a1fg4isfugm","properties":{"formattedCitation":"(Schot et al. 2018)","plainCitation":"(Schot et al. 2018)","noteIndex":0},"citationItems":[{"id":18479,"uris":["http://zotero.org/groups/2225246/items/HL8RAP4R"],"uri":["http://zotero.org/groups/2225246/items/HL8RAP4R"],"itemData":{"id":18479,"type":"report","abstract":"The 17 Sustainable Development Goals (SDGs) set out in the United Nations 2030 Agenda and broken down into 169 associated targets and 232 indicators (United Nations, 2016) summarise the major challenges for our world. Their implementation requires important contributions from Science, Technology and Innovation (STI) policy as recognized by the UN which explicitly includes STI in SDG 9 and identifies it as a key implementation mechanism for all SDGs (United Nations, n.d.).","language":"en","number":"2018-01","page":"8","source":"Zotero","title":"TIPC Research Brief: Addressing the Sustainable Development Goals Through Transformative Innovation Policy","author":[{"family":"Schot","given":"Johan"},{"family":"Boni","given":"Alejandra"},{"family":"Ramirez","given":"Matias"},{"family":"Steward","given":"Fred"}],"issued":{"date-parts":[["2018"]]}}}],"schema":"https://github.com/citation-style-language/schema/raw/master/csl-citation.json"} </w:instrText>
      </w:r>
      <w:r w:rsidR="009E1C95">
        <w:fldChar w:fldCharType="separate"/>
      </w:r>
      <w:r w:rsidR="0027518B" w:rsidRPr="0027518B">
        <w:t>(Schot et al. 2018)</w:t>
      </w:r>
      <w:r w:rsidR="009E1C95">
        <w:fldChar w:fldCharType="end"/>
      </w:r>
      <w:r w:rsidR="00F631C8">
        <w:t xml:space="preserve"> </w:t>
      </w:r>
      <w:r w:rsidR="009E1C95">
        <w:fldChar w:fldCharType="begin"/>
      </w:r>
      <w:r w:rsidR="00B97DE4">
        <w:instrText xml:space="preserve"> ADDIN ZOTERO_ITEM CSL_CITATION {"citationID":"a1ha9711lu4","properties":{"formattedCitation":"(Sachs et al. 2019)","plainCitation":"(Sachs et al. 2019)","noteIndex":0},"citationItems":[{"id":18331,"uris":["http://zotero.org/groups/2225246/items/F5FJJSIG"],"uri":["http://zotero.org/groups/2225246/items/F5FJJSIG"],"itemData":{"id":18331,"type":"article-journal","abstract":"The Sustainable Development Goals require profound national and societal changes. This Perspective introduces six Transformations as building blocks for achieving the SDGs and an agenda for science to provide the requisite knowledge.","container-title":"Nature Sustainability","DOI":"10.1038/s41893-019-0352-9","ISSN":"2398-9629","issue":"9","journalAbbreviation":"Nat Sustain","language":"en","page":"805-814","source":"www.nature.com","title":"Six Transformations to achieve the Sustainable Development Goals","volume":"2","author":[{"family":"Sachs","given":"Jeffrey D."},{"family":"Schmidt-Traub","given":"Guido"},{"family":"Mazzucato","given":"Mariana"},{"family":"Messner","given":"Dirk"},{"family":"Nakicenovic","given":"Nebojsa"},{"family":"Rockström","given":"Johan"}],"issued":{"date-parts":[["2019",9]]}}}],"schema":"https://github.com/citation-style-language/schema/raw/master/csl-citation.json"} </w:instrText>
      </w:r>
      <w:r w:rsidR="009E1C95">
        <w:fldChar w:fldCharType="separate"/>
      </w:r>
      <w:r w:rsidR="0027518B" w:rsidRPr="0027518B">
        <w:t>(Sachs et al. 2019)</w:t>
      </w:r>
      <w:r w:rsidR="009E1C95">
        <w:fldChar w:fldCharType="end"/>
      </w:r>
      <w:r w:rsidR="00A03AA5">
        <w:t xml:space="preserve">.  A way forward may be available through </w:t>
      </w:r>
      <w:r w:rsidR="00415482">
        <w:t xml:space="preserve">combining frontier work on transformations with </w:t>
      </w:r>
      <w:r w:rsidR="00A03AA5">
        <w:t xml:space="preserve">advances in the </w:t>
      </w:r>
      <w:r w:rsidR="00BD5A30">
        <w:t xml:space="preserve">integrated </w:t>
      </w:r>
      <w:r w:rsidR="00A03AA5">
        <w:t xml:space="preserve">measurement of </w:t>
      </w:r>
      <w:r w:rsidR="00BD5A30">
        <w:t xml:space="preserve">sustainable development that we reviewed in Section 3.  </w:t>
      </w:r>
      <w:r w:rsidR="00FD0C61" w:rsidRPr="004D13C0">
        <w:t xml:space="preserve">Indeed, </w:t>
      </w:r>
      <w:r w:rsidR="00FD0C61">
        <w:t xml:space="preserve">one possible answer to the “transformation </w:t>
      </w:r>
      <w:r w:rsidR="00FD0C61">
        <w:lastRenderedPageBreak/>
        <w:t xml:space="preserve">to what” question would be </w:t>
      </w:r>
      <w:r w:rsidR="00FD0C61" w:rsidRPr="004D13C0">
        <w:t xml:space="preserve">to define a sustainability transformation as a shift from a regime in which development pathways are characterized by declining inclusive wealth to a regime in which development pathways are characterized by stable or increasing inclusive wealth.  </w:t>
      </w:r>
      <w:r w:rsidR="00186E5D">
        <w:t xml:space="preserve">To our knowledge, this has not yet been </w:t>
      </w:r>
      <w:r w:rsidR="00D42D28">
        <w:t xml:space="preserve">seriously </w:t>
      </w:r>
      <w:r w:rsidR="00415482">
        <w:t>explored</w:t>
      </w:r>
      <w:r w:rsidR="00570413">
        <w:t xml:space="preserve"> by sustainability science</w:t>
      </w:r>
      <w:r w:rsidR="00415482">
        <w:t xml:space="preserve">.  It </w:t>
      </w:r>
      <w:r w:rsidR="00570413">
        <w:t xml:space="preserve">almost certainly </w:t>
      </w:r>
      <w:r w:rsidR="00415482">
        <w:t xml:space="preserve">should be. </w:t>
      </w:r>
    </w:p>
    <w:p w14:paraId="69C6B8B6" w14:textId="77777777" w:rsidR="00D1264E" w:rsidRDefault="00D1264E" w:rsidP="00886C0D"/>
    <w:p w14:paraId="1D56245E" w14:textId="58C77BA7" w:rsidR="005D7CAD" w:rsidRDefault="006D2E57">
      <w:r w:rsidRPr="00B22342">
        <w:rPr>
          <w:b/>
        </w:rPr>
        <w:t>Confronting i</w:t>
      </w:r>
      <w:r w:rsidR="00D1264E" w:rsidRPr="00B22342">
        <w:rPr>
          <w:b/>
        </w:rPr>
        <w:t>ncumbency</w:t>
      </w:r>
      <w:r w:rsidR="00570413">
        <w:rPr>
          <w:b/>
        </w:rPr>
        <w:t xml:space="preserve">: </w:t>
      </w:r>
      <w:r w:rsidR="00D1264E">
        <w:t xml:space="preserve">The path dependency </w:t>
      </w:r>
      <w:r w:rsidR="00EB5A4A">
        <w:t xml:space="preserve">that hinders transformation </w:t>
      </w:r>
      <w:r w:rsidR="00D1264E">
        <w:t xml:space="preserve">of regimes has two causes, one passive and one active. The passive cause, often cited in the literature on technological innovation, is increasing returns to scale.  This is a general property of complex adaptive systems, caused by learning effects, economies of scale, adaptive expectations and network economies </w:t>
      </w:r>
      <w:r w:rsidR="00D1264E">
        <w:fldChar w:fldCharType="begin"/>
      </w:r>
      <w:r w:rsidR="00B97DE4">
        <w:instrText xml:space="preserve"> ADDIN ZOTERO_ITEM CSL_CITATION {"citationID":"DLYVCdxz","properties":{"formattedCitation":"(Foxon 2011)","plainCitation":"(Foxon 2011)","noteIndex":0},"citationItems":[{"id":16594,"uris":["http://zotero.org/groups/2225246/items/KTHMJ8QG"],"uri":["http://zotero.org/groups/2225246/items/KTHMJ8QG"],"itemData":{"id":16594,"type":"article-journal","abstract":"This paper proposes a coevolutionary framework for analysing a transition to a sustainable low-carbon economy, based on the coevolution of ecosystems, technologies, institutions, business strategies and user practices, within a multi-level micro–meso–macro perspective. This builds on and develops previous coevolutionary analyses of long-term technological and industrial change, and recent renewed interest within ecological economics on coevolutionary approaches. Previous work has analysed how the coevolution of technologies and institutions has led to the lock-in of current high-carbon energy systems; and how the coevolution of physical and social technologies and business strategies has brought significant material and welfare benefits to the minority of the world's population living in industrialised countries. The coevolutionary framework proposed here may be used to undertake: (1) detailed empirical analyses at a micro–meso level of the challenges relating to the innovation and adoption of particularly low-carbon technologies; (2) as a framework for analysing the multi-level interaction of social and technological elements within potential transition pathways to a low carbon energy system; (3) to assess the implications for economic growth and prosperity of a transition to a low carbon economy; and (4) to assist in the development of more formal, multi-level evolutionary economic models.","container-title":"Ecological Economics","DOI":"10.1016/j.ecolecon.2011.07.014","ISSN":"0921-8009","issue":"12","journalAbbreviation":"Ecological Economics","page":"2258-2267","source":"ScienceDirect","title":"A coevolutionary framework for analysing a transition to a sustainable low carbon economy","volume":"70","author":[{"family":"Foxon","given":"Timothy J."}],"issued":{"date-parts":[["2011",10,15]]}}}],"schema":"https://github.com/citation-style-language/schema/raw/master/csl-citation.json"} </w:instrText>
      </w:r>
      <w:r w:rsidR="00D1264E">
        <w:fldChar w:fldCharType="separate"/>
      </w:r>
      <w:r w:rsidR="00D1264E">
        <w:rPr>
          <w:noProof/>
        </w:rPr>
        <w:t>(Foxon 2011)</w:t>
      </w:r>
      <w:r w:rsidR="00D1264E">
        <w:fldChar w:fldCharType="end"/>
      </w:r>
      <w:r w:rsidR="00D1264E">
        <w:t xml:space="preserve">. The active cause </w:t>
      </w:r>
      <w:r w:rsidR="002058AE">
        <w:t xml:space="preserve">is </w:t>
      </w:r>
      <w:r w:rsidR="00D1264E">
        <w:t xml:space="preserve">action by powerful actors to block novelty that threatens the established position of winners in incumbent regimes. </w:t>
      </w:r>
      <w:r w:rsidR="00C63D4E">
        <w:t xml:space="preserve">Those </w:t>
      </w:r>
      <w:r w:rsidR="00D1264E">
        <w:t>actors mobilize multiple dimensions of power (see Sec</w:t>
      </w:r>
      <w:r w:rsidR="00376A0D">
        <w:t xml:space="preserve">tion </w:t>
      </w:r>
      <w:r w:rsidR="00D1264E">
        <w:t xml:space="preserve">4) to reinforce incumbent regimes and protect their continued advantage. Indeed powerful incumbents demonstrate a nuanced </w:t>
      </w:r>
      <w:r w:rsidR="00E900AA">
        <w:t xml:space="preserve">ability </w:t>
      </w:r>
      <w:r w:rsidR="00D1264E">
        <w:t xml:space="preserve">to not only create barriers to expansion of novelty that threatens their interests, but also to selectively influence the emergence of novelty in ways that maintain the stability of incumbent regimes </w:t>
      </w:r>
      <w:r w:rsidR="00D1264E">
        <w:fldChar w:fldCharType="begin"/>
      </w:r>
      <w:r w:rsidR="00B97DE4">
        <w:instrText xml:space="preserve"> ADDIN ZOTERO_ITEM CSL_CITATION {"citationID":"xlm5Tyc2","properties":{"formattedCitation":"(Bakker 2014; Apajalahti, Temmes, and Lempi\\uc0\\u228{}l\\uc0\\u228{} 2018)","plainCitation":"(Bakker 2014; Apajalahti, Temmes, and Lempiälä 2018)","noteIndex":0},"citationItems":[{"id":16589,"uris":["http://zotero.org/groups/2225246/items/2MFFB7SD"],"uri":["http://zotero.org/groups/2225246/items/2MFFB7SD"],"itemData":{"id":16589,"type":"article-journal","abstract":"In this paper I ask the question why actors support socio-technical transitions and take part in niche activities. The analysis starts from the hypothesis that strategic rationales of these actors vary and that these depend on their interests and expectations in relation to the emerging system. I pay special attention to their desire to influence the technological and institutional configuration of the emerging socio-technical system. I draw from a case study on the transition towards electric automobility in the Netherlands. From the analysis, eight strategic rationales for taking part in niche activities are distilled. These go to show that it is not only a straightforward positive interest that motivates niche actors. However, the support from these actors is conditional and they are likely to end their support as soon as the emerging system no longer aligns with their interests.","container-title":"Environmental Innovation and Societal Transitions","DOI":"10.1016/j.eist.2014.08.002","ISSN":"2210-4224","journalAbbreviation":"Environmental Innovation and Societal Transitions","page":"60-74","source":"ScienceDirect","title":"Actor rationales in sustainability transitions – Interests and expectations regarding electric vehicle recharging","volume":"13","author":[{"family":"Bakker","given":"Sjoerd"}],"issued":{"date-parts":[["2014",12,1]]}}},{"id":16593,"uris":["http://zotero.org/groups/2225246/items/M2ZJWEST"],"uri":["http://zotero.org/groups/2225246/items/M2ZJWEST"],"itemData":{"id":16593,"type":"article-journal","abstract":"We explore how large incumbent organisations shape emerging technological fields while establishing a position and business opportunities for themselves during technological shifts. We draw from innovation studies that increasingly emphasise the ability of incumbent organisations to survive technological transformations and studies on emerging technological fields to identify ways in which incumbent organisations shape novel fields during their emergence. Through longitudinal case studies of two emerging fields, we examine how incumbents shape the emerging technological fields of solar energy and electric vehicles. We discuss the interlinked and cumulative business and discursive activities utilized by the incumbents as well as the mechanism through which they influence the legitimacy, expectations and field boundaries of the emerging technological fields. Our study draws attention to the fact that incumbents enter emerging fields at an earlier stage and in more diverse ways than has previously been noted.","container-title":"Technology Analysis &amp; Strategic Management","DOI":"10.1080/09537325.2017.1285397","ISSN":"0953-7325","issue":"1","page":"44-57","source":"Taylor and Francis+NEJM","title":"Incumbent organisations shaping emerging technological fields: cases of solar photovoltaic and electric vehicle charging","title-short":"Incumbent organisations shaping emerging technological fields","volume":"30","author":[{"family":"Apajalahti","given":"Eeva-Lotta"},{"family":"Temmes","given":"Armi"},{"family":"Lempiälä","given":"Tea"}],"issued":{"date-parts":[["2018",1,2]]}}}],"schema":"https://github.com/citation-style-language/schema/raw/master/csl-citation.json"} </w:instrText>
      </w:r>
      <w:r w:rsidR="00D1264E">
        <w:fldChar w:fldCharType="separate"/>
      </w:r>
      <w:r w:rsidR="00D1264E" w:rsidRPr="00FC6563">
        <w:t>(Bakker 2014; Apajalahti, Temmes, and Lempiälä 2018)</w:t>
      </w:r>
      <w:r w:rsidR="00D1264E">
        <w:fldChar w:fldCharType="end"/>
      </w:r>
      <w:r w:rsidR="00D1264E">
        <w:t xml:space="preserve">. </w:t>
      </w:r>
      <w:r w:rsidR="00DE199B">
        <w:t xml:space="preserve"> </w:t>
      </w:r>
      <w:r w:rsidR="00D1264E">
        <w:t>A</w:t>
      </w:r>
      <w:r w:rsidR="00E900AA">
        <w:t>n ability to</w:t>
      </w:r>
      <w:r w:rsidR="00D1264E">
        <w:t xml:space="preserve"> destabiliz</w:t>
      </w:r>
      <w:r w:rsidR="00E900AA">
        <w:t>e</w:t>
      </w:r>
      <w:r w:rsidR="00D1264E">
        <w:t xml:space="preserve"> existing regimes is </w:t>
      </w:r>
      <w:r w:rsidR="00DE199B">
        <w:t xml:space="preserve">therefore </w:t>
      </w:r>
      <w:r w:rsidR="003C70AD">
        <w:t xml:space="preserve">as essential component of the capacity for transformation. </w:t>
      </w:r>
      <w:r w:rsidR="00DE2363">
        <w:t>It</w:t>
      </w:r>
      <w:r w:rsidR="00D1264E">
        <w:t xml:space="preserve"> should thus be at the cutting edge of transformation research for sustainability.  </w:t>
      </w:r>
      <w:r w:rsidR="00D1264E" w:rsidRPr="00526487">
        <w:t xml:space="preserve"> </w:t>
      </w:r>
    </w:p>
    <w:p w14:paraId="20F9E424" w14:textId="5B36EB91" w:rsidR="008133D0" w:rsidRDefault="008133D0" w:rsidP="00547AD4">
      <w:bookmarkStart w:id="674" w:name="_Toc27640708"/>
    </w:p>
    <w:p w14:paraId="5A5A9083" w14:textId="77777777" w:rsidR="00883CFD" w:rsidRPr="007D5A4B" w:rsidRDefault="00883CFD" w:rsidP="00883CFD">
      <w:pPr>
        <w:pStyle w:val="Heading1"/>
      </w:pPr>
      <w:bookmarkStart w:id="675" w:name="_Toc27640704"/>
      <w:bookmarkStart w:id="676" w:name="_Toc30782113"/>
      <w:bookmarkStart w:id="677" w:name="_Toc30964827"/>
      <w:r>
        <w:t>Capacity to Link Knowledge with Action</w:t>
      </w:r>
      <w:bookmarkEnd w:id="675"/>
      <w:bookmarkEnd w:id="676"/>
      <w:bookmarkEnd w:id="677"/>
    </w:p>
    <w:p w14:paraId="5F66C848" w14:textId="77777777" w:rsidR="00883CFD" w:rsidRPr="00C62CB0" w:rsidRDefault="00883CFD" w:rsidP="00883CFD">
      <w:pPr>
        <w:rPr>
          <w:i/>
          <w:color w:val="000000" w:themeColor="text1"/>
        </w:rPr>
      </w:pPr>
      <w:r>
        <w:rPr>
          <w:i/>
          <w:color w:val="000000" w:themeColor="text1"/>
        </w:rPr>
        <w:t>C</w:t>
      </w:r>
      <w:r w:rsidRPr="00AD6353">
        <w:rPr>
          <w:i/>
          <w:color w:val="000000" w:themeColor="text1"/>
        </w:rPr>
        <w:t>o</w:t>
      </w:r>
      <w:r>
        <w:rPr>
          <w:i/>
          <w:color w:val="000000" w:themeColor="text1"/>
        </w:rPr>
        <w:t>-</w:t>
      </w:r>
      <w:r w:rsidRPr="00AD6353">
        <w:rPr>
          <w:i/>
          <w:color w:val="000000" w:themeColor="text1"/>
        </w:rPr>
        <w:t>production</w:t>
      </w:r>
      <w:r>
        <w:rPr>
          <w:i/>
          <w:color w:val="000000" w:themeColor="text1"/>
        </w:rPr>
        <w:t>, b</w:t>
      </w:r>
      <w:r w:rsidRPr="00C62CB0">
        <w:rPr>
          <w:i/>
          <w:iCs/>
          <w:color w:val="000000" w:themeColor="text1"/>
        </w:rPr>
        <w:t xml:space="preserve">oundary work, decision support </w:t>
      </w:r>
      <w:r w:rsidRPr="00C62CB0">
        <w:rPr>
          <w:i/>
          <w:color w:val="000000" w:themeColor="text1"/>
        </w:rPr>
        <w:t xml:space="preserve"> </w:t>
      </w:r>
    </w:p>
    <w:p w14:paraId="051E5212" w14:textId="77777777" w:rsidR="00883CFD" w:rsidRDefault="00883CFD" w:rsidP="00883CFD"/>
    <w:p w14:paraId="773F1CD5" w14:textId="1594AED8" w:rsidR="00883CFD" w:rsidRDefault="00883CFD" w:rsidP="00883CFD">
      <w:r>
        <w:t xml:space="preserve">Knowledge, we argued in Section 3, is one of the key resources on which society draws to grow well-being.   The stock of knowledge capital, like the stock of all resources, can be both depleted and augmented through human activities. The sustainability science community, drawing on basic research across a wide range of disciplines, has built a growing stock of knowledge over the past 20 plus years to help guide sustainable </w:t>
      </w:r>
      <w:proofErr w:type="gramStart"/>
      <w:r>
        <w:t>development,  but</w:t>
      </w:r>
      <w:proofErr w:type="gramEnd"/>
      <w:r>
        <w:t xml:space="preserve"> that knowledge must also be used in order to generate social value.   At the same time many potential consumers of research working on the front lines of action for sustainable development continue to lament the lack of knowledge they most need.   These gaps between what is known or knowable about sustainable development and what is applied on the ground have long been recognized but are receiving renewed attention in the scholarly community </w:t>
      </w:r>
      <w:r>
        <w:fldChar w:fldCharType="begin"/>
      </w:r>
      <w:r w:rsidR="00B97DE4">
        <w:instrText xml:space="preserve"> ADDIN ZOTERO_ITEM CSL_CITATION {"citationID":"TxneDqeH","properties":{"formattedCitation":"(ICSU and ISSC 2015)","plainCitation":"(ICSU and ISSC 2015)","noteIndex":0},"citationItems":[{"id":18151,"uris":["http://zotero.org/groups/2225246/items/HMAWTEFC"],"uri":["http://zotero.org/groups/2225246/items/HMAWTEFC"],"itemData":{"id":18151,"type":"report","abstract":"This report is an independent scientific review of the 17 Sustainable Development Goals\n(SDGs) and 169 targets, as submitted to the UN General Assembly by the UN Open Working Group (OWG). It is a unique tool designed primarily for negotiators, technical support\nteams and other actors engaged in defining a universal, integrated and transformational\nset of global goals and targets for sustainable development and the political declaration\non the post-2015 development Agenda. In particular it is a resource for technical review\nof the targets carried out in preparation for their adoption and translation at the national\nlevel. With more than 40 contributing authors from 21 countries, the report brings\ntogether a wide range of scientific expertise across the natural and social sciences in an\naccessible and concise manner.\nThe report offers rigorous analysis of the proposed goals and targets, collectively and\nindividually, assessing whether they are backed up by scientific evidence, whether they\naddress the economic, social and environmental dimensions of sustainable development\nin an integrated way, and whether they are sufficiently specific to be effectively implemented and monitored.  It clearly identifies how well defined each target is through a\n“traffic light” colour scheme (green, amber, red), signaling where more technical work\nmay be needed. Concrete recommendations are put forward for consideration in refining\nthe goals and targets or in planning for their implementation.\n\nThis report by the International Council for Science (ICSU) and the International Social Science Council (ISSC) finds that of the 169 targets beneath the 17 draft goals, just 29% are well defined and based on the latest scientific evidence, while 54% need more work and 17% are weak or non-essential.","event-place":"Paris","publisher":"International Council for Science","publisher-place":"Paris","title":"Review of Targets for the Sustainable Development Goals: The Science Perspective","URL":"https://council.science/publications/review-of-targets-for-the-sustainable-development-goals-the-science-perspective-2015/","author":[{"family":"ICSU","given":""},{"family":"ISSC","given":""}],"issued":{"date-parts":[["2015"]]}}}],"schema":"https://github.com/citation-style-language/schema/raw/master/csl-citation.json"} </w:instrText>
      </w:r>
      <w:r>
        <w:fldChar w:fldCharType="separate"/>
      </w:r>
      <w:r w:rsidRPr="009A239D">
        <w:t>(ICSU and ISSC 2015)</w:t>
      </w:r>
      <w:r>
        <w:fldChar w:fldCharType="end"/>
      </w:r>
      <w:r>
        <w:t xml:space="preserve"> </w:t>
      </w:r>
      <w:r>
        <w:fldChar w:fldCharType="begin"/>
      </w:r>
      <w:r w:rsidR="00B97DE4">
        <w:instrText xml:space="preserve"> ADDIN ZOTERO_ITEM CSL_CITATION {"citationID":"CuQz8rSL","properties":{"formattedCitation":"(J. Liu et al. 2019)","plainCitation":"(J. Liu et al. 2019)","noteIndex":0},"citationItems":[{"id":14103,"uris":["http://zotero.org/groups/2225246/items/ZJ3GYXRP"],"uri":["http://zotero.org/groups/2225246/items/ZJ3GYXRP"],"itemData":{"id":14103,"type":"article-journal","abstract":"In order to address sustainability challenges, we posit that knowledge generation needs to move rapidly from a disciplinary linear ‘tree’ model to an interdisciplinary ‘web’ model. We show how such a shift is useful by looking at case studies in the context of water management.","container-title":"Nature Sustainability","DOI":"10.1038/s41893-019-0229-y","ISSN":"2398-9629","issue":"2","language":"En","page":"80","source":"www-nature-com.ezp-prod1.hul.harvard.edu","title":"On knowledge generation and use for sustainability","volume":"2","author":[{"family":"Liu","given":"Junguo"},{"family":"Bawa","given":"Kamaljit S."},{"family":"Seager","given":"Thomas P."},{"family":"Mao","given":"Ganquan"},{"family":"Ding","given":"Ding"},{"family":"Lee","given":"Janice Ser Huay"},{"family":"Swim","given":"Janet K."}],"issued":{"date-parts":[["2019",2]]}}}],"schema":"https://github.com/citation-style-language/schema/raw/master/csl-citation.json"} </w:instrText>
      </w:r>
      <w:r>
        <w:fldChar w:fldCharType="separate"/>
      </w:r>
      <w:r w:rsidRPr="009A239D">
        <w:t>(J. Liu et al. 2019)</w:t>
      </w:r>
      <w:r>
        <w:fldChar w:fldCharType="end"/>
      </w:r>
      <w:r>
        <w:t xml:space="preserve"> </w:t>
      </w:r>
      <w:r>
        <w:fldChar w:fldCharType="begin"/>
      </w:r>
      <w:r w:rsidR="00B97DE4">
        <w:instrText xml:space="preserve"> ADDIN ZOTERO_ITEM CSL_CITATION {"citationID":"0wd57cd6","properties":{"formattedCitation":"(Turnhout, Tuinstra, and Halffman 2019)","plainCitation":"(Turnhout, Tuinstra, and Halffman 2019)","noteIndex":0},"citationItems":[{"id":18142,"uris":["http://zotero.org/groups/2225246/items/PFPUZWSX"],"uri":["http://zotero.org/groups/2225246/items/PFPUZWSX"],"itemData":{"id":18142,"type":"book","abstract":"\"An important goal of environmental research is to inform policy and decision making. However, environmental experts working at the interface between science, policy and society face complex challenges, including how to identify sources of disagreement over environmental issues, communicate uncertainties and limitations of knowledge, and tackle controversial topics such as genetic modification and the use of biofuels. This book discusses the problems environmental experts encounter in the interaction between knowledge, society, and policy on both a practical and conceptual level. Key findings from social science research are illustrated with a range of case studies, from fisheries to fracking. The book offers guidance on how to tackle these challenges, equipping readers with tools to better understand the diversity of environmental knowledge and its role in complex environmental issues. Written by leading natural and social scientists, this text provides an essential resource for students, scientists and professionals working at the science-policy interface.\" -- Provided by publisher.","call-number":"GE170 .E57457 2019","event-place":"Cambridge, United Kingdom ; New York, NY, USA","ISBN":"978-1-107-49167-0","language":"eng","note":"HOLLIS number: 99153820462103941","publisher":"Cambridge University Press","publisher-place":"Cambridge, United Kingdom ; New York, NY, USA","source":"hollis.harvard.edu","title":"Environmental expertise: connecting science, policy, and society","title-short":"Environmental expertise","author":[{"family":"Turnhout","given":"Esther"},{"family":"Tuinstra","given":"Willemijn"},{"family":"Halffman","given":"Willem"}],"issued":{"date-parts":[["2019"]]}}}],"schema":"https://github.com/citation-style-language/schema/raw/master/csl-citation.json"} </w:instrText>
      </w:r>
      <w:r>
        <w:fldChar w:fldCharType="separate"/>
      </w:r>
      <w:r w:rsidRPr="009A239D">
        <w:t>(Turnhout, Tuinstra, and Halffman 2019)</w:t>
      </w:r>
      <w:r>
        <w:fldChar w:fldCharType="end"/>
      </w:r>
      <w:r>
        <w:t>.   We turn in this section to the body of research relevant to understanding how a capacity to link knowledge with action determines the extent to which the potential of knowledge to support informed agitation for sustainability is realized in practice.</w:t>
      </w:r>
    </w:p>
    <w:p w14:paraId="4B41FC3B" w14:textId="77777777" w:rsidR="00883CFD" w:rsidRDefault="00883CFD" w:rsidP="00883CFD"/>
    <w:p w14:paraId="3D765028" w14:textId="77777777" w:rsidR="00883CFD" w:rsidRDefault="00883CFD" w:rsidP="00883CFD">
      <w:pPr>
        <w:pStyle w:val="Heading2"/>
      </w:pPr>
      <w:bookmarkStart w:id="678" w:name="_Toc27640705"/>
      <w:bookmarkStart w:id="679" w:name="_Toc30782114"/>
      <w:bookmarkStart w:id="680" w:name="_Toc30964828"/>
      <w:r>
        <w:t>The Co-production of Knowledge and Society</w:t>
      </w:r>
      <w:bookmarkEnd w:id="678"/>
      <w:bookmarkEnd w:id="679"/>
      <w:bookmarkEnd w:id="680"/>
    </w:p>
    <w:p w14:paraId="7EEDD782" w14:textId="6A2AD5BD" w:rsidR="00883CFD" w:rsidRDefault="00883CFD" w:rsidP="00883CFD">
      <w:r>
        <w:t xml:space="preserve">The most fundamental finding that research has brought to the challenge of linking knowledge with action is the idea of </w:t>
      </w:r>
      <w:r w:rsidRPr="008F7A63">
        <w:rPr>
          <w:b/>
        </w:rPr>
        <w:t>co-production</w:t>
      </w:r>
      <w:r>
        <w:rPr>
          <w:rStyle w:val="EndnoteReference"/>
        </w:rPr>
        <w:endnoteReference w:id="32"/>
      </w:r>
      <w:r>
        <w:t xml:space="preserve">.   The essence of the idea is that knowledge and society continually reshape one another </w:t>
      </w:r>
      <w:r>
        <w:fldChar w:fldCharType="begin"/>
      </w:r>
      <w:r w:rsidR="00B97DE4">
        <w:instrText xml:space="preserve"> ADDIN ZOTERO_ITEM CSL_CITATION {"citationID":"eGoib2u2","properties":{"formattedCitation":"(Forsyth 2003, 104)","plainCitation":"(Forsyth 2003, 104)","noteIndex":0},"citationItems":[{"id":18150,"uris":["http://zotero.org/groups/2225246/items/YWSEKIQ5"],"uri":["http://zotero.org/groups/2225246/items/YWSEKIQ5"],"itemData":{"id":18150,"type":"book","abstract":"Table of Contents\nCritical Political Ecology : The Politics of Environmental Science\nSection\tSection Description\tPage Number\n1\tPolitical ecology and the politics of environmental science\t\n2\tEnvironmental science and myths\t\n3\tEnvironmental 'laws' and generalizations\t\n4\tSocial framings of environmental science\t\n5\tThe co-production of environmental science and political activism\t\n6\tEnforcing and contesting boundaries: Boundary organizations and social movements\t\n7\tThe globalization of environmental risk\t\n8\tDemocratizing environmental explanations\t\n9\tDemocratizing environmental science and networks\t\n10\tConclusion: 'Critical' Political ecology and environmental science","call-number":"GE170 .F59 2003","event-place":"London ; New York","ISBN":"978-0-415-18562-2","note":"OCLC: ocm50164719","number-of-pages":"320","publisher":"Routledge","publisher-place":"London ; New York","source":"Library of Congress ISBN","title":"Critical political ecology: the politics of environmental science","title-short":"Critical political ecology","author":[{"family":"Forsyth","given":"Tim"}],"issued":{"date-parts":[["2003"]]}},"locator":"104","label":"page"}],"schema":"https://github.com/citation-style-language/schema/raw/master/csl-citation.json"} </w:instrText>
      </w:r>
      <w:r>
        <w:fldChar w:fldCharType="separate"/>
      </w:r>
      <w:r w:rsidRPr="00114FBC">
        <w:t>(Forsyth 2003, 104)</w:t>
      </w:r>
      <w:r>
        <w:fldChar w:fldCharType="end"/>
      </w:r>
      <w:r>
        <w:t xml:space="preserve">.  What questions are (not) asked, whose evidence is (not) considered, and which sorts of explanations (don’t) carry weight are shaped not just by the research community but also by society’s prevailing institutions and power relationships.   Reciprocally, the knowledge so produced stabilizes and legitimizes some institutions and power structures while undermining others.   The resulting co-production process </w:t>
      </w:r>
      <w:r>
        <w:lastRenderedPageBreak/>
        <w:t xml:space="preserve">is a dynamic one, subject to guiding interventions but also prone to the path-dependence typical of other processes in the complex Anthropocene System.   Co-production, its origins as a research focus, and its implications for sustainable development are the subject of a recent critical review in this journal, the conclusions of which square largely with our own </w:t>
      </w:r>
      <w:r>
        <w:fldChar w:fldCharType="begin"/>
      </w:r>
      <w:r w:rsidR="00B97DE4">
        <w:instrText xml:space="preserve"> ADDIN ZOTERO_ITEM CSL_CITATION {"citationID":"pj2zV3yZ","properties":{"formattedCitation":"(Wyborn et al. 2019)","plainCitation":"(Wyborn et al. 2019)","noteIndex":0},"citationItems":[{"id":15341,"uris":["http://zotero.org/groups/2225246/items/QCQW937B"],"uri":["http://zotero.org/groups/2225246/items/QCQW937B"],"itemData":{"id":15341,"type":"article-journal","abstract":"Co-production has become a cornerstone of research within the sustainability sciences, motivating collaborations of diverse actors to conduct research in the service of societal and policy change. This review examines theoretical and empirical literature from sustainability science, public administration, and science and technology studies (STS) with the intention of advancing the theory and practice of co-production within sustainability science. We argue that co-production must go beyond stakeholder engagement by scientists to the more deliberate design of societal transitions. Co-production can contribute to such transitions by shifting the institutional arrangements that govern relationships between knowledge and power, science and society, and state and citizens. We highlight critical weaknesses in conceptualizations of co-production within sustainability sciences with respect to power, politics, and governance. We offer suggestions for how this can be rectified through deeper engagement with public administration and STS to offer a broad vision for enhancing the use, design, and practice of a more reflexive co-production in sustainability science. Expected final online publication date for the Annual Review of Environment and Resources Volume 44 is October 17, 2019. Please see http://www.annualreviews.org/page/journal/pubdates for revised estimates.","container-title":"Annual Review of Environment and Resources","DOI":"10.1146/annurev-environ-101718-033103","issue":"1","page":"null","source":"Annual Reviews","title":"Co-Producing Sustainability: Reordering the Governance of Science, Policy, and Practice","title-short":"Co-Producing Sustainability","volume":"44","author":[{"family":"Wyborn","given":"Carina"},{"family":"Datta","given":"Amber"},{"family":"Montana","given":"Jasper"},{"family":"Ryan","given":"Melanie"},{"family":"Leith","given":"Peat"},{"family":"Chaffin","given":"Brian"},{"family":"Miller","given":"Clark"},{"family":"Kerkhoff","given":"Lorrae","non-dropping-particle":"van"}],"issued":{"date-parts":[["2019"]]}}}],"schema":"https://github.com/citation-style-language/schema/raw/master/csl-citation.json"} </w:instrText>
      </w:r>
      <w:r>
        <w:fldChar w:fldCharType="separate"/>
      </w:r>
      <w:r w:rsidRPr="00114FBC">
        <w:t>(Wyborn et al. 2019)</w:t>
      </w:r>
      <w:r>
        <w:fldChar w:fldCharType="end"/>
      </w:r>
      <w:r>
        <w:t xml:space="preserve">.   We therefore refer the reader interested in the antecedents of co-production scholarship (e.g. </w:t>
      </w:r>
      <w:r w:rsidRPr="00D10C70">
        <w:t>action</w:t>
      </w:r>
      <w:r>
        <w:t xml:space="preserve"> </w:t>
      </w:r>
      <w:r w:rsidRPr="00D10C70">
        <w:t>research, mode-2 science, post</w:t>
      </w:r>
      <w:r>
        <w:t>-</w:t>
      </w:r>
      <w:r w:rsidRPr="00D10C70">
        <w:t>normal science</w:t>
      </w:r>
      <w:r>
        <w:t>), its continuing controversies and its current directions to that review.  We focus here on the specific insights from co-production that inform the capacity to link knowledge with action in pursuit of sustainability.</w:t>
      </w:r>
    </w:p>
    <w:p w14:paraId="05719349" w14:textId="77777777" w:rsidR="00883CFD" w:rsidRDefault="00883CFD" w:rsidP="00883CFD"/>
    <w:p w14:paraId="712C1123" w14:textId="77777777" w:rsidR="00883CFD" w:rsidRDefault="00883CFD" w:rsidP="00883CFD">
      <w:r>
        <w:t>A central preoccupation of scholarship informed by co-production is the question of who gets to participate in, and who gets excluded from, efforts to link knowledge with action.  This work at its core is anti-elitist, critiquing and building alternatives to models of knowledge and action based on assumptions of single or hierarchically organized decision-makers informed by single experts or expert consensus.   A principal focus has therefore been on enhancing participation and inclusiveness.</w:t>
      </w:r>
    </w:p>
    <w:p w14:paraId="429A5FB4" w14:textId="77777777" w:rsidR="00883CFD" w:rsidRDefault="00883CFD" w:rsidP="00883CFD"/>
    <w:p w14:paraId="37565D20" w14:textId="7B7DC714" w:rsidR="00883CFD" w:rsidRDefault="00883CFD" w:rsidP="00883CFD">
      <w:r>
        <w:rPr>
          <w:b/>
        </w:rPr>
        <w:t xml:space="preserve">Sources of expertise: </w:t>
      </w:r>
      <w:r>
        <w:t xml:space="preserve">One objective of this effort has been to enhance available knowledge capital by tapping into multiple sources of expertise.  This has involved efforts to bring together natural scientists, social scientists and scholars trained in the humanities to do interdisciplinary research with due attention to achieving mixes across genders, regions and other attributes.  But it has also entailed reaching beyond the community of scientists to include actors with relevant indigenous and local knowledge (ILK) or knowledge gained from practice.   The </w:t>
      </w:r>
      <w:r w:rsidRPr="00A60127">
        <w:t>Intergovernmental Science–Policy Platform on Biodiversity and Ecosystem Services</w:t>
      </w:r>
      <w:r>
        <w:t xml:space="preserve"> (IPBES) has been a leader in recent efforts to improve the diversity of expertise participating in assessments of nature-society interactions </w:t>
      </w:r>
      <w:r>
        <w:fldChar w:fldCharType="begin"/>
      </w:r>
      <w:r w:rsidR="00B97DE4">
        <w:instrText xml:space="preserve"> ADDIN ZOTERO_ITEM CSL_CITATION {"citationID":"UMbK8GF9","properties":{"formattedCitation":"(Pascual et al. 2017)","plainCitation":"(Pascual et al. 2017)","noteIndex":0},"citationItems":[{"id":18141,"uris":["http://zotero.org/groups/2225246/items/EVWPDQDN"],"uri":["http://zotero.org/groups/2225246/items/EVWPDQDN"],"itemData":{"id":18141,"type":"article-journal","abstract":"Nature is perceived and valued in starkly different and often conflicting ways. This paper presents the rationale for the inclusive valuation of nature’s contributions to people (NCP) in decision making, as well as broad methodological steps for doing so. While developed within the context of the Intergovernmental Platform on Biodiversity and Ecosystem Services (IPBES), this approach is more widely applicable to initiatives at the knowledge–policy interface, which require a pluralistic approach to recognizing the diversity of values. We argue that transformative practices aiming at sustainable futures would benefit from embracing such diversity, which require recognizing and addressing power relationships across stakeholder groups that hold different values on human nature-relations and NCP.","collection-title":"Open issue, part II","container-title":"Current Opinion in Environmental Sustainability","DOI":"10.1016/j.cosust.2016.12.006","ISSN":"1877-3435","journalAbbreviation":"Current Opinion in Environmental Sustainability","language":"en","page":"7-16","source":"ScienceDirect","title":"Valuing nature’s contributions to people: the IPBES approach","title-short":"Valuing nature’s contributions to people","volume":"26-27","author":[{"family":"Pascual","given":"Unai"},{"family":"Balvanera","given":"Patricia"},{"family":"Díaz","given":"Sandra"},{"family":"Pataki","given":"György"},{"family":"Roth","given":"Eva"},{"family":"Stenseke","given":"Marie"},{"family":"Watson","given":"Robert T"},{"family":"Başak Dessane","given":"Esra"},{"family":"Islar","given":"Mine"},{"family":"Kelemen","given":"Eszter"},{"family":"Maris","given":"Virginie"},{"family":"Quaas","given":"Martin"},{"family":"Subramanian","given":"Suneetha M"},{"family":"Wittmer","given":"Heidi"},{"family":"Adlan","given":"Asia"},{"family":"Ahn","given":"SoEun"},{"family":"Al-Hafedh","given":"Yousef S"},{"family":"Amankwah","given":"Edward"},{"family":"Asah","given":"Stanley T"},{"family":"Berry","given":"Pam"},{"family":"Bilgin","given":"Adem"},{"family":"Breslow","given":"Sara J"},{"family":"Bullock","given":"Craig"},{"family":"Cáceres","given":"Daniel"},{"family":"Daly-Hassen","given":"Hamed"},{"family":"Figueroa","given":"Eugenio"},{"family":"Golden","given":"Christopher D"},{"family":"Gómez-Baggethun","given":"Erik"},{"family":"González-Jiménez","given":"David"},{"family":"Houdet","given":"Joël"},{"family":"Keune","given":"Hans"},{"family":"Kumar","given":"Ritesh"},{"family":"Ma","given":"Keping"},{"family":"May","given":"Peter H"},{"family":"Mead","given":"Aroha"},{"family":"O’Farrell","given":"Patrick"},{"family":"Pandit","given":"Ram"},{"family":"Pengue","given":"Walter"},{"family":"Pichis-Madruga","given":"Ramón"},{"family":"Popa","given":"Florin"},{"family":"Preston","given":"Susan"},{"family":"Pacheco-Balanza","given":"Diego"},{"family":"Saarikoski","given":"Heli"},{"family":"Strassburg","given":"Bernardo B"},{"family":"Belt","given":"Marjan","non-dropping-particle":"van den"},{"family":"Verma","given":"Madhu"},{"family":"Wickson","given":"Fern"},{"family":"Yagi","given":"Noboyuki"}],"issued":{"date-parts":[["2017",6,1]]}}}],"schema":"https://github.com/citation-style-language/schema/raw/master/csl-citation.json"} </w:instrText>
      </w:r>
      <w:r>
        <w:fldChar w:fldCharType="separate"/>
      </w:r>
      <w:r w:rsidRPr="002E3B3B">
        <w:rPr>
          <w:rFonts w:ascii="Calibri" w:hAnsi="Calibri" w:cs="Calibri"/>
        </w:rPr>
        <w:t>(Pascual et al. 2017)</w:t>
      </w:r>
      <w:r>
        <w:fldChar w:fldCharType="end"/>
      </w:r>
      <w:r>
        <w:t xml:space="preserve">.  A recent review of its efforts, accomplishments and remaining challenges provides an excellent perspective of contemporary thinking about participation and inclusiveness in sustainability efforts more generally </w:t>
      </w:r>
      <w:r>
        <w:fldChar w:fldCharType="begin"/>
      </w:r>
      <w:r w:rsidR="00B97DE4">
        <w:instrText xml:space="preserve"> ADDIN ZOTERO_ITEM CSL_CITATION {"citationID":"yRBWgGnS","properties":{"formattedCitation":"(D\\uc0\\u237{}az-Reviriego, Turnhout, and Beck 2019)","plainCitation":"(Díaz-Reviriego, Turnhout, and Beck 2019)","noteIndex":0},"citationItems":[{"id":17918,"uris":["http://zotero.org/groups/2225246/items/DG53ML3Y"],"uri":["http://zotero.org/groups/2225246/items/DG53ML3Y"],"itemData":{"id":17918,"type":"article-journal","container-title":"Nature Sustainability","DOI":"10.1038/s41893-019-0290-6","ISSN":"2398-9629","issue":"6","journalAbbreviation":"Nat Sustain","language":"en","page":"457-464","source":"DOI.org (Crossref)","title":"Participation and inclusiveness in the Intergovernmental Science–Policy Platform on Biodiversity and Ecosystem Services","volume":"2","author":[{"family":"Díaz-Reviriego","given":"Isabel"},{"family":"Turnhout","given":"E."},{"family":"Beck","given":"S."}],"issued":{"date-parts":[["2019",6]]}}}],"schema":"https://github.com/citation-style-language/schema/raw/master/csl-citation.json"} </w:instrText>
      </w:r>
      <w:r>
        <w:fldChar w:fldCharType="separate"/>
      </w:r>
      <w:r w:rsidRPr="00114FBC">
        <w:t>(Díaz-Reviriego, Turnhout, and Beck 2019)</w:t>
      </w:r>
      <w:r>
        <w:fldChar w:fldCharType="end"/>
      </w:r>
      <w:r>
        <w:t>.  Hurdles identified include reliance on established procedures for identifying experts, a bias toward natural science expertise, and the push toward consensus that too easily marginalizes views not of the mainstream.</w:t>
      </w:r>
    </w:p>
    <w:p w14:paraId="073F5B36" w14:textId="77777777" w:rsidR="00883CFD" w:rsidRDefault="00883CFD" w:rsidP="00883CFD"/>
    <w:p w14:paraId="249ADE24" w14:textId="5A78B40B" w:rsidR="00883CFD" w:rsidRDefault="00883CFD" w:rsidP="00883CFD">
      <w:r>
        <w:rPr>
          <w:b/>
        </w:rPr>
        <w:t xml:space="preserve">Creating trusted knowledge: </w:t>
      </w:r>
      <w:r>
        <w:t xml:space="preserve">A second objective of enhancing participation and inclusiveness has been to strengthen the influence of knowledge on action by bringing decision makers and other stakeholders to join experts in the co-production process </w:t>
      </w:r>
      <w:r>
        <w:fldChar w:fldCharType="begin"/>
      </w:r>
      <w:r w:rsidR="00B97DE4">
        <w:instrText xml:space="preserve"> ADDIN ZOTERO_ITEM CSL_CITATION {"citationID":"lfAuv9kg","properties":{"formattedCitation":"(Fischhoff 2019)","plainCitation":"(Fischhoff 2019)","noteIndex":0},"citationItems":[{"id":18143,"uris":["http://zotero.org/groups/2225246/items/74M9RC5X"],"uri":["http://zotero.org/groups/2225246/items/74M9RC5X"],"itemData":{"id":18143,"type":"article-journal","abstract":"Effective science communication requires assembling scientists with knowledge relevant to decision makers, translating that knowledge into useful terms, establishing trusted two-way communication channels, evaluating the process, and refining it as needed. Communicating Science Effectively: A Research Agenda [National Research Council (2017)] surveys the scientific foundations for accomplishing these tasks, the research agenda for improving them, and the essential collaborative relations with decision makers and communication professionals. Recognizing the complexity of the science, the decisions, and the communication processes, the report calls for a systems approach. This perspective offers an approach to creating such systems by adapting scientific methods to the practical constraints of science communication. It considers staffing (are the right people involved?), internal collaboration (are they talking to one another?), and external collaboration (are they talking to other stakeholders?). It focuses on contexts where the goal of science communication is helping people to make autonomous choices rather than promoting specific behaviors (e.g., voter turnout, vaccination rates, energy consumption). The approach is illustrated with research in two domains: decisions about preventing sexual assault and responding to pandemic disease.","container-title":"Proceedings of the National Academy of Sciences","DOI":"10.1073/pnas.1805863115","ISSN":"0027-8424, 1091-6490","issue":"16","journalAbbreviation":"PNAS","language":"en","note":"PMID: 30478063","page":"7670-7675","source":"www-pnas-org.ezp-prod1.hul.harvard.edu","title":"Evaluating science communication","volume":"116","author":[{"family":"Fischhoff","given":"Baruch"}],"issued":{"date-parts":[["2019",4,16]]}}}],"schema":"https://github.com/citation-style-language/schema/raw/master/csl-citation.json"} </w:instrText>
      </w:r>
      <w:r>
        <w:fldChar w:fldCharType="separate"/>
      </w:r>
      <w:r w:rsidRPr="00114FBC">
        <w:t>(Fischhoff 2019)</w:t>
      </w:r>
      <w:r>
        <w:fldChar w:fldCharType="end"/>
      </w:r>
      <w:r>
        <w:t xml:space="preserve">.   This approach to co-production involves the collaborative creation of knowledge that users come to perceive as trustworthy, and thus something they will allow to influence their decisions.   Trustworthiness has been explored as a relational property of coproduction in which potential users come to see knowledge products as meeting the criteria of saliency, credibility and legitimacy </w:t>
      </w:r>
      <w:r>
        <w:fldChar w:fldCharType="begin"/>
      </w:r>
      <w:r w:rsidR="00B97DE4">
        <w:instrText xml:space="preserve"> ADDIN ZOTERO_ITEM CSL_CITATION {"citationID":"WI0ycCBR","properties":{"formattedCitation":"(Daly and Dilling 2019)","plainCitation":"(Daly and Dilling 2019)","noteIndex":0},"citationItems":[{"id":17190,"uris":["http://zotero.org/groups/2225246/items/PTE58ZJY"],"uri":["http://zotero.org/groups/2225246/items/PTE58ZJY"],"itemData":{"id":17190,"type":"article-journal","abstract":"The field of climate services has arisen rapidly out of a desire to enable climate science to meet the information needs of society to respond to climate variability and change. In order for...","container-title":"Climatic Change","DOI":"10.1007/s10584-019-02510-w","ISSN":"0165-0009, 1573-1480","journalAbbreviation":"Climatic Change","language":"en","page":"1-20","source":"link-springer-com.ezp-prod1.hul.harvard.edu","title":"The politics of “usable” knowledge: examining the development of climate services in Tanzania","title-short":"The politics of “usable” knowledge","author":[{"family":"Daly","given":"Meaghan"},{"family":"Dilling","given":"Lisa"}],"issued":{"date-parts":[["2019",10,29]]}}}],"schema":"https://github.com/citation-style-language/schema/raw/master/csl-citation.json"} </w:instrText>
      </w:r>
      <w:r>
        <w:fldChar w:fldCharType="separate"/>
      </w:r>
      <w:r w:rsidRPr="00114FBC">
        <w:t>(Daly and Dilling 2019)</w:t>
      </w:r>
      <w:r>
        <w:fldChar w:fldCharType="end"/>
      </w:r>
      <w:r>
        <w:t xml:space="preserve">.  Available evidence suggests that at least minimum levels of performance on each criterion are necessary to achieve influence </w:t>
      </w:r>
      <w:r>
        <w:fldChar w:fldCharType="begin"/>
      </w:r>
      <w:r w:rsidR="00B97DE4">
        <w:instrText xml:space="preserve"> ADDIN ZOTERO_ITEM CSL_CITATION {"citationID":"nKYg9VCZ","properties":{"formattedCitation":"(Clark, Tomich, et al. 2016)","plainCitation":"(Clark, Tomich, et al. 2016)","noteIndex":0},"citationItems":[{"id":13772,"uris":["http://zotero.org/groups/2225246/items/AARG8RXW"],"uri":["http://zotero.org/groups/2225246/items/AARG8RXW"],"itemData":{"id":13772,"type":"article-journal","abstract":"Previous research on the determinants of effectiveness in knowledge systems seeking to support sustainable development has highlighted the importance of “boundary work” through which research communities organize their relations with new science, other sources of knowledge, and the worlds of action and policymaking. A growing body of scholarship postulates specific attributes of boundary work that promote used and useful research. These propositions, however, are largely based on the experience of a few industrialized countries. We report here on an effort to evaluate their relevance for efforts to harness science in support of sustainability in the developing world. We carried out a multicountry comparative analysis of natural resource management programs conducted under the auspices of the Consultative Group on International Agricultural Research. We discovered six distinctive kinds of boundary work contributing to the successes of those programs—a greater variety than has been documented in previous studies. We argue that these different kinds of boundary work can be understood as a dual response to the different uses for which the results of specific research programs are intended, and the different sources of knowledge drawn on by those programs. We show that these distinctive kinds of boundary work require distinctive strategies to organize them effectively. Especially important are arrangements regarding participation of stakeholders, accountability in governance, and the use of “boundary objects.” We conclude that improving the ability of research programs to produce useful knowledge for sustainable development will require both greater and differentiated support for multiple forms of boundary work.","container-title":"Proceedings of the National Academy of Sciences","DOI":"10.1073/pnas.0900231108","ISSN":"0027-8424, 1091-6490","issue":"17","journalAbbreviation":"PNAS","language":"en","note":"PMID: 21844351","page":"4615-4622","source":"www.pnas.org","title":"Boundary work for sustainable development: Natural resource management at the Consultative Group on International Agricultural Research (CGIAR)","title-short":"Boundary work for sustainable development","volume":"113","author":[{"family":"Clark","given":"William C."},{"family":"Tomich","given":"Thomas P."},{"family":"Noordwijk","given":"Meine","dropping-particle":"van"},{"family":"Guston","given":"David"},{"family":"Catacutan","given":"Delia"},{"family":"Dickson","given":"Nancy M."},{"family":"McNie","given":"Elizabeth"}],"issued":{"date-parts":[["2016",4,26]]}}}],"schema":"https://github.com/citation-style-language/schema/raw/master/csl-citation.json"} </w:instrText>
      </w:r>
      <w:r>
        <w:fldChar w:fldCharType="separate"/>
      </w:r>
      <w:r w:rsidRPr="00114FBC">
        <w:t>(Clark, Tomich, et al. 2016)</w:t>
      </w:r>
      <w:r>
        <w:fldChar w:fldCharType="end"/>
      </w:r>
      <w:r>
        <w:t xml:space="preserve">.  A balanced approach is needed.   Going to extreme lengths to assure scientific credibility through peer review may be wasted if sufficient attention is not given to steps that would assure practical relevance to decision makers or political legitimacy through a fair treatment of contested positions </w:t>
      </w:r>
      <w:r>
        <w:fldChar w:fldCharType="begin"/>
      </w:r>
      <w:r w:rsidR="00B97DE4">
        <w:instrText xml:space="preserve"> ADDIN ZOTERO_ITEM CSL_CITATION {"citationID":"v6nFDdma","properties":{"formattedCitation":"(Turnhout, Tuinstra, and Halffman 2019)","plainCitation":"(Turnhout, Tuinstra, and Halffman 2019)","noteIndex":0},"citationItems":[{"id":18142,"uris":["http://zotero.org/groups/2225246/items/PFPUZWSX"],"uri":["http://zotero.org/groups/2225246/items/PFPUZWSX"],"itemData":{"id":18142,"type":"book","abstract":"\"An important goal of environmental research is to inform policy and decision making. However, environmental experts working at the interface between science, policy and society face complex challenges, including how to identify sources of disagreement over environmental issues, communicate uncertainties and limitations of knowledge, and tackle controversial topics such as genetic modification and the use of biofuels. This book discusses the problems environmental experts encounter in the interaction between knowledge, society, and policy on both a practical and conceptual level. Key findings from social science research are illustrated with a range of case studies, from fisheries to fracking. The book offers guidance on how to tackle these challenges, equipping readers with tools to better understand the diversity of environmental knowledge and its role in complex environmental issues. Written by leading natural and social scientists, this text provides an essential resource for students, scientists and professionals working at the science-policy interface.\" -- Provided by publisher.","call-number":"GE170 .E57457 2019","event-place":"Cambridge, United Kingdom ; New York, NY, USA","ISBN":"978-1-107-49167-0","language":"eng","note":"HOLLIS number: 99153820462103941","publisher":"Cambridge University Press","publisher-place":"Cambridge, United Kingdom ; New York, NY, USA","source":"hollis.harvard.edu","title":"Environmental expertise: connecting science, policy, and society","title-short":"Environmental expertise","author":[{"family":"Turnhout","given":"Esther"},{"family":"Tuinstra","given":"Willemijn"},{"family":"Halffman","given":"Willem"}],"issued":{"date-parts":[["2019"]]}}}],"schema":"https://github.com/citation-style-language/schema/raw/master/csl-citation.json"} </w:instrText>
      </w:r>
      <w:r>
        <w:fldChar w:fldCharType="separate"/>
      </w:r>
      <w:r w:rsidRPr="00114FBC">
        <w:t>(Turnhout, Tuinstra, and Halffman 2019)</w:t>
      </w:r>
      <w:r>
        <w:fldChar w:fldCharType="end"/>
      </w:r>
      <w:r>
        <w:t xml:space="preserve">.   </w:t>
      </w:r>
    </w:p>
    <w:p w14:paraId="6448D568" w14:textId="77777777" w:rsidR="00883CFD" w:rsidRDefault="00883CFD" w:rsidP="00883CFD"/>
    <w:p w14:paraId="592FD7D0" w14:textId="16B9715D" w:rsidR="00883CFD" w:rsidRDefault="00883CFD" w:rsidP="00883CFD">
      <w:r>
        <w:lastRenderedPageBreak/>
        <w:t xml:space="preserve">Relevant to both diversifying sources of expertise and created trusted knowledge is the fact that participation is almost always expensive for participants.  Obvious costs are time or other scarce resources.  But reputational risks (for experts) and political risks (for stakeholders) can also be important </w:t>
      </w:r>
      <w:r>
        <w:fldChar w:fldCharType="begin"/>
      </w:r>
      <w:r w:rsidR="00B97DE4">
        <w:instrText xml:space="preserve"> ADDIN ZOTERO_ITEM CSL_CITATION {"citationID":"twat1aci","properties":{"formattedCitation":"(Oliver, Kothari, and Mays 2019)","plainCitation":"(Oliver, Kothari, and Mays 2019)","noteIndex":0},"citationItems":[{"id":18140,"uris":["http://zotero.org/groups/2225246/items/DXFUYM2T"],"uri":["http://zotero.org/groups/2225246/items/DXFUYM2T"],"itemData":{"id":18140,"type":"article-journal","abstract":"Coproduction, a collaborative model of research that includes stakeholders in the research process, has been widely advocated as a means of facilitating research use and impact. We summarise the arguments in favour of coproduction, the different approaches to establishing coproductive work and their costs, and offer some advice as to when and how to consider coproduction.","container-title":"Health Research Policy and Systems","DOI":"10.1186/s12961-019-0432-3","ISSN":"1478-4505","issue":"1","journalAbbreviation":"Health Res Policy Sys","language":"en","page":"33","source":"Springer Link","title":"The dark side of coproduction: do the costs outweigh the benefits for health research?","title-short":"The dark side of coproduction","volume":"17","author":[{"family":"Oliver","given":"Kathryn"},{"family":"Kothari","given":"Anita"},{"family":"Mays","given":"Nicholas"}],"issued":{"date-parts":[["2019",3,28]]}}}],"schema":"https://github.com/citation-style-language/schema/raw/master/csl-citation.json"} </w:instrText>
      </w:r>
      <w:r>
        <w:fldChar w:fldCharType="separate"/>
      </w:r>
      <w:r w:rsidRPr="00114FBC">
        <w:t>(Oliver, Kothari, and Mays 2019)</w:t>
      </w:r>
      <w:r>
        <w:fldChar w:fldCharType="end"/>
      </w:r>
      <w:r>
        <w:t xml:space="preserve">.  The pursuit of sustainability, as we have emphasized throughout this review, is an inherently political activity conducted in presence of strong incumbent interests and substantial power differentials among actors.   Because knowledge is one dimension of power, experts seeking to inform agitation for sustainable development should know that they are players on a political field.  This means that they are likely to be seen as taking sides in the political contest.  It means that they should acknowledge that the incentives they face in deciding which questions to pursue with their research are likely to reflect the interests of the already rich or powerful.   And it means taking responsibility for the fact that how they interact with other participants in the co-production process – particularly those representing marginalized knowledge and interests – has the potential to either undermine or strengthen those participants’ own positions </w:t>
      </w:r>
      <w:r>
        <w:fldChar w:fldCharType="begin"/>
      </w:r>
      <w:r w:rsidR="00B97DE4">
        <w:instrText xml:space="preserve"> ADDIN ZOTERO_ITEM CSL_CITATION {"citationID":"xQ4lcozG","properties":{"formattedCitation":"(Clark, van Kerkhoff, et al. 2016)","plainCitation":"(Clark, van Kerkhoff, et al. 2016)","noteIndex":0},"citationItems":[{"id":17912,"uris":["http://zotero.org/groups/2225246/items/EVQKGQFB"],"uri":["http://zotero.org/groups/2225246/items/EVQKGQFB"],"itemData":{"id":17912,"type":"article-journal","abstract":"This paper distills core lessons about how researchers (scientists, engineers, planners, etc.) interested in promoting sustainable development can increase the likelihood of producing usable knowledge. We draw the lessons from both practical experience in diverse contexts around the world and from scholarly advances in understanding the relationships between science and society. Many of these lessons will be familiar to those with experience in crafting knowledge to support action for sustainable development. However, few are included in the formal training of researchers. As a result, when scientists and engineers first venture out of the laboratory or library with the goal of linking their knowledge with action, the outcome has often been ineffectiveness and disillusionment. We therefore articulate here a core set of lessons that we believe should become part of the basic training for researchers interested in crafting usable knowledge for sustainable development. These lessons entail at least four things researchers should know, and four things they should do. The knowing lessons involve understanding the coproduction relationships through which knowledge making and decision making shape one another in social–environmental systems. We highlight the lessons that emerge from examining those coproduction relationships through the ICAP lens, viewing them from the perspectives of Innovation systems, Complex systems, Adaptive systems, and Political systems. The doing lessons involve improving the capacity of the research community to put its understanding of coproduction into practice. We highlight steps through which researchers can help build capacities for stakeholder collaboration, social learning, knowledge governance, and researcher training.","container-title":"Proceedings of the National Academy of Sciences","DOI":"10.1073/pnas.1601266113","issue":"17","language":"English","page":"4570-4578","title":"Crafting usable knowledge for sustainable development","volume":"113","author":[{"family":"Clark","given":"William C."},{"family":"Kerkhoff","given":"Lorrae","non-dropping-particle":"van"},{"family":"Lebel","given":"Louis"},{"family":"Gallopin","given":"Gilberto C."}],"issued":{"date-parts":[["2016",4,26]]}}}],"schema":"https://github.com/citation-style-language/schema/raw/master/csl-citation.json"} </w:instrText>
      </w:r>
      <w:r>
        <w:fldChar w:fldCharType="separate"/>
      </w:r>
      <w:r w:rsidRPr="0037359D">
        <w:t>(Clark, van Kerkhoff, et al. 2016)</w:t>
      </w:r>
      <w:r>
        <w:fldChar w:fldCharType="end"/>
      </w:r>
      <w:r>
        <w:t xml:space="preserve">.  The focus of recent co-production scholarship on participation and inclusiveness is a welcome corrective to more elitist models of linking knowledge with action.   Still needed, however, is work to identify effective strategies for navigating the political context of participation, and for identifying just what sort of participation is most important at what stages of dynamic efforts to link knowledge with action </w:t>
      </w:r>
      <w:r>
        <w:fldChar w:fldCharType="begin"/>
      </w:r>
      <w:r w:rsidR="00B97DE4">
        <w:instrText xml:space="preserve"> ADDIN ZOTERO_ITEM CSL_CITATION {"citationID":"kQT33fu2","properties":{"formattedCitation":"(Wyborn et al. 2019)","plainCitation":"(Wyborn et al. 2019)","noteIndex":0},"citationItems":[{"id":15341,"uris":["http://zotero.org/groups/2225246/items/QCQW937B"],"uri":["http://zotero.org/groups/2225246/items/QCQW937B"],"itemData":{"id":15341,"type":"article-journal","abstract":"Co-production has become a cornerstone of research within the sustainability sciences, motivating collaborations of diverse actors to conduct research in the service of societal and policy change. This review examines theoretical and empirical literature from sustainability science, public administration, and science and technology studies (STS) with the intention of advancing the theory and practice of co-production within sustainability science. We argue that co-production must go beyond stakeholder engagement by scientists to the more deliberate design of societal transitions. Co-production can contribute to such transitions by shifting the institutional arrangements that govern relationships between knowledge and power, science and society, and state and citizens. We highlight critical weaknesses in conceptualizations of co-production within sustainability sciences with respect to power, politics, and governance. We offer suggestions for how this can be rectified through deeper engagement with public administration and STS to offer a broad vision for enhancing the use, design, and practice of a more reflexive co-production in sustainability science. Expected final online publication date for the Annual Review of Environment and Resources Volume 44 is October 17, 2019. Please see http://www.annualreviews.org/page/journal/pubdates for revised estimates.","container-title":"Annual Review of Environment and Resources","DOI":"10.1146/annurev-environ-101718-033103","issue":"1","page":"null","source":"Annual Reviews","title":"Co-Producing Sustainability: Reordering the Governance of Science, Policy, and Practice","title-short":"Co-Producing Sustainability","volume":"44","author":[{"family":"Wyborn","given":"Carina"},{"family":"Datta","given":"Amber"},{"family":"Montana","given":"Jasper"},{"family":"Ryan","given":"Melanie"},{"family":"Leith","given":"Peat"},{"family":"Chaffin","given":"Brian"},{"family":"Miller","given":"Clark"},{"family":"Kerkhoff","given":"Lorrae","non-dropping-particle":"van"}],"issued":{"date-parts":[["2019"]]}}}],"schema":"https://github.com/citation-style-language/schema/raw/master/csl-citation.json"} </w:instrText>
      </w:r>
      <w:r>
        <w:fldChar w:fldCharType="separate"/>
      </w:r>
      <w:r w:rsidRPr="00114FBC">
        <w:t>(Wyborn et al. 2019)</w:t>
      </w:r>
      <w:r>
        <w:fldChar w:fldCharType="end"/>
      </w:r>
      <w:r>
        <w:t xml:space="preserve"> </w:t>
      </w:r>
      <w:r>
        <w:fldChar w:fldCharType="begin"/>
      </w:r>
      <w:r w:rsidR="00B97DE4">
        <w:instrText xml:space="preserve"> ADDIN ZOTERO_ITEM CSL_CITATION {"citationID":"a6bl4t9862","properties":{"formattedCitation":"(Grillos 2019)","plainCitation":"(Grillos 2019)","noteIndex":0},"citationItems":[{"id":18045,"uris":["http://zotero.org/groups/2225246/items/QD3RQGW5"],"uri":["http://zotero.org/groups/2225246/items/QD3RQGW5"],"itemData":{"id":18045,"type":"paper-conference","abstract":"Citizen participation in decision-making has been widely lauded as a method for improving outcomes in\nenvironmental management, international development, democratic governance, and sustainability\nscience, among other areas. While there are normative reasons to encourage more inclusive decisionmaking processes, costly and time-intensive group decision-making processes are often justified on the\ngrounds that they may also improve outcomes. Deliberative discussion, in particular, is believed to be\nmore transformative than a mere aggregation of individual preferences. Empirical work confirms that\ndeliberation results in shifts of opinion, but it has had little to say about the quality of the resulting\ndecisions, which are understandably difficult to assess in a field setting. This research involves controlled\nlaboratory experiments conducted in Nairobi, and it examines the hypothesis that deliberative discussion\nleads to better (more socially optimal) collective decision-making. I find that participation in group\ndecision-making involving deliberation (but not a simple majority vote) does result in more successful\ncollective outcomes. This effect is not achieved through greater effort exerted, but rather through better\nstrategic decision making that minimizes the costs associated with contributions. Deliberation is also\nassociated with changes in preferences, greater levels of agreement with decision outcomes, and greater\nperceived fairness. This research sheds some light on the relationship between deliberative democracy and\ncollective decision making.","event":"Earth Systems Governance Conference","event-place":"Oaxaca, Mexico","publisher-place":"Oaxaca, Mexico","title":"Improving Collective Problem-Solving through Deliberative Democracy","URL":"https://www.taragrillos.com/uploads/1/1/7/1/117111931/grillos_esg_2019_improving_collective_problem_solving.pdf","author":[{"family":"Grillos","given":"Tara"}],"issued":{"date-parts":[["2019",11,7]]}}}],"schema":"https://github.com/citation-style-language/schema/raw/master/csl-citation.json"} </w:instrText>
      </w:r>
      <w:r>
        <w:fldChar w:fldCharType="separate"/>
      </w:r>
      <w:r w:rsidRPr="0037359D">
        <w:t>(Grillos 2019)</w:t>
      </w:r>
      <w:r>
        <w:fldChar w:fldCharType="end"/>
      </w:r>
      <w:r>
        <w:t>.</w:t>
      </w:r>
    </w:p>
    <w:p w14:paraId="1B772905" w14:textId="77777777" w:rsidR="00883CFD" w:rsidRDefault="00883CFD" w:rsidP="00883CFD"/>
    <w:p w14:paraId="456D7238" w14:textId="77777777" w:rsidR="00883CFD" w:rsidRDefault="00883CFD" w:rsidP="00883CFD"/>
    <w:p w14:paraId="12C39A2D" w14:textId="77777777" w:rsidR="00883CFD" w:rsidRDefault="00883CFD" w:rsidP="00883CFD">
      <w:pPr>
        <w:pStyle w:val="Heading2"/>
      </w:pPr>
      <w:bookmarkStart w:id="681" w:name="_Toc27640706"/>
      <w:bookmarkStart w:id="682" w:name="_Toc30782115"/>
      <w:bookmarkStart w:id="683" w:name="_Toc30964829"/>
      <w:r>
        <w:t xml:space="preserve">Capacity Building to Link Knowledge with </w:t>
      </w:r>
      <w:commentRangeStart w:id="684"/>
      <w:r>
        <w:t>Action</w:t>
      </w:r>
      <w:bookmarkEnd w:id="681"/>
      <w:bookmarkEnd w:id="682"/>
      <w:bookmarkEnd w:id="683"/>
      <w:commentRangeEnd w:id="684"/>
      <w:r w:rsidR="002D3EB9">
        <w:rPr>
          <w:rStyle w:val="CommentReference"/>
          <w:rFonts w:asciiTheme="minorHAnsi" w:eastAsiaTheme="minorHAnsi" w:hAnsiTheme="minorHAnsi" w:cstheme="minorBidi"/>
          <w:b w:val="0"/>
        </w:rPr>
        <w:commentReference w:id="684"/>
      </w:r>
    </w:p>
    <w:p w14:paraId="74FE5CED" w14:textId="0D97DD49" w:rsidR="00883CFD" w:rsidRDefault="00883CFD" w:rsidP="00883CFD">
      <w:r>
        <w:t xml:space="preserve">Building capacity to link knowledge with action for sustainability is a complex, multifaceted challenge. We highlight here several of the themes emphasized in recent extensive reviews of the topic </w:t>
      </w:r>
      <w:r>
        <w:fldChar w:fldCharType="begin"/>
      </w:r>
      <w:r w:rsidR="00B97DE4">
        <w:instrText xml:space="preserve"> ADDIN ZOTERO_ITEM CSL_CITATION {"citationID":"aajffh2dl6","properties":{"formattedCitation":"(van Kerkhoff and Lebel 2015)","plainCitation":"(van Kerkhoff and Lebel 2015)","noteIndex":0},"citationItems":[{"id":18092,"uris":["http://zotero.org/groups/2225246/items/VRKDXK6B"],"uri":["http://zotero.org/groups/2225246/items/VRKDXK6B"],"itemData":{"id":18092,"type":"article-journal","abstract":"Tackling major environmental change issues requires effective partnerships between science and governance, but relatively little work in this area has examined the diversity of settings from which such partnerships may, or may not, emerge. In this special feature we draw on experiences from around the world to demonstrate and investigate the consequences of diverse capacities and capabilities in bringing science and governance together. We propose the concept of coproductive capacities as a useful new lens through which to examine these relations. Coproductive capacity is the combination of scientific resources and governance capability that shapes the extent to which a society, at various levels, can operationalize relationships between scientific and public, private, and civil society institutions and actors to effect scientifically-informed social change. This recasts the relationships between science and society from notions of gaps to notions of interconnectedness and interplay (coproduction); alongside the societal foundations that shape what is or is not possible in that dynamic connection (capacities). The articles in this special feature apply this concept to reveal social, political, and institutional conditions that both support and inhibit high-quality environmental governance as global issues are tackled in particular places. Across these articles we suggest that five themes emerge as important to understanding coproductive capacity: history, experience, and perceptions; quality of relationships (especially in suboptimal settings); disjunct across scales; power, interests, and legitimacy; and alternative pathways for environmental governance. Taking a coproductive capacities perspective can help us identify which interventions may best enable scientifically informed, but locally sensitive approaches to environmental governance.","container-title":"Ecology and Society","DOI":"10.5751/ES-07188-200114","issue":"1","title":"Coproductive capacities: rethinking science-governance relations in a diverse world","URL":"https://www.ecologyandsociety.org/vol20/iss1/art14/","volume":"20","author":[{"family":"Kerkhoff","given":"Lorrae","non-dropping-particle":"van"},{"family":"Lebel","given":"Louis"}],"issued":{"date-parts":[["2015"]]}}}],"schema":"https://github.com/citation-style-language/schema/raw/master/csl-citation.json"} </w:instrText>
      </w:r>
      <w:r>
        <w:fldChar w:fldCharType="separate"/>
      </w:r>
      <w:r w:rsidRPr="0037359D">
        <w:t>(van Kerkhoff and Lebel 2015)</w:t>
      </w:r>
      <w:r>
        <w:fldChar w:fldCharType="end"/>
      </w:r>
      <w:r>
        <w:t xml:space="preserve"> </w:t>
      </w:r>
      <w:r>
        <w:fldChar w:fldCharType="begin"/>
      </w:r>
      <w:r w:rsidR="00B97DE4">
        <w:instrText xml:space="preserve"> ADDIN ZOTERO_ITEM CSL_CITATION {"citationID":"a2le0b9o7jr","properties":{"formattedCitation":"(Clark, van Kerkhoff, et al. 2016)","plainCitation":"(Clark, van Kerkhoff, et al. 2016)","noteIndex":0},"citationItems":[{"id":17912,"uris":["http://zotero.org/groups/2225246/items/EVQKGQFB"],"uri":["http://zotero.org/groups/2225246/items/EVQKGQFB"],"itemData":{"id":17912,"type":"article-journal","abstract":"This paper distills core lessons about how researchers (scientists, engineers, planners, etc.) interested in promoting sustainable development can increase the likelihood of producing usable knowledge. We draw the lessons from both practical experience in diverse contexts around the world and from scholarly advances in understanding the relationships between science and society. Many of these lessons will be familiar to those with experience in crafting knowledge to support action for sustainable development. However, few are included in the formal training of researchers. As a result, when scientists and engineers first venture out of the laboratory or library with the goal of linking their knowledge with action, the outcome has often been ineffectiveness and disillusionment. We therefore articulate here a core set of lessons that we believe should become part of the basic training for researchers interested in crafting usable knowledge for sustainable development. These lessons entail at least four things researchers should know, and four things they should do. The knowing lessons involve understanding the coproduction relationships through which knowledge making and decision making shape one another in social–environmental systems. We highlight the lessons that emerge from examining those coproduction relationships through the ICAP lens, viewing them from the perspectives of Innovation systems, Complex systems, Adaptive systems, and Political systems. The doing lessons involve improving the capacity of the research community to put its understanding of coproduction into practice. We highlight steps through which researchers can help build capacities for stakeholder collaboration, social learning, knowledge governance, and researcher training.","container-title":"Proceedings of the National Academy of Sciences","DOI":"10.1073/pnas.1601266113","issue":"17","language":"English","page":"4570-4578","title":"Crafting usable knowledge for sustainable development","volume":"113","author":[{"family":"Clark","given":"William C."},{"family":"Kerkhoff","given":"Lorrae","non-dropping-particle":"van"},{"family":"Lebel","given":"Louis"},{"family":"Gallopin","given":"Gilberto C."}],"issued":{"date-parts":[["2016",4,26]]}}}],"schema":"https://github.com/citation-style-language/schema/raw/master/csl-citation.json"} </w:instrText>
      </w:r>
      <w:r>
        <w:fldChar w:fldCharType="separate"/>
      </w:r>
      <w:r w:rsidRPr="0037359D">
        <w:t>(Clark, van Kerkhoff, et al. 2016)</w:t>
      </w:r>
      <w:r>
        <w:fldChar w:fldCharType="end"/>
      </w:r>
      <w:r>
        <w:t xml:space="preserve">. </w:t>
      </w:r>
    </w:p>
    <w:p w14:paraId="5D3FF339" w14:textId="77777777" w:rsidR="00883CFD" w:rsidRDefault="00883CFD" w:rsidP="00883CFD"/>
    <w:p w14:paraId="7962A6BF" w14:textId="7952BD28" w:rsidR="00883CFD" w:rsidRDefault="00883CFD" w:rsidP="00883CFD">
      <w:r>
        <w:t xml:space="preserve">Suitably trained researchers can significantly enhance their capacity to link knowledge with action for sustainable development.  Experts of all sorts have long been informing agitators for sustainability without special training, serving as a reminder the importance informal and experiential knowledge should not be underrated.   On-the-job training is almost certainly how most of today’s sustainability scientists have learned the substantive content, interdisciplinary skills, and political savvy that have helped them to contribute effectively to front line action.  And a growing number of courses and training programs are available </w:t>
      </w:r>
      <w:r>
        <w:fldChar w:fldCharType="begin"/>
      </w:r>
      <w:r w:rsidR="00B97DE4">
        <w:instrText xml:space="preserve"> ADDIN ZOTERO_ITEM CSL_CITATION {"citationID":"PTgQuDGs","properties":{"formattedCitation":"(Evans 2019)","plainCitation":"(Evans 2019)","noteIndex":0},"citationItems":[{"id":18118,"uris":["http://zotero.org/groups/2225246/items/FBVSKH24"],"uri":["http://zotero.org/groups/2225246/items/FBVSKH24"],"itemData":{"id":18118,"type":"article-journal","abstract":"Sustainability studies educators in colleges and universities must identify and teach the knowledge, skills, and abilities their graduates will most need to advance sustainability while confronting perhaps the most serious, sweeping, and integrated set of challenges humanity has ever known. Using a rigorous grounded theory and hermeneutics based analysis/synthesis of the relevant literature, this study articulates and describes in depth a set of five competencies for the sustainability field and suggests potentially effective pedagogies for teaching them. Findings in the areas of both competencies and pedagogies for sustainability education imply the benefits of integrative, active, collaborative, and applied approaches to curriculum development and teaching—approaches that directly involve students in learning and practicing transdisciplinary engagement in service to sustainability. The Bachelor of Arts in Sustainability Studies program at Colorado Mountain College serves as an example of how the articulated competency framework is being applied to evaluate and enhance curriculum and learning outcomes. The competency framework and pedagogical recommendations offered may also serve as roadmaps for educators at other institutions who prepare graduates to address the pressing challenges of sustainability evident in communities, nations, and the world.","container-title":"Sustainability","DOI":"10.3390/su11195526","ISSN":"2071-1050","issue":"19","journalAbbreviation":"Sustainability","language":"en","page":"5526","source":"DOI.org (Crossref)","title":"Competencies and Pedagogies for Sustainability Education: A Roadmap for Sustainability Studies Program Development in Colleges and Universities","title-short":"Competencies and Pedagogies for Sustainability Education","volume":"11","author":[{"literal":"Evans"}],"issued":{"date-parts":[["2019",10,7]]}}}],"schema":"https://github.com/citation-style-language/schema/raw/master/csl-citation.json"} </w:instrText>
      </w:r>
      <w:r>
        <w:fldChar w:fldCharType="separate"/>
      </w:r>
      <w:r w:rsidRPr="00826675">
        <w:rPr>
          <w:rFonts w:ascii="Calibri" w:hAnsi="Calibri" w:cs="Calibri"/>
        </w:rPr>
        <w:t>(Evans 2019)</w:t>
      </w:r>
      <w:r>
        <w:fldChar w:fldCharType="end"/>
      </w:r>
      <w:r>
        <w:t xml:space="preserve">.  Nonetheless, the urgency of the sustainability challenge together with the complex and rapidly developing character of the field as sketched in this review suggests that more better and more accessible training programs are needed </w:t>
      </w:r>
      <w:r>
        <w:fldChar w:fldCharType="begin"/>
      </w:r>
      <w:r w:rsidR="00B97DE4">
        <w:instrText xml:space="preserve"> ADDIN ZOTERO_ITEM CSL_CITATION {"citationID":"sJP2qfrP","properties":{"formattedCitation":"(West, van Kerkhoff, and Wagenaar 2019)","plainCitation":"(West, van Kerkhoff, and Wagenaar 2019)","noteIndex":0},"citationItems":[{"id":18117,"uris":["http://zotero.org/groups/2225246/items/UDGXYAZ4"],"uri":["http://zotero.org/groups/2225246/items/UDGXYAZ4"],"itemData":{"id":18117,"type":"article-journal","container-title":"Policy Studies","DOI":"10.1080/01442872.2019.1618810","ISSN":"0144-2872, 1470-1006","issue":"5","journalAbbreviation":"Policy Studies","language":"en","page":"534-555","source":"DOI.org (Crossref)","title":"Beyond “linking knowledge and action”: towards a practice-based approach to transdisciplinary sustainability interventions","title-short":"Beyond “linking knowledge and action”","volume":"40","author":[{"family":"West","given":"Simon"},{"family":"Kerkhoff","given":"Lorrae","non-dropping-particle":"van"},{"family":"Wagenaar","given":"Hendrik"}],"issued":{"date-parts":[["2019",9,3]]}}}],"schema":"https://github.com/citation-style-language/schema/raw/master/csl-citation.json"} </w:instrText>
      </w:r>
      <w:r>
        <w:fldChar w:fldCharType="separate"/>
      </w:r>
      <w:r w:rsidRPr="00722113">
        <w:t>(West, van Kerkhoff, and Wagenaar 2019)</w:t>
      </w:r>
      <w:r>
        <w:fldChar w:fldCharType="end"/>
      </w:r>
      <w:r>
        <w:t xml:space="preserve">.   Many approaches are being tried around the world </w:t>
      </w:r>
      <w:r>
        <w:fldChar w:fldCharType="begin"/>
      </w:r>
      <w:r w:rsidR="00B97DE4">
        <w:instrText xml:space="preserve"> ADDIN ZOTERO_ITEM CSL_CITATION {"citationID":"gyWFOWOb","properties":{"formattedCitation":"(Giangrande et al. 2019)","plainCitation":"(Giangrande et al. 2019)","noteIndex":0},"citationItems":[{"id":18120,"uris":["http://zotero.org/groups/2225246/items/X88IDD2R"],"uri":["http://zotero.org/groups/2225246/items/X88IDD2R"],"itemData":{"id":18120,"type":"article-journal","abstract":"The UN Transforming our World: The 2030 Agenda for Sustainable Development (herein, Agenda 30) and the Sustainable Development Goals (SDGs) offer both a set of aspirations for the kind of future we would like to see for the world and a suite of targets and indicators to support goal implementation. Goal 4 promotes quality education and Target 4.7 specifically addresses Education for Sustainability. However, creating a monitoring and evaluation framework for Target 4.7 has been challenging. The aim of this research was to develop a meaningful assessment process. We used a dialogical intervention across complementary expertises and piloted concepts in a trainer workshop. We then developed a modified competency framework, drawing on previous competency models but innovating through the addition of intrapersonal competencies, a self-reflective validation scheme, a focus on non-formal learning, and specific alignment with SDG 4.7 requirements. Through exploration of how such learning could be activated, we proposed the use of multiple intelligences. Education plays a synergistic role in achieving the aspirations embedded within Agenda 2030 and the SDGs. We concluded that Education for Sustainable Development (ESD) will require individuals to acquire ‘key competencies’, aligning with notions of transformational learning, in addition to other generic and context specific competencies.","container-title":"Sustainability","DOI":"10.3390/su11102832","ISSN":"2071-1050","issue":"10","journalAbbreviation":"Sustainability","language":"en","page":"2832","source":"DOI.org (Crossref)","title":"A Competency Framework to Assess and Activate Education for Sustainable Development: Addressing the UN Sustainable Development Goals 4.7 Challenge","title-short":"A Competency Framework to Assess and Activate Education for Sustainable Development","volume":"11","author":[{"family":"Giangrande","given":"Naresh"},{"family":"White","given":"Rehema M."},{"family":"East","given":"May"},{"family":"Jackson","given":"Ross"},{"family":"Clarke","given":"Tim"},{"family":"Saloff Coste","given":"Michel"},{"family":"Penha-Lopes","given":"Gil"}],"issued":{"date-parts":[["2019",5,17]]}}}],"schema":"https://github.com/citation-style-language/schema/raw/master/csl-citation.json"} </w:instrText>
      </w:r>
      <w:r>
        <w:fldChar w:fldCharType="separate"/>
      </w:r>
      <w:r w:rsidRPr="00722113">
        <w:t>(Giangrande et al. 2019)</w:t>
      </w:r>
      <w:r>
        <w:fldChar w:fldCharType="end"/>
      </w:r>
      <w:r>
        <w:t xml:space="preserve">.   An effort to pool lessons from these ongoing experiments would almost certainly be useful, though here as elsewhere in the pursuit of sustainability the temptation to advance panaceas should be resisted.   Different curricula, competencies, and pedagogies will almost certainly be best suited for different people and contexts.   </w:t>
      </w:r>
    </w:p>
    <w:p w14:paraId="58A3F3CF" w14:textId="77777777" w:rsidR="00883CFD" w:rsidRDefault="00883CFD" w:rsidP="00883CFD"/>
    <w:p w14:paraId="24CD20F2" w14:textId="6E934272" w:rsidR="00883CFD" w:rsidRDefault="00883CFD" w:rsidP="00883CFD">
      <w:r>
        <w:t xml:space="preserve">Support for continuous, contextualized social learning is also an important component of capacity for linking knowledge with action for sustainability.   Many concepts of social learning are in play </w:t>
      </w:r>
      <w:r>
        <w:fldChar w:fldCharType="begin"/>
      </w:r>
      <w:r w:rsidR="00B97DE4">
        <w:instrText xml:space="preserve"> ADDIN ZOTERO_ITEM CSL_CITATION {"citationID":"ivZWJIg4","properties":{"formattedCitation":"(Social Learning Group et al. 2001)","plainCitation":"(Social Learning Group et al. 2001)","noteIndex":0},"citationItems":[{"id":17417,"uris":["http://zotero.org/groups/2225246/items/VQPQCPJ7"],"uri":["http://zotero.org/groups/2225246/items/VQPQCPJ7"],"itemData":{"id":17417,"type":"book","abstract":"x","event-place":"Cambridge, MA","number-of-pages":"226","publisher":"MIT Press","publisher-place":"Cambridge, MA","title":"Learning to manage global environmental risks. Vol 2: A Functional analysis of social responses to climate change, ozone depletion and acid rain","volume":"2","editor":[{"family":"Social Learning Group","given":""},{"family":"Clark","given":"William C."},{"family":"Jäger","given":"Jill"},{"family":"VanEijndhoven","given":"Jose"}],"issued":{"date-parts":[["2001"]]}}}],"schema":"https://github.com/citation-style-language/schema/raw/master/csl-citation.json"} </w:instrText>
      </w:r>
      <w:r>
        <w:fldChar w:fldCharType="separate"/>
      </w:r>
      <w:r w:rsidRPr="00722113">
        <w:t>(Social Learning Group et al. 2001)</w:t>
      </w:r>
      <w:r>
        <w:fldChar w:fldCharType="end"/>
      </w:r>
      <w:r>
        <w:t xml:space="preserve">.   We focus on learning that occurs above the level of the individual in the sense that societies learn about the threat of global warming or the </w:t>
      </w:r>
      <w:r>
        <w:lastRenderedPageBreak/>
        <w:t xml:space="preserve">opportunities of globalization.   Lessons learned at the social level are remembered through embedding in the facts, technologies, rules and norms that are embodied in the relevant system’s knowledge capital and social capital.    An ability to learn, rather than just know, is important because of the complex adaptive character of the Anthropocene System that we have emphasized throughout this review </w:t>
      </w:r>
      <w:r>
        <w:fldChar w:fldCharType="begin"/>
      </w:r>
      <w:r w:rsidR="00B97DE4">
        <w:instrText xml:space="preserve"> ADDIN ZOTERO_ITEM CSL_CITATION {"citationID":"JT6l93Z4","properties":{"formattedCitation":"(de Kraker 2017)","plainCitation":"(de Kraker 2017)","noteIndex":0},"citationItems":[{"id":18114,"uris":["http://zotero.org/groups/2225246/items/7RXWUJHQ"],"uri":["http://zotero.org/groups/2225246/items/7RXWUJHQ"],"itemData":{"id":18114,"type":"article-journal","container-title":"Current Opinion in Environmental Sustainability","DOI":"10.1016/j.cosust.2017.09.002","ISSN":"18773435","journalAbbreviation":"Current Opinion in Environmental Sustainability","language":"en","page":"100-107","source":"DOI.org (Crossref)","title":"Social learning for resilience in social–ecological systems","volume":"28","author":[{"family":"Kraker","given":"Joop","non-dropping-particle":"de"}],"issued":{"date-parts":[["2017",10]]}}}],"schema":"https://github.com/citation-style-language/schema/raw/master/csl-citation.json"} </w:instrText>
      </w:r>
      <w:r>
        <w:fldChar w:fldCharType="separate"/>
      </w:r>
      <w:r w:rsidRPr="00722113">
        <w:t>(de Kraker 2017)</w:t>
      </w:r>
      <w:r>
        <w:fldChar w:fldCharType="end"/>
      </w:r>
      <w:r>
        <w:t xml:space="preserve">.   Because the system is complex, it will surprise us.   Because it is adaptive, novelty will drive it, making how it works tomorrow different from how it worked yesterday.   Because it is heterogeneous, experience in one location is an important but perilous guide to action in another.   Societies therefore have limited ability to predict how development pathways will unfold or how particular interventions meant to guide those pathways toward sustainability will in fact work out.  Rather, they must treat interventions experimentally, work to anticipate difficulties, but ultimately learn by doing.   The ability to do this effectively, rather than becoming stuck in ruts of old but no longer valid knowledge, </w:t>
      </w:r>
      <w:r w:rsidR="00BE5BDC">
        <w:t xml:space="preserve">is hard.  It </w:t>
      </w:r>
      <w:r>
        <w:t xml:space="preserve">has been shown to benefit from mind sets that recognize the complex adaptive character of the Anthropocene, from the creation of organizational </w:t>
      </w:r>
      <w:r w:rsidRPr="006F6E16">
        <w:rPr>
          <w:b/>
        </w:rPr>
        <w:t>safe spaces</w:t>
      </w:r>
      <w:r>
        <w:rPr>
          <w:rStyle w:val="EndnoteReference"/>
        </w:rPr>
        <w:endnoteReference w:id="33"/>
      </w:r>
      <w:r>
        <w:t xml:space="preserve"> that encourage experimentation</w:t>
      </w:r>
      <w:r w:rsidR="00BE5BDC">
        <w:t xml:space="preserve">.  Also important </w:t>
      </w:r>
      <w:r w:rsidR="000B4BC5">
        <w:t xml:space="preserve">are </w:t>
      </w:r>
      <w:r>
        <w:t xml:space="preserve">the timely acknowledgment of error, an appreciation of the co-produced character of useable knowledge, and an abiding humility of researches as we confront the tasks before us </w:t>
      </w:r>
      <w:r>
        <w:fldChar w:fldCharType="begin"/>
      </w:r>
      <w:r w:rsidR="00B97DE4">
        <w:instrText xml:space="preserve"> ADDIN ZOTERO_ITEM CSL_CITATION {"citationID":"W3RyUfr7","properties":{"formattedCitation":"(Siebenh\\uc0\\u252{}ner, Rodela, and Ecker 2016)","plainCitation":"(Siebenhüner, Rodela, and Ecker 2016)","noteIndex":0},"citationItems":[{"id":18113,"uris":["http://zotero.org/groups/2225246/items/3YMH47XD"],"uri":["http://zotero.org/groups/2225246/items/3YMH47XD"],"itemData":{"id":18113,"type":"article-journal","container-title":"Environmental Science &amp; Policy","DOI":"10.1016/j.envsci.2015.09.010","ISSN":"14629011","journalAbbreviation":"Environmental Science &amp; Policy","language":"en","page":"116-126","source":"DOI.org (Crossref)","title":"Social learning research in ecological economics: A survey","title-short":"Social learning research in ecological economics","volume":"55","author":[{"family":"Siebenhüner","given":"Bernd"},{"family":"Rodela","given":"Romina"},{"family":"Ecker","given":"Franz"}],"issued":{"date-parts":[["2016",1]]}}}],"schema":"https://github.com/citation-style-language/schema/raw/master/csl-citation.json"} </w:instrText>
      </w:r>
      <w:r>
        <w:fldChar w:fldCharType="separate"/>
      </w:r>
      <w:r w:rsidRPr="00722113">
        <w:t>(Siebenhüner, Rodela, and Ecker 2016)</w:t>
      </w:r>
      <w:r>
        <w:fldChar w:fldCharType="end"/>
      </w:r>
      <w:r>
        <w:t xml:space="preserve"> </w:t>
      </w:r>
      <w:r>
        <w:fldChar w:fldCharType="begin"/>
      </w:r>
      <w:r w:rsidR="00B97DE4">
        <w:instrText xml:space="preserve"> ADDIN ZOTERO_ITEM CSL_CITATION {"citationID":"GPhBNPAL","properties":{"formattedCitation":"(Su\\uc0\\u353{}kevi\\uc0\\u269{}s et al. 2018)","plainCitation":"(Suškevičs et al. 2018)","noteIndex":0},"citationItems":[{"id":18115,"uris":["http://zotero.org/groups/2225246/items/KTQA7X29"],"uri":["http://zotero.org/groups/2225246/items/KTQA7X29"],"itemData":{"id":18115,"type":"article-journal","container-title":"Journal of Environmental Planning and Management","DOI":"10.1080/09640568.2017.1339594","ISSN":"0964-0568, 1360-0559","issue":"7","journalAbbreviation":"Journal of Environmental Planning and Management","language":"en","page":"1085-1112","source":"DOI.org (Crossref)","title":"Learning for social-ecological change: a qualitative review of outcomes across empirical literature in natural resource management","title-short":"Learning for social-ecological change","volume":"61","author":[{"family":"Suškevičs","given":"Monika"},{"family":"Hahn","given":"Thomas"},{"family":"Rodela","given":"Romina"},{"family":"Macura","given":"Biljana"},{"family":"Pahl-Wostl","given":"Claudia"}],"issued":{"date-parts":[["2018",6,7]]}}}],"schema":"https://github.com/citation-style-language/schema/raw/master/csl-citation.json"} </w:instrText>
      </w:r>
      <w:r>
        <w:fldChar w:fldCharType="separate"/>
      </w:r>
      <w:r w:rsidRPr="00722113">
        <w:t>(Suškevičs et al. 2018)</w:t>
      </w:r>
      <w:r>
        <w:fldChar w:fldCharType="end"/>
      </w:r>
      <w:r>
        <w:t xml:space="preserve"> </w:t>
      </w:r>
      <w:r>
        <w:fldChar w:fldCharType="begin"/>
      </w:r>
      <w:r w:rsidR="00B97DE4">
        <w:instrText xml:space="preserve"> ADDIN ZOTERO_ITEM CSL_CITATION {"citationID":"zkQpVd3r","properties":{"formattedCitation":"(Gerlak et al. 2018)","plainCitation":"(Gerlak et al. 2018)","noteIndex":0},"citationItems":[{"id":17188,"uris":["http://zotero.org/groups/2225246/items/UXGQU7CW"],"uri":["http://zotero.org/groups/2225246/items/UXGQU7CW"],"itemData":{"id":17188,"type":"article-journal","abstract":"In acknowledgement of the complexity of environmental challenges, research on learning in environmental policy has grown substantially over the past two decades across a range of disciplines. Despite this growth, there are few comprehensive assessments of the literature on learning in environmental policy. This article fills this gap by providing insights on the overall coherence and impact of this body of scholarship. To do so, we analyze a sample of 163 articles from 2004 to 2014 using a standardized coding framework. The results provide an in-depth assessment of the status of the literature on learning in the context of environmental policy, as well as the quality of the literature. We demonstrate that despite the diversity in research questions and goals, the literature is lacking with respect to diversity in cases and context, theoretical development, clear conceptualization and operationalization of learning, and advancements in empirical approaches to study learning. From these insights, we discuss the challenges and opportunities for scholars in studying learning and provide recommendations for building the theoretical and methodological rigor of the field.","container-title":"Policy Sciences","DOI":"10.1007/s11077-017-9278-0","ISSN":"1573-0891","issue":"3","journalAbbreviation":"Policy Sci","language":"en","page":"335-371","source":"Springer Link","title":"Learning our way out of environmental policy problems: a review of the scholarship","title-short":"Learning our way out of environmental policy problems","volume":"51","author":[{"family":"Gerlak","given":"Andrea K."},{"family":"Heikkila","given":"Tanya"},{"family":"Smolinski","given":"Sharon L."},{"family":"Huitema","given":"Dave"},{"family":"Armitage","given":"Derek"}],"issued":{"date-parts":[["2018",9,1]]}}}],"schema":"https://github.com/citation-style-language/schema/raw/master/csl-citation.json"} </w:instrText>
      </w:r>
      <w:r>
        <w:fldChar w:fldCharType="separate"/>
      </w:r>
      <w:r w:rsidRPr="00722113">
        <w:t>(Gerlak et al. 2018)</w:t>
      </w:r>
      <w:r>
        <w:fldChar w:fldCharType="end"/>
      </w:r>
      <w:r>
        <w:t>.</w:t>
      </w:r>
    </w:p>
    <w:p w14:paraId="6C75A819" w14:textId="77777777" w:rsidR="00883CFD" w:rsidRDefault="00883CFD" w:rsidP="00883CFD"/>
    <w:p w14:paraId="78BEAC28" w14:textId="466E1C39" w:rsidR="00883CFD" w:rsidRDefault="00883CFD" w:rsidP="00883CFD">
      <w:r>
        <w:t xml:space="preserve">Building capacity to link knowledge with action for sustainability also requires investing in organizations to carry out the </w:t>
      </w:r>
      <w:r w:rsidRPr="006F6E16">
        <w:rPr>
          <w:b/>
        </w:rPr>
        <w:t>boundary work</w:t>
      </w:r>
      <w:r>
        <w:rPr>
          <w:rStyle w:val="EndnoteReference"/>
        </w:rPr>
        <w:endnoteReference w:id="34"/>
      </w:r>
      <w:r>
        <w:t xml:space="preserve"> of connecting experts and decision makers </w:t>
      </w:r>
      <w:r>
        <w:fldChar w:fldCharType="begin"/>
      </w:r>
      <w:r w:rsidR="00B97DE4">
        <w:instrText xml:space="preserve"> ADDIN ZOTERO_ITEM CSL_CITATION {"citationID":"tZC1MvKi","properties":{"formattedCitation":"(Clark, Tomich, et al. 2016)","plainCitation":"(Clark, Tomich, et al. 2016)","noteIndex":0},"citationItems":[{"id":13772,"uris":["http://zotero.org/groups/2225246/items/AARG8RXW"],"uri":["http://zotero.org/groups/2225246/items/AARG8RXW"],"itemData":{"id":13772,"type":"article-journal","abstract":"Previous research on the determinants of effectiveness in knowledge systems seeking to support sustainable development has highlighted the importance of “boundary work” through which research communities organize their relations with new science, other sources of knowledge, and the worlds of action and policymaking. A growing body of scholarship postulates specific attributes of boundary work that promote used and useful research. These propositions, however, are largely based on the experience of a few industrialized countries. We report here on an effort to evaluate their relevance for efforts to harness science in support of sustainability in the developing world. We carried out a multicountry comparative analysis of natural resource management programs conducted under the auspices of the Consultative Group on International Agricultural Research. We discovered six distinctive kinds of boundary work contributing to the successes of those programs—a greater variety than has been documented in previous studies. We argue that these different kinds of boundary work can be understood as a dual response to the different uses for which the results of specific research programs are intended, and the different sources of knowledge drawn on by those programs. We show that these distinctive kinds of boundary work require distinctive strategies to organize them effectively. Especially important are arrangements regarding participation of stakeholders, accountability in governance, and the use of “boundary objects.” We conclude that improving the ability of research programs to produce useful knowledge for sustainable development will require both greater and differentiated support for multiple forms of boundary work.","container-title":"Proceedings of the National Academy of Sciences","DOI":"10.1073/pnas.0900231108","ISSN":"0027-8424, 1091-6490","issue":"17","journalAbbreviation":"PNAS","language":"en","note":"PMID: 21844351","page":"4615-4622","source":"www.pnas.org","title":"Boundary work for sustainable development: Natural resource management at the Consultative Group on International Agricultural Research (CGIAR)","title-short":"Boundary work for sustainable development","volume":"113","author":[{"family":"Clark","given":"William C."},{"family":"Tomich","given":"Thomas P."},{"family":"Noordwijk","given":"Meine","dropping-particle":"van"},{"family":"Guston","given":"David"},{"family":"Catacutan","given":"Delia"},{"family":"Dickson","given":"Nancy M."},{"family":"McNie","given":"Elizabeth"}],"issued":{"date-parts":[["2016",4,26]]}}}],"schema":"https://github.com/citation-style-language/schema/raw/master/csl-citation.json"} </w:instrText>
      </w:r>
      <w:r>
        <w:fldChar w:fldCharType="separate"/>
      </w:r>
      <w:r w:rsidRPr="00722113">
        <w:t>(Clark, Tomich, et al. 2016)</w:t>
      </w:r>
      <w:r>
        <w:fldChar w:fldCharType="end"/>
      </w:r>
      <w:r>
        <w:t xml:space="preserve">.   As expected, which forms of organization work best is context dependent.  There are strong suggestions in the literature, however, that the degree of political contestation involved in choosing which actions to take makes a substantial difference in the form of advisory system most likely to mobilize knowledge effectively.   One of the most demanding situations is when research is called upon to advise contentious transnational or global negotiations, e.g. the Intergovernmental Panel on Climate Change (IPCC).   A significant body of scholarship has examined the effectiveness of various arrangements for providing scientific assessments in such situations </w:t>
      </w:r>
      <w:r>
        <w:fldChar w:fldCharType="begin"/>
      </w:r>
      <w:r w:rsidR="00B97DE4">
        <w:instrText xml:space="preserve"> ADDIN ZOTERO_ITEM CSL_CITATION {"citationID":"QLTJVHR7","properties":{"formattedCitation":"(Mitchell et al. 2006)","plainCitation":"(Mitchell et al. 2006)","noteIndex":0},"citationItems":[{"id":18122,"uris":["http://zotero.org/groups/2225246/items/X7D5FFSV"],"uri":["http://zotero.org/groups/2225246/items/X7D5FFSV"],"itemData":{"id":18122,"type":"book","abstract":"Knowledge about environmental problems has expanded rapidly in recent decades, as have the number and variety of processes for making large-scale scientific assessments of those problems and their possible solutions. Yet too often scientific information has not been transformed into effective and appropriate policies to protect the global environment. In this book, scholars use a comparative analytic framework and supporting case studies to evaluate the impact of environmental assessments, looking at how, and under what conditions, global environmental assessments influence political and economic decision makers. They find that global environmental assessments are more likely to be influential if the process is perceived not only as scientifically credible but also as salient to policy concerns and as generated through legitimate means. The studies show that although the content of the assessment clearly matters, its influence is often determined more by the process that generated it and by external factors affecting the receptiveness of different audiences. Assessments that involve ongoing interactions among scientists, stakeholders, and policymakers prove particularly likely to influence behaviors.\n\nThe diverse case studies—ranging from global assessments of climate change and acid precipitation to assessments of sea-level rise in Maine and Hawai'i and climate forecasting in Zimbabwe—embed their findings in contemporary theoretical frameworks while remaining informed by pragmatic policy considerations.","collection-title":"Global environmental accords.","event-place":"Cambridge, MA","number-of-pages":"344","publisher":"MIT Press","publisher-place":"Cambridge, MA","title":"Global environmental assessments: information and influence","URL":"http://id.lib.harvard.edu/alma/990102689860203941/catalog","editor":[{"family":"Mitchell","given":"Ronald B."},{"family":"Clark","given":"William C."},{"family":"Cash","given":"David W."},{"family":"Dickson","given":"Nancy M."}],"issued":{"date-parts":[["2006"]]}}}],"schema":"https://github.com/citation-style-language/schema/raw/master/csl-citation.json"} </w:instrText>
      </w:r>
      <w:r>
        <w:fldChar w:fldCharType="separate"/>
      </w:r>
      <w:r w:rsidRPr="00722113">
        <w:t>(Mitchell et al. 2006)</w:t>
      </w:r>
      <w:r>
        <w:fldChar w:fldCharType="end"/>
      </w:r>
      <w:r>
        <w:t xml:space="preserve"> </w:t>
      </w:r>
      <w:r>
        <w:fldChar w:fldCharType="begin"/>
      </w:r>
      <w:r w:rsidR="00B97DE4">
        <w:instrText xml:space="preserve"> ADDIN ZOTERO_ITEM CSL_CITATION {"citationID":"z3D67itG","properties":{"formattedCitation":"(Kohler 2020)","plainCitation":"(Kohler 2020)","noteIndex":0},"citationItems":[{"id":18149,"uris":["http://zotero.org/groups/2225246/items/RQBPBD5Z"],"uri":["http://zotero.org/groups/2225246/items/RQBPBD5Z"],"itemData":{"id":18149,"type":"book","abstract":"\"Science Advice and Global Environmental Governance\" examines expert committees established to provide advice on science to multilateral environmental agreements. By focusing on how these institutions are sites of coproduction of knowledge and policy, this work brings to light the politics of science advice and details how these committees are contributing to an emerging global environmental constitutionalism. Grounded in participant observation, elite interviews and document analysis, this book uses the lenses of the body of experts, body of knowledge and institutional body to focus on three treaties: the Montreal Protocol on Substances That Deplete the Ozone Layer, the Stockholm Convention on Persistent Organic Pollutants and the UN Convention to Combat Desertification.\\\n\nList of Tables; Preface; List of Abbreviations; 1. Introduction; 2. Science and Global Environmental Governance; 3. Balancing Expertise: Critical Use and the Montreal Protocol on Substances That Deplete the Ozone Layer; 4. “Should We Be Voting on Science?”: Endosulfan and the Stockholm Convention on Persistent Organic Pollutants; 5. Getting the Science (Committee) Right: Knowledge and the UN Convention to Combat Desertification; 6. Institutionalizing Norms of Global Science Advice; Epilogue; Appendix: Methods; Glossary; Bibliography; Index.","event-place":"London","ISBN":"978-1-78527-147-2","language":"English","note":"OCLC: 1128868355","publisher":"Anthem Press","publisher-place":"London","source":"Open WorldCat","title":"Science advice and global environmental governance: expert institutions and the implementation of international environmental treaties","title-short":"Science advice and global environmental governance","URL":"http://search.ebscohost.com/login.aspx?direct=true&amp;scope=site&amp;db=nlebk&amp;db=nlabk&amp;AN=2317844","author":[{"family":"Kohler","given":"Pia M"}],"accessed":{"date-parts":[["2019",12,14]]},"issued":{"date-parts":[["2020"]]}}}],"schema":"https://github.com/citation-style-language/schema/raw/master/csl-citation.json"} </w:instrText>
      </w:r>
      <w:r>
        <w:fldChar w:fldCharType="separate"/>
      </w:r>
      <w:r w:rsidRPr="00722113">
        <w:t>(Kohler 2020)</w:t>
      </w:r>
      <w:r>
        <w:fldChar w:fldCharType="end"/>
      </w:r>
      <w:r>
        <w:t xml:space="preserve">.   It emphasizes the tensions that arise in arrangements to secure the credibility, saliency and legitimacy of scientific findings for multiple users who almost always have different views of what they would like the science to say.   The most vibrant area of experimentation in boundary work and organizations to carry it out is almost certainly taking place at the level of regions.   Once viewed as extension work in agricultural and early industrial contexts, much of this effort is now grappling more explicitly with ideas about co-production under the umbrella term of decision support.   Critical assessments have been carried out of experience with decision support organizations across a range of development activities </w:t>
      </w:r>
      <w:r>
        <w:fldChar w:fldCharType="begin"/>
      </w:r>
      <w:r w:rsidR="00B97DE4">
        <w:instrText xml:space="preserve"> ADDIN ZOTERO_ITEM CSL_CITATION {"citationID":"xj2oPQ1l","properties":{"formattedCitation":"(Clark, Dickson, and Matson 2016)","plainCitation":"(Clark, Dickson, and Matson 2016)","noteIndex":0},"citationItems":[{"id":17900,"uris":["http://zotero.org/groups/2225246/items/LQYL3M8Q"],"uri":["http://zotero.org/groups/2225246/items/LQYL3M8Q"],"itemData":{"id":17900,"type":"article-journal","container-title":"Proceedings of the National Academy of Sciences of the United States of America","issue":"17","language":"English","page":"4750-4622","title":"Knowledge systems for sustainable development: Special Feature based on a Sackler Colloquium of the National Academy of Sciences","volume":"113","author":[{"family":"Clark","given":"William C."},{"family":"Dickson","given":"Nancy M."},{"family":"Matson","given":"Pamela A."}],"issued":{"date-parts":[["2016"]]}}}],"schema":"https://github.com/citation-style-language/schema/raw/master/csl-citation.json"} </w:instrText>
      </w:r>
      <w:r>
        <w:fldChar w:fldCharType="separate"/>
      </w:r>
      <w:r w:rsidRPr="00722113">
        <w:t>(Clark, Dickson, and Matson 2016)</w:t>
      </w:r>
      <w:r>
        <w:fldChar w:fldCharType="end"/>
      </w:r>
      <w:r>
        <w:t xml:space="preserve">, but with special emphasis in the context of advice for dealing with climate change   </w:t>
      </w:r>
      <w:r>
        <w:fldChar w:fldCharType="begin"/>
      </w:r>
      <w:r w:rsidR="00B97DE4">
        <w:instrText xml:space="preserve"> ADDIN ZOTERO_ITEM CSL_CITATION {"citationID":"BmVuaKPC","properties":{"formattedCitation":"(Palutikof, Street, and Gardiner 2019)","plainCitation":"(Palutikof, Street, and Gardiner 2019)","noteIndex":0},"citationItems":[{"id":14647,"uris":["http://zotero.org/groups/2225246/items/9J7VYT7M"],"uri":["http://zotero.org/groups/2225246/items/9J7VYT7M"],"itemData":{"id":14647,"type":"article-journal","abstract":"In this final paper, the guest editors identify and discuss ten guidelines emerging from the papers in this Special Issue on Decision-Support Tools for Climate Change Adaptation. The guidelines are arranged under three headings: foundational, design and construction, and supporting sustainability in the long term. Under foundational, we address the need for co-operation with end users of decision-support resources, the contribution these resources can make to the formation of thriving communities of practice, and the match between the different types of decision support and user needs. Under design and construction, we point to the risk that policy settings will change over the multiple years required to build and publish complex decision-support resources, reducing the relevance of the final product. We discuss the need for innovative approaches to ensure visibility, credibility and hence uptake. Developers should be mindful of the requirements, resources and capabilities of potential users at all points in the design and build. We also suggest that decision-support resources may be transferable between sectors and locations, but the motivation should be around achieving excellence, and not just cost savings. Under supporting sustainability in the long term, we stress the need for evaluation and comparative studies of performance, leading to carefully documented updating and improvement of decision-support resources. Finally, in the conclusions, we look to the future. Can decision-support resources evolve successfully to meet the information and guidance requirements of the increasingly sophisticated adaptation practitioner community?","container-title":"Climatic Change","DOI":"10.1007/s10584-019-02404-x","ISSN":"1573-1480","journalAbbreviation":"Climatic Change","language":"en","source":"Springer Link","title":"Looking to the future: guidelines for decision support as adaptation practice matures","title-short":"Looking to the future","URL":"https://doi.org/10.1007/s10584-019-02404-x","author":[{"family":"Palutikof","given":"Jean P."},{"family":"Street","given":"Roger B."},{"family":"Gardiner","given":"Edward P."}],"accessed":{"date-parts":[["2019",3,29]]},"issued":{"date-parts":[["2019",3,20]]}}}],"schema":"https://github.com/citation-style-language/schema/raw/master/csl-citation.json"} </w:instrText>
      </w:r>
      <w:r>
        <w:fldChar w:fldCharType="separate"/>
      </w:r>
      <w:r w:rsidRPr="00722113">
        <w:t>(Palutikof, Street, and Gardiner 2019)</w:t>
      </w:r>
      <w:r>
        <w:fldChar w:fldCharType="end"/>
      </w:r>
      <w:r>
        <w:t xml:space="preserve">.   Findings are generally consistent with structuring decision support as a co-production process, entraining multiple forms of expertise and engaging in continuing dialog with decision makers and other stakeholders </w:t>
      </w:r>
      <w:r>
        <w:fldChar w:fldCharType="begin"/>
      </w:r>
      <w:r w:rsidR="00B97DE4">
        <w:instrText xml:space="preserve"> ADDIN ZOTERO_ITEM CSL_CITATION {"citationID":"a2m4esgub7g","properties":{"formattedCitation":"(Webber 2019)","plainCitation":"(Webber 2019)","noteIndex":0},"citationItems":[{"id":17421,"uris":["http://zotero.org/groups/2225246/items/GT5KPF9S"],"uri":["http://zotero.org/groups/2225246/items/GT5KPF9S"],"itemData":{"id":17421,"type":"article-journal","container-title":"Climatic Change","DOI":"10.1007/s10584-019-02600-9","ISSN":"0165-0009, 1573-1480","journalAbbreviation":"Climatic Change","language":"en","page":"1-8","source":"link-springer-com.ezp-prod1.hul.harvard.edu","title":"Putting climate services in contexts: advancing multi-disciplinary understandings: introduction to the special issue","title-short":"Putting climate services in contexts","author":[{"family":"Webber","given":"Sophie"}],"issued":{"date-parts":[["2019",11,15]]}}}],"schema":"https://github.com/citation-style-language/schema/raw/master/csl-citation.json"} </w:instrText>
      </w:r>
      <w:r>
        <w:fldChar w:fldCharType="separate"/>
      </w:r>
      <w:r w:rsidRPr="0037359D">
        <w:t>(Webber 2019)</w:t>
      </w:r>
      <w:r>
        <w:fldChar w:fldCharType="end"/>
      </w:r>
      <w:r>
        <w:t xml:space="preserve"> </w:t>
      </w:r>
      <w:r>
        <w:fldChar w:fldCharType="begin"/>
      </w:r>
      <w:r w:rsidR="00B97DE4">
        <w:instrText xml:space="preserve"> ADDIN ZOTERO_ITEM CSL_CITATION {"citationID":"am1ikcl25v","properties":{"formattedCitation":"(Cashore et al. 2019)","plainCitation":"(Cashore et al. 2019)","noteIndex":0},"citationItems":[{"id":18377,"uris":["http://zotero.org/groups/2225246/items/BGQNCP75"],"uri":["http://zotero.org/groups/2225246/items/BGQNCP75"],"itemData":{"id":18377,"type":"article-journal","abstract":"A growing scholarship on multistakeholder learning dialogues suggests the importance of closely managing learning processes to help stakeholders anticipate which policies are likely to be effective. Much less work has focused on how to manage effective transnational multistakeholder learning dialogues, many of which aim to help address critical global environmental and social problems such as climate change or biodiversity loss. They face three central challenges. First, they rarely shape policies and behaviors directly, but work to ‘nudge’ or ‘tip the scales’ in domestic settings. Second, they run the risk of generating ‘compromise’ approaches incapable of ameliorating the original problem definition for which the dialogue was created. Third, they run the risk of being overly influenced, or captured, by powerful interests whose rationale for participating is to shift problem definitions or narrow instrument choices to those innocuous to their organizational or individual interests. Drawing on policy learning scholarship, we identify a six-stage learning process for anticipating effectiveness designed to minimize these risks while simultaneously fostering innovative approaches for meaningful and longlasting problem solving: Problem definition assessments; Problem framing; Developing coalition membership; Causal framework development; Scoping exercises; Knowledge institutionalization. We also identify six management techniques within each process for engaging transnational dialogues around problem solving. We show that doing so almost always requires anticipating multiple-step causal pathways through which influence of transnational and/or international actors and institutions might occur.","container-title":"Policy and Society","DOI":"10.1080/14494035.2019.1579505","ISSN":"1449-4035","issue":"1","page":"118-147","source":"Taylor and Francis+NEJM","title":"Designing stakeholder learning dialogues for effective global governance","volume":"38","author":[{"family":"Cashore","given":"Benjamin"},{"family":"Bernstein","given":"Steven"},{"family":"Humphreys","given":"David"},{"family":"Visseren-Hamakers","given":"Ingrid"},{"family":"Rietig","given":"Katharine"}],"issued":{"date-parts":[["2019",1,2]]}}}],"schema":"https://github.com/citation-style-language/schema/raw/master/csl-citation.json"} </w:instrText>
      </w:r>
      <w:r>
        <w:fldChar w:fldCharType="separate"/>
      </w:r>
      <w:r w:rsidRPr="0037359D">
        <w:t>(Cashore et al. 2019)</w:t>
      </w:r>
      <w:r>
        <w:fldChar w:fldCharType="end"/>
      </w:r>
      <w:r>
        <w:t xml:space="preserve">.    Like all organizations, decision support efforts are prone to getting caught in ruts, captured by particular interests (be they academic disciplines or particular users), and simple exhaustion.   If they are to guide development pathways toward sustainability over the long run, boundary organizations need themselves to be learning organizations assisted in their efforts by periodic external reviews </w:t>
      </w:r>
      <w:r>
        <w:fldChar w:fldCharType="begin"/>
      </w:r>
      <w:r w:rsidR="00B97DE4">
        <w:instrText xml:space="preserve"> ADDIN ZOTERO_ITEM CSL_CITATION {"citationID":"LU2UzUEX","properties":{"formattedCitation":"(Weichselgartner and Arheimer 2019)","plainCitation":"(Weichselgartner and Arheimer 2019)","noteIndex":0},"citationItems":[{"id":14564,"uris":["http://zotero.org/groups/2225246/items/7QXT4QL2"],"uri":["http://zotero.org/groups/2225246/items/7QXT4QL2"],"itemData":{"id":14564,"type":"article-journal","abstract":"The current landscape of climate services represents a highly diverse and still growing range of programs, projects, and portals involved in developing and/or providing climate services at different administrative levels and spatial–temporal scales. The diversity of service producers, users, and policy arenas has created a highly heterogeneous data- and information-oriented service landscape, and the authors contend that the domain of climate services requires efforts toward agreed structures and forms of conceptualization, operationalization, and evaluation. It is proposed here that qualitative classification be applied into climate change adaptation products, services, and systems to better guide research, policy, and practice with a clear terminology and analysis framework. This differentiation allows the pinpointing of critical challenges associated with the production and application of climate-relevant information, as well as the identification of suitable metrics to assess the impact of climate services. The article concludes with recommendations to advance climate services into knowledge–action systems and increase their sustainability.","container-title":"Weather, Climate, and Society","DOI":"10.1175/WCAS-D-18-0087.1","ISSN":"1948-8327","issue":"2","journalAbbreviation":"Wea. Climate Soc.","page":"385-399","source":"journals-ametsoc-org.ezp-prod1.hul.harvard.edu (Atypon)","title":"Evolving Climate Services into Knowledge–Action Systems","volume":"11","author":[{"family":"Weichselgartner","given":"Juergen"},{"family":"Arheimer","given":"Berit"}],"issued":{"date-parts":[["2019",3,1]]}}}],"schema":"https://github.com/citation-style-language/schema/raw/master/csl-citation.json"} </w:instrText>
      </w:r>
      <w:r>
        <w:fldChar w:fldCharType="separate"/>
      </w:r>
      <w:r w:rsidRPr="00722113">
        <w:t>(Weichselgartner and Arheimer 2019)</w:t>
      </w:r>
      <w:r>
        <w:fldChar w:fldCharType="end"/>
      </w:r>
      <w:r>
        <w:t>.</w:t>
      </w:r>
    </w:p>
    <w:p w14:paraId="45DF7C15" w14:textId="77777777" w:rsidR="00883CFD" w:rsidRDefault="00883CFD" w:rsidP="00883CFD"/>
    <w:p w14:paraId="29A80DB8" w14:textId="5F110339" w:rsidR="00883CFD" w:rsidRDefault="00883CFD" w:rsidP="00883CFD">
      <w:r>
        <w:lastRenderedPageBreak/>
        <w:t xml:space="preserve">Looking ahead, the co-production research noted above implies that sustainability science researchers face especially tough hurdles in their efforts to generate knowledge that can influence development pathways toward sustainability.    One reason is that since knowledge creation is so intertwined with society and its power structures, the research that is likely to be most readily funded and is likely to be most readily adopted by decision makers is research that supports (or at least does not threaten) current development pathways.  For a lot of sustainability issues, these potential entanglements may be relatively unproblematic.   But the risk is real that knowledge most needed by marginalized groups or interests won’t get produced, as exemplified by the continuing struggle for drugs to treat neglected diseases </w:t>
      </w:r>
      <w:r>
        <w:fldChar w:fldCharType="begin"/>
      </w:r>
      <w:r w:rsidR="00B97DE4">
        <w:instrText xml:space="preserve"> ADDIN ZOTERO_ITEM CSL_CITATION {"citationID":"8JoPmZb7","properties":{"formattedCitation":"(Ferreira and Andricopulo 2019)","plainCitation":"(Ferreira and Andricopulo 2019)","noteIndex":0},"citationItems":[{"id":18130,"uris":["http://zotero.org/groups/2225246/items/RVKTUFVR"],"uri":["http://zotero.org/groups/2225246/items/RVKTUFVR"],"itemData":{"id":18130,"type":"article-journal","container-title":"The Lancet Infectious Diseases","DOI":"10.1016/S1473-3099(19)30005-2","ISSN":"1473-3099","issue":"2","journalAbbreviation":"The Lancet Infectious Diseases","language":"en","page":"125-127","source":"ScienceDirect","title":"Drugs and vaccines in the 21st century for neglected diseases","volume":"19","author":[{"family":"Ferreira","given":"Leonardo L G"},{"family":"Andricopulo","given":"Adriano D"}],"issued":{"date-parts":[["2019",2,1]]}}}],"schema":"https://github.com/citation-style-language/schema/raw/master/csl-citation.json"} </w:instrText>
      </w:r>
      <w:r>
        <w:fldChar w:fldCharType="separate"/>
      </w:r>
      <w:r w:rsidRPr="00722113">
        <w:t>(Ferreira and Andricopulo 2019)</w:t>
      </w:r>
      <w:r>
        <w:fldChar w:fldCharType="end"/>
      </w:r>
      <w:r>
        <w:t xml:space="preserve">.  An even deeper cause for concern highlighted by the co-production perspective is that when researchers persist and do create knowledge that threatens powerful interests vested in the status quo, they often induce push back, personal attacks or outright disinformation campaigns.  Ongoing efforts to undermine research-based knowledge on the role of fossil fuels in driving the climate crisis and the role of junk food in driving the malnutrition crisis are well known examples </w:t>
      </w:r>
      <w:r>
        <w:fldChar w:fldCharType="begin"/>
      </w:r>
      <w:r w:rsidR="00B97DE4">
        <w:instrText xml:space="preserve"> ADDIN ZOTERO_ITEM CSL_CITATION {"citationID":"2BOSt9QJ","properties":{"formattedCitation":"(Farrell 2019)","plainCitation":"(Farrell 2019)","noteIndex":0},"citationItems":[{"id":18124,"uris":["http://zotero.org/groups/2225246/items/6PJGHYY2"],"uri":["http://zotero.org/groups/2225246/items/6PJGHYY2"],"itemData":{"id":18124,"type":"article-journal","abstract":"Two of the most consequential developments affecting US politics are (1) the growing influence of private philanthropy, and (2) the large-scale production and diffusion of misinformation. Despite their importance, the links between these two trends have not been scientifically examined. This study employs a sophisticated research design on a large collection of new data, utilizing natural language processing and approximate string matching to examine the relationship between the large-scale climate misinformation movement and US philanthropy. The study finds that over a twenty year period, networks of actors promulgating scientific misinformation about climate change were increasingly integrated into the institution of US philanthropy. The degree of integration is predicted by funding ties to prominent corporate donors. These findings reveal new knowledge about large-scale efforts to distort public understanding of science and sow polarization. The study also contributes a unique computational approach to be applied at this increasingly important, yet methodologically fraught, area of research.","container-title":"Environmental Research Letters","DOI":"10.1088/1748-9326/aaf939","ISSN":"1748-9326","issue":"3","journalAbbreviation":"Environ. Res. Lett.","language":"en","page":"034013","source":"Institute of Physics","title":"The growth of climate change misinformation in US philanthropy: evidence from natural language processing","title-short":"The growth of climate change misinformation in US philanthropy","volume":"14","author":[{"family":"Farrell","given":"Justin"}],"issued":{"date-parts":[["2019",3]]}}}],"schema":"https://github.com/citation-style-language/schema/raw/master/csl-citation.json"} </w:instrText>
      </w:r>
      <w:r>
        <w:fldChar w:fldCharType="separate"/>
      </w:r>
      <w:r w:rsidRPr="00722113">
        <w:t>(Farrell 2019)</w:t>
      </w:r>
      <w:r>
        <w:fldChar w:fldCharType="end"/>
      </w:r>
      <w:r>
        <w:t xml:space="preserve"> </w:t>
      </w:r>
      <w:r>
        <w:fldChar w:fldCharType="begin"/>
      </w:r>
      <w:r w:rsidR="00B97DE4">
        <w:instrText xml:space="preserve"> ADDIN ZOTERO_ITEM CSL_CITATION {"citationID":"MWJuWX6U","properties":{"formattedCitation":"(Nestle 2016)","plainCitation":"(Nestle 2016)","noteIndex":0},"citationItems":[{"id":18119,"uris":["http://zotero.org/groups/2225246/items/WJLNLLJM"],"uri":["http://zotero.org/groups/2225246/items/WJLNLLJM"],"itemData":{"id":18119,"type":"article-journal","abstract":"Industry-sponsored nutrition research, like that of research sponsored by the tobacco, chemical, and pharmaceutical industries, almost invariably produces results that confirm the benefits or lack of harm of the sponsor’s products, even when independently sponsored research comes to opposite...","container-title":"JAMA Internal Medicine","DOI":"10.1001/jamainternmed.2016.5400","ISSN":"2168-6106","issue":"11","journalAbbreviation":"JAMA Intern Med","language":"en","page":"1685-1686","source":"jamanetwork.com","title":"Food Industry Funding of Nutrition Research: The Relevance of History for Current Debates","title-short":"Food Industry Funding of Nutrition Research","volume":"176","author":[{"family":"Nestle","given":"Marion"}],"issued":{"date-parts":[["2016",11,1]]}}}],"schema":"https://github.com/citation-style-language/schema/raw/master/csl-citation.json"} </w:instrText>
      </w:r>
      <w:r>
        <w:fldChar w:fldCharType="separate"/>
      </w:r>
      <w:r w:rsidRPr="00722113">
        <w:t>(Nestle 2016)</w:t>
      </w:r>
      <w:r>
        <w:fldChar w:fldCharType="end"/>
      </w:r>
      <w:r>
        <w:t xml:space="preserve">.  But the pervasive resistance to inconvenient truths has even darker sides that, in their more extreme forms, surface in the continuing campaigns of intimidation and murder facing local expert-activists seeking to expose illegal deforestation around the world </w:t>
      </w:r>
      <w:r>
        <w:fldChar w:fldCharType="begin"/>
      </w:r>
      <w:r w:rsidR="00B97DE4">
        <w:instrText xml:space="preserve"> ADDIN ZOTERO_ITEM CSL_CITATION {"citationID":"0QkTt6Xu","properties":{"formattedCitation":"(Middeldorp and Billon 2019)","plainCitation":"(Middeldorp and Billon 2019)","noteIndex":0},"citationItems":[{"id":18121,"uris":["http://zotero.org/groups/2225246/items/W48J5LB4"],"uri":["http://zotero.org/groups/2225246/items/W48J5LB4"],"itemData":{"id":18121,"type":"article-journal","abstract":"Environmental and resource governance models emphasize the importance of local community and civil society participation to achieve social equity and environmental sustainability goals. Yet authoritarian political formations often undermine such participation through violent repression of dissent. This article seeks to advance understandings of violence against environmental and community activists challenging authoritarian forms of environmental and resource governance through eco-populist struggles. Authoritarianism and populism entertain complex relationships, including authoritarian practices toward and within eco-populist movements. Examining a major agrarian conflict and the killing of a prominent Indigenous leader in Honduras, we point to the frequent occurrence of deadly repression within societies experiencing high levels of inequalities, historical marginalization of Indigenous and peasant communities, a liberalization of foreign and private investments in land-based sectors, and recent reversals in partial democratization processes taking place within a broader context of high homicidal violence and impunity rates. We conclude with a discussion of the implications of deadly repression on environmental and land defenders. Key words: authoritarianism, environmental defenders, Honduras, populism, repression.","container-title":"Annals of the American Association of Geographers","DOI":"10.1080/24694452.2018.1530586","ISSN":"2469-4452","issue":"2","page":"324-337","source":"Taylor and Francis+NEJM","title":"Deadly Environmental Governance: Authoritarianism, Eco-populism, and the Repression of Environmental and Land Defenders","title-short":"Deadly Environmental Governance","volume":"109","author":[{"family":"Middeldorp","given":"Nick"},{"family":"Billon","given":"Philippe Le"}],"issued":{"date-parts":[["2019",3,4]]}}}],"schema":"https://github.com/citation-style-language/schema/raw/master/csl-citation.json"} </w:instrText>
      </w:r>
      <w:r>
        <w:fldChar w:fldCharType="separate"/>
      </w:r>
      <w:r w:rsidRPr="00722113">
        <w:t>(Middeldorp and Billon 2019)</w:t>
      </w:r>
      <w:r>
        <w:fldChar w:fldCharType="end"/>
      </w:r>
      <w:r>
        <w:t xml:space="preserve">.   For all of these reasons, the co-production of knowledge must be at the center of efforts to build governance arrangements to support sustainable development.  </w:t>
      </w:r>
    </w:p>
    <w:p w14:paraId="2F230863" w14:textId="77777777" w:rsidR="00883CFD" w:rsidRPr="00BF407C" w:rsidRDefault="00883CFD" w:rsidP="00883CFD">
      <w:pPr>
        <w:pStyle w:val="Heading1"/>
      </w:pPr>
      <w:bookmarkStart w:id="685" w:name="_Toc30662373"/>
      <w:bookmarkStart w:id="686" w:name="_Toc30964830"/>
      <w:bookmarkStart w:id="687" w:name="_Toc27640707"/>
      <w:bookmarkStart w:id="688" w:name="_Toc30782116"/>
      <w:bookmarkEnd w:id="685"/>
      <w:r>
        <w:t xml:space="preserve">Capacity for </w:t>
      </w:r>
      <w:r w:rsidRPr="000A1A2D">
        <w:t>Governance</w:t>
      </w:r>
      <w:bookmarkEnd w:id="686"/>
      <w:r w:rsidRPr="000A1A2D">
        <w:t xml:space="preserve"> </w:t>
      </w:r>
      <w:bookmarkEnd w:id="687"/>
      <w:bookmarkEnd w:id="688"/>
    </w:p>
    <w:p w14:paraId="6E058ECF" w14:textId="77777777" w:rsidR="00883CFD" w:rsidRPr="00BF407C" w:rsidRDefault="00883CFD" w:rsidP="00883CFD">
      <w:r w:rsidRPr="00BF407C">
        <w:rPr>
          <w:i/>
          <w:szCs w:val="20"/>
        </w:rPr>
        <w:t>The commons, collective behavior</w:t>
      </w:r>
      <w:r w:rsidRPr="00BF407C">
        <w:rPr>
          <w:i/>
        </w:rPr>
        <w:t>, panaceas, norms</w:t>
      </w:r>
    </w:p>
    <w:p w14:paraId="66449B06" w14:textId="77777777" w:rsidR="00883CFD" w:rsidRPr="00BF407C" w:rsidRDefault="00883CFD" w:rsidP="00883CFD"/>
    <w:p w14:paraId="70FC30E2" w14:textId="45415A79" w:rsidR="00883CFD" w:rsidRPr="000A1A2D" w:rsidRDefault="00883CFD" w:rsidP="00883CFD">
      <w:r w:rsidRPr="00BF407C">
        <w:t xml:space="preserve">Governance is about creating public value </w:t>
      </w:r>
      <w:r w:rsidRPr="000A1A2D">
        <w:fldChar w:fldCharType="begin"/>
      </w:r>
      <w:r w:rsidR="00B97DE4">
        <w:instrText xml:space="preserve"> ADDIN ZOTERO_ITEM CSL_CITATION {"citationID":"JddAw8Xl","properties":{"formattedCitation":"(Mazzucato 2018b)","plainCitation":"(Mazzucato 2018b)","noteIndex":0},"citationItems":[{"id":"IjNXmkYA/grpeRLvD","uris":["http://zotero.org/groups/2225246/items/9IVY8IPB"],"uri":["http://zotero.org/groups/2225246/items/9IVY8IPB"],"itemData":{"id":18074,"type":"book","call-number":"HB201 .M3485 2018","event-place":"[London], UK","ISBN":"978-0-241-18881-1","note":"OCLC: on1037118597","number-of-pages":"358","publisher":"Allen Lane, an imprint of Penguin Books","publisher-place":"[London], UK","source":"Library of Congress ISBN","title":"The value of everything: making and taking in the global economy","title-short":"The value of everything","author":[{"family":"Mazzucato","given":"Mariana"}],"issued":{"date-parts":[["2018"]]}}}],"schema":"https://github.com/citation-style-language/schema/raw/master/csl-citation.json"} </w:instrText>
      </w:r>
      <w:r w:rsidRPr="000A1A2D">
        <w:fldChar w:fldCharType="separate"/>
      </w:r>
      <w:r w:rsidRPr="000A1A2D">
        <w:rPr>
          <w:rFonts w:ascii="Calibri" w:hAnsi="Calibri" w:cs="Calibri"/>
        </w:rPr>
        <w:t>(Mazzucato 2018b)</w:t>
      </w:r>
      <w:r w:rsidRPr="000A1A2D">
        <w:fldChar w:fldCharType="end"/>
      </w:r>
      <w:r w:rsidRPr="000A1A2D">
        <w:t xml:space="preserve">.  It </w:t>
      </w:r>
      <w:r w:rsidRPr="00BF407C">
        <w:t xml:space="preserve">involves the arrangements by which any collectivity, from the local to the global, seeks to manage its common affairs.   Governance is thus about both process (who gets what say in defining what’s desirable and in doing the managing) and about results (does the managing get us where we </w:t>
      </w:r>
      <w:r w:rsidRPr="00BF407C">
        <w:rPr>
          <w:color w:val="000000" w:themeColor="text1"/>
        </w:rPr>
        <w:t>want to go). Governance is the product of efforts by actors to either stabilize or change existing institutional structures (including norms, rules and practices) to meet specific</w:t>
      </w:r>
      <w:r w:rsidRPr="000A1A2D">
        <w:rPr>
          <w:color w:val="000000" w:themeColor="text1"/>
        </w:rPr>
        <w:t xml:space="preserve"> goals.  Those actors include governments but a</w:t>
      </w:r>
      <w:r w:rsidRPr="00BF407C">
        <w:rPr>
          <w:color w:val="000000" w:themeColor="text1"/>
        </w:rPr>
        <w:t>lso a variety of other public and private actors.   Governance for sustainable development pays specific attention to the resources (both natural and anthropogenic) that society draws on to meet its goals.  It thus involves all the key elements of the Anthropocene System summarized in the Sustainability Science Framework of Figure</w:t>
      </w:r>
      <w:r>
        <w:rPr>
          <w:color w:val="000000" w:themeColor="text1"/>
        </w:rPr>
        <w:t xml:space="preserve"> </w:t>
      </w:r>
      <w:r w:rsidRPr="00BF407C">
        <w:rPr>
          <w:color w:val="000000" w:themeColor="text1"/>
        </w:rPr>
        <w:t xml:space="preserve">1: actors, institutions, goals, and resources.  Power </w:t>
      </w:r>
      <w:r w:rsidRPr="00BF407C">
        <w:t xml:space="preserve">differentials among actors mediate the relationships among those elements. Different action situations are governed by different arrangements of these elements and relationships.   Interactions among action situations include interactions among their respective governance arrangements.   Politically engaged agitators are necessarily the </w:t>
      </w:r>
      <w:proofErr w:type="gramStart"/>
      <w:r w:rsidRPr="00BF407C">
        <w:t>front line</w:t>
      </w:r>
      <w:proofErr w:type="gramEnd"/>
      <w:r w:rsidRPr="00BF407C">
        <w:t xml:space="preserve"> change agents in the pursuit of sustainability. But research can seek to inform agitation, </w:t>
      </w:r>
      <w:r>
        <w:t xml:space="preserve">by identifying governance arrangements that strengthen the capacity of people to work together – not least in exercising the other capacities we have identified in this review – in the collective pursuit of </w:t>
      </w:r>
      <w:r w:rsidRPr="00BF407C">
        <w:t>sustainability</w:t>
      </w:r>
      <w:r>
        <w:t>.</w:t>
      </w:r>
      <w:r w:rsidRPr="00BF407C">
        <w:t xml:space="preserve"> </w:t>
      </w:r>
    </w:p>
    <w:p w14:paraId="15EC4A09" w14:textId="77777777" w:rsidR="00883CFD" w:rsidRPr="00BF407C" w:rsidRDefault="00883CFD" w:rsidP="00883CFD">
      <w:pPr>
        <w:rPr>
          <w:rFonts w:cstheme="minorHAnsi"/>
        </w:rPr>
      </w:pPr>
    </w:p>
    <w:p w14:paraId="24E0FF88" w14:textId="7BED09EB" w:rsidR="00883CFD" w:rsidRPr="000A1A2D" w:rsidRDefault="00883CFD" w:rsidP="00883CFD">
      <w:pPr>
        <w:rPr>
          <w:rFonts w:cstheme="minorBidi"/>
        </w:rPr>
      </w:pPr>
      <w:r w:rsidRPr="00BF407C">
        <w:rPr>
          <w:rFonts w:cstheme="minorBidi"/>
        </w:rPr>
        <w:t xml:space="preserve">A growing number of scholars </w:t>
      </w:r>
      <w:r>
        <w:rPr>
          <w:rFonts w:cstheme="minorBidi"/>
        </w:rPr>
        <w:t xml:space="preserve">are </w:t>
      </w:r>
      <w:r w:rsidRPr="00BF407C">
        <w:rPr>
          <w:rFonts w:cstheme="minorBidi"/>
        </w:rPr>
        <w:t>pursu</w:t>
      </w:r>
      <w:r>
        <w:rPr>
          <w:rFonts w:cstheme="minorBidi"/>
        </w:rPr>
        <w:t>ing</w:t>
      </w:r>
      <w:r w:rsidRPr="00BF407C">
        <w:rPr>
          <w:rFonts w:cstheme="minorBidi"/>
        </w:rPr>
        <w:t xml:space="preserve"> research to </w:t>
      </w:r>
      <w:r>
        <w:rPr>
          <w:rFonts w:cstheme="minorBidi"/>
        </w:rPr>
        <w:t xml:space="preserve">help build </w:t>
      </w:r>
      <w:r w:rsidRPr="00BF407C">
        <w:rPr>
          <w:rFonts w:cstheme="minorBidi"/>
        </w:rPr>
        <w:t xml:space="preserve">governance </w:t>
      </w:r>
      <w:r>
        <w:rPr>
          <w:rFonts w:cstheme="minorBidi"/>
        </w:rPr>
        <w:t xml:space="preserve">capacity </w:t>
      </w:r>
      <w:r w:rsidRPr="00BF407C">
        <w:rPr>
          <w:rFonts w:cstheme="minorBidi"/>
        </w:rPr>
        <w:t xml:space="preserve">for sustainability.  That work is now being systematically advanced through a vigorous international program on Earth System Governance </w:t>
      </w:r>
      <w:r w:rsidRPr="000A1A2D">
        <w:rPr>
          <w:rFonts w:cstheme="minorBidi"/>
        </w:rPr>
        <w:fldChar w:fldCharType="begin"/>
      </w:r>
      <w:r w:rsidR="00B97DE4">
        <w:rPr>
          <w:rFonts w:cstheme="minorBidi"/>
        </w:rPr>
        <w:instrText xml:space="preserve"> ADDIN ZOTERO_ITEM CSL_CITATION {"citationID":"dB4AXatP","properties":{"formattedCitation":"(Burch et al. 2019)","plainCitation":"(Burch et al. 2019)","noteIndex":0},"citationItems":[{"id":17162,"uris":["http://zotero.org/groups/2225246/items/65EPRGNX"],"uri":["http://zotero.org/groups/2225246/items/65EPRGNX"],"itemData":{"id":17162,"type":"article-journal","abstract":"The Earth System Governance project is a global research alliance that explores novel, effective governance mechanisms to cope with the current transitions in the biogeochemical systems of the planet. A decade after its inception, this article offers an overview of the project's new research framework (which is built upon a review of existing earth system governance research), the goal of which is to continue to stimulate a pluralistic, vibrant and relevant research community. This framework is composed of contextual conditions (transformations, inequality, Anthropocene and diversity), which capture what is being observed empirically, and five sets of research lenses (architecture and agency, democracy and power, justice and allocation, anticipation and imagination, and adaptiveness and reflexivity). Ultimately the goal is to guide and inspire the systematic study of how societies prepare for accelerated climate change and wider earth system change, as well as policy responses.","container-title":"Earth System Governance","DOI":"10.1016/j.esg.2019.100006","ISSN":"2589-8116","journalAbbreviation":"Earth System Governance","language":"en","page":"1-18","source":"ScienceDirect","title":"New directions in earth system governance research","volume":"1","author":[{"family":"Burch","given":"Sarah"},{"family":"Gupta","given":"Aarti"},{"family":"Inoue","given":"Cristina Y. A."},{"family":"Kalfagianni","given":"Agni"},{"family":"Persson","given":"Åsa"},{"family":"Gerlak","given":"Andrea K."},{"family":"Ishii","given":"Atsushi"},{"family":"Patterson","given":"James"},{"family":"Pickering","given":"Jonathan"},{"family":"Scobie","given":"Michelle"},{"family":"Van der Heijden","given":"Jeroen"},{"family":"Vervoort","given":"Joost"},{"family":"Adler","given":"Carolina"},{"family":"Bloomfield","given":"Michael"},{"family":"Djalante","given":"Riyanti"},{"family":"Dryzek","given":"John"},{"family":"Galaz","given":"Victor"},{"family":"Gordon","given":"Christopher"},{"family":"Harmon","given":"Renée"},{"family":"Jinnah","given":"Sikina"},{"family":"Kim","given":"Rakhyun E."},{"family":"Olsson","given":"Lennart"},{"family":"Van Leeuwen","given":"Judith"},{"family":"Ramasar","given":"Vasna"},{"family":"Wapner","given":"Paul"},{"family":"Zondervan","given":"Ruben"}],"issued":{"date-parts":[["2019",1,1]]}}}],"schema":"https://github.com/citation-style-language/schema/raw/master/csl-citation.json"} </w:instrText>
      </w:r>
      <w:r w:rsidRPr="000A1A2D">
        <w:rPr>
          <w:rFonts w:cstheme="minorBidi"/>
        </w:rPr>
        <w:fldChar w:fldCharType="separate"/>
      </w:r>
      <w:r w:rsidRPr="000A1A2D">
        <w:rPr>
          <w:rFonts w:cstheme="minorBidi"/>
        </w:rPr>
        <w:t>(Burch et al. 2019)</w:t>
      </w:r>
      <w:r w:rsidRPr="000A1A2D">
        <w:rPr>
          <w:rFonts w:cstheme="minorBidi"/>
        </w:rPr>
        <w:fldChar w:fldCharType="end"/>
      </w:r>
      <w:r w:rsidRPr="000A1A2D">
        <w:rPr>
          <w:rFonts w:cstheme="minorBidi"/>
        </w:rPr>
        <w:t xml:space="preserve">.  We summarize here some of the most </w:t>
      </w:r>
      <w:r w:rsidRPr="000A1A2D">
        <w:rPr>
          <w:rFonts w:cstheme="minorBidi"/>
        </w:rPr>
        <w:lastRenderedPageBreak/>
        <w:t xml:space="preserve">important findings </w:t>
      </w:r>
      <w:r>
        <w:rPr>
          <w:rFonts w:cstheme="minorBidi"/>
        </w:rPr>
        <w:t xml:space="preserve">to emerge from their </w:t>
      </w:r>
      <w:r w:rsidRPr="000A1A2D">
        <w:rPr>
          <w:rFonts w:cstheme="minorBidi"/>
        </w:rPr>
        <w:t xml:space="preserve">research.  We refer the reader interested in more extended coverage of the field to </w:t>
      </w:r>
      <w:r w:rsidRPr="00BF407C">
        <w:rPr>
          <w:rFonts w:cstheme="minorBidi"/>
        </w:rPr>
        <w:t xml:space="preserve">excellent books by </w:t>
      </w:r>
      <w:proofErr w:type="spellStart"/>
      <w:r w:rsidRPr="00BF407C">
        <w:rPr>
          <w:rFonts w:cstheme="minorBidi"/>
        </w:rPr>
        <w:t>Adger</w:t>
      </w:r>
      <w:proofErr w:type="spellEnd"/>
      <w:r w:rsidRPr="00BF407C">
        <w:rPr>
          <w:rFonts w:cstheme="minorBidi"/>
        </w:rPr>
        <w:t xml:space="preserve"> and Jordan </w:t>
      </w:r>
      <w:r w:rsidRPr="000A1A2D">
        <w:rPr>
          <w:rFonts w:cstheme="minorBidi"/>
        </w:rPr>
        <w:fldChar w:fldCharType="begin"/>
      </w:r>
      <w:r w:rsidR="00B97DE4">
        <w:rPr>
          <w:rFonts w:cstheme="minorBidi"/>
        </w:rPr>
        <w:instrText xml:space="preserve"> ADDIN ZOTERO_ITEM CSL_CITATION {"citationID":"cfrViLq9","properties":{"formattedCitation":"(Adger and Jordan 2009)","plainCitation":"(Adger and Jordan 2009)","noteIndex":0},"citationItems":[{"id":17855,"uris":["http://zotero.org/groups/2225246/items/2BWI6K2F"],"uri":["http://zotero.org/groups/2225246/items/2BWI6K2F"],"itemData":{"id":17855,"type":"book","abstract":"The crisis of unsustainability is, above all else, a crisis of governance. The transition to a more sustainable world will inevitably require radical changes in the actions of all governments, and it will call for significant changes to the lifestyles of individuals everywhere. Bringing together some of the world's most highly regarded experts on governance and sustainable development, this book examines these necessary processes and consequences across a range of sectors, regions and other important areas of concern. It reveals that the governance of sustainable development is politically contested, and that it will continue to test existing governance systems to their limits. As an assessment of existing policy practices, it will be of great interest to all those who are preparing themselves - or their organisations - for the sustainability transition.","call-number":"GE170 .G686 2009","event-place":"Cambridge, UK ; New York","ISBN":"978-0-521-51875-8","note":"OCLC: ocn261176757","number-of-pages":"338","publisher":"Cambridge University Press","publisher-place":"Cambridge, UK ; New York","source":"Library of Congress ISBN","title":"Governing sustainability","editor":[{"family":"Adger","given":"W. Neil"},{"family":"Jordan","given":"Andrew"}],"issued":{"date-parts":[["2009"]]}}}],"schema":"https://github.com/citation-style-language/schema/raw/master/csl-citation.json"} </w:instrText>
      </w:r>
      <w:r w:rsidRPr="000A1A2D">
        <w:rPr>
          <w:rFonts w:cstheme="minorBidi"/>
        </w:rPr>
        <w:fldChar w:fldCharType="separate"/>
      </w:r>
      <w:r w:rsidRPr="000A1A2D">
        <w:rPr>
          <w:rFonts w:cstheme="minorBidi"/>
        </w:rPr>
        <w:t>(Adger and Jordan 2009)</w:t>
      </w:r>
      <w:r w:rsidRPr="000A1A2D">
        <w:rPr>
          <w:rFonts w:cstheme="minorBidi"/>
        </w:rPr>
        <w:fldChar w:fldCharType="end"/>
      </w:r>
      <w:r w:rsidRPr="000A1A2D">
        <w:rPr>
          <w:rFonts w:cstheme="minorBidi"/>
        </w:rPr>
        <w:t xml:space="preserve">, Young </w:t>
      </w:r>
      <w:r w:rsidRPr="000A1A2D">
        <w:rPr>
          <w:rFonts w:cstheme="minorBidi"/>
        </w:rPr>
        <w:fldChar w:fldCharType="begin"/>
      </w:r>
      <w:r w:rsidR="00B97DE4">
        <w:rPr>
          <w:rFonts w:cstheme="minorBidi"/>
        </w:rPr>
        <w:instrText xml:space="preserve"> ADDIN ZOTERO_ITEM CSL_CITATION {"citationID":"X3lD0jJS","properties":{"formattedCitation":"(O. R. Young 2017)","plainCitation":"(O. R. Young 2017)","noteIndex":0},"citationItems":[{"id":14599,"uris":["http://zotero.org/groups/2225246/items/LY2M2GPM"],"uri":["http://zotero.org/groups/2225246/items/LY2M2GPM"],"itemData":{"id":14599,"type":"book","event-place":"Cambridge","ISBN":"978-0-262-53384-3","language":"English","note":"WOS:000411439200012","publisher":"Mit Press","publisher-place":"Cambridge","source":"Web of Science","title":"Governing Complex Systems: Social Capital for the Anthropocene","title-short":"Governing Complex Systems","author":[{"family":"Young","given":"O. R."}],"issued":{"date-parts":[["2017"]]}}}],"schema":"https://github.com/citation-style-language/schema/raw/master/csl-citation.json"} </w:instrText>
      </w:r>
      <w:r w:rsidRPr="000A1A2D">
        <w:rPr>
          <w:rFonts w:cstheme="minorBidi"/>
        </w:rPr>
        <w:fldChar w:fldCharType="separate"/>
      </w:r>
      <w:r w:rsidRPr="000A1A2D">
        <w:rPr>
          <w:rFonts w:cstheme="minorBidi"/>
        </w:rPr>
        <w:t>(O. R. Young 2017)</w:t>
      </w:r>
      <w:r w:rsidRPr="000A1A2D">
        <w:rPr>
          <w:rFonts w:cstheme="minorBidi"/>
        </w:rPr>
        <w:fldChar w:fldCharType="end"/>
      </w:r>
      <w:r w:rsidRPr="000A1A2D">
        <w:rPr>
          <w:rFonts w:cstheme="minorBidi"/>
        </w:rPr>
        <w:t xml:space="preserve"> and </w:t>
      </w:r>
      <w:proofErr w:type="spellStart"/>
      <w:r w:rsidRPr="000A1A2D">
        <w:rPr>
          <w:rFonts w:cstheme="minorBidi"/>
        </w:rPr>
        <w:t>Dryzak</w:t>
      </w:r>
      <w:proofErr w:type="spellEnd"/>
      <w:r w:rsidRPr="000A1A2D">
        <w:rPr>
          <w:rFonts w:cstheme="minorBidi"/>
        </w:rPr>
        <w:t xml:space="preserve"> and Pickering </w:t>
      </w:r>
      <w:r w:rsidRPr="000A1A2D">
        <w:rPr>
          <w:rFonts w:cstheme="minorBidi"/>
        </w:rPr>
        <w:fldChar w:fldCharType="begin"/>
      </w:r>
      <w:r w:rsidR="00B97DE4">
        <w:rPr>
          <w:rFonts w:cstheme="minorBidi"/>
        </w:rPr>
        <w:instrText xml:space="preserve"> ADDIN ZOTERO_ITEM CSL_CITATION {"citationID":"YdFxJPYI","properties":{"formattedCitation":"(Dryzek and Pickering 2018)","plainCitation":"(Dryzek and Pickering 2018)","noteIndex":0},"citationItems":[{"id":13740,"uris":["http://zotero.org/groups/2225246/items/2GGSRUSB"],"uri":["http://zotero.org/groups/2225246/items/2GGSRUSB"],"itemData":{"id":13740,"type":"book","abstract":"The Politics of the Anthropocene is a sophisticated yet accessible treatment of how human institutions, practices, and principles need to be re-thought in response to the challenges of the Anthropocene, the emerging epoch of human-induced instability in the Earth system and its life-support capacities. However, the world remains stuck with practices and modes of thinking that were developed in the Holocene – the epoch of around 12,000 years of unusual stability in the Earth system, toward the end of which modern institutions such as states and capitalist markets arose. These institutions persist despite their potentially catastrophic failure to respond to the challenges of the Anthropocene, foremost among them a rapidly changing climate and accelerating biodiversity loss. The pathological trajectories of these institutions need to be disrupted by advancing ecological reflexivity: the capacity of structures, systems, and sets of ideas to question their own core commitments, and if necessary change themselves, while listening and responding effectively to signals from the Earth system. This book envisages a world in which humans are no longer estranged from the Earth system but engage with it in a more productive relationship. We can still pursue democracy, social justice, and sustainability – but not as before. In future, all politics should be first and foremost a politics of the Anthropocene. The arguments are developed in the context of issues such as climate change, biodiversity, and global efforts to address sustainability.","ISBN":"978-0-19-184689-2","language":"en_US","publisher":"Oxford University Press","source":"www.oxfordscholarship.com.ezp-prod1.hul.harvard.edu","title":"The Politics of the Anthropocene","URL":"http://www.oxfordscholarship.com.ezp-prod1.hul.harvard.edu/view/10.1093/oso/9780198809616.001.0001/oso-9780198809616","author":[{"family":"Dryzek","given":"John S."},{"family":"Pickering","given":"Jonathan"}],"accessed":{"date-parts":[["2019",3,7]]},"issued":{"date-parts":[["2018",12,6]]}}}],"schema":"https://github.com/citation-style-language/schema/raw/master/csl-citation.json"} </w:instrText>
      </w:r>
      <w:r w:rsidRPr="000A1A2D">
        <w:rPr>
          <w:rFonts w:cstheme="minorBidi"/>
        </w:rPr>
        <w:fldChar w:fldCharType="separate"/>
      </w:r>
      <w:r w:rsidRPr="000A1A2D">
        <w:rPr>
          <w:rFonts w:cstheme="minorBidi"/>
        </w:rPr>
        <w:t>(Dryzek and Pickering 2018)</w:t>
      </w:r>
      <w:r w:rsidRPr="000A1A2D">
        <w:rPr>
          <w:rFonts w:cstheme="minorBidi"/>
        </w:rPr>
        <w:fldChar w:fldCharType="end"/>
      </w:r>
      <w:r w:rsidRPr="000A1A2D">
        <w:rPr>
          <w:rFonts w:cstheme="minorBidi"/>
        </w:rPr>
        <w:t xml:space="preserve">. </w:t>
      </w:r>
    </w:p>
    <w:p w14:paraId="66B7CA16" w14:textId="77777777" w:rsidR="00883CFD" w:rsidRPr="00BF407C" w:rsidRDefault="00883CFD" w:rsidP="00883CFD">
      <w:pPr>
        <w:rPr>
          <w:rFonts w:cstheme="minorHAnsi"/>
        </w:rPr>
      </w:pPr>
    </w:p>
    <w:p w14:paraId="33D0AB59" w14:textId="77777777" w:rsidR="00883CFD" w:rsidRPr="00BF407C" w:rsidRDefault="00883CFD" w:rsidP="00883CFD">
      <w:pPr>
        <w:pStyle w:val="Heading2"/>
        <w:numPr>
          <w:ilvl w:val="1"/>
          <w:numId w:val="9"/>
        </w:numPr>
      </w:pPr>
      <w:bookmarkStart w:id="689" w:name="_Toc27330975"/>
      <w:bookmarkStart w:id="690" w:name="_Toc30782117"/>
      <w:bookmarkStart w:id="691" w:name="_Toc30964831"/>
      <w:r w:rsidRPr="00BF407C">
        <w:t>General trends in governance relevant to sustainable development</w:t>
      </w:r>
      <w:bookmarkEnd w:id="689"/>
      <w:bookmarkEnd w:id="690"/>
      <w:bookmarkEnd w:id="691"/>
    </w:p>
    <w:p w14:paraId="674A4AC0" w14:textId="77777777" w:rsidR="00883CFD" w:rsidRPr="00BF407C" w:rsidRDefault="00883CFD" w:rsidP="00883CFD">
      <w:r w:rsidRPr="00BF407C">
        <w:t>Today’s governance arrangements are the path dependent product of efforts to solve the problems and seize the opportunities of previous centuries.  That said, several trends in governance have emerged over the last several decades that are shifting its foundations in ways that are particularly relevant for the pursuit of sustainability.</w:t>
      </w:r>
    </w:p>
    <w:p w14:paraId="2822844A" w14:textId="77777777" w:rsidR="00883CFD" w:rsidRPr="00BF407C" w:rsidRDefault="00883CFD" w:rsidP="00883CFD">
      <w:pPr>
        <w:rPr>
          <w:rFonts w:cstheme="minorHAnsi"/>
        </w:rPr>
      </w:pPr>
    </w:p>
    <w:p w14:paraId="4F39CADF" w14:textId="3CF82A2D" w:rsidR="00883CFD" w:rsidRPr="000A1A2D" w:rsidRDefault="00883CFD" w:rsidP="00883CFD">
      <w:bookmarkStart w:id="692" w:name="_Toc27330976"/>
      <w:r w:rsidRPr="00BF407C">
        <w:rPr>
          <w:b/>
        </w:rPr>
        <w:t>Rescaling of governance</w:t>
      </w:r>
      <w:bookmarkEnd w:id="692"/>
      <w:r w:rsidRPr="000A1A2D">
        <w:rPr>
          <w:b/>
        </w:rPr>
        <w:t xml:space="preserve">: </w:t>
      </w:r>
      <w:r w:rsidRPr="000A1A2D">
        <w:t xml:space="preserve">The most general of these governance trends is the rescaling of governance arrangements </w:t>
      </w:r>
      <w:r w:rsidRPr="000A1A2D">
        <w:fldChar w:fldCharType="begin"/>
      </w:r>
      <w:r w:rsidR="00B97DE4">
        <w:instrText xml:space="preserve"> ADDIN ZOTERO_ITEM CSL_CITATION {"citationID":"pTPOJz5v","properties":{"formattedCitation":"(Andonova and Mitchell 2010)","plainCitation":"(Andonova and Mitchell 2010)","noteIndex":0},"citationItems":[{"id":11661,"uris":["http://zotero.org/groups/2225246/items/LSY58CKF"],"uri":["http://zotero.org/groups/2225246/items/LSY58CKF"],"itemData":{"id":11661,"type":"article-journal","abstract":"In the past half-century, the practice and study of global environmental politics and governance have been dramatically rescaled. They have become increasingly complex and interconnected with respect to the level (between local and global) at which they take place, the range of actors engaged in them, and the linkages between them and nominally nonenvironmental issues. Global environmental politics and governance have been rescaled vertically down toward provincial and municipal governments and up toward supranational regimes. They have also been rescaled horizontally across regional and sectoral organizations and networks and across new issues, such as development, security, and trade among others. This rescaling reflects shifts in the magnitude, complexity, and interconnectedness of the global environmental problems humans face as well as epistemological shifts in how humans understand and respond to these problems, and rescaling has implications for both the practice and study of global environmental politics.","container-title":"Annual Review of Environment and Resources","DOI":"10.1146/annurev-environ-100809-125346","issue":"1","page":"255-282","source":"Annual Reviews","title":"The Rescaling of Global Environmental Politics","volume":"35","author":[{"family":"Andonova","given":"Liliana B."},{"family":"Mitchell","given":"Ronald B."}],"issued":{"date-parts":[["2010"]]}}}],"schema":"https://github.com/citation-style-language/schema/raw/master/csl-citation.json"} </w:instrText>
      </w:r>
      <w:r w:rsidRPr="000A1A2D">
        <w:fldChar w:fldCharType="separate"/>
      </w:r>
      <w:r w:rsidRPr="000A1A2D">
        <w:t>(Andonova and Mitchell 2010)</w:t>
      </w:r>
      <w:r w:rsidRPr="000A1A2D">
        <w:fldChar w:fldCharType="end"/>
      </w:r>
      <w:r w:rsidRPr="000A1A2D">
        <w:t xml:space="preserve"> </w:t>
      </w:r>
      <w:r w:rsidRPr="000A1A2D">
        <w:fldChar w:fldCharType="begin"/>
      </w:r>
      <w:r w:rsidR="00B97DE4">
        <w:instrText xml:space="preserve"> ADDIN ZOTERO_ITEM CSL_CITATION {"citationID":"a2glh6t05sn","properties":{"formattedCitation":"(Hale 2020)","plainCitation":"(Hale 2020)","noteIndex":0},"citationItems":[{"id":18040,"uris":["http://zotero.org/groups/2225246/items/J9MCILYL"],"uri":["http://zotero.org/groups/2225246/items/J9MCILYL"],"itemData":{"id":18040,"type":"article-journal","abstract":"Transnational actors and transnational governance now form core elements\nof global environmental politics alongside intergovernmental diplomacy\nand institutions. This article explores how and under what conditions this\ntransnationalism has arisen, as well as its implications for world politics. It\nconsiders what effects transnational actors and governance have had on political outcomes, their relation to states and intergovernmental institutions,\nand normative questions around their legitimacy and accountability. The\ncritical role of transnational actors and institutions in environmental politics\nhas made the field a critical laboratory for broader questions concerning the\nevolution of global governance in world politics more generally. As global\nenvironmental challenges continue to magnify and affect other spheres of\npolitical activity, understanding these dynamics will become increasingly\nimportant.","container-title":"Annual Review of Political Science","page":"12.1-12.18","title":"Transnational Actors and Transnational Governance in Global Environmental Politics","volume":"23","author":[{"family":"Hale","given":"Thomas"}],"issued":{"date-parts":[["2020"]]}}}],"schema":"https://github.com/citation-style-language/schema/raw/master/csl-citation.json"} </w:instrText>
      </w:r>
      <w:r w:rsidRPr="000A1A2D">
        <w:fldChar w:fldCharType="separate"/>
      </w:r>
      <w:r w:rsidRPr="000A1A2D">
        <w:t>(Hale 2020)</w:t>
      </w:r>
      <w:r w:rsidRPr="000A1A2D">
        <w:fldChar w:fldCharType="end"/>
      </w:r>
      <w:r w:rsidRPr="000A1A2D">
        <w:t>.   Three dimensions of this rescaling have received the greatest attention.  The first involves spatial scale and hierarchical level</w:t>
      </w:r>
      <w:r>
        <w:t>:</w:t>
      </w:r>
      <w:r w:rsidR="000B4BC5">
        <w:t xml:space="preserve"> </w:t>
      </w:r>
      <w:r>
        <w:t>g</w:t>
      </w:r>
      <w:r w:rsidRPr="00BF407C">
        <w:t xml:space="preserve">overnance today </w:t>
      </w:r>
      <w:r>
        <w:t xml:space="preserve">increasingly </w:t>
      </w:r>
      <w:r w:rsidRPr="00BF407C">
        <w:t xml:space="preserve">operates not just at single levels of organization but </w:t>
      </w:r>
      <w:r>
        <w:t xml:space="preserve">rather </w:t>
      </w:r>
      <w:r w:rsidRPr="00BF407C">
        <w:t xml:space="preserve">at multiple, interacting levels spanning the local through the national to the global </w:t>
      </w:r>
      <w:r w:rsidRPr="000A1A2D">
        <w:fldChar w:fldCharType="begin"/>
      </w:r>
      <w:r w:rsidR="00B97DE4">
        <w:instrText xml:space="preserve"> ADDIN ZOTERO_ITEM CSL_CITATION {"citationID":"K9veARbc","properties":{"formattedCitation":"(Brondizio, Ostrom, and Young 2009)","plainCitation":"(Brondizio, Ostrom, and Young 2009)","noteIndex":0},"citationItems":[{"id":12020,"uris":["http://zotero.org/groups/2225246/items/ZLAYZDQ2"],"uri":["http://zotero.org/groups/2225246/items/ZLAYZDQ2"],"itemData":{"id":12020,"type":"article-journal","abstract":"We discuss the challenges confronting environmental governance caused by the increasing connectivity of resource-use systems and the growing functional interdependencies of ecological and social systems. We take as a point of departure the case of the Xingu Indigenous Park (PIX) in Brazil and its surrounding agro-industrial region. This case provides a basis for reviewing the literature on resource governance, including both points of consensus and contentious issues. We argue that no fixed spatial or temporal level is appropriate for governing ecosystems and their services sustainably, effectively, and equitably. We point to the need to recognize the multilevel nature of such problems and the role of institutions in facilitating cross-level environmental governance as an important form of social capital that is essential for the long-term protection of ecosystems and the well-being of different populations.","container-title":"Annual Review of Environment and Resources","DOI":"10.1146/annurev.environ.020708.100707","issue":"1","page":"253-278","source":"Annual Reviews","title":"Connectivity and the Governance of Multilevel Social-Ecological Systems: The Role of Social Capital","title-short":"Connectivity and the Governance of Multilevel Social-Ecological Systems","volume":"34","author":[{"family":"Brondizio","given":"Eduardo S."},{"family":"Ostrom","given":"Elinor"},{"family":"Young","given":"Oran R."}],"issued":{"date-parts":[["2009"]]}}}],"schema":"https://github.com/citation-style-language/schema/raw/master/csl-citation.json"} </w:instrText>
      </w:r>
      <w:r w:rsidRPr="000A1A2D">
        <w:fldChar w:fldCharType="separate"/>
      </w:r>
      <w:r w:rsidRPr="000A1A2D">
        <w:t>(Brondizio, Ostrom, and Young 2009)</w:t>
      </w:r>
      <w:r w:rsidRPr="000A1A2D">
        <w:fldChar w:fldCharType="end"/>
      </w:r>
      <w:r w:rsidRPr="000A1A2D">
        <w:t>.   A second dimension involves actors</w:t>
      </w:r>
      <w:r>
        <w:t>: g</w:t>
      </w:r>
      <w:r w:rsidRPr="000A1A2D">
        <w:t>overnance increasingly involves not just governments, but also firms and other private sector organizations, a blossom</w:t>
      </w:r>
      <w:r w:rsidRPr="00BF407C">
        <w:t xml:space="preserve">ing array of non-governmental organizations and active participation by civil society </w:t>
      </w:r>
      <w:r w:rsidRPr="000A1A2D">
        <w:fldChar w:fldCharType="begin"/>
      </w:r>
      <w:r w:rsidR="00B97DE4">
        <w:instrText xml:space="preserve"> ADDIN ZOTERO_ITEM CSL_CITATION {"citationID":"ashbef5v8h","properties":{"formattedCitation":"(Henderson 2020)","plainCitation":"(Henderson 2020)","noteIndex":0},"citationItems":[{"id":17075,"uris":["http://zotero.org/groups/2225246/items/WKNIIAQY"],"uri":["http://zotero.org/groups/2225246/items/WKNIIAQY"],"itemData":{"id":17075,"type":"book","abstract":"\"Free market capitalism is one of humanity's greatest inventions and the greatest source of prosperity the world has ever seen. But this success has been costly. Capitalism is on the verge of destroying the planet and destabilizing society as wealth rushes to the top. The time for action is running short. Rebecca Henderson's rigorous research in economics, psychology, and organizational behavior, as well as her many years of work with companies around the world, gives us a path forward. She debunks the worldview that the only purpose of business is to make money and maximize shareholder value. She shows that we have failed to reimagine capitalism so that it is not only an engine of prosperity but also a system that is in harmony with environmental realities, striving for social justice and the demands of truly democratic institutions. Henderson's deep understanding of how change takes place, combined with fascinating in-depth stories of companies that have made the first steps towards reimagining capitalism, provides inspiring insight into what capitalism can be. With rich discussions of how the worlds of finance, governance, and leadership must also evolve, Henderson provides the pragmatic foundation for navigating a world faced with unprecedented challenge, but also with extraordinary opportunity for those who can get it right\"--","call-number":"HD87 .H46 2020","event-place":"New York","ISBN":"978-1-5417-3015-1","number-of-pages":"336","publisher":"PublicAffairs","publisher-place":"New York","source":"Library of Congress ISBN","title":"Reimagining capitalism in a world on fire","author":[{"family":"Henderson","given":"Rebecca"}],"issued":{"date-parts":[["2020"]]}}}],"schema":"https://github.com/citation-style-language/schema/raw/master/csl-citation.json"} </w:instrText>
      </w:r>
      <w:r w:rsidRPr="000A1A2D">
        <w:fldChar w:fldCharType="separate"/>
      </w:r>
      <w:r w:rsidRPr="000A1A2D">
        <w:t>(Henderson 2020)</w:t>
      </w:r>
      <w:r w:rsidRPr="000A1A2D">
        <w:fldChar w:fldCharType="end"/>
      </w:r>
      <w:r>
        <w:t xml:space="preserve"> </w:t>
      </w:r>
      <w:r w:rsidRPr="00BF407C">
        <w:fldChar w:fldCharType="begin"/>
      </w:r>
      <w:r w:rsidR="00B97DE4">
        <w:instrText xml:space="preserve"> ADDIN ZOTERO_ITEM CSL_CITATION {"citationID":"a2fn0p5ivbi","properties":{"formattedCitation":"(D\\uc0\\u237{}az-Reviriego, Turnhout, and Beck 2019)","plainCitation":"(Díaz-Reviriego, Turnhout, and Beck 2019)","noteIndex":0},"citationItems":[{"id":17918,"uris":["http://zotero.org/groups/2225246/items/DG53ML3Y"],"uri":["http://zotero.org/groups/2225246/items/DG53ML3Y"],"itemData":{"id":17918,"type":"article-journal","container-title":"Nature Sustainability","DOI":"10.1038/s41893-019-0290-6","ISSN":"2398-9629","issue":"6","journalAbbreviation":"Nat Sustain","language":"en","page":"457-464","source":"DOI.org (Crossref)","title":"Participation and inclusiveness in the Intergovernmental Science–Policy Platform on Biodiversity and Ecosystem Services","volume":"2","author":[{"family":"Díaz-Reviriego","given":"Isabel"},{"family":"Turnhout","given":"E."},{"family":"Beck","given":"S."}],"issued":{"date-parts":[["2019",6]]}}}],"schema":"https://github.com/citation-style-language/schema/raw/master/csl-citation.json"} </w:instrText>
      </w:r>
      <w:r w:rsidRPr="00BF407C">
        <w:fldChar w:fldCharType="separate"/>
      </w:r>
      <w:r w:rsidR="00B97DE4" w:rsidRPr="00B97DE4">
        <w:t>(Díaz-Reviriego, Turnhout, and Beck 2019)</w:t>
      </w:r>
      <w:r w:rsidRPr="00BF407C">
        <w:fldChar w:fldCharType="end"/>
      </w:r>
      <w:r w:rsidRPr="000A1A2D">
        <w:t xml:space="preserve"> </w:t>
      </w:r>
      <w:r w:rsidRPr="000A1A2D">
        <w:fldChar w:fldCharType="begin"/>
      </w:r>
      <w:r w:rsidR="00B97DE4">
        <w:instrText xml:space="preserve"> ADDIN ZOTERO_ITEM CSL_CITATION {"citationID":"yq9vzHLE","properties":{"formattedCitation":"(Pattberg and Widerberg 2016)","plainCitation":"(Pattberg and Widerberg 2016)","noteIndex":0},"citationItems":[{"id":17823,"uris":["http://zotero.org/groups/2225246/items/AEXE94P7"],"uri":["http://zotero.org/groups/2225246/items/AEXE94P7"],"itemData":{"id":17823,"type":"article-journal","abstract":"This perspective discusses nine conditions for enhancing the performance of multistakeholder partnerships for sustainable development. Such partnerships have become mainstream implementation mechanisms for attaining international sustainable development goals and are also frequently used in other adjacent policy domains such as climate change, health and biodiversity. While multistakeholder arrangements are widely perceived as a positive contribution to addressing global change, few studies have systematically evaluated the existing evidence for their positive performance. This poses an urgent and important challenge for researchers and practitioners to understand and improve the effectiveness of partnerships, in particular since their popularity increases despite their past track record. The recommendations presented are based on own research, a literature survey and discussions with a large number or international Civil Society Organizations at two occasions during 2014. This article proceeds as follows: first, we define multistakeholder partnerships, outline their rational and summarize available assessments on partnership success; second, we provide a set of concrete recommendations based on lessons-learned from over 10 years of scholarship; and third, we conclude with some reflections on the future of multistakeholder governance for sustainability.","container-title":"Ambio","DOI":"10.1007/s13280-015-0684-2","ISSN":"1654-7209","issue":"1","journalAbbreviation":"Ambio","language":"en","page":"42-51","source":"Springer Link","title":"Transnational multistakeholder partnerships for sustainable development: Conditions for success","title-short":"Transnational multistakeholder partnerships for sustainable development","volume":"45","author":[{"family":"Pattberg","given":"Philipp"},{"family":"Widerberg","given":"Oscar"}],"issued":{"date-parts":[["2016",2,1]]}}}],"schema":"https://github.com/citation-style-language/schema/raw/master/csl-citation.json"} </w:instrText>
      </w:r>
      <w:r w:rsidRPr="000A1A2D">
        <w:fldChar w:fldCharType="separate"/>
      </w:r>
      <w:r w:rsidRPr="000A1A2D">
        <w:t>(Pattberg and Widerberg 2016)</w:t>
      </w:r>
      <w:r w:rsidRPr="000A1A2D">
        <w:fldChar w:fldCharType="end"/>
      </w:r>
      <w:r w:rsidRPr="000A1A2D">
        <w:t xml:space="preserve"> </w:t>
      </w:r>
      <w:r w:rsidRPr="000A1A2D">
        <w:fldChar w:fldCharType="begin"/>
      </w:r>
      <w:r w:rsidR="00B97DE4">
        <w:instrText xml:space="preserve"> ADDIN ZOTERO_ITEM CSL_CITATION {"citationID":"mi5lAU3J","properties":{"formattedCitation":"(Andonova 2017)","plainCitation":"(Andonova 2017)","noteIndex":0},"citationItems":[{"id":16080,"uris":["http://zotero.org/groups/2225246/items/RXI5BESK"],"uri":["http://zotero.org/groups/2225246/items/RXI5BESK"],"itemData":{"id":16080,"type":"book","abstract":"\"Global partnerships have transformed international institutions by creating platforms for direct collaboration with NGOs, foundations, companies and local actors. They introduce a model of governance that is decentralized, networked and voluntary, and which melds public purpose with private practice. How can we account for such substantial institutional change in a system made by states and for states? Governance Entrepreneurs examines the rise and outcomes of global partnerships across multiple policy domains: human rights, health, environment, sustainable development and children. It argues that international organizations have played a central role as entrepreneurs of such governance innovation in coalition with pro-active states and non-state actors, yet this entrepreneurship is risky and success is not assured. This is the first study to leverage comprehensive quantitative and qualitative analysis that illuminates the variable politics and outcomes of public-private partnerships across multilateral institutions, including the UN Secretariat, the World Bank, UNEP, the WHO and UNICEF\"-- Provided by publisher.","call-number":"HV544.5 .A54 2017","collection-title":"Business and public policy","event-place":"Cambridge, United Kingdom ; New York","ISBN":"978-1-107-16566-3","language":"eng","note":"HOLLIS number: 990152107420203941","publisher":"Cambridge University Press","publisher-place":"Cambridge, United Kingdom ; New York","source":"hollis.harvard.edu","title":"Governance entrepreneurs: international organizations and the rise of global public-private partnerships","title-short":"Governance entrepreneurs","author":[{"family":"Andonova","given":"Liliana B."}],"issued":{"date-parts":[["2017"]]}}}],"schema":"https://github.com/citation-style-language/schema/raw/master/csl-citation.json"} </w:instrText>
      </w:r>
      <w:r w:rsidRPr="000A1A2D">
        <w:fldChar w:fldCharType="separate"/>
      </w:r>
      <w:r w:rsidRPr="000A1A2D">
        <w:t>(Andonova 2017)</w:t>
      </w:r>
      <w:r w:rsidRPr="000A1A2D">
        <w:fldChar w:fldCharType="end"/>
      </w:r>
      <w:r w:rsidRPr="00BF407C">
        <w:t>.  A third dimension has been the increasing linkage among action situations</w:t>
      </w:r>
      <w:r>
        <w:t>:</w:t>
      </w:r>
      <w:r w:rsidRPr="00BF407C">
        <w:t xml:space="preserve">  Governance initiatives in particular places and sectors increasingly find themselves intertwined with one another </w:t>
      </w:r>
      <w:r w:rsidRPr="000A1A2D">
        <w:fldChar w:fldCharType="begin"/>
      </w:r>
      <w:r w:rsidR="00B97DE4">
        <w:instrText xml:space="preserve"> ADDIN ZOTERO_ITEM CSL_CITATION {"citationID":"YHEu1J8g","properties":{"formattedCitation":"(Bleischwitz et al. 2018)","plainCitation":"(Bleischwitz et al. 2018)","noteIndex":0},"citationItems":[{"id":12157,"uris":["http://zotero.org/groups/2225246/items/S57ZQY69"],"uri":["http://zotero.org/groups/2225246/items/S57ZQY69"],"itemData":{"id":12157,"type":"article-journal","abstract":"Debate around increasing demand for natural resources is often framed in terms of a ‘nexus’, which is perhaps at risk of becoming a buzz word. A nexus between what? Over what scales? And what are the consequences of such a nexus? This article analyses why readers should care about the nexus concept in relation to the United Nations Sustainable Development Goals (SDGs). We discuss a five-nodes definition and propose perspectives that may lead to a reload of climate policy with buy-in from supply-chain managers and resource-rich developing countries. Our research perspectives address modelling approaches and scenarios at the interface of bio-physical inputs and the human dimensions of security and governance.","container-title":"Nature Sustainability","DOI":"10.1038/s41893-018-0173-2","ISSN":"2398-9629","issue":"12","language":"en","page":"737","source":"www.nature.com","title":"Resource nexus perspectives towards the United Nations Sustainable Development Goals","volume":"1","author":[{"family":"Bleischwitz","given":"Raimund"},{"family":"Spataru","given":"Catalina"},{"family":"VanDeveer","given":"Stacy D."},{"family":"Obersteiner","given":"Michael"},{"family":"Voet","given":"Ester","dropping-particle":"van der"},{"family":"Johnson","given":"Corey"},{"family":"Andrews-Speed","given":"Philip"},{"family":"Boersma","given":"Tim"},{"family":"Hoff","given":"Holger"},{"family":"Vuuren","given":"Detlef P.","dropping-particle":"van"}],"issued":{"date-parts":[["2018",12]]}}}],"schema":"https://github.com/citation-style-language/schema/raw/master/csl-citation.json"} </w:instrText>
      </w:r>
      <w:r w:rsidRPr="000A1A2D">
        <w:fldChar w:fldCharType="separate"/>
      </w:r>
      <w:r w:rsidRPr="000A1A2D">
        <w:t>(Bleischwitz et al. 2018)</w:t>
      </w:r>
      <w:r w:rsidRPr="000A1A2D">
        <w:fldChar w:fldCharType="end"/>
      </w:r>
      <w:r w:rsidRPr="000A1A2D">
        <w:t xml:space="preserve">.  </w:t>
      </w:r>
      <w:r w:rsidRPr="00BF407C">
        <w:t xml:space="preserve">These three dimensions of rescaling interact with one another.  The result has been new varieties of polycentric systems in which multiple sources of partial authority interact to create multi-level governance arrangements that may or may not guide collective behavior toward shared goals </w:t>
      </w:r>
      <w:r w:rsidRPr="000A1A2D">
        <w:fldChar w:fldCharType="begin"/>
      </w:r>
      <w:r w:rsidR="00B97DE4">
        <w:instrText xml:space="preserve"> ADDIN ZOTERO_ITEM CSL_CITATION {"citationID":"XoldFom8","properties":{"formattedCitation":"(Ostrom 2010)","plainCitation":"(Ostrom 2010)","noteIndex":0},"citationItems":[{"id":16105,"uris":["http://zotero.org/groups/2225246/items/5KG78XY6"],"uri":["http://zotero.org/groups/2225246/items/5KG78XY6"],"itemData":{"id":16105,"type":"article-journal","abstract":"The 20th anniversary issue of Global Environmental Change provides an important opportunity to address the core questions involved in addressing “global environmental” problems—especially those related to climate change. Climate change is a global collective-action problem since all of us face the likelihood of extremely adverse outcomes that could be reduced if many participants take expensive actions. Conventional collective-action theory predicts that these problems will not be solved unless an external authority determines appropriate actions to be taken, monitors behavior, and imposes sanctions. Debating about global efforts to solve climate-change problems, however, has yet not led to an effective global treaty. Fortunately, many activities can be undertaken by multiple units at diverse scales that cumulatively make a difference. I argue that instead of focusing only on global efforts (which are indeed a necessary part of the long-term solution), it is better to encourage polycentric efforts to reduce the risks associated with the emission of greenhouse gases. Polycentric approaches facilitate achieving benefits at multiple scales as well as experimentation and learning from experience with diverse policies.","collection-title":"20th Anniversary Special Issue","container-title":"Global Environmental Change","DOI":"10.1016/j.gloenvcha.2010.07.004","ISSN":"0959-3780","issue":"4","journalAbbreviation":"Global Environmental Change","page":"550-557","source":"ScienceDirect","title":"Polycentric systems for coping with collective action and global environmental change","volume":"20","author":[{"family":"Ostrom","given":"Elinor"}],"issued":{"date-parts":[["2010",10,1]]}}}],"schema":"https://github.com/citation-style-language/schema/raw/master/csl-citation.json"} </w:instrText>
      </w:r>
      <w:r w:rsidRPr="000A1A2D">
        <w:fldChar w:fldCharType="separate"/>
      </w:r>
      <w:r w:rsidRPr="000A1A2D">
        <w:t>(Ostrom 2010)</w:t>
      </w:r>
      <w:r w:rsidRPr="000A1A2D">
        <w:fldChar w:fldCharType="end"/>
      </w:r>
      <w:r w:rsidRPr="000A1A2D">
        <w:t xml:space="preserve">.   Polycentric governance has been argued to hold </w:t>
      </w:r>
      <w:r w:rsidRPr="00BF407C">
        <w:t xml:space="preserve">multiple potential advantages over more traditional monocentric arrangements </w:t>
      </w:r>
      <w:r w:rsidRPr="000A1A2D">
        <w:fldChar w:fldCharType="begin"/>
      </w:r>
      <w:r w:rsidR="00B97DE4">
        <w:instrText xml:space="preserve"> ADDIN ZOTERO_ITEM CSL_CITATION {"citationID":"bvhVahqL","properties":{"formattedCitation":"(Jordan et al. 2018)","plainCitation":"(Jordan et al. 2018)","noteIndex":0},"citationItems":[{"id":17559,"uris":["http://zotero.org/groups/2225246/items/7SS2RCKA"],"uri":["http://zotero.org/groups/2225246/items/7SS2RCKA"],"itemData":{"id":17559,"type":"chapter","container-title":"Governing Climate Change","edition":"1","ISBN":"978-1-108-28464-6","note":"DOI: 10.1017/9781108284646.021","page":"359-383","publisher":"Cambridge University Press","source":"DOI.org (Crossref)","title":"Governing Climate Change: The Promise and Limits of Polycentric Governance","title-short":"Governing Climate Change","URL":"https://www.cambridge.org/core/product/identifier/9781108284646%23CN-bp-20/type/book_part","editor":[{"family":"Jordan","given":"Andrew"},{"family":"Huitema","given":"Dave"},{"family":"Asselt","given":"Harro","non-dropping-particle":"van"},{"family":"Forster","given":"Johanna"}],"author":[{"family":"Jordan","given":"Andrew"},{"family":"Huitema","given":"Dave"},{"family":"Asselt","given":"Harro","non-dropping-particle":"van"},{"family":"Forster","given":"Johanna"}],"accessed":{"date-parts":[["2019",11,28]]},"issued":{"date-parts":[["2018",5,3]]}}}],"schema":"https://github.com/citation-style-language/schema/raw/master/csl-citation.json"} </w:instrText>
      </w:r>
      <w:r w:rsidRPr="000A1A2D">
        <w:fldChar w:fldCharType="separate"/>
      </w:r>
      <w:r w:rsidRPr="000A1A2D">
        <w:t>(Jordan et al. 2018)</w:t>
      </w:r>
      <w:r w:rsidRPr="000A1A2D">
        <w:fldChar w:fldCharType="end"/>
      </w:r>
      <w:r w:rsidRPr="000A1A2D">
        <w:t xml:space="preserve">. But </w:t>
      </w:r>
      <w:r w:rsidRPr="00BF407C">
        <w:t xml:space="preserve">empirical research shows that it, too, has its limitations </w:t>
      </w:r>
      <w:r w:rsidRPr="000A1A2D">
        <w:fldChar w:fldCharType="begin"/>
      </w:r>
      <w:r w:rsidR="00B97DE4">
        <w:instrText xml:space="preserve"> ADDIN ZOTERO_ITEM CSL_CITATION {"citationID":"jeFkr7dS","properties":{"formattedCitation":"(Morrison et al. 2019)","plainCitation":"(Morrison et al. 2019)","noteIndex":0},"citationItems":[{"id":15335,"uris":["http://zotero.org/groups/2225246/items/CXMG226R"],"uri":["http://zotero.org/groups/2225246/items/CXMG226R"],"itemData":{"id":15335,"type":"article-journal","abstract":"Failure to address unsustainable global change is often attributed to failures in conventional environmental governance. Polycentric environmental governance—the popular alternative—involves many centres of authority interacting coherently for a common governance goal. Yet, longitudinal analysis reveals many polycentric systems are struggling to cope with the growing impacts, pace, and scope of social and environmental change. Analytic shortcomings are also beginning to appear, particularly in the treatment of power. Here we draw together diverse social science perspectives and research into a variety of cases to show how different types of power shape rule setting, issue construction, and policy implementation in polycentric governance. We delineate an important and emerging research agenda for polycentric environmental governance, integrating diverse types of power into analytical and practical models.","container-title":"Global Environmental Change","DOI":"10.1016/j.gloenvcha.2019.101934","ISSN":"0959-3780","journalAbbreviation":"Global Environmental Change","page":"101934","source":"ScienceDirect","title":"The black box of power in polycentric environmental governance","volume":"57","author":[{"family":"Morrison","given":"T. H."},{"family":"Adger","given":"W. N."},{"family":"Brown","given":"K."},{"family":"Lemos","given":"M. C."},{"family":"Huitema","given":"D."},{"family":"Phelps","given":"J."},{"family":"Evans","given":"L."},{"family":"Cohen","given":"P."},{"family":"Song","given":"A. M."},{"family":"Turner","given":"R."},{"family":"Quinn","given":"T."},{"family":"Hughes","given":"T. P."}],"issued":{"date-parts":[["2019",7,1]]}}}],"schema":"https://github.com/citation-style-language/schema/raw/master/csl-citation.json"} </w:instrText>
      </w:r>
      <w:r w:rsidRPr="000A1A2D">
        <w:fldChar w:fldCharType="separate"/>
      </w:r>
      <w:r w:rsidRPr="000A1A2D">
        <w:t>(Morrison et al. 2019)</w:t>
      </w:r>
      <w:r w:rsidRPr="000A1A2D">
        <w:fldChar w:fldCharType="end"/>
      </w:r>
      <w:r w:rsidRPr="000A1A2D">
        <w:t xml:space="preserve">.    </w:t>
      </w:r>
    </w:p>
    <w:p w14:paraId="7728AB7E" w14:textId="77777777" w:rsidR="00883CFD" w:rsidRPr="00BF407C" w:rsidRDefault="00883CFD" w:rsidP="00883CFD"/>
    <w:p w14:paraId="6E4802D9" w14:textId="2FCB019B" w:rsidR="00883CFD" w:rsidRPr="000A1A2D" w:rsidRDefault="00883CFD" w:rsidP="00883CFD">
      <w:bookmarkStart w:id="693" w:name="_Toc27330977"/>
      <w:r w:rsidRPr="00BF407C">
        <w:rPr>
          <w:b/>
        </w:rPr>
        <w:t>Expanding the toolkit</w:t>
      </w:r>
      <w:bookmarkEnd w:id="693"/>
      <w:r w:rsidRPr="000A1A2D">
        <w:rPr>
          <w:b/>
        </w:rPr>
        <w:t xml:space="preserve">: </w:t>
      </w:r>
      <w:r w:rsidRPr="000A1A2D">
        <w:t xml:space="preserve">Another </w:t>
      </w:r>
      <w:r w:rsidRPr="00BF407C">
        <w:t xml:space="preserve">broad trend in governance has been the expansion of the toolkit of interventions it employs.   Formal rules and regulations will almost certainly remain important components of efforts to guide collective behavior toward more sustainable outcomes (e.g. </w:t>
      </w:r>
      <w:r w:rsidRPr="000A1A2D">
        <w:fldChar w:fldCharType="begin"/>
      </w:r>
      <w:r w:rsidR="00B97DE4">
        <w:instrText xml:space="preserve"> ADDIN ZOTERO_ITEM CSL_CITATION {"citationID":"a28lvfkl1bk","properties":{"formattedCitation":"(Heilmayr and Lambin 2016)","plainCitation":"(Heilmayr and Lambin 2016)","noteIndex":0},"citationItems":[{"id":14556,"uris":["http://zotero.org/groups/2225246/items/23RPA5AS"],"uri":["http://zotero.org/groups/2225246/items/23RPA5AS"],"itemData":{"id":14556,"type":"article-journal","abstract":"Global markets for agricultural products, timber, and minerals are critically important drivers of deforestation. The supply chains driving land use change may also provide opportunities to halt deforestation. Market campaigns, moratoria, and certification schemes have been promoted as powerful tools to achieve conservation goals. Despite their promise, there have been few opportunities to rigorously quantify the ability of these nonstate, market-driven (NSMD) governance regimes to deliver conservation outcomes. This study analyzes the impacts of three NSMD governance systems that sought to end the conversion of natural forests to plantations in Chile at the start of the 21st century. Using a multilevel, panel dataset of land use changes in Chile, we identify the impact of participation within each of the governance regimes by implementing a series of matched difference-in-differences analyses. Taking advantage of the mosaic of different NSMD regimes adopted in Chile, we explore the relative effectiveness of different policies. NSMD governance regimes reduced deforestation on participating properties by 2–23%. The NSMD governance regimes we studied included collaborative and confrontational strategies between environmental and industry stakeholders. We find that the more collaborative governance systems studied achieved better environmental performance than more confrontational approaches. Whereas many government conservation programs have targeted regions with little likelihood of conversion, we demonstrate that NSMD governance has the potential to alter behavior on high-deforestation properties.","container-title":"Proceedings of the National Academy of Sciences","DOI":"10.1073/pnas.1600394113","ISSN":"0027-8424, 1091-6490","issue":"11","journalAbbreviation":"PNAS","language":"en","note":"PMID: 26929349","page":"2910-2915","source":"www-pnas-org.ezp-prod1.hul.harvard.edu","title":"Impacts of nonstate, market-driven governance on Chilean forests","volume":"113","author":[{"family":"Heilmayr","given":"Robert"},{"family":"Lambin","given":"Eric F."}],"issued":{"date-parts":[["2016",3,15]]}}}],"schema":"https://github.com/citation-style-language/schema/raw/master/csl-citation.json"} </w:instrText>
      </w:r>
      <w:r w:rsidRPr="000A1A2D">
        <w:fldChar w:fldCharType="separate"/>
      </w:r>
      <w:r w:rsidRPr="000A1A2D">
        <w:t>(Heilmayr and Lambin 2016)</w:t>
      </w:r>
      <w:r w:rsidRPr="000A1A2D">
        <w:fldChar w:fldCharType="end"/>
      </w:r>
      <w:r w:rsidRPr="000A1A2D">
        <w:t xml:space="preserve">).  But efforts to shape governance arrangements for sustainability are increasingly exploring complementary tools. </w:t>
      </w:r>
      <w:r w:rsidRPr="00BF407C">
        <w:t xml:space="preserve"> These include generative tasks such as identifying emergent issues and pushing them on public agendas </w:t>
      </w:r>
      <w:r w:rsidRPr="000A1A2D">
        <w:fldChar w:fldCharType="begin"/>
      </w:r>
      <w:r w:rsidR="00B97DE4">
        <w:instrText xml:space="preserve"> ADDIN ZOTERO_ITEM CSL_CITATION {"citationID":"ToqN8MJj","properties":{"formattedCitation":"(Romsdahl, Blue, and Kirilenko 2018)","plainCitation":"(Romsdahl, Blue, and Kirilenko 2018)","noteIndex":0},"citationItems":[{"id":17418,"uris":["http://zotero.org/groups/2225246/items/4N228H3X"],"uri":["http://zotero.org/groups/2225246/items/4N228H3X"],"itemData":{"id":17418,"type":"article-journal","abstract":"Despite successful examples of multilevel government leadership on climate change policy, many local officials still face a variety of barriers, including low public support, low resources, and...","container-title":"Climatic Change","DOI":"10.1007/s10584-018-2240-0","ISSN":"0165-0009, 1573-1480","issue":"3-4","journalAbbreviation":"Climatic Change","language":"en","page":"277-287","source":"link-springer-com.ezp-prod1.hul.harvard.edu","title":"Action on climate change requires deliberative framing at local governance level","volume":"149","author":[{"family":"Romsdahl","given":"Rebecca"},{"family":"Blue","given":"Gwendolyn"},{"family":"Kirilenko","given":"Andrei"}],"issued":{"date-parts":[["2018",8,1]]}}}],"schema":"https://github.com/citation-style-language/schema/raw/master/csl-citation.json"} </w:instrText>
      </w:r>
      <w:r w:rsidRPr="000A1A2D">
        <w:fldChar w:fldCharType="separate"/>
      </w:r>
      <w:r w:rsidRPr="000A1A2D">
        <w:t>(Romsdahl, Blue, and Kirilenko 2018)</w:t>
      </w:r>
      <w:r w:rsidRPr="000A1A2D">
        <w:fldChar w:fldCharType="end"/>
      </w:r>
      <w:r w:rsidRPr="000A1A2D">
        <w:t xml:space="preserve">; </w:t>
      </w:r>
      <w:r w:rsidRPr="00BF407C">
        <w:t xml:space="preserve">behavioral nudges </w:t>
      </w:r>
      <w:r w:rsidRPr="000A1A2D">
        <w:fldChar w:fldCharType="begin"/>
      </w:r>
      <w:r w:rsidR="00B97DE4">
        <w:instrText xml:space="preserve"> ADDIN ZOTERO_ITEM CSL_CITATION {"citationID":"A9pECmWk","properties":{"formattedCitation":"(Bornemann 2019)","plainCitation":"(Bornemann 2019)","noteIndex":0},"citationItems":[{"id":17435,"uris":["http://zotero.org/groups/2225246/items/PL792MMC"],"uri":["http://zotero.org/groups/2225246/items/PL792MMC"],"itemData":{"id":17435,"type":"chapter","abstract":"‘Nudging’ refers to a relatively new political steering approach that attempts to shape people’s choice architectures in such ways that they adopt certain desired behaviours without forcing, incentivizing or convincing them to do so. The proponents of the approach consider nudges highly effective and efficient instruments to address societal problems which are rooted in individual behaviour. Nudging is regarded as a particularly promising approach to tackle persistent unsustainable behaviour patterns in fields such as energy or food consumption. Yet, the discussion about the potential contributions of nudging to sustainability governance is only at its beginning. This chapter adds to the burgeoning discussion about ‘nudging sustainability’ in conceptual respects. It does so by critically reflecting on nudging from a theoretically informed sustainability perspective. The analysis reveals that there are important tensions between nudging and different sustainability conceptions. These tensions should be carefully taken into consideration in further research and practice on the role of nudges in sustainability governance.","container-title":"Handbook of Behavioural Change and Public Policy","ISBN":"978-1-78536-785-4","language":"en","note":"DOI: 10.4337/9781785367854.00022","page":"209-226","publisher":"Edward Elgar Publishing","source":"DOI.org (Crossref)","title":"Nudging to sustainability? Critical reflections on nudging from a theoretically informed sustainability perspective","title-short":"Nudging to sustainability?","URL":"https://www.elgaronline.com/view/edcoll/9781785367847/9781785367847.00022.xml","author":[{"family":"Bornemann","given":"Basil"}],"container-author":[{"family":"Straßheim","given":"Holger"},{"family":"Beck","given":"Silke"},{"family":"Burger","given":"Paul"}],"accessed":{"date-parts":[["2019",11,21]]},"issued":{"date-parts":[["2019"]]}}}],"schema":"https://github.com/citation-style-language/schema/raw/master/csl-citation.json"} </w:instrText>
      </w:r>
      <w:r w:rsidRPr="000A1A2D">
        <w:fldChar w:fldCharType="separate"/>
      </w:r>
      <w:r w:rsidRPr="000A1A2D">
        <w:t>(Bornemann 2019)</w:t>
      </w:r>
      <w:r w:rsidRPr="000A1A2D">
        <w:fldChar w:fldCharType="end"/>
      </w:r>
      <w:r w:rsidRPr="000A1A2D">
        <w:t xml:space="preserve">; </w:t>
      </w:r>
      <w:r w:rsidRPr="00BF407C">
        <w:t xml:space="preserve">the promotion of norms </w:t>
      </w:r>
      <w:r w:rsidRPr="000A1A2D">
        <w:fldChar w:fldCharType="begin"/>
      </w:r>
      <w:r w:rsidR="00B97DE4">
        <w:instrText xml:space="preserve"> ADDIN ZOTERO_ITEM CSL_CITATION {"citationID":"aBCZDZ78","properties":{"formattedCitation":"(Mitchell and Carpenter 2019)","plainCitation":"(Mitchell and Carpenter 2019)","noteIndex":0},"citationItems":[{"id":"IjNXmkYA/yaOlu5nN","uris":["http://zotero.org/groups/2225246/items/U9NSYGX8"],"uri":["http://zotero.org/groups/2225246/items/U9NSYGX8"],"itemData":{"id":3603,"type":"article-journal","abstract":"Abstract.  Climate change poses a grave security threat to national borders, habitats, and vulnerable people. Plagued by asymmetries in both states' vulnerabili","container-title":"Journal of Global Security Studies","DOI":"10.1093/jogss/ogz006","journalAbbreviation":"J Glob Secur Stud","language":"en","page":"413-429","source":"academic-oup-com.ezp-prod1.hul.harvard.edu","title":"Norms for the Earth: Changing the Climate on “Climate Change”","title-short":"Norms for the Earth","volume":"4","author":[{"family":"Mitchell","given":"Ronald B."},{"family":"Carpenter","given":"Charli"}],"issued":{"date-parts":[["2019"]]}}}],"schema":"https://github.com/citation-style-language/schema/raw/master/csl-citation.json"} </w:instrText>
      </w:r>
      <w:r w:rsidRPr="000A1A2D">
        <w:fldChar w:fldCharType="separate"/>
      </w:r>
      <w:r w:rsidRPr="000A1A2D">
        <w:t>(Mitchell and Carpenter 2019)</w:t>
      </w:r>
      <w:r w:rsidRPr="000A1A2D">
        <w:fldChar w:fldCharType="end"/>
      </w:r>
      <w:r w:rsidRPr="000A1A2D">
        <w:t xml:space="preserve"> including </w:t>
      </w:r>
      <w:r w:rsidRPr="00BF407C">
        <w:t xml:space="preserve">both responsibilities and rights of actors </w:t>
      </w:r>
      <w:r w:rsidRPr="000A1A2D">
        <w:fldChar w:fldCharType="begin"/>
      </w:r>
      <w:r w:rsidR="00B97DE4">
        <w:instrText xml:space="preserve"> ADDIN ZOTERO_ITEM CSL_CITATION {"citationID":"ahn47sr6t2","properties":{"formattedCitation":"(Henderson 2020)","plainCitation":"(Henderson 2020)","noteIndex":0},"citationItems":[{"id":17075,"uris":["http://zotero.org/groups/2225246/items/WKNIIAQY"],"uri":["http://zotero.org/groups/2225246/items/WKNIIAQY"],"itemData":{"id":17075,"type":"book","abstract":"\"Free market capitalism is one of humanity's greatest inventions and the greatest source of prosperity the world has ever seen. But this success has been costly. Capitalism is on the verge of destroying the planet and destabilizing society as wealth rushes to the top. The time for action is running short. Rebecca Henderson's rigorous research in economics, psychology, and organizational behavior, as well as her many years of work with companies around the world, gives us a path forward. She debunks the worldview that the only purpose of business is to make money and maximize shareholder value. She shows that we have failed to reimagine capitalism so that it is not only an engine of prosperity but also a system that is in harmony with environmental realities, striving for social justice and the demands of truly democratic institutions. Henderson's deep understanding of how change takes place, combined with fascinating in-depth stories of companies that have made the first steps towards reimagining capitalism, provides inspiring insight into what capitalism can be. With rich discussions of how the worlds of finance, governance, and leadership must also evolve, Henderson provides the pragmatic foundation for navigating a world faced with unprecedented challenge, but also with extraordinary opportunity for those who can get it right\"--","call-number":"HD87 .H46 2020","event-place":"New York","ISBN":"978-1-5417-3015-1","number-of-pages":"336","publisher":"PublicAffairs","publisher-place":"New York","source":"Library of Congress ISBN","title":"Reimagining capitalism in a world on fire","author":[{"family":"Henderson","given":"Rebecca"}],"issued":{"date-parts":[["2020"]]}}}],"schema":"https://github.com/citation-style-language/schema/raw/master/csl-citation.json"} </w:instrText>
      </w:r>
      <w:r w:rsidRPr="000A1A2D">
        <w:fldChar w:fldCharType="separate"/>
      </w:r>
      <w:r w:rsidRPr="000A1A2D">
        <w:t>(Henderson 2020)</w:t>
      </w:r>
      <w:r w:rsidRPr="000A1A2D">
        <w:fldChar w:fldCharType="end"/>
      </w:r>
      <w:r w:rsidRPr="000A1A2D">
        <w:t xml:space="preserve"> </w:t>
      </w:r>
      <w:r w:rsidRPr="000A1A2D">
        <w:fldChar w:fldCharType="begin"/>
      </w:r>
      <w:r w:rsidR="00B97DE4">
        <w:instrText xml:space="preserve"> ADDIN ZOTERO_ITEM CSL_CITATION {"citationID":"oPiCSxlG","properties":{"formattedCitation":"(Sikkink 2020)","plainCitation":"(Sikkink 2020)","noteIndex":0},"citationItems":[{"id":17926,"uris":["http://zotero.org/groups/2225246/items/2M4WJUH8"],"uri":["http://zotero.org/groups/2225246/items/2M4WJUH8"],"itemData":{"id":17926,"type":"book","abstract":"\"When we debate questions in international law, politics, and justice, we often use the language of rights-and far less often the language of responsibilities. Kathryn Sikkink argues that we cannot truly implement human rights unless we also recognize and practice the corresponding responsibilities. Focusing on five areas-climate change, voting, digital privacy, freedom of speech, and sexual assault-Sikkink shows how change can happen when people and institutions embrace responsibilities to fulfill rights\"--","collection-title":"The castle lectures in ethics, politics, and economics","event-place":"New Haven","ISBN":"978-0-300-23329-2","publisher":"Yale University Press","publisher-place":"New Haven","source":"Library of Congress ISBN","title":"The hidden face of rights: toward a politics of responsibilities","title-short":"The hidden face of rights","author":[{"family":"Sikkink","given":"Kathryn"}],"issued":{"date-parts":[["2020"]]}}}],"schema":"https://github.com/citation-style-language/schema/raw/master/csl-citation.json"} </w:instrText>
      </w:r>
      <w:r w:rsidRPr="000A1A2D">
        <w:fldChar w:fldCharType="separate"/>
      </w:r>
      <w:r w:rsidRPr="000A1A2D">
        <w:t>(Sikkink 2020)</w:t>
      </w:r>
      <w:r w:rsidRPr="000A1A2D">
        <w:fldChar w:fldCharType="end"/>
      </w:r>
      <w:r w:rsidRPr="000A1A2D">
        <w:t xml:space="preserve">; and </w:t>
      </w:r>
      <w:r w:rsidRPr="00BF407C">
        <w:t xml:space="preserve">governing through goals </w:t>
      </w:r>
      <w:r w:rsidRPr="000A1A2D">
        <w:fldChar w:fldCharType="begin"/>
      </w:r>
      <w:r w:rsidR="00B97DE4">
        <w:instrText xml:space="preserve"> ADDIN ZOTERO_ITEM CSL_CITATION {"citationID":"NdtkAOnT","properties":{"formattedCitation":"(Kanie and Biermann 2017)","plainCitation":"(Kanie and Biermann 2017)","noteIndex":0},"citationItems":[{"id":17198,"uris":["http://zotero.org/groups/2225246/items/IYMRIGH5"],"uri":["http://zotero.org/groups/2225246/items/IYMRIGH5"],"itemData":{"id":17198,"type":"book","collection-title":"Earth system governance","event-place":"Cambridge, Massachusetts","ISBN":"978-0-262-03562-0","language":"eng","note":"LCCN: ^^2016026443","publisher":"The MIT Press","publisher-place":"Cambridge, Massachusetts","title":"Governing through goals : sustainable development goals as governance innovation","URL":"https://muse-jhu-edu.ezp-prod1.hul.harvard.edu/book/52006/","author":[{"family":"Kanie","given":"Norichika"},{"family":"Biermann","given":"Frank"}],"issued":{"date-parts":[["2017"]]}}}],"schema":"https://github.com/citation-style-language/schema/raw/master/csl-citation.json"} </w:instrText>
      </w:r>
      <w:r w:rsidRPr="000A1A2D">
        <w:fldChar w:fldCharType="separate"/>
      </w:r>
      <w:r w:rsidRPr="00B54D68">
        <w:t>(Kanie and Biermann 2017)</w:t>
      </w:r>
      <w:r w:rsidRPr="000A1A2D">
        <w:fldChar w:fldCharType="end"/>
      </w:r>
      <w:r w:rsidRPr="000A1A2D">
        <w:t xml:space="preserve">.   This expanded array of governance tools is increasingly being deployed in novel combinations to address the challenges of sustainable development </w:t>
      </w:r>
      <w:r w:rsidRPr="000A1A2D">
        <w:fldChar w:fldCharType="begin"/>
      </w:r>
      <w:r w:rsidR="00B97DE4">
        <w:instrText xml:space="preserve"> ADDIN ZOTERO_ITEM CSL_CITATION {"citationID":"a2on5ccmakj","properties":{"formattedCitation":"(Ruggie 2014)","plainCitation":"(Ruggie 2014)","noteIndex":0},"citationItems":[{"id":17415,"uris":["http://zotero.org/groups/2225246/items/6XDDZUJC"],"uri":["http://zotero.org/groups/2225246/items/6XDDZUJC"],"itemData":{"id":17415,"type":"article-journal","abstract":"Ruggie relates the Guiding Principles on Business and Human Rights that he had developed to the recent conceptual debates in the study of global governance, which he loosely term 'new governance theory.' He defines governance as the systems of authoritative norms, rules, institutions, and practices by means of which any collectivity manages its common affairs, while global governance can be considered as an instance of governance in the absence of government. He tells that there is no government at the global level. But there is governance, of variable effectiveness. Adapted from the source document. Reprinted by permission of Lynne Rienner Publishers","container-title":"Global governance","ISSN":"1075-2846","issue":"1","language":"English","page":"5-17","source":"ProQuest","title":"Global governance and 'new governance theory': lessons from Business and Human rights","title-short":"Global governance and 'new governance theory'","volume":"20","author":[{"family":"Ruggie","given":"John Gerard"}],"issued":{"date-parts":[["2014"]]}}}],"schema":"https://github.com/citation-style-language/schema/raw/master/csl-citation.json"} </w:instrText>
      </w:r>
      <w:r w:rsidRPr="000A1A2D">
        <w:fldChar w:fldCharType="separate"/>
      </w:r>
      <w:r w:rsidRPr="000A1A2D">
        <w:t>(Ruggie 2014)</w:t>
      </w:r>
      <w:r w:rsidRPr="000A1A2D">
        <w:fldChar w:fldCharType="end"/>
      </w:r>
      <w:r w:rsidRPr="000A1A2D">
        <w:t xml:space="preserve"> </w:t>
      </w:r>
      <w:r w:rsidRPr="000A1A2D">
        <w:fldChar w:fldCharType="begin"/>
      </w:r>
      <w:r w:rsidR="00B97DE4">
        <w:instrText xml:space="preserve"> ADDIN ZOTERO_ITEM CSL_CITATION {"citationID":"HwtxrWIF","properties":{"formattedCitation":"(O. R. Young 2017)","plainCitation":"(O. R. Young 2017)","noteIndex":0},"citationItems":[{"id":14599,"uris":["http://zotero.org/groups/2225246/items/LY2M2GPM"],"uri":["http://zotero.org/groups/2225246/items/LY2M2GPM"],"itemData":{"id":14599,"type":"book","event-place":"Cambridge","ISBN":"978-0-262-53384-3","language":"English","note":"WOS:000411439200012","publisher":"Mit Press","publisher-place":"Cambridge","source":"Web of Science","title":"Governing Complex Systems: Social Capital for the Anthropocene","title-short":"Governing Complex Systems","author":[{"family":"Young","given":"O. R."}],"issued":{"date-parts":[["2017"]]}}}],"schema":"https://github.com/citation-style-language/schema/raw/master/csl-citation.json"} </w:instrText>
      </w:r>
      <w:r w:rsidRPr="000A1A2D">
        <w:fldChar w:fldCharType="separate"/>
      </w:r>
      <w:r w:rsidRPr="000A1A2D">
        <w:t>(O. R. Young 2017)</w:t>
      </w:r>
      <w:r w:rsidRPr="000A1A2D">
        <w:fldChar w:fldCharType="end"/>
      </w:r>
      <w:r w:rsidRPr="000A1A2D">
        <w:t xml:space="preserve">.  </w:t>
      </w:r>
    </w:p>
    <w:p w14:paraId="5BA22542" w14:textId="77777777" w:rsidR="00883CFD" w:rsidRPr="00BF407C" w:rsidRDefault="00883CFD" w:rsidP="00883CFD">
      <w:pPr>
        <w:rPr>
          <w:rFonts w:cstheme="minorHAnsi"/>
        </w:rPr>
      </w:pPr>
    </w:p>
    <w:p w14:paraId="767C3A80" w14:textId="34098F10" w:rsidR="00883CFD" w:rsidRPr="000A1A2D" w:rsidRDefault="00883CFD" w:rsidP="00883CFD">
      <w:bookmarkStart w:id="694" w:name="_Toc27330978"/>
      <w:r w:rsidRPr="00BF407C">
        <w:rPr>
          <w:b/>
        </w:rPr>
        <w:t>Rejecting panaceas, striving for fit</w:t>
      </w:r>
      <w:bookmarkEnd w:id="694"/>
      <w:r w:rsidRPr="000A1A2D">
        <w:rPr>
          <w:b/>
        </w:rPr>
        <w:t xml:space="preserve">: </w:t>
      </w:r>
      <w:r w:rsidRPr="000A1A2D">
        <w:t xml:space="preserve">A further </w:t>
      </w:r>
      <w:r w:rsidRPr="00BF407C">
        <w:t xml:space="preserve">trend in governance is the growing (if still incomplete) rejection of panaceas claiming to be the one right way to guide collective behavior independent of particular action situations </w:t>
      </w:r>
      <w:r w:rsidRPr="000A1A2D">
        <w:fldChar w:fldCharType="begin"/>
      </w:r>
      <w:r w:rsidR="00B97DE4">
        <w:instrText xml:space="preserve"> ADDIN ZOTERO_ITEM CSL_CITATION {"citationID":"7P26jgfk","properties":{"formattedCitation":"(Ostrom, Janssen, and Anderies 2007)","plainCitation":"(Ostrom, Janssen, and Anderies 2007)","noteIndex":0},"citationItems":[{"id":17414,"uris":["http://zotero.org/groups/2225246/items/SMFI4LIN"],"uri":["http://zotero.org/groups/2225246/items/SMFI4LIN"],"itemData":{"id":17414,"type":"article-journal","abstract":"In the context of governance of human–environment interactions, a panacea refers to a blueprint for a single type of governance system (e.g., government ownership, privatization, community property) that is applied to all environmental problems. The aim of this special feature is to provide theoretical analysis and empirical evidence to caution against the tendency, when confronted with pervasive uncertainty, to believe that scholars can generate simple models of linked social–ecological systems and deduce general solutions to the overuse of resources. Practitioners and scholars who fall into panacea traps falsely assume that all problems of resource governance can be represented by a small set of simple models, because they falsely perceive that the preferences and perceptions of most resource users are the same. Readers of this special feature will become acquainted with many cases in which panaceas fail. The articles provide an excellent overview of why they fail. Furthermore, the articles in this special feature address how scholars and public officials can increase the prospects for future sustainable resource use by facilitating a diagnostic approach in selecting appropriate starting points for governance and monitoring, as well as by learning from the outcomes of new policies and adapting in light of effective feedback.","container-title":"Proceedings of the National Academy of Sciences","DOI":"10.1073/pnas.0701886104","ISSN":"0027-8424, 1091-6490","issue":"39","journalAbbreviation":"PNAS","language":"en","note":"PMID: 17881583","page":"15176-15178","source":"www-pnas-org.ezp-prod1.hul.harvard.edu","title":"Going beyond panaceas","volume":"104","author":[{"family":"Ostrom","given":"Elinor"},{"family":"Janssen","given":"Marco A."},{"family":"Anderies","given":"John M."}],"issued":{"date-parts":[["2007",9,25]]}}}],"schema":"https://github.com/citation-style-language/schema/raw/master/csl-citation.json"} </w:instrText>
      </w:r>
      <w:r w:rsidRPr="000A1A2D">
        <w:fldChar w:fldCharType="separate"/>
      </w:r>
      <w:r w:rsidR="00B97DE4" w:rsidRPr="00B97DE4">
        <w:t>(Ostrom, Janssen, and Anderies 2007)</w:t>
      </w:r>
      <w:r w:rsidRPr="000A1A2D">
        <w:fldChar w:fldCharType="end"/>
      </w:r>
      <w:r w:rsidRPr="000A1A2D">
        <w:t>.  Panaceas that have been advocated for pursuing sustainability include s</w:t>
      </w:r>
      <w:r w:rsidRPr="00BF407C">
        <w:t xml:space="preserve">trong states, private ownership, market solutions, </w:t>
      </w:r>
      <w:ins w:id="695" w:author="Author">
        <w:r w:rsidR="00300430">
          <w:t xml:space="preserve">community, </w:t>
        </w:r>
      </w:ins>
      <w:r w:rsidRPr="00BF407C">
        <w:t xml:space="preserve">participatory management, polycentric governance and a variety of other </w:t>
      </w:r>
      <w:r w:rsidRPr="00BF407C">
        <w:lastRenderedPageBreak/>
        <w:t xml:space="preserve">enthusiasms.   Each of these governance arrangements has demonstrated value in particular situations and contexts.  Each has also failed dramatically when applied to action situations where it does not fit.   Indeed, the importance of </w:t>
      </w:r>
      <w:r w:rsidRPr="00BF407C">
        <w:rPr>
          <w:b/>
        </w:rPr>
        <w:t>fit</w:t>
      </w:r>
      <w:r w:rsidRPr="000A1A2D">
        <w:rPr>
          <w:rStyle w:val="EndnoteReference"/>
        </w:rPr>
        <w:endnoteReference w:id="35"/>
      </w:r>
      <w:r w:rsidRPr="000A1A2D">
        <w:t xml:space="preserve"> </w:t>
      </w:r>
      <w:r w:rsidRPr="00BF407C">
        <w:t xml:space="preserve">has emerged as a central preoccupation of contemporary governance scholarship </w:t>
      </w:r>
      <w:r w:rsidRPr="000A1A2D">
        <w:fldChar w:fldCharType="begin"/>
      </w:r>
      <w:r w:rsidR="00B97DE4">
        <w:instrText xml:space="preserve"> ADDIN ZOTERO_ITEM CSL_CITATION {"citationID":"0t9wmp83","properties":{"formattedCitation":"(Epstein et al. 2015)","plainCitation":"(Epstein et al. 2015)","noteIndex":0},"citationItems":[{"id":17412,"uris":["http://zotero.org/groups/2225246/items/MVL9XJAM"],"uri":["http://zotero.org/groups/2225246/items/MVL9XJAM"],"itemData":{"id":17412,"type":"article-journal","abstract":"The literature on institutional fit is developing rapidly within the broader discourse on sustainability which has resulted in a diverse, but sometimes inconsistent program of research. Therefore we review the recent literature on the fit between institutions and social–ecological systems to identify three general types of fit: namely, ecological fit, social fit and social–ecological system fit. Each of these draws attention to different dimensions of social–ecological systems, with their own unique set of evaluative criteria. Although diversity is generally beneficial for the production of knowledge, it can also pose immense challenges as scholars and practitioners seek to build theoretically rigorous and practically useful knowledge concerning the sustainability of social–ecological systems. Therefore we present a typology which defines and summarizes the three major types of fit and can be used to organize and advance systematic theoretical and policy relevant inquiry.","collection-title":"Open Issue","container-title":"Current Opinion in Environmental Sustainability","DOI":"10.1016/j.cosust.2015.03.005","ISSN":"1877-3435","journalAbbreviation":"Current Opinion in Environmental Sustainability","language":"en","page":"34-40","source":"ScienceDirect","title":"Institutional fit and the sustainability of social–ecological systems","volume":"14","author":[{"family":"Epstein","given":"Graham"},{"family":"Pittman","given":"Jeremy"},{"family":"Alexander","given":"Steven M"},{"family":"Berdej","given":"Samantha"},{"family":"Dyck","given":"Thomas"},{"family":"Kreitmair","given":"Ursula"},{"family":"Rathwell","given":"Kaitlyn J"},{"family":"Villamayor-Tomas","given":"Sergio"},{"family":"Vogt","given":"Jessica"},{"family":"Armitage","given":"Derek"}],"issued":{"date-parts":[["2015",6,1]]}}}],"schema":"https://github.com/citation-style-language/schema/raw/master/csl-citation.json"} </w:instrText>
      </w:r>
      <w:r w:rsidRPr="000A1A2D">
        <w:fldChar w:fldCharType="separate"/>
      </w:r>
      <w:r w:rsidRPr="000A1A2D">
        <w:t>(Epstein et al. 2015)</w:t>
      </w:r>
      <w:r w:rsidRPr="000A1A2D">
        <w:fldChar w:fldCharType="end"/>
      </w:r>
      <w:r w:rsidRPr="000A1A2D">
        <w:t xml:space="preserve">, a finding consistent with what we know about the central role of persistent heterogeneity in the </w:t>
      </w:r>
      <w:r w:rsidRPr="00BF407C">
        <w:t xml:space="preserve">Anthropocene (see Section 2).  A remaining challenge is to sort out how diverse, polycentric governance arrangements can fit their interventions to the particular mixes of heterogeneous actors found in particular action situations.  And to figure out how the resulting mix can be sufficiently integrated to be mutually supportive in guiding collective action </w:t>
      </w:r>
      <w:r w:rsidRPr="000A1A2D">
        <w:fldChar w:fldCharType="begin"/>
      </w:r>
      <w:r w:rsidR="00B97DE4">
        <w:instrText xml:space="preserve"> ADDIN ZOTERO_ITEM CSL_CITATION {"citationID":"900yiy1d","properties":{"formattedCitation":"(Brown 2009)","plainCitation":"(Brown 2009)","noteIndex":0},"citationItems":[{"id":17853,"uris":["http://zotero.org/groups/2225246/items/7JHMTC4P"],"uri":["http://zotero.org/groups/2225246/items/7JHMTC4P"],"itemData":{"id":17853,"type":"chapter","container-title":"Governing Sustainability","note":"DOI: 10.1017/CBO9780511807756.004","page":"32–52","publisher":"Cambridge University Press","title":"Human development and environmental governance: a reality check","author":[{"family":"Brown","given":"Katrina"}],"editor":[{"family":"Adger","given":"W. Neil"},{"family":"Jordan","given":"AndrewEditors"}],"issued":{"date-parts":[["2009"]]}}}],"schema":"https://github.com/citation-style-language/schema/raw/master/csl-citation.json"} </w:instrText>
      </w:r>
      <w:r w:rsidRPr="000A1A2D">
        <w:fldChar w:fldCharType="separate"/>
      </w:r>
      <w:r w:rsidRPr="000A1A2D">
        <w:t>(Brown 2009)</w:t>
      </w:r>
      <w:r w:rsidRPr="000A1A2D">
        <w:fldChar w:fldCharType="end"/>
      </w:r>
      <w:r w:rsidRPr="000A1A2D">
        <w:t xml:space="preserve"> – a challenge given added urgency by the diversity of the UN Sustainable Development Goals </w:t>
      </w:r>
      <w:r w:rsidRPr="000A1A2D">
        <w:fldChar w:fldCharType="begin"/>
      </w:r>
      <w:r w:rsidR="00B97DE4">
        <w:instrText xml:space="preserve"> ADDIN ZOTERO_ITEM CSL_CITATION {"citationID":"ChCiUekl","properties":{"formattedCitation":"(LeBlanc 2015)","plainCitation":"(LeBlanc 2015)","noteIndex":0},"citationItems":[{"id":12200,"uris":["http://zotero.org/groups/2225246/items/DLH6J5UZ"],"uri":["http://zotero.org/groups/2225246/items/DLH6J5UZ"],"itemData":{"id":12200,"type":"article-journal","abstract":"In 2014, United Nations member states proposed a set of Sustainable Development Goals (SDGs), which will succeed the Millennium Development Goals (MDGs) as reference goals for the international development community for the period 2015–2030. The proposed goals and targets can be seen as a network, in which links among goals exist through targets that refer to multiple goals. Using network analysis techniques, we show that some thematic areas covered by the SDGs are well connected with one another. Other parts of the network have weaker connections with the rest of the system. The SDGs as a whole are a more integrated system than the MDGs were, which may facilitate policy integration across sectors. However, many of the links among goals that have been documented in biophysical, economic and social dimensions are not explicitly reflected in the SDGs. Beyond the added visibility that the SDGs provide to links among thematic areas, attempts at policy integration across various areas will have to be based on studies of the biophysical, social and economic systems at appropriate scales. Copyright © 2015 John Wiley &amp; Sons, Ltd and ERP Environment","container-title":"Sustainable Development","DOI":"10.1002/sd.1582","ISSN":"1099-1719","issue":"3","language":"en","page":"176-187","source":"Wiley Online Library","title":"Towards Integration at Last? The Sustainable Development Goals as a Network of Targets","title-short":"Towards Integration at Last?","volume":"23","author":[{"family":"LeBlanc","given":"David"}],"issued":{"date-parts":[["2015",5,1]]}}}],"schema":"https://github.com/citation-style-language/schema/raw/master/csl-citation.json"} </w:instrText>
      </w:r>
      <w:r w:rsidRPr="000A1A2D">
        <w:fldChar w:fldCharType="separate"/>
      </w:r>
      <w:r w:rsidRPr="000A1A2D">
        <w:t>(LeBlanc 2015)</w:t>
      </w:r>
      <w:r w:rsidRPr="000A1A2D">
        <w:fldChar w:fldCharType="end"/>
      </w:r>
      <w:r w:rsidRPr="000A1A2D">
        <w:t>.</w:t>
      </w:r>
    </w:p>
    <w:p w14:paraId="16DD456D" w14:textId="77777777" w:rsidR="00883CFD" w:rsidRPr="00BF407C" w:rsidRDefault="00883CFD" w:rsidP="00883CFD">
      <w:pPr>
        <w:rPr>
          <w:rFonts w:cstheme="minorHAnsi"/>
        </w:rPr>
      </w:pPr>
    </w:p>
    <w:p w14:paraId="41BD2311" w14:textId="77777777" w:rsidR="00883CFD" w:rsidRPr="00BF407C" w:rsidRDefault="00883CFD" w:rsidP="00883CFD">
      <w:pPr>
        <w:pStyle w:val="Heading2"/>
        <w:numPr>
          <w:ilvl w:val="1"/>
          <w:numId w:val="9"/>
        </w:numPr>
      </w:pPr>
      <w:bookmarkStart w:id="696" w:name="_Toc27330980"/>
      <w:bookmarkStart w:id="697" w:name="_Toc30782118"/>
      <w:bookmarkStart w:id="698" w:name="_Toc30964832"/>
      <w:r>
        <w:t xml:space="preserve">Building </w:t>
      </w:r>
      <w:r w:rsidRPr="00BF407C">
        <w:t xml:space="preserve">effective governance </w:t>
      </w:r>
      <w:bookmarkEnd w:id="696"/>
      <w:bookmarkEnd w:id="697"/>
      <w:r>
        <w:t>capacity</w:t>
      </w:r>
      <w:bookmarkEnd w:id="698"/>
    </w:p>
    <w:p w14:paraId="0FF70D0F" w14:textId="507FB359" w:rsidR="00883CFD" w:rsidRPr="00BF407C" w:rsidRDefault="00883CFD" w:rsidP="00883CFD">
      <w:r w:rsidRPr="00BF407C">
        <w:t>The unsurprising conclusion of most scholars, and of this review, is that present governance arrangements are woefully inadequate to guide the accelerating and complex dynamics of the Anthropocene toward more sustainable pathways of development</w:t>
      </w:r>
      <w:r w:rsidRPr="000A1A2D">
        <w:t xml:space="preserve"> </w:t>
      </w:r>
      <w:r w:rsidRPr="000A1A2D">
        <w:fldChar w:fldCharType="begin"/>
      </w:r>
      <w:r w:rsidR="00B97DE4">
        <w:instrText xml:space="preserve"> ADDIN ZOTERO_ITEM CSL_CITATION {"citationID":"csuCMfdk","properties":{"formattedCitation":"(Dryzek and Pickering 2018)","plainCitation":"(Dryzek and Pickering 2018)","noteIndex":0},"citationItems":[{"id":13740,"uris":["http://zotero.org/groups/2225246/items/2GGSRUSB"],"uri":["http://zotero.org/groups/2225246/items/2GGSRUSB"],"itemData":{"id":13740,"type":"book","abstract":"The Politics of the Anthropocene is a sophisticated yet accessible treatment of how human institutions, practices, and principles need to be re-thought in response to the challenges of the Anthropocene, the emerging epoch of human-induced instability in the Earth system and its life-support capacities. However, the world remains stuck with practices and modes of thinking that were developed in the Holocene – the epoch of around 12,000 years of unusual stability in the Earth system, toward the end of which modern institutions such as states and capitalist markets arose. These institutions persist despite their potentially catastrophic failure to respond to the challenges of the Anthropocene, foremost among them a rapidly changing climate and accelerating biodiversity loss. The pathological trajectories of these institutions need to be disrupted by advancing ecological reflexivity: the capacity of structures, systems, and sets of ideas to question their own core commitments, and if necessary change themselves, while listening and responding effectively to signals from the Earth system. This book envisages a world in which humans are no longer estranged from the Earth system but engage with it in a more productive relationship. We can still pursue democracy, social justice, and sustainability – but not as before. In future, all politics should be first and foremost a politics of the Anthropocene. The arguments are developed in the context of issues such as climate change, biodiversity, and global efforts to address sustainability.","ISBN":"978-0-19-184689-2","language":"en_US","publisher":"Oxford University Press","source":"www.oxfordscholarship.com.ezp-prod1.hul.harvard.edu","title":"The Politics of the Anthropocene","URL":"http://www.oxfordscholarship.com.ezp-prod1.hul.harvard.edu/view/10.1093/oso/9780198809616.001.0001/oso-9780198809616","author":[{"family":"Dryzek","given":"John S."},{"family":"Pickering","given":"Jonathan"}],"accessed":{"date-parts":[["2019",3,7]]},"issued":{"date-parts":[["2018",12,6]]}}}],"schema":"https://github.com/citation-style-language/schema/raw/master/csl-citation.json"} </w:instrText>
      </w:r>
      <w:r w:rsidRPr="000A1A2D">
        <w:fldChar w:fldCharType="separate"/>
      </w:r>
      <w:r w:rsidRPr="000A1A2D">
        <w:rPr>
          <w:rFonts w:ascii="Calibri" w:hAnsi="Calibri" w:cs="Calibri"/>
        </w:rPr>
        <w:t>(Dryzek and Pickering 2018)</w:t>
      </w:r>
      <w:r w:rsidRPr="000A1A2D">
        <w:fldChar w:fldCharType="end"/>
      </w:r>
      <w:r w:rsidRPr="000A1A2D">
        <w:t xml:space="preserve">.   Improvements in governance are needed in general, but in </w:t>
      </w:r>
      <w:r w:rsidRPr="00BF407C">
        <w:t>particular to support the capacities for sustainable development we discussed in earlier sections of this review.  That said, our reading of the evidence suggests that many of the same governance reforms could help strengthen multiple capacities.   We therefore focus here on three big areas of governance reform that scholars</w:t>
      </w:r>
      <w:r>
        <w:t xml:space="preserve"> </w:t>
      </w:r>
      <w:r>
        <w:fldChar w:fldCharType="begin"/>
      </w:r>
      <w:r w:rsidR="00B97DE4">
        <w:instrText xml:space="preserve"> ADDIN ZOTERO_ITEM CSL_CITATION {"citationID":"a1j801k61m","properties":{"formattedCitation":"(J. M. Anderies 2015)","plainCitation":"(J. M. Anderies 2015)","noteIndex":0},"citationItems":[{"id":15481,"uris":["http://zotero.org/groups/2225246/items/N2R9F9XC"],"uri":["http://zotero.org/groups/2225246/items/N2R9F9XC"],"itemData":{"id":15481,"type":"article-journal","abstract":"Developing effective governance structures for the fair and sustainable use of benefits that flow from shared natural resources is arguably one of the defining challenges of our time. Addressing this challenge has been extremely difficult because the associated governance problem is multifaceted and multilayered. Governance structures must address at least three interrelated issues: ( i ) equitable distribution within and across generations of affordances for well-being; ( ii ) social dilemmas associated with providing shared infrastructure and preventing overexploitation of shared resources; and ( iii ) coping with deep uncertainty and variability that complicates decision-making and planning efforts. Addressing these issues will often require us, both as individuals and in groups, to act against our natural tendencies. Familiar examples related to the first two issues include delaying rewards for the sake of future outcomes and overcoming our aversion to the “sucker’s pay-off” to build sufficient trust to address social dilemmas. Recent work suggests that this is also true when coping with uncertainty and variability in benefit flows while sustaining them over the long term. Specifically, Carpenter et al. (1) develop an important set of ideas related to managing environmental variability that may cause two of our natural aversions to collide. The authors suggest that we must learn to live with a certain amount of variability if we want to enlarge the safe operating space for exploited ecosystems. Just as with delayed rewards, humans are averse to variability in benefit flows related to subsistence (2, 3). More challenging yet, because allowing variability in ecosystems may well involve reduced exploitation, we may be required to forego present consumption as well as tolerate variability to maintain a safe operating space for humanity.\n\nOf these challenges, coping with uncertainty and variation in benefit flows is the most difficult to conceptualize. Although all three are difficult to address in practice, … \n\n[</w:instrText>
      </w:r>
      <w:r w:rsidR="00B97DE4">
        <w:rPr>
          <w:rFonts w:ascii="Cambria Math" w:hAnsi="Cambria Math" w:cs="Cambria Math"/>
        </w:rPr>
        <w:instrText>↵</w:instrText>
      </w:r>
      <w:r w:rsidR="00B97DE4">
        <w:instrText xml:space="preserve">][1]1Email: m.anderies{at}asu.edu.\n\n [1]: #xref-corresp-1-1","container-title":"Proceedings of the National Academy of Sciences","DOI":"10.1073/pnas.1519071112","ISSN":"0027-8424, 1091-6490","issue":"47","journalAbbreviation":"PNAS","language":"en","note":"PMID: 26578808","page":"14402-14403","source":"www.pnas.org","title":"Managing variance: Key policy challenges for the Anthropocene","title-short":"Managing variance","volume":"112","author":[{"family":"Anderies","given":"John M."}],"issued":{"date-parts":[["2015",11,24]]}}}],"schema":"https://github.com/citation-style-language/schema/raw/master/csl-citation.json"} </w:instrText>
      </w:r>
      <w:r>
        <w:fldChar w:fldCharType="separate"/>
      </w:r>
      <w:r w:rsidR="00B97DE4" w:rsidRPr="00B97DE4">
        <w:t>(J. M. Anderies 2015)</w:t>
      </w:r>
      <w:r>
        <w:fldChar w:fldCharType="end"/>
      </w:r>
      <w:r>
        <w:t xml:space="preserve"> </w:t>
      </w:r>
      <w:r w:rsidRPr="00BF407C">
        <w:t xml:space="preserve"> argue have the potential to provide such cross-cutting benefits for sustainable development: </w:t>
      </w:r>
      <w:commentRangeStart w:id="699"/>
      <w:r w:rsidRPr="00BF407C">
        <w:t xml:space="preserve">nurturing resources, enhancing equity and embracing uncertainty </w:t>
      </w:r>
      <w:commentRangeEnd w:id="699"/>
      <w:r w:rsidR="00300430">
        <w:rPr>
          <w:rStyle w:val="CommentReference"/>
          <w:rFonts w:asciiTheme="minorHAnsi" w:eastAsiaTheme="minorHAnsi" w:hAnsiTheme="minorHAnsi" w:cstheme="minorBidi"/>
        </w:rPr>
        <w:commentReference w:id="699"/>
      </w:r>
      <w:r w:rsidRPr="000A1A2D">
        <w:t xml:space="preserve">.   </w:t>
      </w:r>
    </w:p>
    <w:p w14:paraId="13BCAFAD" w14:textId="77777777" w:rsidR="00883CFD" w:rsidRPr="00BF407C" w:rsidRDefault="00883CFD" w:rsidP="00883CFD"/>
    <w:p w14:paraId="48AC2E4E" w14:textId="77777777" w:rsidR="00883CFD" w:rsidRPr="000A1A2D" w:rsidRDefault="00883CFD" w:rsidP="00883CFD">
      <w:bookmarkStart w:id="700" w:name="_Toc27330981"/>
      <w:r w:rsidRPr="00D66DFB">
        <w:rPr>
          <w:b/>
        </w:rPr>
        <w:t>Nurturing shared resources</w:t>
      </w:r>
      <w:bookmarkEnd w:id="700"/>
      <w:r w:rsidRPr="00D66DFB">
        <w:rPr>
          <w:b/>
        </w:rPr>
        <w:t>:</w:t>
      </w:r>
      <w:r w:rsidRPr="00BF407C">
        <w:rPr>
          <w:rStyle w:val="Heading3Char"/>
          <w:color w:val="000000" w:themeColor="text1"/>
        </w:rPr>
        <w:t xml:space="preserve"> </w:t>
      </w:r>
      <w:r w:rsidRPr="000A1A2D">
        <w:rPr>
          <w:rFonts w:cstheme="minorHAnsi"/>
        </w:rPr>
        <w:t xml:space="preserve"> </w:t>
      </w:r>
      <w:r w:rsidRPr="00BF407C">
        <w:t>A central challenge of governance for sustainable development is to guide the use of shared resources today down pathways that do not degrade the ability of those resources to nurture well-being elsewhere or tomorrow.</w:t>
      </w:r>
      <w:r w:rsidRPr="000A1A2D">
        <w:t xml:space="preserve"> The research we reviewed in Section 3</w:t>
      </w:r>
      <w:r w:rsidRPr="00BF407C">
        <w:t xml:space="preserve"> has established that the resources in question include all of those – both natural and anthropogenic – that form the productive base on which society relies for the goods and services that are the constituents of well-being.  Scholarship on </w:t>
      </w:r>
      <w:r>
        <w:t xml:space="preserve">enhancing </w:t>
      </w:r>
      <w:r w:rsidRPr="00BF407C">
        <w:t xml:space="preserve">governance </w:t>
      </w:r>
      <w:r>
        <w:t xml:space="preserve">capacity </w:t>
      </w:r>
      <w:r w:rsidRPr="00BF407C">
        <w:t>for sustainability has focused on two dimensions of this challenge</w:t>
      </w:r>
      <w:r w:rsidRPr="000A1A2D">
        <w:t>: preventing overconsumption of shared natural resources and preventing underproduction of shared anthropogenic resources.</w:t>
      </w:r>
    </w:p>
    <w:p w14:paraId="1079317E" w14:textId="77777777" w:rsidR="00883CFD" w:rsidRPr="00BF407C" w:rsidRDefault="00883CFD" w:rsidP="00883CFD"/>
    <w:p w14:paraId="146C695F" w14:textId="016B8276" w:rsidR="00883CFD" w:rsidRPr="000A1A2D" w:rsidRDefault="00883CFD" w:rsidP="00883CFD">
      <w:r w:rsidRPr="00BF407C">
        <w:t xml:space="preserve">Devising governance arrangements to avoid tragedies of the commons – overconsumption </w:t>
      </w:r>
      <w:proofErr w:type="gramStart"/>
      <w:r w:rsidRPr="00BF407C">
        <w:t>of  natural</w:t>
      </w:r>
      <w:proofErr w:type="gramEnd"/>
      <w:r w:rsidRPr="00BF407C">
        <w:t xml:space="preserve"> resources to the detriment of social well-being </w:t>
      </w:r>
      <w:r>
        <w:t>–</w:t>
      </w:r>
      <w:r w:rsidRPr="00BF407C">
        <w:t xml:space="preserve"> has always been a central concern for sustainable development. </w:t>
      </w:r>
      <w:r w:rsidRPr="000A1A2D">
        <w:t>The most notable contribution of scholarship to</w:t>
      </w:r>
      <w:r w:rsidRPr="00BF407C">
        <w:t xml:space="preserve"> this challenge has been that of Elinor Ostrom and her colleagues on common pool resources </w:t>
      </w:r>
      <w:r w:rsidRPr="000A1A2D">
        <w:fldChar w:fldCharType="begin"/>
      </w:r>
      <w:r w:rsidR="00B97DE4">
        <w:instrText xml:space="preserve"> ADDIN ZOTERO_ITEM CSL_CITATION {"citationID":"k2UuBlOv","properties":{"formattedCitation":"(McGinnis and Ostrom 2014)","plainCitation":"(McGinnis and Ostrom 2014)","noteIndex":0},"citationItems":[{"id":12190,"uris":["http://zotero.org/groups/2225246/items/786A2YZY"],"uri":["http://zotero.org/groups/2225246/items/786A2YZY"],"itemData":{"id":12190,"type":"article-journal","abstract":"The social-ecological system (SES) framework investigated in this special issue enables researchers from diverse disciplinary backgrounds working on different resource sectors in disparate geographic areas, biophysical conditions, and temporal domains to share a common vocabulary for the construction and testing of alternative theories and models that determine which influences on processes and outcomes are especially critical in specific empirical settings. We summarize changes that have been made to this framework and discuss a few remaining ambiguities in its formulation. Specifically, we offer a tentative rearrangement of the list of relevant attributes of governance systems and discuss other ways to make this framework applicable to policy settings beyond natural resource settings. The SES framework will continue to change as more researchers apply it to additional contexts; the main purpose of this article is to delineate the version that served as the basis for the theoretical innovations and empirical analyses detailed in other contributions to this special issue.","container-title":"Ecology and Society","DOI":"10.5751/ES-06387-190230","ISSN":"1708-3087","issue":"2","page":"30","title":"Social-ecological system framework: initial changes and continuing challenges","volume":"19","author":[{"family":"McGinnis","given":"Michael D."},{"family":"Ostrom","given":"Elinor"}],"issued":{"date-parts":[["2014"]]}}}],"schema":"https://github.com/citation-style-language/schema/raw/master/csl-citation.json"} </w:instrText>
      </w:r>
      <w:r w:rsidRPr="000A1A2D">
        <w:fldChar w:fldCharType="separate"/>
      </w:r>
      <w:r w:rsidRPr="000A1A2D">
        <w:rPr>
          <w:rFonts w:ascii="Calibri" w:hAnsi="Calibri" w:cs="Calibri"/>
        </w:rPr>
        <w:t>(McGinnis and Ostrom 2014)</w:t>
      </w:r>
      <w:r w:rsidRPr="000A1A2D">
        <w:fldChar w:fldCharType="end"/>
      </w:r>
      <w:r w:rsidRPr="000A1A2D">
        <w:t xml:space="preserve">.  </w:t>
      </w:r>
      <w:r w:rsidRPr="00BF407C">
        <w:t xml:space="preserve">Their vigorous, diverse, multidisciplinary research program has demolished the claim that only central direction by an all-powerful powerful state can provide such governance.  In its place, </w:t>
      </w:r>
      <w:r>
        <w:t xml:space="preserve">it has </w:t>
      </w:r>
      <w:r w:rsidRPr="00BF407C">
        <w:t xml:space="preserve">identified conditions under which and ways in which self-interested actors can work together to achieve common goals </w:t>
      </w:r>
      <w:r w:rsidRPr="000A1A2D">
        <w:t xml:space="preserve">for the sustainable use of natural resources </w:t>
      </w:r>
      <w:r w:rsidRPr="000A1A2D">
        <w:fldChar w:fldCharType="begin"/>
      </w:r>
      <w:r w:rsidR="00B97DE4">
        <w:instrText xml:space="preserve"> ADDIN ZOTERO_ITEM CSL_CITATION {"citationID":"YOBVwEsN","properties":{"formattedCitation":"(Boyd et al. 2018)","plainCitation":"(Boyd et al. 2018)","noteIndex":0},"citationItems":[{"id":12158,"uris":["http://zotero.org/groups/2225246/items/K6AVLK8G"],"uri":["http://zotero.org/groups/2225246/items/K6AVLK8G"],"itemData":{"id":12158,"type":"article-journal","abstract":"![Figure][1]&lt;/img&gt;\n\nAs R. Boyd and P. J. Richerson point out, “The enduring influence of Hardin's essay testifies to the power of a clear argument. Should a selfish herdsman add animals to his flock?”\n\nPHOTO: ALECTRUSLER2015/SHUTTERSTOCK\n\n“Freedom in a commons brings ruin to all.” So argued ecologist Garrett Hardin in “[The Tragedy of the Commons][2]” in the 13 December 1968 issue of Science ([ 1 ][3]). Hardin questioned society's ability to manage shared resources and avoid an environmentally and socially calamitous free-for-all. In the 50 years since, the essay has influenced discussions ranging from climate change (see page [1217][4]) to evolution, from infectious disease to the internet, and has reached far beyond academic literature—but not without criticism. Considerable work, notably by Nobelist Elinor Ostrom ([ 2 ][5]), has challenged Hardin, particularly his emphasis on property rights and government regulatory leviathans as solutions. Instead, research has documented contexts, cases, and principles that reflect the ability of groups to collectively govern common resources. To mark this anniversary and celebrate the richness of research and practice around commons and cooperation, Science invited experts to share some contemporary views on such tragedies and how to avert them. — Brad Wible \n\nBy Robert Boyd and Peter J. Richerson\n\nThe enduring influence of Hardin's essay testifies to the power of a clear argument. Should a selfish herdsman add animals to his flock? The benefit of additional animals flows to the herdsman, while the costs are spread among all who share the commons. Each herdsman decides to add animals, and the commons is over-grazed. Genes or ideas that encourage selflessness will be out-reproduced by those that encourage selfishness, so collective action problems can only be solved with coercive institutions such as police and courts.\n\nThis argument is clear and powerful, but wrong. Many village-scale human societies have organized hundreds of people to produce irrigation works and military action and solve commons problems, regulated not by formal coercive institutions but by informal, culturally evolved moral norms. Much evidence suggests that the propensity to be guided by culturally transmitted beliefs is a powerful adaptive tool that has been favored by natural selection ([ 3 ][6]). People in every human society acquire moral beliefs about what sorts of behaviors are right and wrong, and these beliefs can support solutions to collective action problems. For example, in the Turkana, an East African pastoral group, hundreds of warriors cooperate in cattle raids against other ethnic groups. The Turkana have no police, courts, or other formal coercive institutions, but cowards and deserters, tempted by selfish motives to free-ride, are punished by members of the community ([ 4 ][7]). Because norm violators suffer costs, those who adhere to the local norms do better than those who don't. Adherence to norms is self-interested, so genes and ideas that undermine successful norms do not spread.\n\nThis means that once they are established, very different norms can persist, even in similar environments. To understand why norms sometimes support collective action and sometimes don't, we need to understand the processes that shape norm content. Competition among culturally different groups is one such mechanism: Groups with norms that lead to economic success attract imitators, and norms that lead to military success spread through conquest ([ 5 ][8]). As societies become larger and more complex, political institutions play a major role in determining norm content and creating supporting formal institutions. However, there are many examples of norm shifts that cannot be explained as a consequence of group competition or deliberate political choices, such as the disappearance of norms supporting dueling in 19th-century Britain and shifts in norms regarding tobacco smoking, premarital sex, and same-sex marriage during the 20th century.\n\nAlthough historians provide plausible narratives for particular norm shifts ([ 6 ][9]), plausible quantitative theory is scarce. Models based on drift-like random fluctuations make clear predictions but seem too slow to account for change in larger societies ([ 7 ][10]), whereas those based on self-reinforcing cascades ([ 8 ][11]) are fast but depend on an improbable balancing of processes. We think that developing such a theory is crucial for understanding human cooperation. Darwin argued in The Descent of Man that selection for cooperation in ancient tribes, acting over the long run, favored prosocial emotions such as sympathy and patriotism. These emotions, coupled with “approbation of our fellow men,” contributed to changes in norms, which in turn supported legal initiatives such as the end of slavery in the British Empire in 1833. We have argued for a modern version of his idea ([ 3 ][6], [ 5 ][8]).\n\nWhen societies are small, and collective action problems are local, group beneficial norms often spread. The most difficult problems are those such as climate change that spill over into many different societies and require people from societies that share few norms or political institutions to create new norms. On the time scale of a century, progress in solving global commons problems has been impressive. It is not clear that for some problems we have another century to spare.\n\nBy Ruth Meinzen-Dick\n\nWater is a classic common pool resource: What one person consumes is not available for others, and water's mobility makes it costly to exclude other users. But classic studies of irrigation institutions ([ 9 ][12]) showing that people can and do cooperate to sustainably manage water have been instrumental in refuting the notion of an inevitable tragedy of the commons ([ 2 ][5]). Yet cooperation does not always emerge or survive, particularly in large irrigation systems built and managed by government agencies. Community organizers have been able to strengthen irrigation institutions, but this is generally time- and labor-intensive and difficult to scale up. Millions of dollars have been invested in large-scale programs to introduce, formalize, or strengthen water users' associations, but success in such programs has been limited ([ 10 ][13]). Groundwater is particularly problematic because it is a mostly invisible resource and it is difficult to understand the boundaries of the aquifers and how one person's use affects others.\n\nWhat then can increase collective action over water? A strong tradition of interdisciplinary and transdisciplinary research brings together social sciences with irrigation engineering and hydrology, using case studies and comparative studies ([ 2 ][5], [ 10 ][13]). Elinor Ostrom identified design principles underlying effective governance of common resources: clearly defined boundaries, rules adapted to local needs, with users' participation and respected by outsiders, monitoring, graduated sanctions, dispute resolution, and nested layers of governance that fit the resource system ([ 2 ][5]). In addition to these, water scarcity, type of infrastructure, market integration, and social ties among users can all affect cooperation over water. For example, when many farmers in India get wells and no longer depend on surface irrigation for all their water, they stop contributing to the irrigation organizations. Or those at the head end of canals, who get water first, may take too much unless they also depend on the tail enders for other things, such as contributions to maintain the whole system.\n\nBehavioral experiments, originally designed as games simulating commons dilemmas in the laboratories, have been adapted to be played with real commoners in the field. These games have shown the importance of communication, repeated interactions, information, and perceived fairness of the distribution of costs and benefits in influencing collective action. We are testing whether these games could be adapted from a research instrument to a tool that can also help water users understand the trade-offs and potential value of cooperation. In our groundwater game, players choose between crops with different water consumption and profitability and see the simulated effects on aquifer sustainability, showing that short-term profits by some come at long-term costs borne by all. In India, sites where this game was played were significantly more likely to adopt rules governing groundwater use, compared with control communities ([ 11 ][14]).\n\nAt a larger scale, multistakeholder participatory processes can sometimes create common understanding and consensus about opportunities for improving the complex governance of multiple water uses and users in river basins, including water quality improvement and reservoir reoperation for restoring more natural flow regimes in rivers ([ 12 ][15]). Ostrom's concepts of polycentric governance ([ 4 ][7]) and the rich literature on multistakeholder platforms and comanagement arrangements between the state and communities ([ 10 ][13]) provide insights—though not blueprints—for ways to better manage water commons in the future. Payment for environmental services financed by downstream users such as municipal water systems can encourage upstream conservation, such as seen in the Delaware County watershed that feeds New York City, but building trust between government agencies and different types of water users is key.\n\nBy Tine De Moor\n\nThe practice of managing and using land and other natural resources in common—what the term “commons” originally referred to—has a long history. “Commoners” exercised rights to use resources over large expanses of permanently uncultivated, or only temporarily cultivated, open country such as heathland, rough pasture, or woodland. Commons were an essential component of early modern agriculture in many parts of Europe until the 19th century; their disappearance (through enclosures) was a key political issue at the time and has been the subject of considerable historiographical debate since. Historians, whose work on commons was for a long time mainly descriptive, have provided evidence that—contrary to Hardin's assumption—historical commons were dynamic institutions, with continuous rule-making, changing, intensive communication between the commoners and with effective monitoring mechanisms ([ 13 ][16]). Contrary to arguments in favor of their dissolution, common resources were used in an efficient manner, and improvements associated with enclosing common land and limiting access to commoners were probably not as large as originally thought by reformers ([ 14 ][17]).\n\nA more analytic approach to commons' history, using archival records for many commons dating back to medieval times (in Europe), can provide insights about what makes a self-governing institution resilient for major crises and external shocks. After all, true resilience can take multiple generations and even centuries to surface. Historical sources are often still available, in the form of extensive written rulebooks, in many cases for commons with a lifetime of several hundreds of years during which rules changed frequently ([ 15 ][18], [ 16 ][19]). The reconstruction of these rules demonstrates that regulation often adapted to changing circumstances, and that survival over many centuries was not an exception, but the norm. Those rule books provide essentially the same type of data as collected through fieldwork by Ostrom and colleagues ([ 2 ][5]), but whereas Ostrom's list of design principles is the common denominator of a large set of commons studied at a specific moment in time, the historical data allow for a longitudinal study of the temporal dynamics of a common, of governance that needed to adapt or else collapse. An ongoing study of large datasets of 30 historical commons across the Netherlands, Spain, and the United Kingdom ([ 15 ][18]) is suggesting some ways in which Ostrom's list, and work building on it, may need to be updated. For example, sanctioning—in particular, graduated sanction, incrementally based on the repetition of violations—has been seen as an essential component to make self-governing commons work, yet graduated sanctioning is hardly ever found in commons surviving more than 200 years (the minimum years of survival as set in the study) ([ 17 ][20]). This suggests that in order to achieve long-term survival, this particular type of sanctioning may have been less essential than suggested in Ostrom's principles, and that those commons with graduated sanctioning in Ostrom's database may have been through a severe period, with many trials and errors of sanctioning, with the graduated version as the very last resort. Futhermore, analyzing rules and sanctions over the lifetime of several commons, there appears to be an inverse correlation between the effort put into developing sanctions (expressed as the number of rules accompanied by a sanction) and the longevity of a common (expressed as the number of years between emergence and dissolution), suggesting that commons that managed to survive longest invested least in designing and applying sanctions ([ 18 ][21]). This counterintuitive result may be explained by the longer-lasting commons investing more time and effort in (compulsory) commoners' meetings, leading to a more thorough understanding by commoners of why rules—and changes thereof—were necessary, and possibly, as a consequence, leading to less free-riding. Historical analysis can add unexpected insights to our understanding of which methods can be used to keep commons functioning in the long run, steering them away from a tragedy.\n\nBy Matthew O. Jackson\n\nOver the past five decades, we have come to a deep understanding of commons problems and how to solve them: They are not zero-sum games, but instead offer substantial gains from cooperation. Game theory and market design have helped us understand how to provide appropriate incentives ([ 19 ][22]–[ 21 ][23]). For instance, taxes as well as cap-and-trade systems can be designed to make the price of emitting carbon include its ultimate social/climate cost, and subsidies can make the prices of alternative technologies reflect their ultimate social benefit. However, a challenge with global commons problems is that solving the incentive problems often leads the collective gains to be distributed very unevenly ([ 22 ][24]); the costs can even outweigh the benefits for some parties. There are many players with enormous differences in wealth and interests around the planet—both within and across countries—facing different consequences from commons problems and abilities to pay for them. Yet, universal cooperation is needed, including coordinated limits and the willingness and the ability to enforce those limits. Thus, the main challenges that we face are political. Crafting a policy that addresses everyone's needs becomes an even bigger challenge when combined with constantly changing political leadership with short-term perspectives and impatient citizens who make it difficult to incur large costs today for benefits that may not accrue for decades and involve considerable uncertainty and may affect others more than themselves. A natural reaction to this is to try to simplify things by concentrating on one issue at a time. Although this may seem sensible at first blush, the key to crafting policies that address a multitude of conflicting interests is actually to couple issues together ([ 23 ][25]). If there is an issue on which a group has little to gain and much to lose, then one gets their consent by including some other issue on which they have much to gain and little to lose. This is a principle underlying omnibus legislation: the packaging of unrelated issues into one large bill ([ 24 ][26]). Global organizations such as the United Nations have wide scope and can envision such compromise, but they are funded at a handful of billions of dollars when tens of trillions are at stake, and they lack full international buy-in and trust. The exception is the World Trade Organization (WTO); more than half of world gross domestic product crosses country borders. However, the WTO's scope is limited to trade agreements. In the absence of a world organization with sufficient jurisdiction and large enough carrots and sticks, there is a need for the leadership of key countries to step up and craft an omnibus agreement that couples commons problems with other issues, with something for everyone. Packaging issues produces an attractive agreement that entices participation, rather than coercing it by threatening nonparticipants with trade sanctions that may run afoul of existing treaties, fuel a trade war, or be costly to follow through with. Coupling global commons problems with other large issues will complicate our lives, but it is the only way to forge and enforce agreements at an appropriate scale, which everyone will sign onto. Without powerful international leadership, large global commons problems will continue to be ceded to humanitarian organizations and the voluntary behaviors of groups here and there.\n\n![Figure][1]&lt;/img&gt;\n\nUncoordinated management of fishing, shipping, and seabed mining challenges the health, productivity, and resilience of the global ocean commons.\n\nPHOTO: BRUSINI AURÉLIEN/HEMIS.FR/HEMIS/ALAMY STOCK PHOTO\n\nBy Kristina M. Gjerde and Harriet Harden-Davies\n\nIn many ways, the global ocean beyond national boundaries—twothirds of the ocean's surface—epitomises the tragedy of the commons. Access remains difficult to control, resources are declining, and pollution pervades the deepest abyss ([ 25 ][27]). Combined with ocean warming, deoxygenation, and acidification, these impacts undermine ocean health, productivity, and resilience, exacerbating the challenge of achieving equitable and sustainable management of our shared ocean ([ 26 ][28]).\n\nSince Hardin in 1968, the concept of the global ocean commons has evolved. The 1982 United Nations Convention on the Law of the Sea (UNCLOS) tempered the right of States to access resources of the high seas and international seabed (“the Area”) with obligations to build capacity, advance scientific knowledge, and protect the environment. UNCLOS further designated the Area and its mineral resources as the “common heritage of mankind” to be managed by the International Seabed Authority for “the benefit of mankind as a whole.” In the 1990s, States acknowledged that biodiversity loss and climate change were “common concerns” ([ 27 ][29]). More recently, concepts such as precaution, ecosystem-based approaches, and marine protected areas (MPAs) have been incorporated into international commitments ([ 27 ][29]), including United Nations (UN) Sustainable Development Goal 14.\n\nHowever, global ocean health remains under threat because mechanisms to enable and enforce existing UNCLOS obligations remain weak ([ 25 ][27]). Despite new technologies to monitor activities and impacts ([ 28 ][30]), the current system of managing fishing, shipping, and seabed mining separately begets inconsistent, conflicting, and frequently unsustainable results ([ 25 ][27]). For example, illegal fishing is worse in some places than others; mineral exploration rights are being granted atop important fishing, scientific research, and cable sites; and biodiversity values are frequently ignored ([ 25 ][27]). Meanwhile, the lack of centralized reporting hinders efforts to hold accountable the few that block conservation measures despite treaty requirements ([ 27 ][29], [ 29 ][31]) and compelling evidence of need ([ 26 ][28]). In the Southern Ocean, for instance, compromises made to secure consensus for the Ross Sea MPA ([ 29 ][31]) highlighted the power of a very few states to weaken protections.\n\nConversely, on the rare occasions that the UN has called on sectoral bodies to implement specific requirements to tackle threats to biodiversity, substantial progress has been made. A 2006 UN resolution requiring states sponsoring bottom fishing to conduct prior assessments, adopt measures to avoid substantial impacts, and crucially, report to the UN has protected vast areas of the deep seabed. However, as ocean stressors multiply, the UN has recognized the need for a more comprehensive approach to biodiversity conservation and use ([ 25 ][27]).\n\nIn September, the UN convened the first intergovernmental conference to negotiate a legally binding agreement under UNCLOS for conservation and sustainable use of marine biodiversity beyond national jurisdiction. The negotiations present an opportunity to elaborate and modernize existing requirements to conduct environmental impact assessments; proactively adopt conservation measures, including MPAs; avoid substantial harm to biodiversity; and improve accountability through regular reporting. The agreement can thus create rules, monitoring systems, and sanctioning powers to enhance compliance while ensuring more sustainable outcomes at the global, regional, and sectoral levels.\n\nScience also has a major role to play as a catalyst for unifying stakeholders behind common concerns ([ 30 ][32]). The agreement can boost capacity and understanding by fostering collaboration in marine science, knowledge exchange, and technology transfer, including on marine genetic resources ([ 30 ][32]). The UN Decade of Ocean Science 2021–2030 could further facilitate knowledge advancement and collective capacity to enable informed, equitable, and sustainable management of our global ocean commons. The question is, will states adopt the mutual restraints and allocate the required resources to evade tragedy and renew ocean health? There is hope, but little time. An ambitious agreement is needed by 2020 to protect our common interest in a healthy, productive, and resilient ocean in the challenging decades to come.\n\nBy Brett M. Frischmann, Michael J. Madison, Katherine J. Strandburg\n\nIntellectual resources have their own tragedy-of-the-commons allegory. Replace Hardin's pasture with an idea, and consider what happens when the resource, the idea, is openly accessible to all. Everyone who can profitably make use of the idea will do so, as much and as often and in whatever manner suits them. But ideas are public goods, not common pool resources; ideas are not congested or depleted by overuse. Unlike the pasture, unconstrained consumption of ideas seems good, and often it is.\n\nBut there's a catch. Ideas are products of human intellect, often requiring investment of time, effort, and capital. Unconstrained consumption by free riders, who invest little or nothing in creating the ideas, presents a risk for those who might make such investments in creating knowledge because they may struggle to recover a sufficient return on their investment. Anticipating this, they may underinvest, contributing to tragic underproduction of intellectual resources.\n\nAvoiding cultural, technological, and scientific stagnation thus seems to require collective action to ensure adequate investment in knowledge creation. To facilitate this, many analysts assume two options: government subsidies or intellectual property-enabled markets. Though both are indeed important drivers of knowledge production, so are “knowledge commons,” which we should not take for granted.\n\nKnowledge commons refers to institutionalized community governance of the sharing and, in many cases, creation and curation of intellectual and cultural resources ([ 31 ][33]). Examples range from scientific research commons, including data, literature, and research materials ([ 32 ][34]), to intellectual property pools, entrepreneurial/user innovation commons, rare-disease clinical research consortia, open-source software projects, and Wikipedia ([ 31 ][33]). Understanding how such communities share and develop knowledge is crucial in today's “information society.”\n\nFollowing Ostrom ([ 2 ][5], [ 33 ][35]) and Hess and Ostrom ([ 34 ][36]), we have worked to systematize the study of knowledge commons and build a new field of interdisciplinary research in which law, economics, sociology, political science, network science, and other fields converge. Dozens of case studies have begun to reveal an empirical picture of knowledge commons. A representative theme is that knowledge commons confront diverse social dilemmas not reducible to the simple free rider or tragic commons. Rare-disease research consortia, for example, address numerous governance challenges, including allocating research funding, authorship credit, and other rivalrous resources; overcoming potential anticommons dilemmas arising from researchers' incentives to hoard access to patients and their data; maintaining privacy, security, and the trust of patients and their families; reducing transaction costs of cooperation between widely dispersed researchers; and managing interactions with outsiders, such as pharmaceutical companies. The diversity of dilemmas is matched by the surprising diversity of participants critical to successful collaboration. Hardin's sheep-herder must be replaced with researchers, clinicians, patients, site coordinators, funders, third-party data custodians, and even government officials.\n\nDespite growing evidence, we're still far from design principles, much less strong prescriptions. Yet social demand for trusted governance of shared knowledge resources, ranging from medical data ([ 35 ][37]) to algorithmically generated intelligence, is growing, even as public trust in governments and markets as sources of governance seems tenuous. Many researchers and policymakers understood the scope of Ostrom's commons-based framework as limited, for example, to small communities managing local resources. Now, more than ever, we need to explore if, when, and how commons governance can scale.\n\nBy Angela R McLean and Christopher Dye\n\n![Figure][1]&lt;/img&gt;\n\nAntimicrobial use could be decreased if overuse led to loss of good reputation, and rules for prescribing established boundaries of “reputable” behaviors.\n\nPHOTO: RICHARD PASLEY - DOCTOR STOCK/GETTY IMAGES\n\nIt has become commonplace ([ 36 ][38]–[ 38 ][39]) to refer to the rise of antimicrobial resistance (AMR) as a tragedy of the commons. Each individual wishes to use the common-pool resource of functioning antimicrobials whenever they might have a beneficial effect (whether in treating human illness or in raising livestock), but overuse accelerates the spread of drug-resistant pathogens, so the drugs become useless to all—and therein lies the tragedy. One way or another, some individual freedoms must be sacrificed in order to maintain a valuable resource for the common good. Whereas Hardin emphasized private or state ownership to achieve this, Ostrom argued that those who share in exploiting a common-pool resource can develop their own rules to prevent its overuse. She identified factors that are conducive to the establishment of effective institutions to regulate the exploitation of a resource: Users have common interests; they place a high value on the resource far into the future; users support effective monitoring; accurate information is valued and easily communicated; and it is feasible to establish binding and enforceable regulations. Ostrom warned that large groups often struggle to govern common pool resources and that boundary rules are needed to determine rights and responsibilities.\n\nMany of Ostrom's observations are starting to be fulfilled in the search for solutions to the problems of AMR, even if few people in this area explicitly set out to apply her work. The growing threat of AMR is increasingly understood by medical professionals, policy professionals, and the public alike. The associated discourse reflects the common, long-term interests of these diverse users ([ 39 ][40]). The widely accepted need for better surveillance of AMR signals rising support for effective monitoring and accurate, shared information. In a growing search for effective rules, physicians are adhering more strictly to evidence-based guidance for diagnosing infections; for infection control in hospitals; for procuring, prescribing and dispensing antimicrobials; and for ensuring that patients complete treatments. Beyond codes of practice, governments have in some settings introduced methods of enforcement, such as restricting the use of essential drugs to certified treatment centres. And public health specialists have called for AMR to be included among the International Health Regulations, a legally binding agreement to prevent the international spread of disease. Last, the global nature of the challenge is acknowledged in the World Health Organization's leadership in developing new norms for using existing antimicrobials and investing in new ones ([ 40 ][41]).\n\nSome other useful ideas arise when AMR is viewed as a tragedy of the commons. For example, a desire not to be seen as selfish offers a potential solution: antimicrobial use could be decreased if overuse led to loss of good reputation, and rules for appropriate prescribing helped establish boundaries of “reputable” behaviors ([ 41 ][42]). Further, the “large groups” problem may be less acute if local effects are strong enough that a region or nation can benefit from reducing their own usage, even if their neighbors do not ([ 42 ][43]).\n\nIn 1968, Hardin remarked that the tragedy of the commons was understood mostly as a set of special cases rather than as a general problem of resource management. The AMR tragedy will benefit from the application of the broad principles of governing a wide range of common pool resources. That will bring focus, for example, to the question of “boundary rules”. Can one country ever manage AMR alone, and can AMR for human infections be controlled without also controlling agricultural use? Also uncertain is the best mechanism of control: When are binding and enforceable regulations preferred over guidelines and codes of practice? How can the principles laid out by Hardin and Ostrom guide the creation of new resources (discovery of antimicrobials), besides conserving the ones we already have? In the face of these pressing questions, taking a broader view of the AMR tragedy, and of its resolution, will show how best to govern the antimicrobial commons.\n\n1.  [</w:instrText>
      </w:r>
      <w:r w:rsidR="00B97DE4">
        <w:rPr>
          <w:rFonts w:ascii="Cambria Math" w:hAnsi="Cambria Math" w:cs="Cambria Math"/>
        </w:rPr>
        <w:instrText>↵</w:instrText>
      </w:r>
      <w:r w:rsidR="00B97DE4">
        <w:instrText>][44]1.   G. Hardin\n    \n    , Science 162, 1243 (1968).\n    \n    [OpenUrl][45][Abstract/FREE Full Text][46]\n\n2.  [</w:instrText>
      </w:r>
      <w:r w:rsidR="00B97DE4">
        <w:rPr>
          <w:rFonts w:ascii="Cambria Math" w:hAnsi="Cambria Math" w:cs="Cambria Math"/>
        </w:rPr>
        <w:instrText>↵</w:instrText>
      </w:r>
      <w:r w:rsidR="00B97DE4">
        <w:instrText>][47]1.   E. Ostrom\n    \n    , Governing the Commons. The Evolution of Institutions for Collective Action (Cambridge Univ. Press, 1990).\n    \n    \n\n3.  [</w:instrText>
      </w:r>
      <w:r w:rsidR="00B97DE4">
        <w:rPr>
          <w:rFonts w:ascii="Cambria Math" w:hAnsi="Cambria Math" w:cs="Cambria Math"/>
        </w:rPr>
        <w:instrText>↵</w:instrText>
      </w:r>
      <w:r w:rsidR="00B97DE4">
        <w:instrText>][48]1.   P. J. Richerson, \n    2.   R. Boyd\n    \n    , Not by Genes Alone (Univ. of Chicago Press, 2005).\n    \n    \n\n4.  [</w:instrText>
      </w:r>
      <w:r w:rsidR="00B97DE4">
        <w:rPr>
          <w:rFonts w:ascii="Cambria Math" w:hAnsi="Cambria Math" w:cs="Cambria Math"/>
        </w:rPr>
        <w:instrText>↵</w:instrText>
      </w:r>
      <w:r w:rsidR="00B97DE4">
        <w:instrText>][49]1.   S. Mathew, \n    2.   R. Boyd\n    \n    , Proc. Natl. Acad. Sci. U.S.A. 108, 11375 (2011).\n    \n    [OpenUrl][50][Abstract/FREE Full Text][51]\n\n5.  [</w:instrText>
      </w:r>
      <w:r w:rsidR="00B97DE4">
        <w:rPr>
          <w:rFonts w:ascii="Cambria Math" w:hAnsi="Cambria Math" w:cs="Cambria Math"/>
        </w:rPr>
        <w:instrText>↵</w:instrText>
      </w:r>
      <w:r w:rsidR="00B97DE4">
        <w:instrText>][52]1.   P. Richerson et al\n    \n    ., Behav. Brain Sci. 39, e30 (2016).\n    \n    [OpenUrl][53]\n\n6.  [</w:instrText>
      </w:r>
      <w:r w:rsidR="00B97DE4">
        <w:rPr>
          <w:rFonts w:ascii="Cambria Math" w:hAnsi="Cambria Math" w:cs="Cambria Math"/>
        </w:rPr>
        <w:instrText>↵</w:instrText>
      </w:r>
      <w:r w:rsidR="00B97DE4">
        <w:instrText>][54]1.   K. Appiah\n    \n    , The Honor Code, How Moral Revolutions Happen (Norton, 2010).\n    \n    \n\n7.  [</w:instrText>
      </w:r>
      <w:r w:rsidR="00B97DE4">
        <w:rPr>
          <w:rFonts w:ascii="Cambria Math" w:hAnsi="Cambria Math" w:cs="Cambria Math"/>
        </w:rPr>
        <w:instrText>↵</w:instrText>
      </w:r>
      <w:r w:rsidR="00B97DE4">
        <w:instrText>][55]1.   H. P. Young\n    \n    , Annu. Rev. Econ. 7, 359 (2015).\n    \n    [OpenUrl][56][CrossRef][57]\n\n8.  [</w:instrText>
      </w:r>
      <w:r w:rsidR="00B97DE4">
        <w:rPr>
          <w:rFonts w:ascii="Cambria Math" w:hAnsi="Cambria Math" w:cs="Cambria Math"/>
        </w:rPr>
        <w:instrText>↵</w:instrText>
      </w:r>
      <w:r w:rsidR="00B97DE4">
        <w:instrText>][58]T. Kuran, 1995. Private Truths, Public Lies, Harvard University Press, Cambridge\n9.  [</w:instrText>
      </w:r>
      <w:r w:rsidR="00B97DE4">
        <w:rPr>
          <w:rFonts w:ascii="Cambria Math" w:hAnsi="Cambria Math" w:cs="Cambria Math"/>
        </w:rPr>
        <w:instrText>↵</w:instrText>
      </w:r>
      <w:r w:rsidR="00B97DE4">
        <w:instrText>][59]1.   E. W. Coward Jr.\n    \n    , Ed., Irrigation and Agricultural Development in Asia: Perspectives from the Social Sciences (Cornell Univ. Press, Ithaca, NY, 1980).\n    \n    \n\n10. [</w:instrText>
      </w:r>
      <w:r w:rsidR="00B97DE4">
        <w:rPr>
          <w:rFonts w:ascii="Cambria Math" w:hAnsi="Cambria Math" w:cs="Cambria Math"/>
        </w:rPr>
        <w:instrText>↵</w:instrText>
      </w:r>
      <w:r w:rsidR="00B97DE4">
        <w:instrText>][60]1.   R. Meinzen-Dick\n    \n    , Proc. Natl. Acad. Sci. U.S.A. 104, 15200 (2007).\n    \n    [OpenUrl][61]\n\n11. [</w:instrText>
      </w:r>
      <w:r w:rsidR="00B97DE4">
        <w:rPr>
          <w:rFonts w:ascii="Cambria Math" w:hAnsi="Cambria Math" w:cs="Cambria Math"/>
        </w:rPr>
        <w:instrText>↵</w:instrText>
      </w:r>
      <w:r w:rsidR="00B97DE4">
        <w:instrText>][62]1.   R. Meinzen-Dick et al\n    \n    ., World Dev. 107, 40 (2018).\n    \n    [OpenUrl][63]\n\n12. [</w:instrText>
      </w:r>
      <w:r w:rsidR="00B97DE4">
        <w:rPr>
          <w:rFonts w:ascii="Cambria Math" w:hAnsi="Cambria Math" w:cs="Cambria Math"/>
        </w:rPr>
        <w:instrText>↵</w:instrText>
      </w:r>
      <w:r w:rsidR="00B97DE4">
        <w:instrText>][64]1.   P. A. Sabatier et al\n    \n    ., Swimming Upstream: Collaborative Approaches to Watershed Management (MIT Press, Cambridge, MA, 2005).\n    \n    \n\n13. [</w:instrText>
      </w:r>
      <w:r w:rsidR="00B97DE4">
        <w:rPr>
          <w:rFonts w:ascii="Cambria Math" w:hAnsi="Cambria Math" w:cs="Cambria Math"/>
        </w:rPr>
        <w:instrText>↵</w:instrText>
      </w:r>
      <w:r w:rsidR="00B97DE4">
        <w:instrText>][65]1.   M. De Moor et al\n    \n    \n    &lt;!-- --&gt;\n    \n    1.   P. Warde, \n    2.   M. De Moor, \n    3.   L. Shaw-Taylor\n    \n    , in The Management of Common Land in North West Europe, c. 1500-1850 (CORN publication series no. 8),  M. De Moor et al.,Eds. (Brepols, 2002), pp. 15–32.\n    \n    \n\n14. [</w:instrText>
      </w:r>
      <w:r w:rsidR="00B97DE4">
        <w:rPr>
          <w:rFonts w:ascii="Cambria Math" w:hAnsi="Cambria Math" w:cs="Cambria Math"/>
        </w:rPr>
        <w:instrText>↵</w:instrText>
      </w:r>
      <w:r w:rsidR="00B97DE4">
        <w:instrText>][66]1.   G. Clark\n    \n    , J. Econ. Hist. 58, 73 (1998).\n    \n    [OpenUrl][67]\n\n15. [</w:instrText>
      </w:r>
      <w:r w:rsidR="00B97DE4">
        <w:rPr>
          <w:rFonts w:ascii="Cambria Math" w:hAnsi="Cambria Math" w:cs="Cambria Math"/>
        </w:rPr>
        <w:instrText>↵</w:instrText>
      </w:r>
      <w:r w:rsidR="00B97DE4">
        <w:instrText>][68]1.   T. De Moor, \n    2.   M. Laborda-Pemán, \n    3.   J. M. Lana-Berasain, \n    4.   R. Van Weeren, \n    5.   A. Winchester\n    \n    , Int. J. Commons 10, 529 (2016).\n    \n    [OpenUrl][69][CrossRef][70][Web of Science][71]\n\n16. [</w:instrText>
      </w:r>
      <w:r w:rsidR="00B97DE4">
        <w:rPr>
          <w:rFonts w:ascii="Cambria Math" w:hAnsi="Cambria Math" w:cs="Cambria Math"/>
        </w:rPr>
        <w:instrText>↵</w:instrText>
      </w:r>
      <w:r w:rsidR="00B97DE4">
        <w:instrText>][72]1.   M. Casari, \n    2.   C. R. Plott\n    \n    , J. Econ. Behav. Organ. 51, 217 (2003).\n    \n    [OpenUrl][73][CrossRef][70][Web of Science][71]\n\n17. [</w:instrText>
      </w:r>
      <w:r w:rsidR="00B97DE4">
        <w:rPr>
          <w:rFonts w:ascii="Cambria Math" w:hAnsi="Cambria Math" w:cs="Cambria Math"/>
        </w:rPr>
        <w:instrText>↵</w:instrText>
      </w:r>
      <w:r w:rsidR="00B97DE4">
        <w:instrText>][74]1.   R. Van Weeren, \n    2.   T. De Moor\n    \n    , Agric. Hist. Rev. II, 256 (2014).\n    \n    [OpenUrl][75]\n\n18. [</w:instrText>
      </w:r>
      <w:r w:rsidR="00B97DE4">
        <w:rPr>
          <w:rFonts w:ascii="Cambria Math" w:hAnsi="Cambria Math" w:cs="Cambria Math"/>
        </w:rPr>
        <w:instrText>↵</w:instrText>
      </w:r>
      <w:r w:rsidR="00B97DE4">
        <w:instrText>][76]1.   N. Grüne, \n    2.   J. Hübner, \n    3.   G. Siegl\n    \n    \n    &lt;!-- --&gt;\n    \n    1.   T. De Moor, \n    2.   A. Tukker\n    \n    , in Jahrbuch für Geschichte des ländlichen Raumes (Rural History Yearbook),  N. Grüne,  J. Hübner,  G. Siegl, Eds. (Studien Verlag, 2015), pp. 175–206.\n    \n    \n\n19. [</w:instrText>
      </w:r>
      <w:r w:rsidR="00B97DE4">
        <w:rPr>
          <w:rFonts w:ascii="Cambria Math" w:hAnsi="Cambria Math" w:cs="Cambria Math"/>
        </w:rPr>
        <w:instrText>↵</w:instrText>
      </w:r>
      <w:r w:rsidR="00B97DE4">
        <w:instrText>][77]1.   B. Harstad\n    \n    , Rev. Econ. Stud. 79, 1527 (2012).\n    \n    [OpenUrl][78][CrossRef][79][Web of Science][80]\n\n20. 1.   M. Golosov, \n    2.   J. Hassler, \n    3.   P. Krusell, \n    4.   A. Tsyvinski\n    \n    , Econometrica 82, 41 (2014).\n    \n    [OpenUrl][81][CrossRef][82]\n\n21. [</w:instrText>
      </w:r>
      <w:r w:rsidR="00B97DE4">
        <w:rPr>
          <w:rFonts w:ascii="Cambria Math" w:hAnsi="Cambria Math" w:cs="Cambria Math"/>
        </w:rPr>
        <w:instrText>↵</w:instrText>
      </w:r>
      <w:r w:rsidR="00B97DE4">
        <w:instrText>][83]1.   W. D. Nordhaus\n    \n    , Am. Econ. Rev. 105, 1339 (2015).\n    \n    [OpenUrl][84][CrossRef][85]\n\n22. [</w:instrText>
      </w:r>
      <w:r w:rsidR="00B97DE4">
        <w:rPr>
          <w:rFonts w:ascii="Cambria Math" w:hAnsi="Cambria Math" w:cs="Cambria Math"/>
        </w:rPr>
        <w:instrText>↵</w:instrText>
      </w:r>
      <w:r w:rsidR="00B97DE4">
        <w:instrText>][86]1.   P. K. Dutta, \n    2.   R. Radner\n    \n    , J. Econ. Behav. Organ. 71, 187 (2009).\n    \n    [OpenUrl][87][CrossRef][88][Web of Science][89]\n\n23. [</w:instrText>
      </w:r>
      <w:r w:rsidR="00B97DE4">
        <w:rPr>
          <w:rFonts w:ascii="Cambria Math" w:hAnsi="Cambria Math" w:cs="Cambria Math"/>
        </w:rPr>
        <w:instrText>↵</w:instrText>
      </w:r>
      <w:r w:rsidR="00B97DE4">
        <w:instrText>][90]1.   M. O. Jackson, \n    2.   H. F. Sonnenschein\n    \n    , Econometrica 75, 241 (2007).\n    \n    [OpenUrl][91][CrossRef][88][Web of Science][89]\n\n24. [</w:instrText>
      </w:r>
      <w:r w:rsidR="00B97DE4">
        <w:rPr>
          <w:rFonts w:ascii="Cambria Math" w:hAnsi="Cambria Math" w:cs="Cambria Math"/>
        </w:rPr>
        <w:instrText>↵</w:instrText>
      </w:r>
      <w:r w:rsidR="00B97DE4">
        <w:instrText>][92]1.   G. S. Krutz\n    \n    , Hitching a Ride: Omnibus Legislating in the US Congress (Ohio State Univ. Press, 2001).\n    \n    \n\n25. [</w:instrText>
      </w:r>
      <w:r w:rsidR="00B97DE4">
        <w:rPr>
          <w:rFonts w:ascii="Cambria Math" w:hAnsi="Cambria Math" w:cs="Cambria Math"/>
        </w:rPr>
        <w:instrText>↵</w:instrText>
      </w:r>
      <w:r w:rsidR="00B97DE4">
        <w:instrText>][93]1.   G. Wright, \n    2.   J. Rochette, \n    3.   K. M. Gjerde, \n    4.   L. A. Levin\n    \n    , Nature 554, 163 (2018).\n    \n    [OpenUrl][94][Abstract/FREE Full Text][95]\n\n26. [</w:instrText>
      </w:r>
      <w:r w:rsidR="00B97DE4">
        <w:rPr>
          <w:rFonts w:ascii="Cambria Math" w:hAnsi="Cambria Math" w:cs="Cambria Math"/>
        </w:rPr>
        <w:instrText>↵</w:instrText>
      </w:r>
      <w:r w:rsidR="00B97DE4">
        <w:instrText>][96]1.   D. J. McCauley et al\n    \n    ., Science 347, 1255641 (2015).\n    \n    [OpenUrl][97][CrossRef][98]\n\n27. [</w:instrText>
      </w:r>
      <w:r w:rsidR="00B97DE4">
        <w:rPr>
          <w:rFonts w:ascii="Cambria Math" w:hAnsi="Cambria Math" w:cs="Cambria Math"/>
        </w:rPr>
        <w:instrText>↵</w:instrText>
      </w:r>
      <w:r w:rsidR="00B97DE4">
        <w:instrText>][99]1.   K. M. Gjerde et al\n    \n    ., Aquat. Conserv. 26 (uppl. 2), 45 (2016).\n    \n    [OpenUrl][100]\n\n28. [</w:instrText>
      </w:r>
      <w:r w:rsidR="00B97DE4">
        <w:rPr>
          <w:rFonts w:ascii="Cambria Math" w:hAnsi="Cambria Math" w:cs="Cambria Math"/>
        </w:rPr>
        <w:instrText>↵</w:instrText>
      </w:r>
      <w:r w:rsidR="00B97DE4">
        <w:instrText>][101]1.   D. C. Dunn et al\n    \n    ., Fish Fish. 19, 729 (2018).\n    \n    [OpenUrl][102][Abstract/FREE Full Text][103]\n\n29. [</w:instrText>
      </w:r>
      <w:r w:rsidR="00B97DE4">
        <w:rPr>
          <w:rFonts w:ascii="Cambria Math" w:hAnsi="Cambria Math" w:cs="Cambria Math"/>
        </w:rPr>
        <w:instrText>↵</w:instrText>
      </w:r>
      <w:r w:rsidR="00B97DE4">
        <w:instrText>][104]1.   C. M. Brooks et al\n    \n    ., Science 354, 185 (2016).\n    \n    [OpenUrl][105]\n\n30. [</w:instrText>
      </w:r>
      <w:r w:rsidR="00B97DE4">
        <w:rPr>
          <w:rFonts w:ascii="Cambria Math" w:hAnsi="Cambria Math" w:cs="Cambria Math"/>
        </w:rPr>
        <w:instrText>↵</w:instrText>
      </w:r>
      <w:r w:rsidR="00B97DE4">
        <w:instrText>][106]1.   H. Harden-Davies\n    \n    , ICES J. Mar. Sci. 75, 426 (2017).\n    \n    [OpenUrl][107]\n\n31. [</w:instrText>
      </w:r>
      <w:r w:rsidR="00B97DE4">
        <w:rPr>
          <w:rFonts w:ascii="Cambria Math" w:hAnsi="Cambria Math" w:cs="Cambria Math"/>
        </w:rPr>
        <w:instrText>↵</w:instrText>
      </w:r>
      <w:r w:rsidR="00B97DE4">
        <w:instrText>][108]1.   B. M. Frischmann, \n    2.   M. J. Madison, \n    3.   K. J. Strandburg\n    \n    , Eds., Governing Knowledge Commons (Oxford Univ. Press, 2014).\n    \n    \n\n32. [</w:instrText>
      </w:r>
      <w:r w:rsidR="00B97DE4">
        <w:rPr>
          <w:rFonts w:ascii="Cambria Math" w:hAnsi="Cambria Math" w:cs="Cambria Math"/>
        </w:rPr>
        <w:instrText>↵</w:instrText>
      </w:r>
      <w:r w:rsidR="00B97DE4">
        <w:instrText>][109]1.   J. H. Reichman, \n    2.   P. F. Uhlir, \n    3.   T. Dedeurwaerdere\n    \n    , Governing Digitally Integrated Genetic Resources, Data, and Literature: Globally Intellectual Property Strategies for a Redesigned Microbial Research Commons (Cambridge Univ. Press, 2016).\n    \n    \n\n33. [</w:instrText>
      </w:r>
      <w:r w:rsidR="00B97DE4">
        <w:rPr>
          <w:rFonts w:ascii="Cambria Math" w:hAnsi="Cambria Math" w:cs="Cambria Math"/>
        </w:rPr>
        <w:instrText>↵</w:instrText>
      </w:r>
      <w:r w:rsidR="00B97DE4">
        <w:instrText>][110]1.   E. Ostrom\n    \n    , Understanding Institutional Diversity (Princeton Univ. Press, 2005).\n    \n    \n\n34. [</w:instrText>
      </w:r>
      <w:r w:rsidR="00B97DE4">
        <w:rPr>
          <w:rFonts w:ascii="Cambria Math" w:hAnsi="Cambria Math" w:cs="Cambria Math"/>
        </w:rPr>
        <w:instrText>↵</w:instrText>
      </w:r>
      <w:r w:rsidR="00B97DE4">
        <w:instrText>][111]1.   C. Hess, \n    2.   E. Ostrom\n    \n    , Eds., Understanding Knowledge as a Commons: From Theory to Practice (MIT Press, 2007).\n    \n    \n\n35. [</w:instrText>
      </w:r>
      <w:r w:rsidR="00B97DE4">
        <w:rPr>
          <w:rFonts w:ascii="Cambria Math" w:hAnsi="Cambria Math" w:cs="Cambria Math"/>
        </w:rPr>
        <w:instrText>↵</w:instrText>
      </w:r>
      <w:r w:rsidR="00B97DE4">
        <w:instrText>][112]1.   K. J. Strandburg, \n    2.   B. M. Frischmann, \n    3.   M. J. Madison\n    \n    , Eds., Governing Medical Knowledge Commons (Cambridge Univ. Press 2017).\n    \n    \n\n36. [</w:instrText>
      </w:r>
      <w:r w:rsidR="00B97DE4">
        <w:rPr>
          <w:rFonts w:ascii="Cambria Math" w:hAnsi="Cambria Math" w:cs="Cambria Math"/>
        </w:rPr>
        <w:instrText>↵</w:instrText>
      </w:r>
      <w:r w:rsidR="00B97DE4">
        <w:instrText>][113]1.   B. R. Levin\n    \n    , Clin. Infect. Dis. 33, S161 (2001).\n    \n    [OpenUrl][114]\n\n37. 1.   K. S. O'Brien et al\n    \n    ., Comput. Math. Methods Med. 2014, 837929 (2014).\n    \n    [OpenUrl][115][CrossRef][116][PubMed][117]\n\n38. [</w:instrText>
      </w:r>
      <w:r w:rsidR="00B97DE4">
        <w:rPr>
          <w:rFonts w:ascii="Cambria Math" w:hAnsi="Cambria Math" w:cs="Cambria Math"/>
        </w:rPr>
        <w:instrText>↵</w:instrText>
      </w:r>
      <w:r w:rsidR="00B97DE4">
        <w:instrText>][118]1.   A. Hollis, \n    2.   P. Maybarduk\n    \n    , J. Law Med. Ethics 43, 33 (2015).\n    \n    [OpenUrl][119][CrossRef][120][PubMed][121][Web of Science][122]\n\n39. [</w:instrText>
      </w:r>
      <w:r w:rsidR="00B97DE4">
        <w:rPr>
          <w:rFonts w:ascii="Cambria Math" w:hAnsi="Cambria Math" w:cs="Cambria Math"/>
        </w:rPr>
        <w:instrText>↵</w:instrText>
      </w:r>
      <w:r w:rsidR="00B97DE4">
        <w:instrText>][123]1.   R. Laxminarayan et al\n    \n    ., Lancet Infect. Dis. 13, 1057 (2013).\n    \n    [OpenUrl][124][PubMed][125]\n\n40. [</w:instrText>
      </w:r>
      <w:r w:rsidR="00B97DE4">
        <w:rPr>
          <w:rFonts w:ascii="Cambria Math" w:hAnsi="Cambria Math" w:cs="Cambria Math"/>
        </w:rPr>
        <w:instrText>↵</w:instrText>
      </w:r>
      <w:r w:rsidR="00B97DE4">
        <w:instrText>][126]WHO, Global Action Plan on Antimicrobial Resistance (2015); [www.wpro.who.int/entity/drug\\_resistance/resources/global\\_action\\_plan\\_eng.pdf][127].\n41. [</w:instrText>
      </w:r>
      <w:r w:rsidR="00B97DE4">
        <w:rPr>
          <w:rFonts w:ascii="Cambria Math" w:hAnsi="Cambria Math" w:cs="Cambria Math"/>
        </w:rPr>
        <w:instrText>↵</w:instrText>
      </w:r>
      <w:r w:rsidR="00B97DE4">
        <w:instrText>][128]1.   F. Baquero, \n    2.   J. Campos\n    \n    , Rev. Esp. Quimioter. 16, 11 (2003).\n    \n    [OpenUrl][124][PubMed][125]\n\n42. [</w:instrText>
      </w:r>
      <w:r w:rsidR="00B97DE4">
        <w:rPr>
          <w:rFonts w:ascii="Cambria Math" w:hAnsi="Cambria Math" w:cs="Cambria Math"/>
        </w:rPr>
        <w:instrText>↵</w:instrText>
      </w:r>
      <w:r w:rsidR="00B97DE4">
        <w:instrText xml:space="preserve">][129]1.   K. R. Foster, \n    2.   H. Grundmann\n    \n    , PLOS Med. 3, e29 (2006).\n    \n    [OpenUrl][130][CrossRef][131][PubMed][132]\n\nAcknowledgments: Funding for R.M.-D. was provided by the CGIAR Research Program on Policies, Institutions, and Markets.\n\n [1]: pending:yes\n [2]: http://science.sciencemag.org.ezp-prod1.hul.harvard.edu/content/162/3859/1243\n [3]: #ref-1\n [4]: http://www.sciencemag.org.ezp-prod1.hul.harvard.edu/content/362/6420/1217\n [5]: #ref-2\n [6]: #ref-3\n [7]: #ref-4\n [8]: #ref-5\n [9]: #ref-6\n [10]: #ref-7\n [11]: #ref-8\n [12]: #ref-9\n [13]: #ref-10\n [14]: #ref-11\n [15]: #ref-12\n [16]: #ref-13\n [17]: #ref-14\n [18]: #ref-15\n [19]: #ref-16\n [20]: #ref-17\n [21]: #ref-18\n [22]: #ref-19\n [23]: #ref-21\n [24]: #ref-22\n [25]: #ref-23\n [26]: #ref-24\n [27]: #ref-25\n [28]: #ref-26\n [29]: #ref-27\n [30]: #ref-28\n [31]: #ref-29\n [32]: #ref-30\n [33]: #ref-31\n [34]: #ref-32\n [35]: #ref-33\n [36]: #ref-34\n [37]: #ref-35\n [38]: #ref-36\n [39]: #ref-38\n [40]: #ref-39\n [41]: #ref-40\n [42]: #ref-41\n [43]: #ref-42\n [44]: #xref-ref-1-1 \"View reference 1 in text\"\n [45]: {openurl}?query=rft.jtitle%253DScience%26rft.stitle%253DScience%26rft.aulast%253DHardin%26rft.auinit1%253DG.%26rft.volume%253D162%26rft.issue%253D3859%26rft.spage%253D1243%26rft.epage%253D1248%26rft.atitle%253DThe%2BTragedy%2Bof%2Bthe%2BCommons%26rft_id%253Dinfo%253Adoi%252F10.1126%252Fscience.162.3859.1243%26rft_id%253Dinfo%253Apmid%252F5699198%26rft.genre%253Darticle%26rft_val_fmt%253Dinfo%253Aofi%252Ffmt%253Akev%253Amtx%253Ajournal%26ctx_ver%253DZ39.88-2004%26url_ver%253DZ39.88-2004%26url_ctx_fmt%253Dinfo%253Aofi%252Ffmt%253Akev%253Amtx%253Actx\n [46]: /lookup/ijlink/YTozOntzOjQ6InBhdGgiO3M6MTQ6Ii9sb29rdXAvaWpsaW5rIjtzOjU6InF1ZXJ5IjthOjQ6e3M6ODoibGlua1R5cGUiO3M6NDoiQUJTVCI7czoxMToiam91cm5hbENvZGUiO3M6Mzoic2NpIjtzOjU6InJlc2lkIjtzOjEzOiIxNjIvMzg1OS8xMjQzIjtzOjQ6ImF0b20iO3M6MjM6Ii9zY2kvMzYyLzY0MjAvMTIzNi5hdG9tIjt9czo4OiJmcmFnbWVudCI7czowOiIiO30=\n [47]: #xref-ref-2-1 \"View reference 2 in text\"\n [48]: #xref-ref-3-1 \"View reference 3 in text\"\n [49]: #xref-ref-4-1 \"View reference 4 in text\"\n [50]: {openurl}?query=rft.jtitle%253DProc.%2BNatl.%2BAcad.%2BSci.%2BU.S.A.%26rft_id%253Dinfo%253Adoi%252F10.1073%252Fpnas.1105604108%26rft_id%253Dinfo%253Apmid%252F21670285%26rft.genre%253Darticle%26rft_val_fmt%253Dinfo%253Aofi%252Ffmt%253Akev%253Amtx%253Ajournal%26ctx_ver%253DZ39.88-2004%26url_ver%253DZ39.88-2004%26url_ctx_fmt%253Dinfo%253Aofi%252Ffmt%253Akev%253Amtx%253Actx\n [51]: /lookup/ijlink/YTozOntzOjQ6InBhdGgiO3M6MTQ6Ii9sb29rdXAvaWpsaW5rIjtzOjU6InF1ZXJ5IjthOjQ6e3M6ODoibGlua1R5cGUiO3M6NDoiQUJTVCI7czoxMToiam91cm5hbENvZGUiO3M6NDoicG5hcyI7czo1OiJyZXNpZCI7czoxMjoiMTA4LzI4LzExMzc1IjtzOjQ6ImF0b20iO3M6MjM6Ii9zY2kvMzYyLzY0MjAvMTIzNi5hdG9tIjt9czo4OiJmcmFnbWVudCI7czowOiIiO30=\n [52]: #xref-ref-5-1 \"View reference 5 in text\"\n [53]: {openurl}?query=rft.jtitle%253DBehav.%2BBrain%2BSci.%26rft.volume%253D39%26rft.spage%253De30%26rft.genre%253Darticle%26rft_val_fmt%253Dinfo%253Aofi%252Ffmt%253Akev%253Amtx%253Ajournal%26ctx_ver%253DZ39.88-2004%26url_ver%253DZ39.88-2004%26url_ctx_fmt%253Dinfo%253Aofi%252Ffmt%253Akev%253Amtx%253Actx\n [54]: #xref-ref-6-1 \"View reference 6 in text\"\n [55]: #xref-ref-7-1 \"View reference 7 in text\"\n [56]: {openurl}?query=rft.jtitle%253DAnnu.%2BRev.%2BEcon.%26rft.volume%253D7%26rft.spage%253D359%26rft_id%253Dinfo%253Adoi%252F10.1146%252Fannurev-economics-080614-115322%26rft.genre%253Darticle%26rft_val_fmt%253Dinfo%253Aofi%252Ffmt%253Akev%253Amtx%253Ajournal%26ctx_ver%253DZ39.88-2004%26url_ver%253DZ39.88-2004%26url_ctx_fmt%253Dinfo%253Aofi%252Ffmt%253Akev%253Amtx%253Actx\n [57]: /lookup/external-ref?access_num=10.1146/annurev-economics-080614-115322&amp;link_type=DOI\n [58]: #xref-ref-8-1 \"View reference 8 in text\"\n [59]: #xref-ref-9-1 \"View reference 9 in text\"\n [60]: #xref-ref-10-1 \"View reference 10 in text\"\n [61]: {openurl}?query=rft.jtitle%253DProc.%2BNatl.%2BAcad.%2BSci.%2BU.S.A.%26rft.volume%253D107%26rft.spage%253D40%26rft.genre%253Darticle%26rft_val_fmt%253Dinfo%253Aofi%252Ffmt%253Akev%253Amtx%253Ajournal%26ctx_ver%253DZ39.88-2004%26url_ver%253DZ39.88-2004%26url_ctx_fmt%253Dinfo%253Aofi%252Ffmt%253Akev%253Amtx%253Actx\n [62]: #xref-ref-11-1 \"View reference 11 in text\"\n [63]: {openurl}?query=rft.jtitle%253DWorld%2BDev.%26rft.volume%253D107%26rft.spage%253D40%26rft.genre%253Darticle%26rft_val_fmt%253Dinfo%253Aofi%252Ffmt%253Akev%253Amtx%253Ajournal%26ctx_ver%253DZ39.88-2004%26url_ver%253DZ39.88-2004%26url_ctx_fmt%253Dinfo%253Aofi%252Ffmt%253Akev%253Amtx%253Actx\n [64]: #xref-ref-12-1 \"View reference 12 in text\"\n [65]: #xref-ref-13-1 \"View reference 13 in text\"\n [66]: #xref-ref-14-1 \"View reference 14 in text\"\n [67]: {openurl}?query=rft.jtitle%253DJ.%2BEcon.%2BHist.%26rft.volume%253D10%26rft.spage%253D529%26rft.genre%253Darticle%26rft_val_fmt%253Dinfo%253Aofi%252Ffmt%253Akev%253Amtx%253Ajournal%26ctx_ver%253DZ39.88-2004%26url_ver%253DZ39.88-2004%26url_ctx_fmt%253Dinfo%253Aofi%252Ffmt%253Akev%253Amtx%253Actx\n [68]: #xref-ref-15-1 \"View reference 15 in text\"\n [69]: {openurl}?query=rft.jtitle%253DInt.%2BJ.%2BCommons%26rft.volume%253D51%26rft.spage%253D217%26rft_id%253Dinfo%253Adoi%252F10.1016%252FS0167-2681%252802%252900098-7%26rft.genre%253Darticle%26rft_val_fmt%253Dinfo%253Aofi%252Ffmt%253Akev%253Amtx%253Ajournal%26ctx_ver%253DZ39.88-2004%26url_ver%253DZ39.88-2004%26url_ctx_fmt%253Dinfo%253Aofi%252Ffmt%253Akev%253Amtx%253Actx\n [70]: /lookup/external-ref?access_num=10.1016/S0167-2681(02)00098-7&amp;link_type=DOI\n [71]: /lookup/external-ref?access_num=000183085400004&amp;link_type=ISI\n [72]: #xref-ref-16-1 \"View reference 16 in text\"\n [73]: {openurl}?query=rft.jtitle%253DJ.%2BEcon.%2BBehav.%2BOrgan.%26rft.volume%253D51%26rft.spage%253D217%26rft_id%253Dinfo%253Adoi%252F10.1016%252FS0167-2681%252802%252900098-7%26rft.genre%253Darticle%26rft_val_fmt%253Dinfo%253Aofi%252Ffmt%253Akev%253Amtx%253Ajournal%26ctx_ver%253DZ39.88-2004%26url_ver%253DZ39.88-2004%26url_ctx_fmt%253Dinfo%253Aofi%252Ffmt%253Akev%253Amtx%253Actx\n [74]: #xref-ref-17-1 \"View reference 17 in text\"\n [75]: {openurl}?query=rft.jtitle%253DAgric.%2BHist.%2BRev.%26rft.volume%253DII%26rft.spage%253D256%26rft.atitle%253DAGRIC%2BHIST%2BREV%26rft.genre%253Darticle%26rft_val_fmt%253Dinfo%253Aofi%252Ffmt%253Akev%253Amtx%253Ajournal%26ctx_ver%253DZ39.88-2004%26url_ver%253DZ39.88-2004%26url_ctx_fmt%253Dinfo%253Aofi%252Ffmt%253Akev%253Amtx%253Actx\n [76]: #xref-ref-18-1 \"View reference 18 in text\"\n [77]: #xref-ref-19-1 \"View reference 19 in text\"\n [78]: {openurl}?query=rft.jtitle%253DRev.%2BEcon.%2BStud.%26rft.volume%253D82%26rft.spage%253D41%26rft_id%253Dinfo%253Adoi%252F10.3982%252FECTA10217%26rft.genre%253Darticle%26rft_val_fmt%253Dinfo%253Aofi%252Ffmt%253Akev%253Amtx%253Ajournal%26ctx_ver%253DZ39.88-2004%26url_ver%253DZ39.88-2004%26url_ctx_fmt%253Dinfo%253Aofi%252Ffmt%253Akev%253Amtx%253Actx\n [79]: /lookup/external-ref?access_num=10.3982/ECTA10217&amp;link_type=DOI\n [80]: /lookup/external-ref?access_num=000331276700002&amp;link_type=ISI\n [81]: {openurl}?query=rft.jtitle%253DEconometrica%26rft.volume%253D105%26rft.spage%253D1339%26rft_id%253Dinfo%253Adoi%252F10.1257%252Faer.15000001%26rft.genre%253Darticle%26rft_val_fmt%253Dinfo%253Aofi%252Ffmt%253Akev%253Amtx%253Ajournal%26ctx_ver%253DZ39.88-2004%26url_ver%253DZ39.88-2004%26url_ctx_fmt%253Dinfo%253Aofi%252Ffmt%253Akev%253Amtx%253Actx\n [82]: /lookup/external-ref?access_num=10.1257/aer.15000001&amp;link_type=DOI\n [83]: #xref-ref-21-1 \"View reference 21 in text\"\n [84]: {openurl}?query=rft.jtitle%253DAm.%2BEcon.%2BRev.%26rft.volume%253D71%26rft.spage%253D187%26rft_id%253Dinfo%253Adoi%252F10.1016%252Fj.jebo.2009.01.013%26rft.genre%253Darticle%26rft_val_fmt%253Dinfo%253Aofi%252Ffmt%253Akev%253Amtx%253Ajournal%26ctx_ver%253DZ39.88-2004%26url_ver%253DZ39.88-2004%26url_ctx_fmt%253Dinfo%253Aofi%252Ffmt%253Akev%253Amtx%253Actx\n [85]: /lookup/external-ref?access_num=10.1016/j.jebo.2009.01.013&amp;link_type=DOI\n [86]: #xref-ref-22-1 \"View reference 22 in text\"\n [87]: {openurl}?query=rft.jtitle%253DJ.%2BEcon.%2BBehav.%2BOrgan.%26rft.volume%253D75%26rft.spage%253D241%26rft_id%253Dinfo%253Adoi%252F10.1111%252Fj.1468-0262.2007.00737.x%26rft.genre%253Darticle%26rft_val_fmt%253Dinfo%253Aofi%252Ffmt%253Akev%253Amtx%253Ajournal%26ctx_ver%253DZ39.88-2004%26url_ver%253DZ39.88-2004%26url_ctx_fmt%253Dinfo%253Aofi%252Ffmt%253Akev%253Amtx%253Actx\n [88]: /lookup/external-ref?access_num=10.1111/j.1468-0262.2007.00737.x&amp;link_type=DOI\n [89]: /lookup/external-ref?access_num=000243407500007&amp;link_type=ISI\n [90]: #xref-ref-23-1 \"View reference 23 in text\"\n [91]: {openurl}?query=rft.jtitle%253DEconometrica%26rft.volume%253D75%26rft.spage%253D241%26rft_id%253Dinfo%253Adoi%252F10.1111%252Fj.1468-0262.2007.00737.x%26rft.genre%253Darticle%26rft_val_fmt%253Dinfo%253Aofi%252Ffmt%253Akev%253Amtx%253Ajournal%26ctx_ver%253DZ39.88-2004%26url_ver%253DZ39.88-2004%26url_ctx_fmt%253Dinfo%253Aofi%252Ffmt%253Akev%253Amtx%253Actx\n [92]: #xref-ref-24-1 \"View reference 24 in text\"\n [93]: #xref-ref-25-1 \"View reference 25 in text\"\n [94]: {openurl}?query=rft.jtitle%253DScience%26rft.stitle%253DScience%26rft.aulast%253DMcCauley%26rft.auinit1%253DD.%2BJ.%26rft.volume%253D347%26rft.issue%253D6219%26rft.spage%253D1255641%26rft.epage%253D1255641%26rft.atitle%253DMarine%2Bdefaunation%253A%2BAnimal%2Bloss%2Bin%2Bthe%2Bglobal%2Bocean%26rft_id%253Dinfo%253Adoi%252F10.1126%252Fscience.1255641%26rft_id%253Dinfo%253Apmid%252F25593191%26rft.genre%253Darticle%26rft_val_fmt%253Dinfo%253Aofi%252Ffmt%253Akev%253Amtx%253Ajournal%26ctx_ver%253DZ39.88-2004%26url_ver%253DZ39.88-2004%26url_ctx_fmt%253Dinfo%253Aofi%252Ffmt%253Akev%253Amtx%253Actx\n [95]: /lookup/ijlink/YTozOntzOjQ6InBhdGgiO3M6MTQ6Ii9sb29rdXAvaWpsaW5rIjtzOjU6InF1ZXJ5IjthOjQ6e3M6ODoibGlua1R5cGUiO3M6NDoiQUJTVCI7czoxMToiam91cm5hbENvZGUiO3M6Mzoic2NpIjtzOjU6InJlc2lkIjtzOjE2OiIzNDcvNjIxOS8xMjU1NjQxIjtzOjQ6ImF0b20iO3M6MjM6Ii9zY2kvMzYyLzY0MjAvMTIzNi5hdG9tIjt9czo4OiJmcmFnbWVudCI7czowOiIiO30=\n [96]: #xref-ref-26-1 \"View reference 26 in text\"\n [97]: {openurl}?query=rft.jtitle%253DScience%26rft.volume%253D26%26rft.spage%253D45%26rft_id%253Dinfo%253Adoi%252F10.1002%252Faqc.2646%26rft.genre%253Darticle%26rft_val_fmt%253Dinfo%253Aofi%252Ffmt%253Akev%253Amtx%253Ajournal%26ctx_ver%253DZ39.88-2004%26url_ver%253DZ39.88-2004%26url_ctx_fmt%253Dinfo%253Aofi%252Ffmt%253Akev%253Amtx%253Actx\n [98]: /lookup/external-ref?access_num=10.1002/aqc.2646&amp;link_type=DOI\n [99]: #xref-ref-27-1 \"View reference 27 in text\"\n [100]: {openurl}?query=rft.jtitle%253DAquat.%2BConserv.%26rft.volume%253D19%26rft.spage%253D729%26rft.genre%253Darticle%26rft_val_fmt%253Dinfo%253Aofi%252Ffmt%253Akev%253Amtx%253Ajournal%26ctx_ver%253DZ39.88-2004%26url_ver%253DZ39.88-2004%26url_ctx_fmt%253Dinfo%253Aofi%252Ffmt%253Akev%253Amtx%253Actx\n [101]: #xref-ref-28-1 \"View reference 28 in text\"\n [102]: {openurl}?query=rft.jtitle%253DScience%26rft.stitle%253DScience%26rft.aulast%253DBrooks%26rft.auinit1%253DC.%2BM.%26rft.volume%253D354%26rft.issue%253D6309%26rft.spage%253D185%26rft.epage%253D187%26rft.atitle%253DScience-based%2Bmanagement%2Bin%2Bdecline%2Bin%2Bthe%2BSouthern%2BOcean%26rft_id%253Dinfo%253Adoi%252F10.1126%252Fscience.aah4119%26rft_id%253Dinfo%253Apmid%252F27738163%26rft.genre%253Darticle%26rft_val_fmt%253Dinfo%253Aofi%252Ffmt%253Akev%253Amtx%253Ajournal%26ctx_ver%253DZ39.88-2004%26url_ver%253DZ39.88-2004%26url_ctx_fmt%253Dinfo%253Aofi%252Ffmt%253Akev%253Amtx%253Actx\n [103]: /lookup/ijlink/YTozOntzOjQ6InBhdGgiO3M6MTQ6Ii9sb29rdXAvaWpsaW5rIjtzOjU6InF1ZXJ5IjthOjQ6e3M6ODoibGlua1R5cGUiO3M6NDoiQUJTVCI7czoxMToiam91cm5hbENvZGUiO3M6Mzoic2NpIjtzOjU6InJlc2lkIjtzOjEyOiIzNTQvNjMwOS8xODUiO3M6NDoiYXRvbSI7czoyMzoiL3NjaS8zNjIvNjQyMC8xMjM2LmF0b20iO31zOjg6ImZyYWdtZW50IjtzOjA6IiI7fQ==\n [104]: #xref-ref-29-1 \"View reference 29 in text\"\n [105]: {openurl}?query=rft.jtitle%253DScience%26rft.volume%253D75%26rft.spage%253D426%26rft.genre%253Darticle%26rft_val_fmt%253Dinfo%253Aofi%252Ffmt%253Akev%253Amtx%253Ajournal%26ctx_ver%253DZ39.88-2004%26url_ver%253DZ39.88-2004%26url_ctx_fmt%253Dinfo%253Aofi%252Ffmt%253Akev%253Amtx%253Actx\n [106]: #xref-ref-30-1 \"View reference 30 in text\"\n [107]: {openurl}?query=rft.jtitle%253DICES%2BJ.%2BMar.%2BSci.%26rft.volume%253D75%26rft.spage%253D426%26rft.genre%253Darticle%26rft_val_fmt%253Dinfo%253Aofi%252Ffmt%253Akev%253Amtx%253Ajournal%26ctx_ver%253DZ39.88-2004%26url_ver%253DZ39.88-2004%26url_ctx_fmt%253Dinfo%253Aofi%252Ffmt%253Akev%253Amtx%253Actx\n [108]: #xref-ref-31-1 \"View reference 31 in text\"\n [109]: #xref-ref-32-1 \"View reference 32 in text\"\n [110]: #xref-ref-33-1 \"View reference 33 in text\"\n [111]: #xref-ref-34-1 \"View reference 34 in text\"\n [112]: #xref-ref-35-1 \"View reference 35 in text\"\n [113]: #xref-ref-36-1 \"View reference 36 in text\"\n [114]: {openurl}?query=rft.jtitle%253DClin.%2BInfect.%2BDis.%26rft.volume%253D2014%26rft.spage%253D837929%26rft.genre%253Darticle%26rft_val_fmt%253Dinfo%253Aofi%252Ffmt%253Akev%253Amtx%253Ajournal%26ctx_ver%253DZ39.88-2004%26url_ver%253DZ39.88-2004%26url_ctx_fmt%253Dinfo%253Aofi%252Ffmt%253Akev%253Amtx%253Actx\n [115]: {openurl}?query=rft.jtitle%253DThe%2BJournal%2Bof%2BLaw%252C%2BMedicine%2B%2526%2BEthics%26rft.stitle%253DJ%2BLaw%2BMed%2BEthics%26rft.aulast%253DHollis%26rft.auinit1%253DA.%26rft.volume%253D43%26rft.issue%253D3_suppl%26rft.spage%253D33%26rft.epage%253D37%26rft.atitle%253DAntibiotic%2BResistance%2Bis%2Ba%2BTragedy%2Bof%2Bthe%2BCommons%2BThat%2BNecessitates%2BGlobal%2BCooperation%26rft_id%253Dinfo%253Adoi%252F10.1111%252Fjlme.12272%26rft_id%253Dinfo%253Apmid%252F26243241%26rft.genre%253Darticle%26rft_val_fmt%253Dinfo%253Aofi%252Ffmt%253Akev%253Amtx%253Ajournal%26ctx_ver%253DZ39.88-2004%26url_ver%253DZ39.88-2004%26url_ctx_fmt%253Dinfo%253Aofi%252Ffmt%253Akev%253Amtx%253Actx\n [116]: /lookup/external-ref?access_num=10.1111/jlme.12272&amp;link_type=DOI\n [117]: /lookup/external-ref?access_num=26243241&amp;link_type=MED&amp;atom=%2Fsci%2F362%2F6420%2F1236.atom\n [118]: #xref-ref-38-1 \"View reference 38 in text\"\n [119]: {openurl}?query=rft.jtitle%253DJ.%2BLaw%2BMed.%2BEthics%26rft.volume%253D13%26rft.spage%253D1057%26rft_id%253Dinfo%253Adoi%252F10.1016%252FS1473-3099%252813%252970318-9%26rft_id%253Dinfo%253Apmid%252F24252483%26rft.genre%253Darticle%26rft_val_fmt%253Dinfo%253Aofi%252Ffmt%253Akev%253Amtx%253Ajournal%26ctx_ver%253DZ39.88-2004%26url_ver%253DZ39.88-2004%26url_ctx_fmt%253Dinfo%253Aofi%252Ffmt%253Akev%253Amtx%253Actx\n [120]: /lookup/external-ref?access_num=10.1016/S1473-3099(13)70318-9&amp;link_type=DOI\n [121]: /lookup/external-ref?access_num=24252483&amp;link_type=MED&amp;atom=%2Fsci%2F362%2F6420%2F1236.atom\n [122]: /lookup/external-ref?access_num=000327283400028&amp;link_type=ISI\n [123]: #xref-ref-39-1 \"View reference 39 in text\"\n [124]: {openurl}?query=rft.jtitle%253DRevista%2Bespa%25C3%25B1ola%2Bde%2Bquimioterapia%2B%253A%2B%2Bpublicaci%25C3%25B3n%2Boficial%2Bde%2Bla%2BSociedad%2BEspa%25C3%25B1ola%2Bde%2BQuimioterapia%26rft.stitle%253DRev%2BEsp%2BQuimioter%26rft.aulast%253DBaquero%26rft.auinit1%253DF.%26rft.volume%253D16%26rft.issue%253D1%26rft.spage%253D11%26rft.epage%253D13%26rft.atitle%253DThe%2Btragedy%2Bof%2Bthe%2Bcommons%2Bin%2Bantimicrobial%2Bchemotherapy.%26rft_id%253Dinfo%253Apmid%252F12750754%26rft.genre%253Darticle%26rft_val_fmt%253Dinfo%253Aofi%252Ffmt%253Akev%253Amtx%253Ajournal%26ctx_ver%253DZ39.88-2004%26url_ver%253DZ39.88-2004%26url_ctx_fmt%253Dinfo%253Aofi%252Ffmt%253Akev%253Amtx%253Actx\n [125]: /lookup/external-ref?access_num=12750754&amp;link_type=MED&amp;atom=%2Fsci%2F362%2F6420%2F1236.atom\n [126]: #xref-ref-40-1 \"View reference 40 in text\"\n [127]: http://www.wpro.who.int/entity/drug_resistance/resources/global_action_plan_eng.pdf\n [128]: #xref-ref-41-1 \"View reference 41 in text\"\n [129]: #xref-ref-42-1 \"View reference 42 in text\"\n [130]: {openurl}?query=rft.stitle%253DPLoS%2BMed%26rft.aulast%253DFoster%26rft.auinit1%253DK.%2BR.%26rft.volume%253D3%26rft.issue%253D2%26rft.spage%253De29%26rft.epage%253De29%26rft.atitle%253DDo%2Bwe%2Bneed%2Bto%2Bput%2Bsociety%2Bfirst%253F%2BThe%2Bpotential%2Bfor%2Btragedy%2Bin%2Bantimicrobial%2Bresistance.%26rft_id%253Dinfo%253Adoi%252F10.1371%252Fjournal.pmed.0030029%26rft_id%253Dinfo%253Apmid%252F16398572%26rft.genre%253Darticle%26rft_val_fmt%253Dinfo%253Aofi%252Ffmt%253Akev%253Amtx%253Ajournal%26ctx_ver%253DZ39.88-2004%26url_ver%253DZ39.88-2004%26url_ctx_fmt%253Dinfo%253Aofi%252Ffmt%253Akev%253Amtx%253Actx\n [131]: /lookup/external-ref?access_num=10.1371/journal.pmed.0030029&amp;link_type=DOI\n [132]: /lookup/external-ref?access_num=16398572&amp;link_type=MED&amp;atom=%2Fsci%2F362%2F6420%2F1236.atom","container-title":"Science","DOI":"10.1126/science.aaw0911","ISSN":"0036-8075, 1095-9203","issue":"6420","language":"en","note":"PMID: 30545871","page":"1236-1241","source":"science.sciencemag.org.ezp-prod1.hul.harvard.edu","title":"Tragedy revisited","volume":"362","author":[{"family":"Boyd","given":"Robert"},{"family":"Richerson","given":"Peter J."},{"family":"Meinzen-Dick","given":"Ruth"},{"family":"Moor","given":"Tine De"},{"family":"Jackson","given":"Matthew O."},{"family":"Gjerde","given":"Kristina M."},{"family":"Harden-Davies","given":"Harriet"},{"family":"Frischmann","given":"Brett M."},{"family":"Madison","given":"Michael J."},{"family":"Strandburg","given":"Katherine J."},{"family":"McLean","given":"Angela R."},{"family":"Dye","given":"Christopher"}],"issued":{"date-parts":[["2018",12,14]]}}}],"schema":"https://github.com/citation-style-language/schema/raw/master/csl-citation.json"} </w:instrText>
      </w:r>
      <w:r w:rsidRPr="000A1A2D">
        <w:fldChar w:fldCharType="separate"/>
      </w:r>
      <w:r w:rsidRPr="000A1A2D">
        <w:rPr>
          <w:rFonts w:ascii="Calibri" w:hAnsi="Calibri" w:cs="Calibri"/>
        </w:rPr>
        <w:t>(Boyd et al. 2018)</w:t>
      </w:r>
      <w:r w:rsidRPr="000A1A2D">
        <w:fldChar w:fldCharType="end"/>
      </w:r>
      <w:r w:rsidRPr="000A1A2D">
        <w:t xml:space="preserve"> </w:t>
      </w:r>
      <w:r w:rsidRPr="000A1A2D">
        <w:fldChar w:fldCharType="begin"/>
      </w:r>
      <w:r w:rsidR="00B97DE4">
        <w:instrText xml:space="preserve"> ADDIN ZOTERO_ITEM CSL_CITATION {"citationID":"0VKI6qbQ","properties":{"formattedCitation":"(Moritz et al. 2018)","plainCitation":"(Moritz et al. 2018)","noteIndex":0},"citationItems":[{"id":17596,"uris":["http://zotero.org/groups/2225246/items/C55CVR87"],"uri":["http://zotero.org/groups/2225246/items/C55CVR87"],"itemData":{"id":17596,"type":"article-journal","abstract":"Current theoretical models of the commons assert that common-pool resources can only be managed sustainably with clearly defined boundaries around both communities and the resources that they use. In these theoretical models, open access inevitably leads to a tragedy of the commons. However, in many open-access systems, use of common-pool resources seems to be sustainable over the long term (i.e., current resource use does not threaten use of common-pool resources for future generations). Here, we outline the conditions that support sustainable resource use in open property regimes. We use the conceptual framework of complex adaptive systems to explain how processes within and couplings between human and natural systems can lead to the emergence of efficient, equitable, and sustainable resource use. We illustrate these dynamics in eight case studies of different social–ecological systems, including mobile pastoralism, marine and freshwater fisheries, swidden agriculture, and desert foraging. Our theoretical framework identifies eight conditions that are critical for the emergence of sustainable use of common-pool resources in open property regimes. In addition, we explain how changes in boundary conditions may push open property regimes to either common property regimes or a tragedy of the commons. Our theoretical model of emergent sustainability helps us to understand the diversity and dynamics of property regimes across a wide range of social–ecological systems and explains the enigma of open access without a tragedy. We recommend that policy interventions in such self-organizing systems should focus on managing the conditions that are critical for the emergence and persistence of sustainability.","container-title":"Proceedings of the National Academy of Sciences","DOI":"10.1073/pnas.1812028115","ISSN":"0027-8424, 1091-6490","issue":"51","journalAbbreviation":"Proc Natl Acad Sci USA","language":"en","page":"12859-12867","source":"DOI.org (Crossref)","title":"Emergent sustainability in open property regimes","volume":"115","author":[{"family":"Moritz","given":"Mark"},{"family":"Behnke","given":"Roy"},{"family":"Beitl","given":"Christine M."},{"family":"Bliege Bird","given":"Rebecca"},{"family":"Chiaravalloti","given":"Rafael Morais"},{"family":"Clark","given":"Julia K."},{"family":"Crabtree","given":"Stefani A."},{"family":"Downey","given":"Sean S."},{"family":"Hamilton","given":"Ian M."},{"family":"Phang","given":"Sui Chian"},{"family":"Scholte","given":"Paul"},{"family":"Wilson","given":"James A."}],"issued":{"date-parts":[["2018",12,18]]}}}],"schema":"https://github.com/citation-style-language/schema/raw/master/csl-citation.json"} </w:instrText>
      </w:r>
      <w:r w:rsidRPr="000A1A2D">
        <w:fldChar w:fldCharType="separate"/>
      </w:r>
      <w:r w:rsidRPr="000A1A2D">
        <w:rPr>
          <w:rFonts w:ascii="Calibri" w:hAnsi="Calibri" w:cs="Calibri"/>
        </w:rPr>
        <w:t>(Moritz et al. 2018)</w:t>
      </w:r>
      <w:r w:rsidRPr="000A1A2D">
        <w:fldChar w:fldCharType="end"/>
      </w:r>
      <w:r w:rsidRPr="000A1A2D">
        <w:t xml:space="preserve">.  </w:t>
      </w:r>
      <w:r w:rsidRPr="00BF407C">
        <w:t xml:space="preserve">The </w:t>
      </w:r>
      <w:r w:rsidRPr="000A1A2D">
        <w:t xml:space="preserve">core finding is the importance of arrangements that build trust among actors, encourage reciprocity in what is asked of them, and facilitate communication among them </w:t>
      </w:r>
      <w:r w:rsidRPr="000A1A2D">
        <w:fldChar w:fldCharType="begin"/>
      </w:r>
      <w:r w:rsidR="00B97DE4">
        <w:instrText xml:space="preserve"> ADDIN ZOTERO_ITEM CSL_CITATION {"citationID":"xNxPjT8y","properties":{"formattedCitation":"(Agrawal 2014)","plainCitation":"(Agrawal 2014)","noteIndex":0},"citationItems":[{"id":17640,"uris":["http://zotero.org/groups/2225246/items/BI4IZXM8"],"uri":["http://zotero.org/groups/2225246/items/BI4IZXM8"],"itemData":{"id":17640,"type":"article-journal","abstract":"The study of common-pool resources has benefited immensely from the contributions of Elinor Ostrom. Continuing advances in the field will require that scholars of commons use the insights in her work. But they must also (1) make conceptual and theoretical advances in terms of differentiating the social and ecological outcomes related to commons governance, (2) deploy more sophisticated analytical methods to make sense of different outcomes and patterns of relationships among outcomes, and (3) create better, globally representative, hierarchically organized datasets on the commons. Efforts to build better theories and develop a more rigorous understanding of outcomes are also necessary to keep in view the needs of poor, marginal populations that depend on the commons globally.","collection-title":"Interrogating The Commons","container-title":"Environmental Science &amp; Policy","DOI":"10.1016/j.envsci.2013.08.012","ISSN":"1462-9011","journalAbbreviation":"Environmental Science &amp; Policy","language":"en","page":"86-91","source":"ScienceDirect","title":"Studying the commons, governing common-pool resource outcomes: Some concluding thoughts","title-short":"Studying the commons, governing common-pool resource outcomes","volume":"36","author":[{"family":"Agrawal","given":"Arun"}],"issued":{"date-parts":[["2014"]]}}}],"schema":"https://github.com/citation-style-language/schema/raw/master/csl-citation.json"} </w:instrText>
      </w:r>
      <w:r w:rsidRPr="000A1A2D">
        <w:fldChar w:fldCharType="separate"/>
      </w:r>
      <w:r w:rsidRPr="000A1A2D">
        <w:rPr>
          <w:rFonts w:ascii="Calibri" w:hAnsi="Calibri" w:cs="Calibri"/>
        </w:rPr>
        <w:t>(Agrawal 2014)</w:t>
      </w:r>
      <w:r w:rsidRPr="000A1A2D">
        <w:fldChar w:fldCharType="end"/>
      </w:r>
      <w:r w:rsidRPr="000A1A2D">
        <w:t>.   These arrangements interact</w:t>
      </w:r>
      <w:r>
        <w:t xml:space="preserve">: </w:t>
      </w:r>
      <w:r w:rsidRPr="000A1A2D">
        <w:t>a failure of one can lead to a failure of all and the consequent degradation of the resource system.</w:t>
      </w:r>
      <w:r w:rsidRPr="00BF407C">
        <w:t xml:space="preserve">  </w:t>
      </w:r>
      <w:r w:rsidRPr="000A1A2D">
        <w:t xml:space="preserve">Finally, the general trend toward polycentric governance arrangements we noted earlier also turns out to be </w:t>
      </w:r>
      <w:r w:rsidRPr="00BF407C">
        <w:t xml:space="preserve">a useful strategy for the particular case of collective action to manage natural resource commons </w:t>
      </w:r>
      <w:r w:rsidRPr="000A1A2D">
        <w:fldChar w:fldCharType="begin"/>
      </w:r>
      <w:r w:rsidR="00B97DE4">
        <w:instrText xml:space="preserve"> ADDIN ZOTERO_ITEM CSL_CITATION {"citationID":"gkL7l9HK","properties":{"formattedCitation":"(Andersson, Benavides, and Le\\uc0\\u243{}n 2014)","plainCitation":"(Andersson, Benavides, and León 2014)","noteIndex":0},"citationItems":[{"id":17628,"uris":["http://zotero.org/groups/2225246/items/H6XA4YE4"],"uri":["http://zotero.org/groups/2225246/items/H6XA4YE4"],"itemData":{"id":17628,"type":"article-journal","abstract":"Scholarship on common-pool resource governance suggests that collective outcomes vary with the strength of the local arrangements for compliance monitoring. Following Elinor Ostrom's approach to question panaceas, we explore the possibility that there are multiple institutional designs can help sustain forests. We test this argument with data from a sample of 200 forest user groups in Bolivia and find broad empirical support for our propositions: Local monitoring can be an important predictor of forest governance performance, but focusing on monitoring alone can be misleading. Sometimes other aspects of the local governance system, such as self-organized rule making and sanctioning, are more important in explaining why some groups govern their forests more effectively than others. We also find that the more governance functions that communities decide to organize themselves, the more likely it is that local forests are sustained.","collection-title":"Interrogating The Commons","container-title":"Environmental Science &amp; Policy","DOI":"10.1016/j.envsci.2013.07.009","ISSN":"1462-9011","journalAbbreviation":"Environmental Science &amp; Policy","language":"en","page":"61-72","source":"ScienceDirect","title":"Institutional diversity and local forest governance","volume":"36","author":[{"family":"Andersson","given":"Krister"},{"family":"Benavides","given":"Jean Paul"},{"family":"León","given":"Rosario"}],"issued":{"date-parts":[["2014",2,1]]}}}],"schema":"https://github.com/citation-style-language/schema/raw/master/csl-citation.json"} </w:instrText>
      </w:r>
      <w:r w:rsidRPr="000A1A2D">
        <w:fldChar w:fldCharType="separate"/>
      </w:r>
      <w:r w:rsidRPr="000A1A2D">
        <w:t>(Andersson, Benavides, and León 2014)</w:t>
      </w:r>
      <w:r w:rsidRPr="000A1A2D">
        <w:fldChar w:fldCharType="end"/>
      </w:r>
      <w:r w:rsidRPr="000A1A2D">
        <w:t xml:space="preserve"> </w:t>
      </w:r>
      <w:r w:rsidRPr="000A1A2D">
        <w:fldChar w:fldCharType="begin"/>
      </w:r>
      <w:r w:rsidR="00B97DE4">
        <w:instrText xml:space="preserve"> ADDIN ZOTERO_ITEM CSL_CITATION {"citationID":"a1lmifs4ssc","properties":{"formattedCitation":"(Miteva, Loucks, and Pattanayak 2015)","plainCitation":"(Miteva, Loucks, and Pattanayak 2015)","noteIndex":0},"citationItems":[{"id":14558,"uris":["http://zotero.org/groups/2225246/items/HV4WI2SJ"],"uri":["http://zotero.org/groups/2225246/items/HV4WI2SJ"],"itemData":{"id":14558,"type":"article-journal","abstract":"In response to unsustainable timber production in tropical forest concessions, voluntary forest management certification programs such as the Forest Stewardship Council (FSC) have been introduced to improve environmental, social, and economic performance over existing management practices. However, despite the proliferation of forest certification over the past two decades, few studies have evaluated its effectiveness. Using temporally and spatially explicit village-level data on environmental and socio-economic indicators in Kalimantan (Indonesia), we evaluate the performance of the FSC-certified timber concessions compared to non-certified logging concessions. Employing triple difference matching estimators, we find that between 2000 and 2008 FSC reduced aggregate deforestation by 5 percentage points and the incidence of air pollution by 31%. It had no statistically significant impacts on fire incidence or core areas, but increased forest perforation by 4 km2 on average. In addition, we find that FSC reduced firewood dependence (by 33%), respiratory infections (by 32%) and malnutrition (by 1 person) on average. By conducting a rigorous statistical evaluation of FSC certification in a biodiversity hotspot such as Indonesia, we provide a reference point and offer methodological and data lessons that could aid the design of ongoing and future evaluations of a potentially critical conservation policy.","container-title":"PLOS ONE","DOI":"10.1371/journal.pone.0129675","ISSN":"1932-6203","issue":"7","journalAbbreviation":"PLOS ONE","language":"en","page":"e0129675","source":"PLoS Journals","title":"Social and Environmental Impacts of Forest Management Certification in Indonesia","volume":"10","author":[{"family":"Miteva","given":"Daniela A."},{"family":"Loucks","given":"Colby J."},{"family":"Pattanayak","given":"Subhrendu K."}],"issued":{"date-parts":[["2015",7,1]]}}}],"schema":"https://github.com/citation-style-language/schema/raw/master/csl-citation.json"} </w:instrText>
      </w:r>
      <w:r w:rsidRPr="000A1A2D">
        <w:fldChar w:fldCharType="separate"/>
      </w:r>
      <w:r w:rsidR="00B97DE4" w:rsidRPr="00B97DE4">
        <w:t>(Miteva, Loucks, and Pattanayak 2015)</w:t>
      </w:r>
      <w:r w:rsidRPr="000A1A2D">
        <w:fldChar w:fldCharType="end"/>
      </w:r>
      <w:r w:rsidRPr="000A1A2D">
        <w:t xml:space="preserve"> </w:t>
      </w:r>
      <w:r w:rsidRPr="000A1A2D">
        <w:fldChar w:fldCharType="begin"/>
      </w:r>
      <w:r w:rsidR="00B97DE4">
        <w:instrText xml:space="preserve"> ADDIN ZOTERO_ITEM CSL_CITATION {"citationID":"Tun6hGr2","properties":{"formattedCitation":"(\\uc0\\u214{}sterblom et al. 2017)","plainCitation":"(Österblom et al. 2017)","noteIndex":0},"citationItems":[{"id":11577,"uris":["http://zotero.org/groups/2225246/items/S4WSYVSG"],"uri":["http://zotero.org/groups/2225246/items/S4WSYVSG"],"itemData":{"id":11577,"type":"article-journal","container-title":"Proceedings of the National Academy of Sciences","DOI":"10.1073/pnas.1704453114","ISSN":"0027-8424, 1091-6490","issue":"34","language":"en","page":"9038-9043","source":"Crossref","title":"Emergence of a global science–business initiative for ocean stewardship","volume":"114","author":[{"family":"Österblom","given":"Henrik"},{"family":"Jouffray","given":"Jean-Baptiste"},{"family":"Folke","given":"Carl"},{"family":"Rockström","given":"Johan"}],"issued":{"date-parts":[["2017",8,22]]}}}],"schema":"https://github.com/citation-style-language/schema/raw/master/csl-citation.json"} </w:instrText>
      </w:r>
      <w:r w:rsidRPr="000A1A2D">
        <w:fldChar w:fldCharType="separate"/>
      </w:r>
      <w:r w:rsidRPr="000A1A2D">
        <w:t>(Österblom et al. 2017)</w:t>
      </w:r>
      <w:r w:rsidRPr="000A1A2D">
        <w:fldChar w:fldCharType="end"/>
      </w:r>
      <w:r w:rsidRPr="000A1A2D">
        <w:t xml:space="preserve"> </w:t>
      </w:r>
      <w:r w:rsidRPr="000A1A2D">
        <w:fldChar w:fldCharType="begin"/>
      </w:r>
      <w:r w:rsidR="00B97DE4">
        <w:instrText xml:space="preserve"> ADDIN ZOTERO_ITEM CSL_CITATION {"citationID":"5LEAxu7s","properties":{"formattedCitation":"(Hajjar and Oldekop 2018)","plainCitation":"(Hajjar and Oldekop 2018)","noteIndex":0},"citationItems":[{"id":17582,"uris":["http://zotero.org/groups/2225246/items/GIVHSZIS"],"uri":["http://zotero.org/groups/2225246/items/GIVHSZIS"],"itemData":{"id":17582,"type":"article-journal","abstract":"Community forest management (CFM) has been promoted worldwide as a means to conserve forests, recognize community rights, and improve local livelihoods. Here, we synthesize findings across recent CFM studies and identify two thematic and one methodological trend at the forefront of CFM scholarship. The first thematic trend is an examination of community forest enterprises as hybrid business models. The second is the increase of studies examining how REDD+ can contribute to the goals of CFM, and vice versa. The key methodological trend is the use of secondary data sets to determine outcomes of CFM policies at regional and national scales. These three trends add new perspectives to the debate on the effectiveness of CFM as a forest policy and institutional intervention.","collection-title":"Environmental change issues 2018","container-title":"Current Opinion in Environmental Sustainability","DOI":"10.1016/j.cosust.2018.06.003","ISSN":"1877-3435","journalAbbreviation":"Current Opinion in Environmental Sustainability","language":"en","page":"119-125","source":"ScienceDirect","title":"Research frontiers in community forest management","volume":"32","author":[{"family":"Hajjar","given":"Reem"},{"family":"Oldekop","given":"Johan A"}],"issued":{"date-parts":[["2018",6,1]]}}}],"schema":"https://github.com/citation-style-language/schema/raw/master/csl-citation.json"} </w:instrText>
      </w:r>
      <w:r w:rsidRPr="000A1A2D">
        <w:fldChar w:fldCharType="separate"/>
      </w:r>
      <w:r w:rsidRPr="000A1A2D">
        <w:t xml:space="preserve">(Hajjar and Oldekop </w:t>
      </w:r>
      <w:r w:rsidRPr="000A1A2D">
        <w:lastRenderedPageBreak/>
        <w:t>2018)</w:t>
      </w:r>
      <w:r w:rsidRPr="000A1A2D">
        <w:fldChar w:fldCharType="end"/>
      </w:r>
      <w:r w:rsidRPr="000A1A2D">
        <w:t xml:space="preserve">.  </w:t>
      </w:r>
      <w:r w:rsidRPr="00BF407C">
        <w:t xml:space="preserve">Difficulties, of course, remain </w:t>
      </w:r>
      <w:r w:rsidRPr="000A1A2D">
        <w:fldChar w:fldCharType="begin"/>
      </w:r>
      <w:r w:rsidR="00B97DE4">
        <w:instrText xml:space="preserve"> ADDIN ZOTERO_ITEM CSL_CITATION {"citationID":"OslvSSjS","properties":{"formattedCitation":"(Quintana and Campbell 2019)","plainCitation":"(Quintana and Campbell 2019)","noteIndex":0},"citationItems":[{"id":17625,"uris":["http://zotero.org/groups/2225246/items/N5XC5YRX"],"uri":["http://zotero.org/groups/2225246/items/N5XC5YRX"],"itemData":{"id":17625,"type":"article-journal","abstract":"Common-pool resource theory (CPR theory) emerged to understand the limitations of the tragedy of the commons narrative, and the theory of human behavior underlying it. Over time, diverse critiques of CPR theory have also emerged. Prominent critiques include inattention to power and coercion, assumptions that institutions can be crafted, and analyses that exclude history and context, among others. We label this literature critical commons scholarship. In this review paper, we define a typology of five types of critical commons scholarship. The functionalist critique (type 1) argues that a narrow focus on institutions that excludes history, context, and contingencies causes erroneous conclusions about the causes of resource sustainability. The apolitical management critique (type 2) argues that a focus on resource sustainability causes commons scholars to ignore how power is used to create and maintain inequalities through rules and norms structuring resource access. The methodological critique (type 3) argues that methodological incompatibilities, such as CPR theory’s dependence on general, abstract models, necessarily prevent these scholars from responding to type 1 and type 2 critiques. The project of government critique (type 4) argues that common-pool resource theory is used to support neoliberal and hegemonic practices. Finally, the ethical critique (type 5) argues that common-pool resource theory is premised on problematic north-south relationships where expert scholars in the global north provide information to be consumed by “commoners” in the global south. Mainstream CPR theory has been limited in engaging with critical commons scholarship, but there are new tools (such as the social-ecological systems framework and the critical institutionalism approach) for addressing each type of critique. Our goal in developing this typology is to make critiques of CPR theory legible and potentially actionable, while acknowledging the challenges associated with addressing them.","archive_location":"N/A","container-title":"International Journal of the Commons","DOI":"10.5334/ijc.925","ISSN":"1875-0281","issue":"2","language":"en","page":"1112–1127","source":"www.thecommonsjournal.org","title":"Critical Commons Scholarship: A Typology","title-short":"Critical Commons Scholarship","volume":"13","author":[{"family":"Quintana","given":"Anastasia"},{"family":"Campbell","given":"Lisa M."}],"issued":{"date-parts":[["2019",10,30]]}}}],"schema":"https://github.com/citation-style-language/schema/raw/master/csl-citation.json"} </w:instrText>
      </w:r>
      <w:r w:rsidRPr="000A1A2D">
        <w:fldChar w:fldCharType="separate"/>
      </w:r>
      <w:r w:rsidRPr="000A1A2D">
        <w:rPr>
          <w:rFonts w:ascii="Calibri" w:hAnsi="Calibri" w:cs="Calibri"/>
        </w:rPr>
        <w:t>(Quintana and Campbell 2019)</w:t>
      </w:r>
      <w:r w:rsidRPr="000A1A2D">
        <w:fldChar w:fldCharType="end"/>
      </w:r>
      <w:r w:rsidRPr="000A1A2D">
        <w:t>.   The highest profile of these involve questions regarding the extent to which governance arrangements that have been shown to work for managing local commons can be applied at higher organizational levels, e.g. to regional or even global pr</w:t>
      </w:r>
      <w:r w:rsidRPr="00BF407C">
        <w:t xml:space="preserve">oblems.  </w:t>
      </w:r>
      <w:r w:rsidRPr="000A1A2D">
        <w:t xml:space="preserve">Researchers and practitioners have made substantial headway in advancing such a polycentric approach to create governance arrangements for nurturing larger scale natural resource commons (e.g. </w:t>
      </w:r>
      <w:r w:rsidRPr="000A1A2D">
        <w:fldChar w:fldCharType="begin"/>
      </w:r>
      <w:r w:rsidR="00B97DE4">
        <w:instrText xml:space="preserve"> ADDIN ZOTERO_ITEM CSL_CITATION {"citationID":"RiQLcti2","properties":{"formattedCitation":"(Keohane and Victor 2016)","plainCitation":"(Keohane and Victor 2016)","noteIndex":0},"citationItems":[{"id":17573,"uris":["http://zotero.org/groups/2225246/items/3ZXW7DM6"],"uri":["http://zotero.org/groups/2225246/items/3ZXW7DM6"],"itemData":{"id":17573,"type":"article-journal","abstract":"Effective mitigation of climate change will require deep international cooperation, which is much more difficult to organize than the shallow coordination observed so far. Assessing the prospects for effective joint action on climate change requires an understanding of both the structure of the climate change problem and national preferences for policy action. Preferences have become clearer in light of the United Nations Framework Convention on Climate Change Conference of the Parties in December 2015. Although deep cooperation remains elusive, many partial efforts could build confidence and lead to larger cuts in emissions. This strategy of decentralized policy coordination will not solve the climate problem, but it could lead incrementally to deeper cooperation.","container-title":"Nature Climate Change; London","DOI":"http://dx.doi.org.ezp-prod1.hul.harvard.edu/10.1038/nclimate2937","ISSN":"1758678X","issue":"6","language":"English","page":"570-575","source":"ProQuest","title":"Cooperation and discord in global climate policy","volume":"6","author":[{"family":"Keohane","given":"Robert O."},{"family":"Victor","given":"David G."}],"issued":{"date-parts":[["2016",6]]}}}],"schema":"https://github.com/citation-style-language/schema/raw/master/csl-citation.json"} </w:instrText>
      </w:r>
      <w:r w:rsidRPr="000A1A2D">
        <w:fldChar w:fldCharType="separate"/>
      </w:r>
      <w:r w:rsidRPr="000A1A2D">
        <w:t>(Keohane and Victor 2016)</w:t>
      </w:r>
      <w:r w:rsidRPr="000A1A2D">
        <w:fldChar w:fldCharType="end"/>
      </w:r>
      <w:r w:rsidRPr="000A1A2D">
        <w:t xml:space="preserve"> </w:t>
      </w:r>
      <w:r w:rsidRPr="000A1A2D">
        <w:fldChar w:fldCharType="begin"/>
      </w:r>
      <w:r w:rsidR="00B97DE4">
        <w:instrText xml:space="preserve"> ADDIN ZOTERO_ITEM CSL_CITATION {"citationID":"aqdr5v5un7","properties":{"formattedCitation":"(Morrison 2017)","plainCitation":"(Morrison 2017)","noteIndex":0},"citationItems":[{"id":12150,"uris":["http://zotero.org/groups/2225246/items/GXNMNYI5"],"uri":["http://zotero.org/groups/2225246/items/GXNMNYI5"],"itemData":{"id":12150,"type":"article-journal","abstract":"A growing field of sustainability science examines how environments are transformed through polycentric governance. However, many studies are only snapshot analyses of the initial design or the emergent structure of polycentric regimes. There is less systematic analysis of the longitudinal robustness of polycentric regimes. The problem of robustness is approached by focusing not only on the structure of a regime but also on its context and effectiveness. These dimensions are examined through a longitudinal analysis of the Great Barrier Reef (GBR) governance regime, drawing on in-depth interviews and demographic, economic, and employment data, as well as organizational records and participant observation. Between 1975 and 2011, the GBR regime evolved into a robust polycentric structure as evident in an established set of multiactor, multilevel arrangements addressing marine, terrestrial, and global threats. However, from 2005 onward, multiscale drivers precipitated at least 10 types of regime change, ranging from contextual change that encouraged regime drift to deliberate changes that threatened regime conversion. More recently, regime realignment also has occurred in response to steering by international organizations and shocks such as the 2016 mass coral-bleaching event. The results show that structural density and stability in a governance regime can coexist with major changes in that regime's context and effectiveness. Clear analysis of the vulnerability of polycentric governance to both diminishing effectiveness and the masking effects of increasing complexity provides sustainability science and governance actors with a stronger basis to understand and respond to regime change.","container-title":"Proceedings of the National Academy of Sciences of the United States of America","DOI":"10.1073/pnas.1620830114","ISSN":"0027-8424","issue":"15","note":"WOS:000398789800006","page":"E3013-E3021","title":"Evolving polycentric governance of the Great Barrier Reef","volume":"114","author":[{"family":"Morrison","given":"T.H."}],"issued":{"date-parts":[["2017",4,11]]}}}],"schema":"https://github.com/citation-style-language/schema/raw/master/csl-citation.json"} </w:instrText>
      </w:r>
      <w:r w:rsidRPr="000A1A2D">
        <w:fldChar w:fldCharType="separate"/>
      </w:r>
      <w:r w:rsidRPr="000A1A2D">
        <w:t>(Morrison 2017)</w:t>
      </w:r>
      <w:r w:rsidRPr="000A1A2D">
        <w:fldChar w:fldCharType="end"/>
      </w:r>
      <w:r w:rsidRPr="000A1A2D">
        <w:t>, These arrangements currently include patchworks making use of the entire expanding tool-kit of governance instruments we noted earlier.</w:t>
      </w:r>
      <w:r w:rsidRPr="00BF407C">
        <w:t xml:space="preserve">  A substantial body of research evaluating the determinants of effectiveness for these varied governance arrangements has also begun to emerge </w:t>
      </w:r>
      <w:r w:rsidRPr="000A1A2D">
        <w:fldChar w:fldCharType="begin"/>
      </w:r>
      <w:r w:rsidR="00B97DE4">
        <w:instrText xml:space="preserve"> ADDIN ZOTERO_ITEM CSL_CITATION {"citationID":"tuJLoxzI","properties":{"formattedCitation":"(Oran R. Young 2018)","plainCitation":"(Oran R. Young 2018)","noteIndex":0},"citationItems":[{"id":17931,"uris":["http://zotero.org/groups/2225246/items/B8AMVMDL"],"uri":["http://zotero.org/groups/2225246/items/B8AMVMDL"],"itemData":{"id":17931,"type":"article-journal","container-title":"Nature Sustainability","DOI":"10.1038/s41893-018-0132-y","ISSN":"2398-9629","issue":"9","journalAbbreviation":"Nat Sustain","language":"en","page":"461-465","source":"DOI.org (Crossref)","title":"Research strategies to assess the effectiveness of international environmental regimes","volume":"1","author":[{"family":"Young","given":"Oran R."}],"issued":{"date-parts":[["2018",9]]}}}],"schema":"https://github.com/citation-style-language/schema/raw/master/csl-citation.json"} </w:instrText>
      </w:r>
      <w:r w:rsidRPr="000A1A2D">
        <w:fldChar w:fldCharType="separate"/>
      </w:r>
      <w:r w:rsidRPr="000A1A2D">
        <w:t>(Oran R. Young 2018)</w:t>
      </w:r>
      <w:r w:rsidRPr="000A1A2D">
        <w:fldChar w:fldCharType="end"/>
      </w:r>
      <w:r w:rsidRPr="000A1A2D">
        <w:t xml:space="preserve"> </w:t>
      </w:r>
      <w:r w:rsidRPr="000A1A2D">
        <w:fldChar w:fldCharType="begin"/>
      </w:r>
      <w:r w:rsidR="00B97DE4">
        <w:instrText xml:space="preserve"> ADDIN ZOTERO_ITEM CSL_CITATION {"citationID":"IHPGZP53","properties":{"formattedCitation":"(Mitchell et al. 2020)","plainCitation":"(Mitchell et al. 2020)","noteIndex":0},"citationItems":[{"id":17932,"uris":["http://zotero.org/groups/2225246/items/47T7VRBC"],"uri":["http://zotero.org/groups/2225246/items/47T7VRBC"],"itemData":{"id":17932,"type":"article-journal","abstract":"Initiated in 2002, the International Environmental Agreements Data Base (IEADB) catalogs the texts, memberships, and design features of over 3,000 multilateral and bilateral environmental agreements. Using IEADB data, we create a comprehensive review of the evolution of international environmental law, including how the number, subjects, and state memberships in IEAs have changed over time. By providing IEA texts, the IEADB helps scholars identify and systematically code IEA design features. We review scholarship derived from the IEADB on international environmental governance, including insights into IEA membership, formation, and design as well as the deeper structure of international environmental law. We note the IEADB’s value as a teaching tool to promote undergraduate and graduate teaching and research. The IEADB’s structure and content opens up both broad research realms and specific research questions, and facilitates the ability of scholars to use the IEADB to answer those questions of greatest interest to them.","container-title":"Global Environmental Politics","issue":"1","title":"What We Know (and Could Know) About International Environmental Agreements” Ronald B. Mitchell, Liliana B. Andonova, Mark Axelrod, Jörg Balsiger, Thomas Bernauer, Jessica F. Green, James Hollway, Rakhyun E. Kim, and Jean-Frédéric Morin. 2020. “","volume":"20","author":[{"family":"Mitchell","given":"Ronald B."},{"family":"Andonova","given":"Liliana B."},{"family":"Axelrod","given":"Mark"},{"family":"Balsinger","given":"Jörg"},{"family":"Brenauer","given":"Thomas"},{"family":"Green","given":"Jessica F."},{"family":"Hollway","given":"James"},{"family":"Kim","given":"Rakhyun E."},{"family":"Morin","given":"Jean-Frédéric"}],"issued":{"date-parts":[["2020"]]}}}],"schema":"https://github.com/citation-style-language/schema/raw/master/csl-citation.json"} </w:instrText>
      </w:r>
      <w:r w:rsidRPr="000A1A2D">
        <w:fldChar w:fldCharType="separate"/>
      </w:r>
      <w:r w:rsidRPr="000A1A2D">
        <w:t>(Mitchell et al. 2020)</w:t>
      </w:r>
      <w:r w:rsidRPr="000A1A2D">
        <w:fldChar w:fldCharType="end"/>
      </w:r>
      <w:r w:rsidRPr="000A1A2D">
        <w:t xml:space="preserve"> </w:t>
      </w:r>
      <w:r w:rsidRPr="000A1A2D">
        <w:fldChar w:fldCharType="begin"/>
      </w:r>
      <w:r w:rsidR="00B97DE4">
        <w:instrText xml:space="preserve"> ADDIN ZOTERO_ITEM CSL_CITATION {"citationID":"tOqdSHDM","properties":{"formattedCitation":"(Lambin and Thorlakson 2018)","plainCitation":"(Lambin and Thorlakson 2018)","noteIndex":0},"citationItems":[{"id":11852,"uris":["http://zotero.org/groups/2225246/items/Y6DTXQ7C"],"uri":["http://zotero.org/groups/2225246/items/Y6DTXQ7C"],"itemData":{"id":11852,"type":"article-journal","abstract":"New partnerships between governments, private companies, and nongovernmental organizations (NGOs) are reshaping global environmental governance. In particular, there has been a rise of voluntary sustainability standards in an attempt to manage social and environmental impacts of global supply chains. We analyze the large spectrum of interactions between private, public, and civil society actors around voluntary sustainability standards, primarily for tropical agriculture and forestry. This review uncovers a policy ecosystem dominated by a proliferation of standards that complement, substitute, or compete against each other, with coordination mechanisms beginning to arise. Contrary to widely held views, interactions between governments, NGOs, and private companies surrounding the adoption of sustainable practices are not generally antagonistic, and public and private environmental governance regimes rarely operate independently. The influence of these interactions on the effectiveness of sustainability standards needs more attention. Better understanding how private regulations interact with the policy ecosystem will help design more effective interventions. Expected final online publication date for the Annual Review of Environment and Resources Volume 43 is October 17, 2018. Please see http://www.annualreviews.org/page/journal/pubdates for revised estimates.","container-title":"Annual Review of Environment and Resources","DOI":"10.1146/annurev-environ-102017-025931","issue":"1","page":"null","source":"Annual Reviews","title":"Sustainability Standards: Interactions Between Private Actors, Civil Society, and Governments","title-short":"Sustainability Standards","volume":"43","author":[{"family":"Lambin","given":"Eric F."},{"family":"Thorlakson","given":"Tannis"}],"issued":{"date-parts":[["2018"]]}}}],"schema":"https://github.com/citation-style-language/schema/raw/master/csl-citation.json"} </w:instrText>
      </w:r>
      <w:r w:rsidRPr="000A1A2D">
        <w:fldChar w:fldCharType="separate"/>
      </w:r>
      <w:r w:rsidRPr="000A1A2D">
        <w:t>(Lambin and Thorlakson 2018)</w:t>
      </w:r>
      <w:r w:rsidRPr="000A1A2D">
        <w:fldChar w:fldCharType="end"/>
      </w:r>
      <w:r w:rsidRPr="000A1A2D">
        <w:t xml:space="preserve"> </w:t>
      </w:r>
      <w:r w:rsidRPr="000A1A2D">
        <w:fldChar w:fldCharType="begin"/>
      </w:r>
      <w:r w:rsidR="00B97DE4">
        <w:instrText xml:space="preserve"> ADDIN ZOTERO_ITEM CSL_CITATION {"citationID":"gkct8SQE","properties":{"formattedCitation":"(Mitchell and Carpenter 2019)","plainCitation":"(Mitchell and Carpenter 2019)","noteIndex":0},"citationItems":[{"id":"IjNXmkYA/yaOlu5nN","uris":["http://zotero.org/groups/2225246/items/U9NSYGX8"],"uri":["http://zotero.org/groups/2225246/items/U9NSYGX8"],"itemData":{"id":3603,"type":"article-journal","abstract":"Abstract.  Climate change poses a grave security threat to national borders, habitats, and vulnerable people. Plagued by asymmetries in both states' vulnerabili","container-title":"Journal of Global Security Studies","DOI":"10.1093/jogss/ogz006","journalAbbreviation":"J Glob Secur Stud","language":"en","page":"413-429","source":"academic-oup-com.ezp-prod1.hul.harvard.edu","title":"Norms for the Earth: Changing the Climate on “Climate Change”","title-short":"Norms for the Earth","volume":"4","author":[{"family":"Mitchell","given":"Ronald B."},{"family":"Carpenter","given":"Charli"}],"issued":{"date-parts":[["2019"]]}}}],"schema":"https://github.com/citation-style-language/schema/raw/master/csl-citation.json"} </w:instrText>
      </w:r>
      <w:r w:rsidRPr="000A1A2D">
        <w:fldChar w:fldCharType="separate"/>
      </w:r>
      <w:r w:rsidRPr="000A1A2D">
        <w:t>(Mitchell and Carpenter 2019)</w:t>
      </w:r>
      <w:r w:rsidRPr="000A1A2D">
        <w:fldChar w:fldCharType="end"/>
      </w:r>
      <w:r w:rsidRPr="000A1A2D">
        <w:t xml:space="preserve"> </w:t>
      </w:r>
      <w:r w:rsidRPr="000A1A2D">
        <w:fldChar w:fldCharType="begin"/>
      </w:r>
      <w:r w:rsidR="00B97DE4">
        <w:instrText xml:space="preserve"> ADDIN ZOTERO_ITEM CSL_CITATION {"citationID":"iG7PhOm7","properties":{"formattedCitation":"(Kanie and Biermann 2017)","plainCitation":"(Kanie and Biermann 2017)","noteIndex":0},"citationItems":[{"id":17198,"uris":["http://zotero.org/groups/2225246/items/IYMRIGH5"],"uri":["http://zotero.org/groups/2225246/items/IYMRIGH5"],"itemData":{"id":17198,"type":"book","collection-title":"Earth system governance","event-place":"Cambridge, Massachusetts","ISBN":"978-0-262-03562-0","language":"eng","note":"LCCN: ^^2016026443","publisher":"The MIT Press","publisher-place":"Cambridge, Massachusetts","title":"Governing through goals : sustainable development goals as governance innovation","URL":"https://muse-jhu-edu.ezp-prod1.hul.harvard.edu/book/52006/","author":[{"family":"Kanie","given":"Norichika"},{"family":"Biermann","given":"Frank"}],"issued":{"date-parts":[["2017"]]}}}],"schema":"https://github.com/citation-style-language/schema/raw/master/csl-citation.json"} </w:instrText>
      </w:r>
      <w:r w:rsidRPr="000A1A2D">
        <w:fldChar w:fldCharType="separate"/>
      </w:r>
      <w:r w:rsidRPr="000A1A2D">
        <w:t>(Kanie and Biermann 2017)</w:t>
      </w:r>
      <w:r w:rsidRPr="000A1A2D">
        <w:fldChar w:fldCharType="end"/>
      </w:r>
      <w:r w:rsidRPr="000A1A2D">
        <w:t>.   This research shows clearly that progress has been made</w:t>
      </w:r>
      <w:r w:rsidRPr="00BF407C">
        <w:t>.</w:t>
      </w:r>
      <w:r w:rsidRPr="000A1A2D">
        <w:t xml:space="preserve"> But shortfalls </w:t>
      </w:r>
      <w:r w:rsidRPr="00BF407C">
        <w:t xml:space="preserve">persist </w:t>
      </w:r>
      <w:r w:rsidRPr="000A1A2D">
        <w:t xml:space="preserve">and outright </w:t>
      </w:r>
      <w:r w:rsidRPr="00BF407C">
        <w:t xml:space="preserve">governance </w:t>
      </w:r>
      <w:r w:rsidRPr="000A1A2D">
        <w:t xml:space="preserve">failures remain the rule rather than the exception.  </w:t>
      </w:r>
    </w:p>
    <w:p w14:paraId="1E1316A3" w14:textId="77777777" w:rsidR="00883CFD" w:rsidRPr="00BF407C" w:rsidRDefault="00883CFD" w:rsidP="00883CFD"/>
    <w:p w14:paraId="5D583CBC" w14:textId="3CBC89B5" w:rsidR="00883CFD" w:rsidRPr="000A1A2D" w:rsidRDefault="00883CFD" w:rsidP="00883CFD">
      <w:r w:rsidRPr="00BF407C">
        <w:t xml:space="preserve">Governance arrangements for sustainability are also needed because individual actors </w:t>
      </w:r>
      <w:r w:rsidR="006010FD" w:rsidRPr="00BF407C">
        <w:t>underproduce</w:t>
      </w:r>
      <w:r w:rsidRPr="00BF407C">
        <w:t xml:space="preserve"> certain resources that, if once provided, would enhance overall social well-being.  The resources in question are potentially all of those included in the anthropogenic component of the productive base characterized in Section 3, i.e. those involved in the production of publicly accessible security and social insurance, physical infrastructure, education, health services, knowledge, technological innovation and various forms of social capital.    The nature of such resources and the challenges of governance arrangements to provide them have been well-studied under the general heading of public sector economics and public goods for development (e.g. </w:t>
      </w:r>
      <w:r w:rsidRPr="000A1A2D">
        <w:fldChar w:fldCharType="begin"/>
      </w:r>
      <w:r w:rsidR="00B97DE4">
        <w:instrText xml:space="preserve"> ADDIN ZOTERO_ITEM CSL_CITATION {"citationID":"OYfGpI4N","properties":{"formattedCitation":"(Ocampo 2016)","plainCitation":"(Ocampo 2016)","noteIndex":0},"citationItems":[{"id":17834,"uris":["http://zotero.org/groups/2225246/items/HRCJWYFW"],"uri":["http://zotero.org/groups/2225246/items/HRCJWYFW"],"itemData":{"id":17834,"type":"book","abstract":"As the world becomes increasingly globalized, the need for governments to continually cooperate structures has become irreversible. This book looks critically at global governance structures in the economic and social field in order to understand what has been done and what can be done better. A close look at the United Nations (UN)’s relationship with development cooperation and global public goods, as well as its infrastructure and potential biases, gives a thorough understanding of the current status of the world’s premier global governance structure. Additionally, analyses of official development assistance, multilateral development banks, and infrastructure financing cast a wider net to demonstrate the growing need for global cooperation and development beyond the borders of the UN. These seven chapters by nearly a dozen authors have been written at a pivotal moment in global governance initiatives, when the Post-2015 UN Development Agenda is drawing international development into a new era. As this new agenda shifts the future of global development initiatives and increasingly relies on civil society, non-state actors, and regional and local governments to fulfill the sustainable development goals, how will international cooperation and development institutions be changed? And how can we make sure that these initiatives and institutions are innovating for the better?\n\nPart I Global Governance: Institutions and Priorities\nChapter 1 Global Economic and Social Governance and the United Nations System\nJosé Antonio Ocampo\nChapter 2 Global Public Goods and the United Nations\nInge Kaul and Donald Blondin\nChapter 3 De-colonizing the 2030 Development Agenda\nAlicia Bárcena\nPart II The Development Dimensions of Global Governance\nChapter 4 Beyond Aid\nJosé Antonio Alonso\nChapter 5 UN Development Cooperation\nBruce Jenks\nChapter 6 Multilateral Development Banks\nRoy Culpeper, Stephany Griffith-Jones, and Daniel Titelman","ISBN":"978-0-19-182764-8","language":"en_US","note":"DOI:10.1093/acprof:oso/9780198785941.001.0001","publisher":"Oxford University Press","source":"www-oxfordscholarship-com.ezp-prod1.hul.harvard.edu","title":"Global Governance and Development","URL":"http://www.oxfordscholarship.com/view/10.1093/acprof:oso/9780198785941.001.0001/acprof-9780198785941","author":[{"family":"Ocampo","given":"Jose Antonio"}],"accessed":{"date-parts":[["2019",12,7]]},"issued":{"date-parts":[["2016",7,14]]}}}],"schema":"https://github.com/citation-style-language/schema/raw/master/csl-citation.json"} </w:instrText>
      </w:r>
      <w:r w:rsidRPr="000A1A2D">
        <w:fldChar w:fldCharType="separate"/>
      </w:r>
      <w:r w:rsidRPr="00BF407C">
        <w:t>(Ocampo 2016)</w:t>
      </w:r>
      <w:r w:rsidRPr="000A1A2D">
        <w:fldChar w:fldCharType="end"/>
      </w:r>
      <w:r w:rsidRPr="000A1A2D">
        <w:t xml:space="preserve">).  </w:t>
      </w:r>
      <w:r w:rsidRPr="00BF407C">
        <w:t xml:space="preserve">Sustainability researchers have been slow to acknowledge that governance arrangements to encourage production of such anthropogenic resources can ultimately be as important for advancing sustainable development as are arrangements to discourage the overuse of natural resources.  That is now beginning to change, with focused analysis </w:t>
      </w:r>
      <w:r>
        <w:t xml:space="preserve">on </w:t>
      </w:r>
      <w:r w:rsidRPr="00BF407C">
        <w:t>governance arrangements for promoting the innovation</w:t>
      </w:r>
      <w:r>
        <w:t>s</w:t>
      </w:r>
      <w:r w:rsidRPr="00BF407C">
        <w:t xml:space="preserve"> most needed for sustainable development </w:t>
      </w:r>
      <w:r w:rsidRPr="000A1A2D">
        <w:fldChar w:fldCharType="begin"/>
      </w:r>
      <w:r w:rsidR="00B97DE4">
        <w:instrText xml:space="preserve"> ADDIN ZOTERO_ITEM CSL_CITATION {"citationID":"1JVVcYNZ","properties":{"formattedCitation":"(Anadon et al. 2016)","plainCitation":"(Anadon et al. 2016)","noteIndex":0},"citationItems":[{"id":13820,"uris":["http://zotero.org/groups/2225246/items/B8KXZH7A"],"uri":["http://zotero.org/groups/2225246/items/B8KXZH7A"],"itemData":{"id":13820,"type":"article-journal","abstract":"This paper presents insights and action proposals to better harness technological innovation for sustainable development. We begin with three key insights from scholarship and practice. First, technological innovation processes do not follow a set sequence but rather emerge from complex adaptive systems involving many actors and institutions operating simultaneously from local to global scales. Barriers arise at all stages of innovation, from the invention of a technology through its selection, production, adaptation, adoption, and retirement. Second, learning from past efforts to mobilize innovation for sustainable development can be greatly improved through structured cross-sectoral comparisons that recognize the socio-technical nature of innovation systems. Third, current institutions (rules, norms, and incentives) shaping technological innovation are often not aligned toward the goals of sustainable development because impoverished, marginalized, and unborn populations too often lack the economic and political power to shape innovation systems to meet their needs. However, these institutions can be reformed, and many actors have the power to do so through research, advocacy, training, convening, policymaking, and financing. We conclude with three practice-oriented recommendations to further realize the potential of innovation for sustainable development: (i) channels for regularized learning across domains of practice should be established; (ii) measures that systematically take into account the interests of underserved populations throughout the innovation process should be developed; and (iii) institutions should be reformed to reorient innovation systems toward sustainable development and ensure that all innovation stages and scales are considered at the outset.","container-title":"Proceedings of the National Academy of Sciences","DOI":"10.1073/pnas.1525004113","ISSN":"0027-8424, 1091-6490","issue":"35","journalAbbreviation":"PNAS","language":"en","note":"PMID: 27519800","page":"9682-9690","source":"www.pnas.org","title":"Making technological innovation work for sustainable development","volume":"113","author":[{"family":"Anadon","given":"Laura Diaz"},{"family":"Chan","given":"Gabriel"},{"family":"Harley","given":"Alicia G."},{"family":"Matus","given":"Kira"},{"family":"Moon","given":"Suerie"},{"family":"Murthy","given":"Sharmila L."},{"family":"Clark","given":"William C."}],"issued":{"date-parts":[["2016",8,30]]}}}],"schema":"https://github.com/citation-style-language/schema/raw/master/csl-citation.json"} </w:instrText>
      </w:r>
      <w:r w:rsidRPr="000A1A2D">
        <w:fldChar w:fldCharType="separate"/>
      </w:r>
      <w:r w:rsidRPr="000A1A2D">
        <w:t>(Anadon et al. 2016)</w:t>
      </w:r>
      <w:r w:rsidRPr="000A1A2D">
        <w:fldChar w:fldCharType="end"/>
      </w:r>
      <w:r w:rsidRPr="000A1A2D">
        <w:t xml:space="preserve">, including prizes </w:t>
      </w:r>
      <w:r w:rsidRPr="000A1A2D">
        <w:fldChar w:fldCharType="begin"/>
      </w:r>
      <w:r w:rsidR="00B97DE4">
        <w:instrText xml:space="preserve"> ADDIN ZOTERO_ITEM CSL_CITATION {"citationID":"a29q16jmii2","properties":{"formattedCitation":"(Galasso, Mitchell, and Virag 2018)","plainCitation":"(Galasso, Mitchell, and Virag 2018)","noteIndex":0},"citationItems":[{"id":17921,"uris":["http://zotero.org/groups/2225246/items/2KK2E68G"],"uri":["http://zotero.org/groups/2225246/items/2KK2E68G"],"itemData":{"id":17921,"type":"article-journal","abstract":"The past decade has witnessed a resurgence in innovation awards, in particular of grand innovation prizes (GIPs) which are rewards to innovators developing technologies reaching performance goals and requiring breakthrough solutions. GIPs typically do not preclude the winner also obtaining patent rights. This is in stark contrast with mainstream economics of innovation theories where prizes and patents are substitute ways to generate revenue and encourage innovation. Building on the management of innovation literature which stresses the difficulty to specify ex-ante all the technical features of the winning technologies, we develop a model in which innovative effort is multi-dimensional and only a subset of innovation tasks can be measured and contracted upon. We show that in this environment patent rights and cash rewards are complements, and that GIPs are often preferable to patent races or prizes requiring technologies to be placed in the public domain. Moreover, our model uncovers a tendency for patent races to encourage speed of discovery over quality of innovation, which can be corrected by GIPs. We explore robustness to endogenous entry, costly public funds, and incomplete information by GIP organizers on the surplus created by the technology.","container-title":"Research Policy","DOI":"10.1016/j.respol.2017.11.009","ISSN":"0048-7333","issue":"2","journalAbbreviation":"Research Policy","language":"en","page":"343-362","source":"ScienceDirect","title":"A theory of grand innovation prizes","volume":"47","author":[{"family":"Galasso","given":"Alberto"},{"family":"Mitchell","given":"Matthew"},{"family":"Virag","given":"Gabor"}],"issued":{"date-parts":[["2018",3,1]]}}}],"schema":"https://github.com/citation-style-language/schema/raw/master/csl-citation.json"} </w:instrText>
      </w:r>
      <w:r w:rsidRPr="000A1A2D">
        <w:fldChar w:fldCharType="separate"/>
      </w:r>
      <w:r w:rsidRPr="000A1A2D">
        <w:t>(Galasso, Mitchell, and Virag 2018)</w:t>
      </w:r>
      <w:r w:rsidRPr="000A1A2D">
        <w:fldChar w:fldCharType="end"/>
      </w:r>
      <w:r w:rsidRPr="000A1A2D">
        <w:t xml:space="preserve"> </w:t>
      </w:r>
      <w:r w:rsidRPr="00BF407C">
        <w:t xml:space="preserve">and other financing measures </w:t>
      </w:r>
      <w:r w:rsidRPr="000A1A2D">
        <w:fldChar w:fldCharType="begin"/>
      </w:r>
      <w:r w:rsidR="00B97DE4">
        <w:instrText xml:space="preserve"> ADDIN ZOTERO_ITEM CSL_CITATION {"citationID":"gj09owNa","properties":{"formattedCitation":"(Griffiths 2018)","plainCitation":"(Griffiths 2018)","noteIndex":0},"citationItems":[{"id":17936,"uris":["http://zotero.org/groups/2225246/items/JY93KWKX"],"uri":["http://zotero.org/groups/2225246/items/JY93KWKX"],"itemData":{"id":17936,"type":"article-journal","abstract":"It is already clear that we are not on track to meet the SDGs. Getting back on track will require significant reforms of the global financial and economic system. This article examines the features of different development financing sources, systemic issues in the global economy and the way it is governed and sets out a programme of global economic governance reform to support the achievement of the SDGs.","container-title":"Development","DOI":"10.1057/s41301-018-0178-1","ISSN":"1461-7072","issue":"1","journalAbbreviation":"Development","language":"en","page":"62-67","source":"Springer Link","title":"Financing the Sustainable Development Goals (SDGs)","volume":"61","author":[{"family":"Griffiths","given":"Jesse"}],"issued":{"date-parts":[["2018",12,1]]}}}],"schema":"https://github.com/citation-style-language/schema/raw/master/csl-citation.json"} </w:instrText>
      </w:r>
      <w:r w:rsidRPr="000A1A2D">
        <w:fldChar w:fldCharType="separate"/>
      </w:r>
      <w:r w:rsidRPr="000A1A2D">
        <w:t>(Griffiths 2018)</w:t>
      </w:r>
      <w:r w:rsidRPr="000A1A2D">
        <w:fldChar w:fldCharType="end"/>
      </w:r>
      <w:r w:rsidRPr="000A1A2D">
        <w:t xml:space="preserve">.   A second approach has been through analysis of what forms of </w:t>
      </w:r>
      <w:r w:rsidRPr="00BF407C">
        <w:t xml:space="preserve">treaties and other cooperative agreements have been effective in advancing the production of neglected anthropogenic resources </w:t>
      </w:r>
      <w:r w:rsidRPr="000A1A2D">
        <w:fldChar w:fldCharType="begin"/>
      </w:r>
      <w:r w:rsidR="00B97DE4">
        <w:instrText xml:space="preserve"> ADDIN ZOTERO_ITEM CSL_CITATION {"citationID":"btW3BWJv","properties":{"formattedCitation":"(T. Liu and Kahn 2017)","plainCitation":"(T. Liu and Kahn 2017)","noteIndex":0},"citationItems":[{"id":17934,"uris":["http://zotero.org/groups/2225246/items/XGD9DSQ2"],"uri":["http://zotero.org/groups/2225246/items/XGD9DSQ2"],"itemData":{"id":17934,"type":"chapter","abstract":"This chapter aims to address this gap through an inductive, data-driven approach to analyzing RPGs. We present an original data set, based on the UN Treaty Collection series, which allows us to systematically measure a particular mode of RPG provision: cooperation among national governments to produce RPGs. In defining such cooperation, we exclude ODA;3 while ODA can also promote RPGs, we are interested here (for reasons later explained) in the efforts of states to provide RPGs through cooperative arrangements rather than the provision of bilateral or multilateral aid.\nThis approach enables us to map the existing ecosystem of RPG cooperation and observe patterns across space, time, and types of public goods. Through this exercise, we can gain empirical traction on the core conceptual questions that befuddle discussions of RPGs: what are the relevant boundaries of “regions”? How do these differ for different public goods? Which public goods should be properly thought of as “regional”?\nThese questions are not merely of academic interest. RPGs are increasingly important to the prospects of developing economies, but the conceptual and empirical challenges previously discussed prevent us from drawing systematic conclusions about their effectiveness. While this data set does not measure the coverage, quality, or impact of actual public goods provision, knowing which groups of countries are cooperating to produce which public goods is an important step toward doing so.","container-title":"21st Century Cooperation: Regional Public Goods, Global Governance, and Sustainable Development.","event-place":"London ; New York","ISBN":"978-1-351-73556-8","language":"English","note":"OCLC: 988176090","page":"3-13","publisher":"Routledge","publisher-place":"London ; New York","source":"Open WorldCat","title":"Regional public goods cooperation : an inductive approach to measuring regional public goods","URL":"http://public.ebookcentral.proquest.com/choice/publicfullrecord.aspx?p=4862621","author":[{"family":"Liu","given":"Teng"},{"family":"Kahn","given":"Theodore"}],"editor":[{"family":"Estevadeordal","given":"Antoni"},{"family":"Goodman","given":"Louis W"}],"accessed":{"date-parts":[["2019",12,5]]},"issued":{"date-parts":[["2017"]]}}}],"schema":"https://github.com/citation-style-language/schema/raw/master/csl-citation.json"} </w:instrText>
      </w:r>
      <w:r w:rsidRPr="000A1A2D">
        <w:fldChar w:fldCharType="separate"/>
      </w:r>
      <w:r w:rsidRPr="000A1A2D">
        <w:t>(T. Liu and Kahn 2017)</w:t>
      </w:r>
      <w:r w:rsidRPr="000A1A2D">
        <w:fldChar w:fldCharType="end"/>
      </w:r>
      <w:r w:rsidRPr="000A1A2D">
        <w:t>.  In general, the merits of the polycentric approaches and attention to local fit we noted earlier as general trends in governance</w:t>
      </w:r>
      <w:r w:rsidRPr="00BF407C">
        <w:t xml:space="preserve"> have turned out to be </w:t>
      </w:r>
      <w:r>
        <w:t xml:space="preserve">especially </w:t>
      </w:r>
      <w:r w:rsidRPr="00BF407C">
        <w:t xml:space="preserve">important for nurturing </w:t>
      </w:r>
      <w:r w:rsidRPr="000A1A2D">
        <w:t xml:space="preserve">resources </w:t>
      </w:r>
      <w:r w:rsidRPr="00BF407C">
        <w:t xml:space="preserve">for sustainable development </w:t>
      </w:r>
      <w:r w:rsidRPr="000A1A2D">
        <w:fldChar w:fldCharType="begin"/>
      </w:r>
      <w:r w:rsidR="00B97DE4">
        <w:instrText xml:space="preserve"> ADDIN ZOTERO_ITEM CSL_CITATION {"citationID":"YjfdjZzh","properties":{"formattedCitation":"(Estevadeordal and Goodman 2017)","plainCitation":"(Estevadeordal and Goodman 2017)","noteIndex":0},"citationItems":[{"id":17803,"uris":["http://zotero.org/groups/2225246/items/LVJ9V63B"],"uri":["http://zotero.org/groups/2225246/items/LVJ9V63B"],"itemData":{"id":17803,"type":"book","abstract":"\"This edited volume explains the importance of regional public goods (RPGs) for sustainable development and shows why they are particularly important in the context of 21st-century international relations. By presenting a new and original data set and by presenting original essays by renowned scholars, this book lays the foundation for what will become an increasingly important focus for both economic development and international relations as well as for their intersection. The volume contains four parts. The first introduces the core issues and concepts that are explored throughout the book as well as a new and original data set on RPGs. The second part further develops specific concepts important for understanding 21st-century RPGs: regional leadership, alliances, networks, and outcomes. The third examines how cooperation takes place worldwide for a range of important RPGs. Finally, the fourth part discusses how public goods are produced in specific regions, stressing that each region has a distinct context and that these contexts overlap in a decentered \"multiplex\" manner. Global economic cooperation will be different in the 21st century, and this volume will be of interest to students and scholars of global governance, economic development, international political economy, sustainable development, and comparative regionalism.\"--Provided by publisher.","event-place":"London ; New York","ISBN":"978-1-351-73556-8","language":"English","note":"OCLC: 988176090","number-of-pages":"381","publisher":"Routledge","publisher-place":"London ; New York","source":"Open WorldCat","title":"21st Century Cooperation: Regional Public Goods, Global Governance, and Sustainable Development.","title-short":"21st Century Cooperation","URL":"http://public.ebookcentral.proquest.com/choice/publicfullrecord.aspx?p=4862621","editor":[{"family":"Estevadeordal","given":"Antoni"},{"family":"Goodman","given":"Louis W"}],"accessed":{"date-parts":[["2019",12,5]]},"issued":{"date-parts":[["2017"]]}}}],"schema":"https://github.com/citation-style-language/schema/raw/master/csl-citation.json"} </w:instrText>
      </w:r>
      <w:r w:rsidRPr="000A1A2D">
        <w:fldChar w:fldCharType="separate"/>
      </w:r>
      <w:r w:rsidR="00B97DE4" w:rsidRPr="00B97DE4">
        <w:t>(Estevadeordal and Goodman 2017)</w:t>
      </w:r>
      <w:r w:rsidRPr="000A1A2D">
        <w:fldChar w:fldCharType="end"/>
      </w:r>
      <w:r w:rsidRPr="000A1A2D">
        <w:t xml:space="preserve">.   </w:t>
      </w:r>
    </w:p>
    <w:p w14:paraId="1D1EEA1E" w14:textId="77777777" w:rsidR="00883CFD" w:rsidRPr="00BF407C" w:rsidRDefault="00883CFD" w:rsidP="00883CFD"/>
    <w:p w14:paraId="46083101" w14:textId="77777777" w:rsidR="00883CFD" w:rsidRPr="00BF407C" w:rsidRDefault="00883CFD" w:rsidP="00883CFD">
      <w:r w:rsidRPr="00BF407C">
        <w:t>Looking forward, a number of opportunities exist for research that would almost certainly be useful improving the governance of resources for sustainability:</w:t>
      </w:r>
    </w:p>
    <w:p w14:paraId="434CBE5E" w14:textId="6961D5C1" w:rsidR="00883CFD" w:rsidRPr="00BF407C" w:rsidRDefault="00883CFD" w:rsidP="00883CFD">
      <w:pPr>
        <w:pStyle w:val="ListParagraph"/>
        <w:numPr>
          <w:ilvl w:val="0"/>
          <w:numId w:val="40"/>
        </w:numPr>
        <w:rPr>
          <w:rFonts w:ascii="Times New Roman" w:hAnsi="Times New Roman" w:cs="Times New Roman"/>
          <w:sz w:val="24"/>
          <w:szCs w:val="24"/>
        </w:rPr>
      </w:pPr>
      <w:r w:rsidRPr="00BF407C">
        <w:rPr>
          <w:rFonts w:ascii="Times New Roman" w:hAnsi="Times New Roman" w:cs="Times New Roman"/>
          <w:sz w:val="24"/>
          <w:szCs w:val="24"/>
        </w:rPr>
        <w:t xml:space="preserve">More work on the creation of data bases of what governance arrangements are actually in place around the world and how they are actually doing at nurturing resources for the pursuit of sustainability (e.g. </w:t>
      </w:r>
      <w:r w:rsidRPr="00BF407C">
        <w:rPr>
          <w:rFonts w:ascii="Times New Roman" w:hAnsi="Times New Roman" w:cs="Times New Roman"/>
          <w:sz w:val="24"/>
          <w:szCs w:val="24"/>
        </w:rPr>
        <w:fldChar w:fldCharType="begin"/>
      </w:r>
      <w:r w:rsidR="00B97DE4">
        <w:rPr>
          <w:rFonts w:ascii="Times New Roman" w:hAnsi="Times New Roman" w:cs="Times New Roman"/>
          <w:sz w:val="24"/>
          <w:szCs w:val="24"/>
        </w:rPr>
        <w:instrText xml:space="preserve"> ADDIN ZOTERO_ITEM CSL_CITATION {"citationID":"6byoVro2","properties":{"formattedCitation":"(Jabbour and Flachsland 2017)","plainCitation":"(Jabbour and Flachsland 2017)","noteIndex":0},"citationItems":[{"id":14108,"uris":["http://zotero.org/groups/2225246/items/6XQY7ZUE"],"uri":["http://zotero.org/groups/2225246/items/6XQY7ZUE"],"itemData":{"id":14108,"type":"article-journal","abstract":"This paper provides a retrospective analysis of global environmental assessment (GEA) processes and their changing character, focus and political context over the past 40 years. We examine how and why elements of organizational design, objectives, and the evolving political landscape have interacted and changed, with a view of informing the design and conduct of future processes. We find that the historical genesis of GEAs is closely connected to the emergence of environmental multilateralism. However, the prevailing conditions and assumptions which originally gave rise to the GEA concept have changed significantly over time, giving rise to an increasing demand for a focus on response options and policies. We also find that the epistemic and process complexity of GEAs has increased substantially, without a corresponding expansion in the magnitude and composition of GEA management teams. We suggest that developing analytical capacities for policy assessment as well as ensuring sufficient resources and tools to manage increasingly complex GEAs is essential to ensure their future relevance and success. This article is part of a special issue on solution-oriented GEAs.","container-title":"Environmental Science &amp; Policy","DOI":"10.1016/j.envsci.2017.05.001","ISSN":"1462-9011","journalAbbreviation":"Environmental Science &amp; Policy","page":"193-202","source":"ScienceDirect","title":"40 years of global environmental assessments: A retrospective analysis","title-short":"40 years of global environmental assessments","volume":"77","author":[{"family":"Jabbour","given":"Jason"},{"family":"Flachsland","given":"Christian"}],"issued":{"date-parts":[["2017",11,1]]}}}],"schema":"https://github.com/citation-style-language/schema/raw/master/csl-citation.json"} </w:instrText>
      </w:r>
      <w:r w:rsidRPr="00BF407C">
        <w:rPr>
          <w:rFonts w:ascii="Times New Roman" w:hAnsi="Times New Roman" w:cs="Times New Roman"/>
          <w:sz w:val="24"/>
          <w:szCs w:val="24"/>
        </w:rPr>
        <w:fldChar w:fldCharType="separate"/>
      </w:r>
      <w:r w:rsidRPr="00BF407C">
        <w:rPr>
          <w:rFonts w:ascii="Times New Roman" w:hAnsi="Times New Roman" w:cs="Times New Roman"/>
          <w:sz w:val="24"/>
          <w:szCs w:val="24"/>
        </w:rPr>
        <w:t>(Jabbour and Flachsland 2017)</w:t>
      </w:r>
      <w:r w:rsidRPr="00BF407C">
        <w:rPr>
          <w:rFonts w:ascii="Times New Roman" w:hAnsi="Times New Roman" w:cs="Times New Roman"/>
          <w:sz w:val="24"/>
          <w:szCs w:val="24"/>
        </w:rPr>
        <w:fldChar w:fldCharType="end"/>
      </w:r>
      <w:r w:rsidRPr="00BF407C">
        <w:rPr>
          <w:rFonts w:ascii="Times New Roman" w:hAnsi="Times New Roman" w:cs="Times New Roman"/>
          <w:sz w:val="24"/>
          <w:szCs w:val="24"/>
        </w:rPr>
        <w:fldChar w:fldCharType="begin"/>
      </w:r>
      <w:r w:rsidR="00B97DE4">
        <w:rPr>
          <w:rFonts w:ascii="Times New Roman" w:hAnsi="Times New Roman" w:cs="Times New Roman"/>
          <w:sz w:val="24"/>
          <w:szCs w:val="24"/>
        </w:rPr>
        <w:instrText xml:space="preserve"> ADDIN ZOTERO_ITEM CSL_CITATION {"citationID":"bBHsiIEi","properties":{"formattedCitation":"(Mitchell et al. 2020)","plainCitation":"(Mitchell et al. 2020)","noteIndex":0},"citationItems":[{"id":17932,"uris":["http://zotero.org/groups/2225246/items/47T7VRBC"],"uri":["http://zotero.org/groups/2225246/items/47T7VRBC"],"itemData":{"id":17932,"type":"article-journal","abstract":"Initiated in 2002, the International Environmental Agreements Data Base (IEADB) catalogs the texts, memberships, and design features of over 3,000 multilateral and bilateral environmental agreements. Using IEADB data, we create a comprehensive review of the evolution of international environmental law, including how the number, subjects, and state memberships in IEAs have changed over time. By providing IEA texts, the IEADB helps scholars identify and systematically code IEA design features. We review scholarship derived from the IEADB on international environmental governance, including insights into IEA membership, formation, and design as well as the deeper structure of international environmental law. We note the IEADB’s value as a teaching tool to promote undergraduate and graduate teaching and research. The IEADB’s structure and content opens up both broad research realms and specific research questions, and facilitates the ability of scholars to use the IEADB to answer those questions of greatest interest to them.","container-title":"Global Environmental Politics","issue":"1","title":"What We Know (and Could Know) About International Environmental Agreements” Ronald B. Mitchell, Liliana B. Andonova, Mark Axelrod, Jörg Balsiger, Thomas Bernauer, Jessica F. Green, James Hollway, Rakhyun E. Kim, and Jean-Frédéric Morin. 2020. “","volume":"20","author":[{"family":"Mitchell","given":"Ronald B."},{"family":"Andonova","given":"Liliana B."},{"family":"Axelrod","given":"Mark"},{"family":"Balsinger","given":"Jörg"},{"family":"Brenauer","given":"Thomas"},{"family":"Green","given":"Jessica F."},{"family":"Hollway","given":"James"},{"family":"Kim","given":"Rakhyun E."},{"family":"Morin","given":"Jean-Frédéric"}],"issued":{"date-parts":[["2020"]]}}}],"schema":"https://github.com/citation-style-language/schema/raw/master/csl-citation.json"} </w:instrText>
      </w:r>
      <w:r w:rsidRPr="00BF407C">
        <w:rPr>
          <w:rFonts w:ascii="Times New Roman" w:hAnsi="Times New Roman" w:cs="Times New Roman"/>
          <w:sz w:val="24"/>
          <w:szCs w:val="24"/>
        </w:rPr>
        <w:fldChar w:fldCharType="separate"/>
      </w:r>
      <w:r w:rsidRPr="00BF407C">
        <w:rPr>
          <w:rFonts w:ascii="Times New Roman" w:hAnsi="Times New Roman" w:cs="Times New Roman"/>
          <w:sz w:val="24"/>
          <w:szCs w:val="24"/>
        </w:rPr>
        <w:t>(Mitchell et al. 2020)</w:t>
      </w:r>
      <w:r w:rsidRPr="00BF407C">
        <w:rPr>
          <w:rFonts w:ascii="Times New Roman" w:hAnsi="Times New Roman" w:cs="Times New Roman"/>
          <w:sz w:val="24"/>
          <w:szCs w:val="24"/>
        </w:rPr>
        <w:fldChar w:fldCharType="end"/>
      </w:r>
      <w:r w:rsidRPr="00BF407C">
        <w:rPr>
          <w:rFonts w:ascii="Times New Roman" w:hAnsi="Times New Roman" w:cs="Times New Roman"/>
          <w:sz w:val="24"/>
          <w:szCs w:val="24"/>
        </w:rPr>
        <w:t xml:space="preserve"> </w:t>
      </w:r>
      <w:r w:rsidRPr="00BF407C">
        <w:rPr>
          <w:rFonts w:ascii="Times New Roman" w:hAnsi="Times New Roman" w:cs="Times New Roman"/>
          <w:sz w:val="24"/>
          <w:szCs w:val="24"/>
        </w:rPr>
        <w:fldChar w:fldCharType="begin"/>
      </w:r>
      <w:r w:rsidR="00B97DE4">
        <w:rPr>
          <w:rFonts w:ascii="Times New Roman" w:hAnsi="Times New Roman" w:cs="Times New Roman"/>
          <w:sz w:val="24"/>
          <w:szCs w:val="24"/>
        </w:rPr>
        <w:instrText xml:space="preserve"> ADDIN ZOTERO_ITEM CSL_CITATION {"citationID":"yMKOubbj","properties":{"formattedCitation":"(T. Liu and Kahn 2017)","plainCitation":"(T. Liu and Kahn 2017)","noteIndex":0},"citationItems":[{"id":17934,"uris":["http://zotero.org/groups/2225246/items/XGD9DSQ2"],"uri":["http://zotero.org/groups/2225246/items/XGD9DSQ2"],"itemData":{"id":17934,"type":"chapter","abstract":"This chapter aims to address this gap through an inductive, data-driven approach to analyzing RPGs. We present an original data set, based on the UN Treaty Collection series, which allows us to systematically measure a particular mode of RPG provision: cooperation among national governments to produce RPGs. In defining such cooperation, we exclude ODA;3 while ODA can also promote RPGs, we are interested here (for reasons later explained) in the efforts of states to provide RPGs through cooperative arrangements rather than the provision of bilateral or multilateral aid.\nThis approach enables us to map the existing ecosystem of RPG cooperation and observe patterns across space, time, and types of public goods. Through this exercise, we can gain empirical traction on the core conceptual questions that befuddle discussions of RPGs: what are the relevant boundaries of “regions”? How do these differ for different public goods? Which public goods should be properly thought of as “regional”?\nThese questions are not merely of academic interest. RPGs are increasingly important to the prospects of developing economies, but the conceptual and empirical challenges previously discussed prevent us from drawing systematic conclusions about their effectiveness. While this data set does not measure the coverage, quality, or impact of actual public goods provision, knowing which groups of countries are cooperating to produce which public goods is an important step toward doing so.","container-title":"21st Century Cooperation: Regional Public Goods, Global Governance, and Sustainable Development.","event-place":"London ; New York","ISBN":"978-1-351-73556-8","language":"English","note":"OCLC: 988176090","page":"3-13","publisher":"Routledge","publisher-place":"London ; New York","source":"Open WorldCat","title":"Regional public goods cooperation : an inductive approach to measuring regional public goods","URL":"http://public.ebookcentral.proquest.com/choice/publicfullrecord.aspx?p=4862621","author":[{"family":"Liu","given":"Teng"},{"family":"Kahn","given":"Theodore"}],"editor":[{"family":"Estevadeordal","given":"Antoni"},{"family":"Goodman","given":"Louis W"}],"accessed":{"date-parts":[["2019",12,5]]},"issued":{"date-parts":[["2017"]]}}}],"schema":"https://github.com/citation-style-language/schema/raw/master/csl-citation.json"} </w:instrText>
      </w:r>
      <w:r w:rsidRPr="00BF407C">
        <w:rPr>
          <w:rFonts w:ascii="Times New Roman" w:hAnsi="Times New Roman" w:cs="Times New Roman"/>
          <w:sz w:val="24"/>
          <w:szCs w:val="24"/>
        </w:rPr>
        <w:fldChar w:fldCharType="separate"/>
      </w:r>
      <w:r w:rsidRPr="00BF407C">
        <w:rPr>
          <w:rFonts w:ascii="Times New Roman" w:hAnsi="Times New Roman" w:cs="Times New Roman"/>
          <w:sz w:val="24"/>
          <w:szCs w:val="24"/>
        </w:rPr>
        <w:t>(T. Liu and Kahn 2017)</w:t>
      </w:r>
      <w:r w:rsidRPr="00BF407C">
        <w:rPr>
          <w:rFonts w:ascii="Times New Roman" w:hAnsi="Times New Roman" w:cs="Times New Roman"/>
          <w:sz w:val="24"/>
          <w:szCs w:val="24"/>
        </w:rPr>
        <w:fldChar w:fldCharType="end"/>
      </w:r>
      <w:r w:rsidRPr="00BF407C">
        <w:rPr>
          <w:rFonts w:ascii="Times New Roman" w:hAnsi="Times New Roman" w:cs="Times New Roman"/>
          <w:sz w:val="24"/>
          <w:szCs w:val="24"/>
        </w:rPr>
        <w:t>).</w:t>
      </w:r>
    </w:p>
    <w:p w14:paraId="722FEF2B" w14:textId="68004E39" w:rsidR="00883CFD" w:rsidRPr="00BF407C" w:rsidRDefault="00883CFD" w:rsidP="00883CFD">
      <w:pPr>
        <w:pStyle w:val="ListParagraph"/>
        <w:numPr>
          <w:ilvl w:val="0"/>
          <w:numId w:val="40"/>
        </w:numPr>
        <w:rPr>
          <w:rFonts w:ascii="Times New Roman" w:hAnsi="Times New Roman" w:cs="Times New Roman"/>
          <w:sz w:val="24"/>
          <w:szCs w:val="24"/>
        </w:rPr>
      </w:pPr>
      <w:r w:rsidRPr="00BF407C">
        <w:rPr>
          <w:rFonts w:ascii="Times New Roman" w:hAnsi="Times New Roman" w:cs="Times New Roman"/>
          <w:sz w:val="24"/>
          <w:szCs w:val="24"/>
        </w:rPr>
        <w:t xml:space="preserve">Further operationalizing the inclusive wealth metrics of the social value of resource stocks we discussed in Section 3 to provide a target for the design of integrative governance arrangements in lieu of that focus only on individual sectors and resources (e.g. </w:t>
      </w:r>
      <w:r w:rsidRPr="00BF407C">
        <w:rPr>
          <w:rFonts w:ascii="Times New Roman" w:hAnsi="Times New Roman" w:cs="Times New Roman"/>
          <w:sz w:val="24"/>
          <w:szCs w:val="24"/>
        </w:rPr>
        <w:fldChar w:fldCharType="begin"/>
      </w:r>
      <w:r w:rsidR="00B97DE4">
        <w:rPr>
          <w:rFonts w:ascii="Times New Roman" w:hAnsi="Times New Roman" w:cs="Times New Roman"/>
          <w:sz w:val="24"/>
          <w:szCs w:val="24"/>
        </w:rPr>
        <w:instrText xml:space="preserve"> ADDIN ZOTERO_ITEM CSL_CITATION {"citationID":"a222pf2lrh7","properties":{"formattedCitation":"(R. D. Collins et al. 2017)","plainCitation":"(R. D. Collins et al. 2017)","noteIndex":0},"citationItems":[{"id":11941,"uris":["http://zotero.org/groups/2225246/items/TBU4GBJB"],"uri":["http://zotero.org/groups/2225246/items/TBU4GBJB"],"itemData":{"id":11941,"type":"article-journal","abstract":"Abstract Decision-makers often seek to design policies that support sustainable development. Prospective evaluations of how effectively such policies are likely to meet sustainability goals have nonetheless remained challenging. Evaluating policies against sustainability goals can be facilitated through the inclusive wealth framework, which characterizes development in terms of the value to society of its underlying capital assets, and defines development to be potentially sustainable if that value does not decline over time. The inclusive wealth approach has been developed at a theoretical level and applied to retrospective evaluations. Here, we apply inclusive wealth theory to prospective policy evaluation coupled with dynamic simulation modeling, using a case of electricity infrastructure policies in oil-exporting countries. To demonstrate the prospective evaluation, we analyze investment policies in non-fossil electricity capacity in terms of their forecast impact on several dimensions of inclusive wealth. Illustrative results show that investing in non-fossil capacity in Saudi Arabia and Kuwait can increase components of the countries' inclusive wealth, though the impacts depend on future uncertainties. In contrast, comparable components of the UAE's net inclusive wealth decline under similar investment policies. Finally, including human capital improvements in estimates of inclusive wealth substantially increases its value, though the amount varies across the countries.","container-title":"Ecological Economics","DOI":"//dx.doi.org/10.1016/j.ecolecon.2016.11.013","page":"23-34","title":"Using inclusive wealth for policy evaluation: Application to electricity infrastructure planning in oil-exporting countries","volume":"133","author":[{"family":"Collins","given":"Ross D."},{"family":"Selin","given":"Noelle E."},{"family":"Weck","given":"Olivier L.","dropping-particle":"de"},{"family":"Clark","given":"William C."}],"issued":{"date-parts":[["2017"]]}}}],"schema":"https://github.com/citation-style-language/schema/raw/master/csl-citation.json"} </w:instrText>
      </w:r>
      <w:r w:rsidRPr="00BF407C">
        <w:rPr>
          <w:rFonts w:ascii="Times New Roman" w:hAnsi="Times New Roman" w:cs="Times New Roman"/>
          <w:sz w:val="24"/>
          <w:szCs w:val="24"/>
        </w:rPr>
        <w:fldChar w:fldCharType="separate"/>
      </w:r>
      <w:r w:rsidRPr="00BF407C">
        <w:rPr>
          <w:rFonts w:ascii="Times New Roman" w:hAnsi="Times New Roman" w:cs="Times New Roman"/>
          <w:sz w:val="24"/>
          <w:szCs w:val="24"/>
        </w:rPr>
        <w:t>(R. D. Collins et al. 2017)</w:t>
      </w:r>
      <w:r w:rsidRPr="00BF407C">
        <w:rPr>
          <w:rFonts w:ascii="Times New Roman" w:hAnsi="Times New Roman" w:cs="Times New Roman"/>
          <w:sz w:val="24"/>
          <w:szCs w:val="24"/>
        </w:rPr>
        <w:fldChar w:fldCharType="end"/>
      </w:r>
      <w:r w:rsidRPr="00BF407C">
        <w:rPr>
          <w:rFonts w:ascii="Times New Roman" w:hAnsi="Times New Roman" w:cs="Times New Roman"/>
          <w:sz w:val="24"/>
          <w:szCs w:val="24"/>
        </w:rPr>
        <w:t>);</w:t>
      </w:r>
    </w:p>
    <w:p w14:paraId="33F7285A" w14:textId="4F801C71" w:rsidR="00883CFD" w:rsidRPr="00BF407C" w:rsidRDefault="00883CFD" w:rsidP="00883CFD">
      <w:pPr>
        <w:pStyle w:val="ListParagraph"/>
        <w:numPr>
          <w:ilvl w:val="0"/>
          <w:numId w:val="40"/>
        </w:numPr>
        <w:rPr>
          <w:rFonts w:ascii="Times New Roman" w:hAnsi="Times New Roman" w:cs="Times New Roman"/>
          <w:sz w:val="24"/>
          <w:szCs w:val="24"/>
        </w:rPr>
      </w:pPr>
      <w:r w:rsidRPr="00BF407C">
        <w:rPr>
          <w:rFonts w:ascii="Times New Roman" w:hAnsi="Times New Roman" w:cs="Times New Roman"/>
          <w:sz w:val="24"/>
          <w:szCs w:val="24"/>
        </w:rPr>
        <w:lastRenderedPageBreak/>
        <w:t xml:space="preserve">Further development of promising network analysis </w:t>
      </w:r>
      <w:r w:rsidRPr="00BF407C">
        <w:rPr>
          <w:rFonts w:ascii="Times New Roman" w:hAnsi="Times New Roman" w:cs="Times New Roman"/>
          <w:sz w:val="24"/>
          <w:szCs w:val="24"/>
        </w:rPr>
        <w:fldChar w:fldCharType="begin"/>
      </w:r>
      <w:r w:rsidR="00B97DE4">
        <w:rPr>
          <w:rFonts w:ascii="Times New Roman" w:hAnsi="Times New Roman" w:cs="Times New Roman"/>
          <w:sz w:val="24"/>
          <w:szCs w:val="24"/>
        </w:rPr>
        <w:instrText xml:space="preserve"> ADDIN ZOTERO_ITEM CSL_CITATION {"citationID":"jucN92wU","properties":{"formattedCitation":"(Bodin et al. 2019)","plainCitation":"(Bodin et al. 2019)","noteIndex":0},"citationItems":[{"id":15323,"uris":["http://zotero.org/groups/2225246/items/R9HLVSBW"],"uri":["http://zotero.org/groups/2225246/items/R9HLVSBW"],"itemData":{"id":15323,"type":"article-journal","abstract":"Understanding how people and ecosystems are connected is a continuing and vital challenge. This Perspective suggests many environmental problems revolve around common core challenges and advocates using network approaches that acknowledge key underlying assumptions.","container-title":"Nature Sustainability","DOI":"10.1038/s41893-019-0308-0","ISSN":"2398-9629","issue":"7","language":"En","page":"551","source":"www.nature.com","title":"Improving network approaches to the study of complex social–ecological interdependencies","volume":"2","author":[{"family":"Bodin","given":"Ö"},{"family":"Alexander","given":"S. M."},{"family":"Baggio","given":"J."},{"family":"Barnes","given":"M. L."},{"family":"Berardo","given":"R."},{"family":"Cumming","given":"G. S."},{"family":"Dee","given":"L. E."},{"family":"Fischer","given":"A. P."},{"family":"Fischer","given":"M."},{"family":"Garcia","given":"M. Mancilla"},{"family":"Guerrero","given":"A. M."},{"family":"Hileman","given":"J."},{"family":"Ingold","given":"K."},{"family":"Matous","given":"P."},{"family":"Morrison","given":"T. H."},{"family":"Nohrstedt","given":"D."},{"family":"Pittman","given":"J."},{"family":"Robins","given":"G."},{"family":"Sayles","given":"J. S."}],"issued":{"date-parts":[["2019",7]]}}}],"schema":"https://github.com/citation-style-language/schema/raw/master/csl-citation.json"} </w:instrText>
      </w:r>
      <w:r w:rsidRPr="00BF407C">
        <w:rPr>
          <w:rFonts w:ascii="Times New Roman" w:hAnsi="Times New Roman" w:cs="Times New Roman"/>
          <w:sz w:val="24"/>
          <w:szCs w:val="24"/>
        </w:rPr>
        <w:fldChar w:fldCharType="separate"/>
      </w:r>
      <w:r w:rsidRPr="00BF407C">
        <w:rPr>
          <w:rFonts w:ascii="Times New Roman" w:hAnsi="Times New Roman" w:cs="Times New Roman"/>
          <w:sz w:val="24"/>
          <w:szCs w:val="24"/>
        </w:rPr>
        <w:t>(Bodin et al. 2019)</w:t>
      </w:r>
      <w:r w:rsidRPr="00BF407C">
        <w:rPr>
          <w:rFonts w:ascii="Times New Roman" w:hAnsi="Times New Roman" w:cs="Times New Roman"/>
          <w:sz w:val="24"/>
          <w:szCs w:val="24"/>
        </w:rPr>
        <w:fldChar w:fldCharType="end"/>
      </w:r>
      <w:r w:rsidRPr="00BF407C">
        <w:rPr>
          <w:rFonts w:ascii="Times New Roman" w:hAnsi="Times New Roman" w:cs="Times New Roman"/>
          <w:sz w:val="24"/>
          <w:szCs w:val="24"/>
        </w:rPr>
        <w:t xml:space="preserve"> </w:t>
      </w:r>
      <w:r w:rsidRPr="00BF407C">
        <w:rPr>
          <w:rFonts w:ascii="Times New Roman" w:hAnsi="Times New Roman" w:cs="Times New Roman"/>
          <w:sz w:val="24"/>
          <w:szCs w:val="24"/>
        </w:rPr>
        <w:fldChar w:fldCharType="begin"/>
      </w:r>
      <w:r w:rsidR="00B97DE4">
        <w:rPr>
          <w:rFonts w:ascii="Times New Roman" w:hAnsi="Times New Roman" w:cs="Times New Roman"/>
          <w:sz w:val="24"/>
          <w:szCs w:val="24"/>
        </w:rPr>
        <w:instrText xml:space="preserve"> ADDIN ZOTERO_ITEM CSL_CITATION {"citationID":"ka5uWfIB","properties":{"formattedCitation":"(Sayles et al. 2019)","plainCitation":"(Sayles et al. 2019)","noteIndex":0},"citationItems":[{"id":16831,"uris":["http://zotero.org/groups/2225246/items/IRS6NXDK"],"uri":["http://zotero.org/groups/2225246/items/IRS6NXDK"],"itemData":{"id":16831,"type":"article-journal","abstract":"Social-ecological network (SEN) concepts and tools are increasingly used in human-environment and sustainability sciences. We take stock of this budding research area to further show the strength of SEN analysis for complex human-environment settings, identify future synergies between SEN and wider human-environment research, and provide guidance about when to use different kinds of SEN approaches and models. We characterize SEN research along a spectrum specifying the degree of explicit network representation of system components and dynamics. We then systematically review one end of this spectrum, what we term ‘fully articulated SEN’ studies, which specifically model unique social and ecological units and relationships. Results show a larger number of papers focus on methodological advancement and applied ends. While there has been some development and testing of theories, this remains an area for future work and would help develop SENs as a unique field of research, not just a method. Authors have studied diverse systems, while mainly focusing on the problem of social-ecological fit alongside a scattering of other topics. There is strong potential, however, to engage other issues central to human-environment studies. Analyzing the simultaneous effects of multiple social, environmental, and coupled processes, change over time, and linking network structures to outcomes are also areas for future advancement. This review provides a comprehensive assessment of (fully articulated) SEN research, a necessary step that can help scholars develop comparable cases and fill research gaps.","container-title":"Environmental Research Letters","DOI":"10.1088/1748-9326/ab2619","ISSN":"1748-9326","issue":"9","journalAbbreviation":"Environ. Res. Lett.","language":"en","page":"093003","source":"Institute of Physics","title":"Social-ecological network analysis for sustainability sciences: a systematic review and innovative research agenda for the future","title-short":"Social-ecological network analysis for sustainability sciences","volume":"14","author":[{"family":"Sayles","given":"J. S."},{"family":"Garcia","given":"M. Mancilla"},{"family":"Hamilton","given":"M."},{"family":"Alexander","given":"S. M."},{"family":"Baggio","given":"J. A."},{"family":"Fischer","given":"A. P."},{"family":"Ingold","given":"K."},{"family":"Meredith","given":"G. R."},{"family":"Pittman","given":"J."}],"issued":{"date-parts":[["2019",8]]}}}],"schema":"https://github.com/citation-style-language/schema/raw/master/csl-citation.json"} </w:instrText>
      </w:r>
      <w:r w:rsidRPr="00BF407C">
        <w:rPr>
          <w:rFonts w:ascii="Times New Roman" w:hAnsi="Times New Roman" w:cs="Times New Roman"/>
          <w:sz w:val="24"/>
          <w:szCs w:val="24"/>
        </w:rPr>
        <w:fldChar w:fldCharType="separate"/>
      </w:r>
      <w:r w:rsidRPr="00BF407C">
        <w:rPr>
          <w:rFonts w:ascii="Times New Roman" w:hAnsi="Times New Roman" w:cs="Times New Roman"/>
          <w:sz w:val="24"/>
          <w:szCs w:val="24"/>
        </w:rPr>
        <w:t>(Sayles et al. 2019)</w:t>
      </w:r>
      <w:r w:rsidRPr="00BF407C">
        <w:rPr>
          <w:rFonts w:ascii="Times New Roman" w:hAnsi="Times New Roman" w:cs="Times New Roman"/>
          <w:sz w:val="24"/>
          <w:szCs w:val="24"/>
        </w:rPr>
        <w:fldChar w:fldCharType="end"/>
      </w:r>
      <w:r w:rsidRPr="00BF407C">
        <w:rPr>
          <w:rFonts w:ascii="Times New Roman" w:hAnsi="Times New Roman" w:cs="Times New Roman"/>
          <w:sz w:val="24"/>
          <w:szCs w:val="24"/>
        </w:rPr>
        <w:t xml:space="preserve"> and complex adaptive systems modelling </w:t>
      </w:r>
      <w:r w:rsidRPr="00BF407C">
        <w:rPr>
          <w:rFonts w:ascii="Times New Roman" w:hAnsi="Times New Roman" w:cs="Times New Roman"/>
          <w:sz w:val="24"/>
          <w:szCs w:val="24"/>
        </w:rPr>
        <w:fldChar w:fldCharType="begin"/>
      </w:r>
      <w:r w:rsidR="00B97DE4">
        <w:rPr>
          <w:rFonts w:ascii="Times New Roman" w:hAnsi="Times New Roman" w:cs="Times New Roman"/>
          <w:sz w:val="24"/>
          <w:szCs w:val="24"/>
        </w:rPr>
        <w:instrText xml:space="preserve"> ADDIN ZOTERO_ITEM CSL_CITATION {"citationID":"aP88Ei4y","properties":{"formattedCitation":"(Moritz et al. 2018)","plainCitation":"(Moritz et al. 2018)","noteIndex":0},"citationItems":[{"id":17596,"uris":["http://zotero.org/groups/2225246/items/C55CVR87"],"uri":["http://zotero.org/groups/2225246/items/C55CVR87"],"itemData":{"id":17596,"type":"article-journal","abstract":"Current theoretical models of the commons assert that common-pool resources can only be managed sustainably with clearly defined boundaries around both communities and the resources that they use. In these theoretical models, open access inevitably leads to a tragedy of the commons. However, in many open-access systems, use of common-pool resources seems to be sustainable over the long term (i.e., current resource use does not threaten use of common-pool resources for future generations). Here, we outline the conditions that support sustainable resource use in open property regimes. We use the conceptual framework of complex adaptive systems to explain how processes within and couplings between human and natural systems can lead to the emergence of efficient, equitable, and sustainable resource use. We illustrate these dynamics in eight case studies of different social–ecological systems, including mobile pastoralism, marine and freshwater fisheries, swidden agriculture, and desert foraging. Our theoretical framework identifies eight conditions that are critical for the emergence of sustainable use of common-pool resources in open property regimes. In addition, we explain how changes in boundary conditions may push open property regimes to either common property regimes or a tragedy of the commons. Our theoretical model of emergent sustainability helps us to understand the diversity and dynamics of property regimes across a wide range of social–ecological systems and explains the enigma of open access without a tragedy. We recommend that policy interventions in such self-organizing systems should focus on managing the conditions that are critical for the emergence and persistence of sustainability.","container-title":"Proceedings of the National Academy of Sciences","DOI":"10.1073/pnas.1812028115","ISSN":"0027-8424, 1091-6490","issue":"51","journalAbbreviation":"Proc Natl Acad Sci USA","language":"en","page":"12859-12867","source":"DOI.org (Crossref)","title":"Emergent sustainability in open property regimes","volume":"115","author":[{"family":"Moritz","given":"Mark"},{"family":"Behnke","given":"Roy"},{"family":"Beitl","given":"Christine M."},{"family":"Bliege Bird","given":"Rebecca"},{"family":"Chiaravalloti","given":"Rafael Morais"},{"family":"Clark","given":"Julia K."},{"family":"Crabtree","given":"Stefani A."},{"family":"Downey","given":"Sean S."},{"family":"Hamilton","given":"Ian M."},{"family":"Phang","given":"Sui Chian"},{"family":"Scholte","given":"Paul"},{"family":"Wilson","given":"James A."}],"issued":{"date-parts":[["2018",12,18]]}}}],"schema":"https://github.com/citation-style-language/schema/raw/master/csl-citation.json"} </w:instrText>
      </w:r>
      <w:r w:rsidRPr="00BF407C">
        <w:rPr>
          <w:rFonts w:ascii="Times New Roman" w:hAnsi="Times New Roman" w:cs="Times New Roman"/>
          <w:sz w:val="24"/>
          <w:szCs w:val="24"/>
        </w:rPr>
        <w:fldChar w:fldCharType="separate"/>
      </w:r>
      <w:r w:rsidRPr="00BF407C">
        <w:rPr>
          <w:rFonts w:ascii="Times New Roman" w:hAnsi="Times New Roman" w:cs="Times New Roman"/>
          <w:sz w:val="24"/>
          <w:szCs w:val="24"/>
        </w:rPr>
        <w:t>(Moritz et al. 2018)</w:t>
      </w:r>
      <w:r w:rsidRPr="00BF407C">
        <w:rPr>
          <w:rFonts w:ascii="Times New Roman" w:hAnsi="Times New Roman" w:cs="Times New Roman"/>
          <w:sz w:val="24"/>
          <w:szCs w:val="24"/>
        </w:rPr>
        <w:fldChar w:fldCharType="end"/>
      </w:r>
      <w:r w:rsidRPr="00BF407C">
        <w:rPr>
          <w:rFonts w:ascii="Times New Roman" w:hAnsi="Times New Roman" w:cs="Times New Roman"/>
          <w:sz w:val="24"/>
          <w:szCs w:val="24"/>
        </w:rPr>
        <w:t xml:space="preserve"> </w:t>
      </w:r>
      <w:r w:rsidRPr="00BF407C">
        <w:rPr>
          <w:rFonts w:ascii="Times New Roman" w:hAnsi="Times New Roman" w:cs="Times New Roman"/>
          <w:sz w:val="24"/>
          <w:szCs w:val="24"/>
        </w:rPr>
        <w:fldChar w:fldCharType="begin"/>
      </w:r>
      <w:r w:rsidR="00B97DE4">
        <w:rPr>
          <w:rFonts w:ascii="Times New Roman" w:hAnsi="Times New Roman" w:cs="Times New Roman"/>
          <w:sz w:val="24"/>
          <w:szCs w:val="24"/>
        </w:rPr>
        <w:instrText xml:space="preserve"> ADDIN ZOTERO_ITEM CSL_CITATION {"citationID":"7c6GI62w","properties":{"formattedCitation":"(Schl\\uc0\\u252{}ter et al. 2019)","plainCitation":"(Schlüter et al. 2019)","noteIndex":0},"citationItems":[{"id":16145,"uris":["http://zotero.org/groups/2225246/items/3A9SHZF6"],"uri":["http://zotero.org/groups/2225246/items/3A9SHZF6"],"itemData":{"id":16145,"type":"article-journal","abstract":"Schlüter, M., L. J. Haider, S. J. Lade, E. Lindkvist, R. Martin, K. Orach, N. Wijermans, and C. Folke. 2019. Capturing emergent phenomena in social-ecological systems: an analytical framework. Ecology and Society 24(3):11. https://doi.org/10.5751/ES-11012-240311","container-title":"Ecology and Society","DOI":"10.5751/ES-11012-240311","ISSN":"1708-3087","issue":"3","language":"en","source":"www.ecologyandsociety.org","title":"Capturing emergent phenomena in social-ecological systems: an analytical framework","title-short":"Capturing emergent phenomena in social-ecological systems","URL":"https://www.ecologyandsociety.org/vol24/iss3/art11/","volume":"24","author":[{"family":"Schlüter","given":"Maja"},{"family":"Haider","given":"L."},{"family":"Lade","given":"Steven"},{"family":"Lindkvist","given":"Emilie"},{"family":"Martin","given":"Romina"},{"family":"Orach","given":"Kirill"},{"family":"Wijermans","given":"Nanda"},{"family":"Folke","given":"Carl"}],"accessed":{"date-parts":[["2019",8,13]]},"issued":{"date-parts":[["2019",8,9]]}}}],"schema":"https://github.com/citation-style-language/schema/raw/master/csl-citation.json"} </w:instrText>
      </w:r>
      <w:r w:rsidRPr="00BF407C">
        <w:rPr>
          <w:rFonts w:ascii="Times New Roman" w:hAnsi="Times New Roman" w:cs="Times New Roman"/>
          <w:sz w:val="24"/>
          <w:szCs w:val="24"/>
        </w:rPr>
        <w:fldChar w:fldCharType="separate"/>
      </w:r>
      <w:r w:rsidRPr="00BF407C">
        <w:rPr>
          <w:rFonts w:ascii="Times New Roman" w:hAnsi="Times New Roman" w:cs="Times New Roman"/>
          <w:sz w:val="24"/>
          <w:szCs w:val="24"/>
        </w:rPr>
        <w:t>(Schlüter et al. 2019)</w:t>
      </w:r>
      <w:r w:rsidRPr="00BF407C">
        <w:rPr>
          <w:rFonts w:ascii="Times New Roman" w:hAnsi="Times New Roman" w:cs="Times New Roman"/>
          <w:sz w:val="24"/>
          <w:szCs w:val="24"/>
        </w:rPr>
        <w:fldChar w:fldCharType="end"/>
      </w:r>
      <w:r w:rsidRPr="00BF407C">
        <w:rPr>
          <w:rFonts w:ascii="Times New Roman" w:hAnsi="Times New Roman" w:cs="Times New Roman"/>
          <w:sz w:val="24"/>
          <w:szCs w:val="24"/>
        </w:rPr>
        <w:t xml:space="preserve"> approaches for use in evaluating proposed governance </w:t>
      </w:r>
      <w:commentRangeStart w:id="701"/>
      <w:r w:rsidRPr="00BF407C">
        <w:rPr>
          <w:rFonts w:ascii="Times New Roman" w:hAnsi="Times New Roman" w:cs="Times New Roman"/>
          <w:sz w:val="24"/>
          <w:szCs w:val="24"/>
        </w:rPr>
        <w:t>arrangements</w:t>
      </w:r>
      <w:commentRangeEnd w:id="701"/>
      <w:r w:rsidR="00300430">
        <w:rPr>
          <w:rStyle w:val="CommentReference"/>
        </w:rPr>
        <w:commentReference w:id="701"/>
      </w:r>
      <w:r w:rsidRPr="00BF407C">
        <w:rPr>
          <w:rFonts w:ascii="Times New Roman" w:hAnsi="Times New Roman" w:cs="Times New Roman"/>
          <w:sz w:val="24"/>
          <w:szCs w:val="24"/>
        </w:rPr>
        <w:t xml:space="preserve">.  </w:t>
      </w:r>
    </w:p>
    <w:p w14:paraId="2BD3D58B" w14:textId="77777777" w:rsidR="00883CFD" w:rsidRPr="000A1A2D" w:rsidRDefault="00883CFD" w:rsidP="00883CFD"/>
    <w:p w14:paraId="78B40EF5" w14:textId="77777777" w:rsidR="00883CFD" w:rsidRPr="00BF407C" w:rsidRDefault="00883CFD" w:rsidP="00883CFD">
      <w:bookmarkStart w:id="702" w:name="_Toc27330982"/>
      <w:r w:rsidRPr="00BF407C">
        <w:rPr>
          <w:b/>
        </w:rPr>
        <w:t>Promoting equity</w:t>
      </w:r>
      <w:bookmarkEnd w:id="702"/>
      <w:r w:rsidRPr="000A1A2D">
        <w:rPr>
          <w:b/>
        </w:rPr>
        <w:t xml:space="preserve">:  </w:t>
      </w:r>
      <w:r w:rsidRPr="00BF407C">
        <w:t>We noted in Section 4 that</w:t>
      </w:r>
      <w:r w:rsidRPr="000A1A2D">
        <w:rPr>
          <w:b/>
        </w:rPr>
        <w:t xml:space="preserve"> </w:t>
      </w:r>
      <w:r w:rsidRPr="00BF407C">
        <w:t>c</w:t>
      </w:r>
      <w:r w:rsidRPr="000A1A2D">
        <w:t>onserving the resource base is not the same as assuring equity in the distribution of the goods and services that flow from it</w:t>
      </w:r>
      <w:r>
        <w:t>.</w:t>
      </w:r>
      <w:r w:rsidRPr="000A1A2D">
        <w:t xml:space="preserve"> </w:t>
      </w:r>
      <w:r w:rsidRPr="00BF407C">
        <w:t xml:space="preserve">There are, of course, several voluminous scholarly literatures relevant to governance arrangements to advance equity, e.g. on human rights, social security, </w:t>
      </w:r>
      <w:r>
        <w:t xml:space="preserve">environmental </w:t>
      </w:r>
      <w:r w:rsidRPr="00BF407C">
        <w:t xml:space="preserve">justice, etc. We do not pretend to address that literature here. Unfortunately, the general scarcity of research on equity in sustainability that we noted in Section 4 is reflected in a scarcity of research on governance arrangements to promote the specific dimensions of equity most central to the pursuit of sustainability.  Practice is therefore often </w:t>
      </w:r>
      <w:r>
        <w:t>ahead of</w:t>
      </w:r>
      <w:r w:rsidRPr="00BF407C">
        <w:t xml:space="preserve"> scholarship in this area, with researchers mostly cataloging and analyzing </w:t>
      </w:r>
      <w:r>
        <w:t xml:space="preserve">governance arrangements to promote </w:t>
      </w:r>
      <w:r w:rsidRPr="00BF407C">
        <w:t xml:space="preserve">equity that front line change agents are inventing and implementing.  We summarize here some highlights of their findings. </w:t>
      </w:r>
    </w:p>
    <w:p w14:paraId="2EAEC890" w14:textId="77777777" w:rsidR="00883CFD" w:rsidRPr="00BF407C" w:rsidRDefault="00883CFD" w:rsidP="00883CFD">
      <w:pPr>
        <w:pStyle w:val="ListParagraph"/>
        <w:rPr>
          <w:rFonts w:ascii="Times New Roman" w:hAnsi="Times New Roman" w:cs="Times New Roman"/>
          <w:sz w:val="24"/>
          <w:szCs w:val="24"/>
        </w:rPr>
      </w:pPr>
    </w:p>
    <w:p w14:paraId="02510406" w14:textId="06B34861" w:rsidR="00883CFD" w:rsidRDefault="00883CFD" w:rsidP="00883CFD">
      <w:pPr>
        <w:pStyle w:val="ListParagraph"/>
        <w:ind w:left="0"/>
        <w:rPr>
          <w:rFonts w:ascii="Times New Roman" w:eastAsia="Times New Roman" w:hAnsi="Times New Roman" w:cs="Times New Roman"/>
          <w:sz w:val="24"/>
          <w:szCs w:val="24"/>
        </w:rPr>
      </w:pPr>
      <w:r w:rsidRPr="004009F8">
        <w:rPr>
          <w:rFonts w:ascii="Times New Roman" w:eastAsia="Times New Roman" w:hAnsi="Times New Roman" w:cs="Times New Roman"/>
          <w:sz w:val="24"/>
          <w:szCs w:val="24"/>
        </w:rPr>
        <w:t>Virtually every tool in the expanded kit of governance interventions that we summarized earlier in this section has been deployed in the pursuit of equity in sustainable development</w:t>
      </w:r>
      <w:r w:rsidR="00FC01E1">
        <w:rPr>
          <w:rFonts w:ascii="Times New Roman" w:eastAsia="Times New Roman" w:hAnsi="Times New Roman" w:cs="Times New Roman"/>
          <w:sz w:val="24"/>
          <w:szCs w:val="24"/>
        </w:rPr>
        <w:t>.</w:t>
      </w:r>
      <w:r w:rsidRPr="00400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sidRPr="004009F8">
        <w:rPr>
          <w:rFonts w:ascii="Times New Roman" w:eastAsia="Times New Roman" w:hAnsi="Times New Roman" w:cs="Times New Roman"/>
          <w:sz w:val="24"/>
          <w:szCs w:val="24"/>
        </w:rPr>
        <w:t>alues supporting intra- and inter-</w:t>
      </w:r>
      <w:r w:rsidRPr="003A7C9E">
        <w:rPr>
          <w:rFonts w:ascii="Times New Roman" w:eastAsia="Times New Roman" w:hAnsi="Times New Roman" w:cs="Times New Roman"/>
          <w:sz w:val="24"/>
          <w:szCs w:val="24"/>
        </w:rPr>
        <w:t xml:space="preserve">generational equity for sustainable development are </w:t>
      </w:r>
      <w:r>
        <w:rPr>
          <w:rFonts w:ascii="Times New Roman" w:eastAsia="Times New Roman" w:hAnsi="Times New Roman" w:cs="Times New Roman"/>
          <w:sz w:val="24"/>
          <w:szCs w:val="24"/>
        </w:rPr>
        <w:t xml:space="preserve">being </w:t>
      </w:r>
      <w:r w:rsidRPr="003A7C9E">
        <w:rPr>
          <w:rFonts w:ascii="Times New Roman" w:eastAsia="Times New Roman" w:hAnsi="Times New Roman" w:cs="Times New Roman"/>
          <w:sz w:val="24"/>
          <w:szCs w:val="24"/>
        </w:rPr>
        <w:t>spread</w:t>
      </w:r>
      <w:r w:rsidRPr="00A42559">
        <w:rPr>
          <w:rFonts w:ascii="Times New Roman" w:eastAsia="Times New Roman" w:hAnsi="Times New Roman" w:cs="Times New Roman"/>
          <w:sz w:val="24"/>
          <w:szCs w:val="24"/>
        </w:rPr>
        <w:t xml:space="preserve"> through a variety of mechanisms</w:t>
      </w:r>
      <w:r w:rsidRPr="00002762">
        <w:rPr>
          <w:rFonts w:ascii="Times New Roman" w:eastAsia="Times New Roman" w:hAnsi="Times New Roman" w:cs="Times New Roman"/>
          <w:sz w:val="24"/>
          <w:szCs w:val="24"/>
        </w:rPr>
        <w:t xml:space="preserve"> </w:t>
      </w:r>
      <w:r w:rsidRPr="00002762">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{"citationID":"a1eaufrk82c","properties":{"formattedCitation":"(Leiserowitz, Kates, and Parris 2006)","plainCitation":"(Leiserowitz, Kates, and Parris 2006)","noteIndex":0},"citationItems":[{"id":12864,"uris":["http://zotero.org/groups/2225246/items/FS4WB8E5"],"uri":["http://zotero.org/groups/2225246/items/FS4WB8E5"],"itemData":{"id":12864,"type":"article-journal","abstract":"This review surveys five major efforts to identify and declare values essential to global sustainability; describes empirical trends (as measured by multinational and global-scale surveys) in values, attitudes, and behaviors related to human and economic development, the environment, and driving forces (population, affluence, technology, and entitlements); and describes empirical trends in attitudes toward contextual values that condition sustainable development (e.g., freedom and democracy, capitalism, globalization, and equality). Finally, the review identifies important barriers between attitudes and behavior; draws several conclusions regarding the value, attitudinal, and behavioral changes needed to achieve global sustainability; and suggests future research directions.","container-title":"Annual Review of Environment and Resources","DOI":"10.1146/annurev.energy.31.102505.133552","ISSN":"1543-5938","issue":"1","journalAbbreviation":"Annu. Rev. Environ. Resour.","page":"413-444","source":"www-annualreviews-org.ezp-prod1.hul.harvard.edu (Atypon)","title":"Sustainability Values, Attitudes, and Behaviors: A Review of Multinational and Global Trends","title-short":"Sustainability Values, Attitudes, and Behaviors","volume":"31","author":[{"family":"Leiserowitz","given":"Anthony A."},{"family":"Kates","given":"Robert W."},{"family":"Parris","given":"Thomas M."}],"issued":{"date-parts":[["2006",10,13]]}}}],"schema":"https://github.com/citation-style-language/schema/raw/master/csl-citation.json"} </w:instrText>
      </w:r>
      <w:r w:rsidRPr="00002762">
        <w:rPr>
          <w:rFonts w:ascii="Times New Roman" w:eastAsia="Times New Roman" w:hAnsi="Times New Roman" w:cs="Times New Roman"/>
          <w:sz w:val="24"/>
          <w:szCs w:val="24"/>
        </w:rPr>
        <w:fldChar w:fldCharType="separate"/>
      </w:r>
      <w:r w:rsidR="00B97DE4" w:rsidRPr="00B97DE4">
        <w:rPr>
          <w:rFonts w:ascii="Times New Roman" w:hAnsi="Times New Roman" w:cs="Times New Roman"/>
          <w:sz w:val="24"/>
          <w:szCs w:val="24"/>
        </w:rPr>
        <w:t>(Leiserowitz, Kates, and Parris 2006)</w:t>
      </w:r>
      <w:r w:rsidRPr="00002762">
        <w:rPr>
          <w:rFonts w:ascii="Times New Roman" w:eastAsia="Times New Roman" w:hAnsi="Times New Roman" w:cs="Times New Roman"/>
          <w:sz w:val="24"/>
          <w:szCs w:val="24"/>
        </w:rPr>
        <w:fldChar w:fldCharType="end"/>
      </w:r>
      <w:r w:rsidRPr="00002762">
        <w:rPr>
          <w:rFonts w:ascii="Times New Roman" w:eastAsia="Times New Roman" w:hAnsi="Times New Roman" w:cs="Times New Roman"/>
          <w:sz w:val="24"/>
          <w:szCs w:val="24"/>
        </w:rPr>
        <w:t xml:space="preserve">, with </w:t>
      </w:r>
      <w:r w:rsidRPr="004009F8">
        <w:rPr>
          <w:rFonts w:ascii="Times New Roman" w:eastAsia="Times New Roman" w:hAnsi="Times New Roman" w:cs="Times New Roman"/>
          <w:sz w:val="24"/>
          <w:szCs w:val="24"/>
        </w:rPr>
        <w:t xml:space="preserve">the importance of empathy </w:t>
      </w:r>
      <w:r w:rsidRPr="004009F8">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{"citationID":"asb8vfrcqt","properties":{"formattedCitation":"(Brown et al. 2019)","plainCitation":"(Brown et al. 2019)","noteIndex":0},"citationItems":[{"id":14639,"uris":["http://zotero.org/groups/2225246/items/NZAK4AW9"],"uri":["http://zotero.org/groups/2225246/items/NZAK4AW9"],"itemData":{"id":14639,"type":"article-journal","abstract":"Sustainability science recognises the need to fully incorporate cultural and emotional dimensions of environmental change to understand how societies deal with and shape anticipated transformations, unforeseen risks and increasing uncertainties. The relationship between empathy and sustainability represents a key advance in understanding underpinning human-environment relations. We assert that lack of empathy for nature and for others limits motivations to conserve the environment and enhance sustainability. Critically, the relationship between empathy and sustainability is mediated by place and identity that constrain and shape empathy’s role in pro-environmental sustainability behaviour. We review emerging evidence across disciplines and suggest a new model exploring interactions between place, identity and empathy for sustainability. There are emerging innovative methodological approaches to observe, measure and potentially stimulate empathy for sustainability.","container-title":"Global Environmental Change","DOI":"10.1016/j.gloenvcha.2019.03.003","ISSN":"0959-3780","journalAbbreviation":"Global Environmental Change","page":"11-17","source":"ScienceDirect","title":"Empathy, place and identity interactions for sustainability","volume":"56","author":[{"family":"Brown","given":"Katrina"},{"family":"Adger","given":"W. Neil"},{"family":"Devine-Wright","given":"Patrick"},{"family":"Anderies","given":"John M."},{"family":"Barr","given":"Stewart"},{"family":"Bousquet","given":"Francois"},{"family":"Butler","given":"Catherine"},{"family":"Evans","given":"Louisa"},{"family":"Marshall","given":"Nadine"},{"family":"Quinn","given":"Tara"}],"issued":{"date-parts":[["2019",5,1]]}}}],"schema":"https://github.com/citation-style-language/schema/raw/master/csl-citation.json"} </w:instrText>
      </w:r>
      <w:r w:rsidRPr="004009F8">
        <w:rPr>
          <w:rFonts w:ascii="Times New Roman" w:eastAsia="Times New Roman" w:hAnsi="Times New Roman" w:cs="Times New Roman"/>
          <w:sz w:val="24"/>
          <w:szCs w:val="24"/>
        </w:rPr>
        <w:fldChar w:fldCharType="separate"/>
      </w:r>
      <w:r w:rsidR="00B97DE4" w:rsidRPr="00B97DE4">
        <w:rPr>
          <w:rFonts w:ascii="Times New Roman" w:hAnsi="Times New Roman" w:cs="Times New Roman"/>
          <w:sz w:val="24"/>
          <w:szCs w:val="24"/>
        </w:rPr>
        <w:t>(Brown et al. 2019)</w:t>
      </w:r>
      <w:r w:rsidRPr="004009F8">
        <w:rPr>
          <w:rFonts w:ascii="Times New Roman" w:eastAsia="Times New Roman" w:hAnsi="Times New Roman" w:cs="Times New Roman"/>
          <w:sz w:val="24"/>
          <w:szCs w:val="24"/>
        </w:rPr>
        <w:fldChar w:fldCharType="end"/>
      </w:r>
      <w:r w:rsidRPr="004009F8">
        <w:rPr>
          <w:rFonts w:ascii="Times New Roman" w:eastAsia="Times New Roman" w:hAnsi="Times New Roman" w:cs="Times New Roman"/>
          <w:sz w:val="24"/>
          <w:szCs w:val="24"/>
        </w:rPr>
        <w:t xml:space="preserve"> and efforts to enhance it </w:t>
      </w:r>
      <w:r w:rsidRPr="00002762">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{"citationID":"a1g32kskspq","properties":{"formattedCitation":"(Venkataraman 2019, 37)","plainCitation":"(Venkataraman 2019, 37)","noteIndex":0},"citationItems":[{"id":17068,"uris":["http://zotero.org/groups/2225246/items/3259PPXR"],"uri":["http://zotero.org/groups/2225246/items/3259PPXR"],"itemData":{"id":17068,"type":"book","abstract":"A former journalist and senior adviser in the Obama administration draws from her own experience, the stories she has reported from around the world, and research in biology, psychology, economics, archaeology, and beyond to identify the best ways to make decisions that benefit people over time.","call-number":"BF448 .V46 2019","event-place":"New York","ISBN":"978-0-7352-1947-2","language":"eng","note":"HOLLIS number: 99153825320203941","publisher":"Riverhead Books","publisher-place":"New York","source":"hollis.harvard.edu","title":"The optimist's telescope: thinking ahead in a reckless age","title-short":"The optimist's telescope","author":[{"family":"Venkataraman","given":"Bina"}],"issued":{"date-parts":[["2019"]]}},"locator":"37","label":"page"}],"schema":"https://github.com/citation-style-language/schema/raw/master/csl-citation.json"} </w:instrText>
      </w:r>
      <w:r w:rsidRPr="00002762">
        <w:rPr>
          <w:rFonts w:ascii="Times New Roman" w:eastAsia="Times New Roman" w:hAnsi="Times New Roman" w:cs="Times New Roman"/>
          <w:sz w:val="24"/>
          <w:szCs w:val="24"/>
        </w:rPr>
        <w:fldChar w:fldCharType="separate"/>
      </w:r>
      <w:r w:rsidR="00B97DE4" w:rsidRPr="00B97DE4">
        <w:rPr>
          <w:rFonts w:ascii="Times New Roman" w:hAnsi="Times New Roman" w:cs="Times New Roman"/>
          <w:sz w:val="24"/>
          <w:szCs w:val="24"/>
        </w:rPr>
        <w:t>(Venkataraman 2019, 37)</w:t>
      </w:r>
      <w:r w:rsidRPr="00002762">
        <w:rPr>
          <w:rFonts w:ascii="Times New Roman" w:eastAsia="Times New Roman" w:hAnsi="Times New Roman" w:cs="Times New Roman"/>
          <w:sz w:val="24"/>
          <w:szCs w:val="24"/>
        </w:rPr>
        <w:fldChar w:fldCharType="end"/>
      </w:r>
      <w:r w:rsidRPr="00002762">
        <w:rPr>
          <w:rFonts w:ascii="Times New Roman" w:eastAsia="Times New Roman" w:hAnsi="Times New Roman" w:cs="Times New Roman"/>
          <w:sz w:val="24"/>
          <w:szCs w:val="24"/>
        </w:rPr>
        <w:t xml:space="preserve">) receiving particular attention.  A value-behavior gap nonetheless persists here as in other fields </w:t>
      </w:r>
      <w:r w:rsidRPr="00002762">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{"citationID":"oG1KZ7Aq","properties":{"formattedCitation":"(Peattie 2010)","plainCitation":"(Peattie 2010)","noteIndex":0},"citationItems":[{"id":11662,"uris":["http://zotero.org/groups/2225246/items/SQVM7EBQ"],"uri":["http://zotero.org/groups/2225246/items/SQVM7EBQ"],"itemData":{"id":11662,"type":"article-journal","abstract":"Developing more environmentally sustainable consumption and production systems depends upon consumers' willingness to engage in “greener” consumption behaviors. Research efforts have sought to identify, analyze, and understand the “green consumer.” Initial marketing and economics research, focusing on purchasing activities, has been complemented by research from fields such as industrial ecology and sociology, providing a more holistic picture of green consumption as a process. Much of the research has focused on areas with the greatest environmental impacts, namely peoples' homes and household management, their food choices and behaviors, and their transport behaviors for work, leisure, and travel. The emerging picture of green consumption is of a process that is strongly influenced by consumer values, norms, and habits, yet is highly complex, diverse, and context dependent. There are opportunities for future research that provides greater interdisciplinarity and challenges our assumptions and expectations about consumption and the nature of the consumer society.","container-title":"Annual Review of Environment and Resources","DOI":"10.1146/annurev-environ-032609-094328","issue":"1","page":"195-228","source":"Annual Reviews","title":"Green Consumption: Behavior and Norms","title-short":"Green Consumption","volume":"35","author":[{"family":"Peattie","given":"Ken"}],"issued":{"date-parts":[["2010"]]}}}],"schema":"https://github.com/citation-style-language/schema/raw/master/csl-citation.json"} </w:instrText>
      </w:r>
      <w:r w:rsidRPr="00002762">
        <w:rPr>
          <w:rFonts w:ascii="Times New Roman" w:eastAsia="Times New Roman" w:hAnsi="Times New Roman" w:cs="Times New Roman"/>
          <w:sz w:val="24"/>
          <w:szCs w:val="24"/>
        </w:rPr>
        <w:fldChar w:fldCharType="separate"/>
      </w:r>
      <w:r w:rsidRPr="00002762">
        <w:rPr>
          <w:rFonts w:ascii="Times New Roman" w:eastAsia="Times New Roman" w:hAnsi="Times New Roman" w:cs="Times New Roman"/>
          <w:sz w:val="24"/>
          <w:szCs w:val="24"/>
        </w:rPr>
        <w:t>(Peattie 2010)</w:t>
      </w:r>
      <w:r w:rsidRPr="00002762">
        <w:rPr>
          <w:rFonts w:ascii="Times New Roman" w:eastAsia="Times New Roman" w:hAnsi="Times New Roman" w:cs="Times New Roman"/>
          <w:sz w:val="24"/>
          <w:szCs w:val="24"/>
        </w:rPr>
        <w:fldChar w:fldCharType="end"/>
      </w:r>
      <w:r w:rsidRPr="00002762">
        <w:rPr>
          <w:rFonts w:ascii="Times New Roman" w:eastAsia="Times New Roman" w:hAnsi="Times New Roman" w:cs="Times New Roman"/>
          <w:sz w:val="24"/>
          <w:szCs w:val="24"/>
        </w:rPr>
        <w:t>.  Norm-building efforts grounded</w:t>
      </w:r>
      <w:r>
        <w:rPr>
          <w:rFonts w:ascii="Times New Roman" w:hAnsi="Times New Roman" w:cs="Times New Roman"/>
          <w:sz w:val="24"/>
          <w:szCs w:val="24"/>
        </w:rPr>
        <w:t xml:space="preserve"> in </w:t>
      </w:r>
      <w:r w:rsidRPr="00BF407C">
        <w:rPr>
          <w:rFonts w:ascii="Times New Roman" w:hAnsi="Times New Roman" w:cs="Times New Roman"/>
          <w:sz w:val="24"/>
          <w:szCs w:val="24"/>
        </w:rPr>
        <w:t xml:space="preserve">new logics of appropriateness are </w:t>
      </w:r>
      <w:r>
        <w:rPr>
          <w:rFonts w:ascii="Times New Roman" w:hAnsi="Times New Roman" w:cs="Times New Roman"/>
          <w:sz w:val="24"/>
          <w:szCs w:val="24"/>
        </w:rPr>
        <w:t xml:space="preserve">enhancing governance capacity </w:t>
      </w:r>
      <w:r w:rsidRPr="00BF407C">
        <w:rPr>
          <w:rFonts w:ascii="Times New Roman" w:hAnsi="Times New Roman" w:cs="Times New Roman"/>
          <w:sz w:val="24"/>
          <w:szCs w:val="24"/>
        </w:rPr>
        <w:t xml:space="preserve">to guide international action in the pursuit of intra-generational equity for sustainable development </w:t>
      </w:r>
      <w:r w:rsidRPr="00BF407C">
        <w:rPr>
          <w:rFonts w:ascii="Times New Roman" w:hAnsi="Times New Roman" w:cs="Times New Roman"/>
          <w:sz w:val="24"/>
          <w:szCs w:val="24"/>
        </w:rPr>
        <w:fldChar w:fldCharType="begin"/>
      </w:r>
      <w:r w:rsidR="00B97DE4">
        <w:rPr>
          <w:rFonts w:ascii="Times New Roman" w:hAnsi="Times New Roman" w:cs="Times New Roman"/>
          <w:sz w:val="24"/>
          <w:szCs w:val="24"/>
        </w:rPr>
        <w:instrText xml:space="preserve"> ADDIN ZOTERO_ITEM CSL_CITATION {"citationID":"JsE8OWKD","properties":{"formattedCitation":"(Mitchell and Carpenter 2019)","plainCitation":"(Mitchell and Carpenter 2019)","noteIndex":0},"citationItems":[{"id":"IjNXmkYA/yaOlu5nN","uris":["http://zotero.org/groups/2225246/items/U9NSYGX8"],"uri":["http://zotero.org/groups/2225246/items/U9NSYGX8"],"itemData":{"id":3603,"type":"article-journal","abstract":"Abstract.  Climate change poses a grave security threat to national borders, habitats, and vulnerable people. Plagued by asymmetries in both states' vulnerabili","container-title":"Journal of Global Security Studies","DOI":"10.1093/jogss/ogz006","journalAbbreviation":"J Glob Secur Stud","language":"en","page":"413-429","source":"academic-oup-com.ezp-prod1.hul.harvard.edu","title":"Norms for the Earth: Changing the Climate on “Climate Change”","title-short":"Norms for the Earth","volume":"4","author":[{"family":"Mitchell","given":"Ronald B."},{"family":"Carpenter","given":"Charli"}],"issued":{"date-parts":[["2019"]]}}}],"schema":"https://github.com/citation-style-language/schema/raw/master/csl-citation.json"} </w:instrText>
      </w:r>
      <w:r w:rsidRPr="00BF407C">
        <w:rPr>
          <w:rFonts w:ascii="Times New Roman" w:hAnsi="Times New Roman" w:cs="Times New Roman"/>
          <w:sz w:val="24"/>
          <w:szCs w:val="24"/>
        </w:rPr>
        <w:fldChar w:fldCharType="separate"/>
      </w:r>
      <w:r w:rsidRPr="00BF407C">
        <w:rPr>
          <w:rFonts w:ascii="Times New Roman" w:hAnsi="Times New Roman" w:cs="Times New Roman"/>
          <w:noProof/>
          <w:sz w:val="24"/>
          <w:szCs w:val="24"/>
        </w:rPr>
        <w:t>(Mitchell and Carpenter 2019)</w:t>
      </w:r>
      <w:r w:rsidRPr="00BF407C">
        <w:rPr>
          <w:rFonts w:ascii="Times New Roman" w:hAnsi="Times New Roman" w:cs="Times New Roman"/>
          <w:sz w:val="24"/>
          <w:szCs w:val="24"/>
        </w:rPr>
        <w:fldChar w:fldCharType="end"/>
      </w:r>
      <w:r w:rsidRPr="00BF407C">
        <w:rPr>
          <w:rFonts w:ascii="Times New Roman" w:hAnsi="Times New Roman" w:cs="Times New Roman"/>
          <w:sz w:val="24"/>
          <w:szCs w:val="24"/>
        </w:rPr>
        <w:t xml:space="preserve">, emulating their modest success in other issue areas such as </w:t>
      </w:r>
      <w:r w:rsidRPr="004009F8">
        <w:rPr>
          <w:rFonts w:ascii="Times New Roman" w:eastAsia="Times New Roman" w:hAnsi="Times New Roman" w:cs="Times New Roman"/>
          <w:sz w:val="24"/>
          <w:szCs w:val="24"/>
        </w:rPr>
        <w:t xml:space="preserve">human rights </w:t>
      </w:r>
      <w:r w:rsidRPr="004009F8">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{"citationID":"a14j1jde9ju","properties":{"formattedCitation":"(Ruggie 2013)","plainCitation":"(Ruggie 2013)","noteIndex":0},"citationItems":[{"id":17416,"uris":["http://zotero.org/groups/2225246/items/HCVDDHSF"],"uri":["http://zotero.org/groups/2225246/items/HCVDDHSF"],"itemData":{"id":17416,"type":"book","abstract":"One of the most vexing human rights issues of our time has been how to protect the rights of individuals and communities worldwide in an age of globalization and multinational business. Indeed, from Indonesian sweatshops to oil-based violence in Nigeria, the challenges of regulating harmful corporate practices in some of the world s most difficult regions long seemed insurmountable. Human rights groups and businesses were locked in a stalemate, unable to find common ground. In 2005, the United Nations appointed John Gerard Ruggie to the modest task of clarifying the main issues. Six years later, he had accomplished much more than that. Ruggie had developed his now-famous \"Guiding Principles on Business and Human Rights,\" which provided a road map for ensuring responsible global corporate practices. The principles were unanimously endorsed by the UN and embraced and implemented by other international bodies, businesses, governments, workers organizations, and human rights groups, keying a revolution in corporate social responsibility. Just Business tells the powerful story of how these landmark Ruggie Rules came to exist. Ruggie demonstrates how, to solve a seemingly unsolvable problem, he had to abandon many widespread and long-held understandings about the relationships between businesses, governments, rights, and law, and develop fresh ways of viewing the issues. He also takes us through the journey of assembling the right type of team, of witnessing the severity of the problem firsthand, and of pressing through the many obstacles such a daunting endeavor faced. Just Business is an illuminating inside look at one of the most important human rights developments of recent times. It is also an invaluable book for anyone wanting to learn how to navigate the tricky processes of global problem-solving and consensus-building and how to tackle big issues with ambition, pragmatism, perseverance, and creativity.\"–Publisher description.","collection-title":"Amnesty International global ethics series","edition":"First edition.","event-place":"New York","ISBN":"978-0-393-06288-5","language":"eng","note":"LCCN: ^^2012047820","publisher":"W.W. Norton &amp; Company","publisher-place":"New York","title":"Just business : multinational corporations and human rights","author":[{"family":"Ruggie","given":"John Gerard"}],"issued":{"date-parts":[["2013"]]}}}],"schema":"https://github.com/citation-style-language/schema/raw/master/csl-citation.json"} </w:instrText>
      </w:r>
      <w:r w:rsidRPr="004009F8">
        <w:rPr>
          <w:rFonts w:ascii="Times New Roman" w:eastAsia="Times New Roman" w:hAnsi="Times New Roman" w:cs="Times New Roman"/>
          <w:sz w:val="24"/>
          <w:szCs w:val="24"/>
        </w:rPr>
        <w:fldChar w:fldCharType="separate"/>
      </w:r>
      <w:r w:rsidRPr="004009F8">
        <w:rPr>
          <w:rFonts w:ascii="Times New Roman" w:eastAsia="Times New Roman" w:hAnsi="Times New Roman" w:cs="Times New Roman"/>
          <w:sz w:val="24"/>
          <w:szCs w:val="24"/>
        </w:rPr>
        <w:t>(Ruggie 2013)</w:t>
      </w:r>
      <w:r w:rsidRPr="004009F8">
        <w:rPr>
          <w:rFonts w:ascii="Times New Roman" w:eastAsia="Times New Roman" w:hAnsi="Times New Roman" w:cs="Times New Roman"/>
          <w:sz w:val="24"/>
          <w:szCs w:val="24"/>
        </w:rPr>
        <w:fldChar w:fldCharType="end"/>
      </w:r>
      <w:r w:rsidRPr="004009F8">
        <w:rPr>
          <w:rFonts w:ascii="Times New Roman" w:eastAsia="Times New Roman" w:hAnsi="Times New Roman" w:cs="Times New Roman"/>
          <w:sz w:val="24"/>
          <w:szCs w:val="24"/>
        </w:rPr>
        <w:t xml:space="preserve"> and access to medicines </w:t>
      </w:r>
      <w:r w:rsidRPr="004009F8">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{"citationID":"Kqs05M6L","properties":{"formattedCitation":"(Moon 2019)","plainCitation":"(Moon 2019)","noteIndex":0},"citationItems":[{"id":17904,"uris":["http://zotero.org/groups/2225246/items/XHNRFU4X"],"uri":["http://zotero.org/groups/2225246/items/XHNRFU4X"],"itemData":{"id":17904,"type":"article-journal","abstract":"The exercise of power permeates global governance processes, making power a critical concept for understanding, explaining, and influencing the intersection of global governance and health. This article briefly presents and discusses three well-established conceptualizations of power—Dahl’s, Bourdieu’s, and Barnett and Duvall’s—from different disciplines, finding that each is important for understanding global governance but none is sufficient. The conceptualization of power itself needs to be expanded to include the multiple ways in which one actor can influence the thinking or actions of others. I further argue that global governance processes exhibit features of complex adaptive systems, the analysis of which requires taking into account multiple types of power. Building on established frameworks, the article then offers an expanded typology of eight kinds of power: physical, economic, structural, institutional, moral, discursive, expert, and network. The typology is derived from and illustrated by examples from global health, but may be applicable to global governance more broadly. Finally, one seemingly contradictory – and cautiously optimistic – conclusion emerges from this typology: multiple types of power can mutually reinforce tremendous power disparities in global health; but at the same time, such disparities are not necessarily absolute or immutable. Further research on the complex interaction of multiple types of power is needed for a better understanding of global governance and health.","container-title":"Globalization and Health","DOI":"10.1186/s12992-019-0515-5","ISSN":"1744-8603","issue":"1","journalAbbreviation":"Globalization and Health","page":"74","source":"BioMed Central","title":"Power in global governance: an expanded typology from global health","title-short":"Power in global governance","volume":"15","author":[{"family":"Moon","given":"Suerie"}],"issued":{"date-parts":[["2019",11,28]]}}}],"schema":"https://github.com/citation-style-language/schema/raw/master/csl-citation.json"} </w:instrText>
      </w:r>
      <w:r w:rsidRPr="004009F8">
        <w:rPr>
          <w:rFonts w:ascii="Times New Roman" w:eastAsia="Times New Roman" w:hAnsi="Times New Roman" w:cs="Times New Roman"/>
          <w:sz w:val="24"/>
          <w:szCs w:val="24"/>
        </w:rPr>
        <w:fldChar w:fldCharType="separate"/>
      </w:r>
      <w:r w:rsidRPr="004009F8">
        <w:rPr>
          <w:rFonts w:ascii="Times New Roman" w:eastAsia="Times New Roman" w:hAnsi="Times New Roman" w:cs="Times New Roman"/>
          <w:sz w:val="24"/>
          <w:szCs w:val="24"/>
        </w:rPr>
        <w:t>(Moon 2019)</w:t>
      </w:r>
      <w:r w:rsidRPr="004009F8">
        <w:rPr>
          <w:rFonts w:ascii="Times New Roman" w:eastAsia="Times New Roman" w:hAnsi="Times New Roman" w:cs="Times New Roman"/>
          <w:sz w:val="24"/>
          <w:szCs w:val="24"/>
        </w:rPr>
        <w:fldChar w:fldCharType="end"/>
      </w:r>
      <w:r w:rsidRPr="004009F8">
        <w:rPr>
          <w:rFonts w:ascii="Times New Roman" w:eastAsia="Times New Roman" w:hAnsi="Times New Roman" w:cs="Times New Roman"/>
          <w:sz w:val="24"/>
          <w:szCs w:val="24"/>
        </w:rPr>
        <w:t xml:space="preserve">.  The </w:t>
      </w:r>
      <w:r w:rsidRPr="00BF407C">
        <w:rPr>
          <w:rFonts w:ascii="Times New Roman" w:eastAsia="Times New Roman" w:hAnsi="Times New Roman" w:cs="Times New Roman"/>
          <w:sz w:val="24"/>
          <w:szCs w:val="24"/>
        </w:rPr>
        <w:t>logics of appropriateness are also behind a growing number of goals-based governance initiatives through which local governments and private firms have declared their intentions to reduce emissions of greenhouse gases that pose inequities for future generations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{"citationID":"a2cgbc66pdi","properties":{"formattedCitation":"(Henderson 2020)","plainCitation":"(Henderson 2020)","noteIndex":0},"citationItems":[{"id":17075,"uris":["http://zotero.org/groups/2225246/items/WKNIIAQY"],"uri":["http://zotero.org/groups/2225246/items/WKNIIAQY"],"itemData":{"id":17075,"type":"book","abstract":"\"Free market capitalism is one of humanity's greatest inventions and the greatest source of prosperity the world has ever seen. But this success has been costly. Capitalism is on the verge of destroying the planet and destabilizing society as wealth rushes to the top. The time for action is running short. Rebecca Henderson's rigorous research in economics, psychology, and organizational behavior, as well as her many years of work with companies around the world, gives us a path forward. She debunks the worldview that the only purpose of business is to make money and maximize shareholder value. She shows that we have failed to reimagine capitalism so that it is not only an engine of prosperity but also a system that is in harmony with environmental realities, striving for social justice and the demands of truly democratic institutions. Henderson's deep understanding of how change takes place, combined with fascinating in-depth stories of companies that have made the first steps towards reimagining capitalism, provides inspiring insight into what capitalism can be. With rich discussions of how the worlds of finance, governance, and leadership must also evolve, Henderson provides the pragmatic foundation for navigating a world faced with unprecedented challenge, but also with extraordinary opportunity for those who can get it right\"--","call-number":"HD87 .H46 2020","event-place":"New York","ISBN":"978-1-5417-3015-1","number-of-pages":"336","publisher":"PublicAffairs","publisher-place":"New York","source":"Library of Congress ISBN","title":"Reimagining capitalism in a world on fire","author":[{"family":"Henderson","given":"Rebecca"}],"issued":{"date-parts":[["2020"]]}}}],"schema":"https://github.com/citation-style-language/schema/raw/master/csl-citation.json"} </w:instrText>
      </w:r>
      <w:r>
        <w:rPr>
          <w:rFonts w:ascii="Times New Roman" w:eastAsia="Times New Roman" w:hAnsi="Times New Roman" w:cs="Times New Roman"/>
          <w:sz w:val="24"/>
          <w:szCs w:val="24"/>
        </w:rPr>
        <w:fldChar w:fldCharType="separate"/>
      </w:r>
      <w:r w:rsidR="00B97DE4" w:rsidRPr="00B97DE4">
        <w:rPr>
          <w:rFonts w:ascii="Times New Roman" w:hAnsi="Times New Roman" w:cs="Times New Roman"/>
          <w:sz w:val="24"/>
          <w:szCs w:val="24"/>
        </w:rPr>
        <w:t>(Henderson 2020)</w:t>
      </w:r>
      <w:r>
        <w:rPr>
          <w:rFonts w:ascii="Times New Roman" w:eastAsia="Times New Roman" w:hAnsi="Times New Roman" w:cs="Times New Roman"/>
          <w:sz w:val="24"/>
          <w:szCs w:val="24"/>
        </w:rPr>
        <w:fldChar w:fldCharType="end"/>
      </w:r>
      <w:r w:rsidRPr="00BF407C">
        <w:rPr>
          <w:rFonts w:ascii="Times New Roman" w:eastAsia="Times New Roman" w:hAnsi="Times New Roman" w:cs="Times New Roman"/>
          <w:sz w:val="24"/>
          <w:szCs w:val="24"/>
        </w:rPr>
        <w:t xml:space="preserve">.  These commitments are almost certainly a good thing.   But the risk of cheap talk or greenwashing remains </w:t>
      </w:r>
      <w:r w:rsidRPr="00BF407C">
        <w:rPr>
          <w:rFonts w:ascii="Times New Roman" w:eastAsia="Times New Roman" w:hAnsi="Times New Roman" w:cs="Times New Roman"/>
          <w:sz w:val="24"/>
          <w:szCs w:val="24"/>
        </w:rPr>
        <w:fldChar w:fldCharType="begin"/>
      </w:r>
      <w:r w:rsidR="00B97DE4">
        <w:rPr>
          <w:rFonts w:ascii="Times New Roman" w:eastAsia="Times New Roman" w:hAnsi="Times New Roman" w:cs="Times New Roman"/>
          <w:sz w:val="24"/>
          <w:szCs w:val="24"/>
        </w:rPr>
        <w:instrText xml:space="preserve"> ADDIN ZOTERO_ITEM CSL_CITATION {"citationID":"a14hios0itm","properties":{"formattedCitation":"(Marquis, Toffel, and Zhou 2016)","plainCitation":"(Marquis, Toffel, and Zhou 2016)","noteIndex":0},"citationItems":[{"id":18095,"uris":["http://zotero.org/groups/2225246/items/SGZB2RSV"],"uri":["http://zotero.org/groups/2225246/items/SGZB2RSV"],"itemData":{"id":18095,"type":"article-journal","abstract":"Under increased pressure to report environmental impacts, some firms selectively disclose relatively benign impacts, creating an impression of transparency while masking their true performance. We theorize circumstances under which firms are less likely to engage in such selective disclosure, focusing on organizational and institutional factors that intensify scrutiny and expectations of transparency and that foster civil society mobilization. We test our hypotheses using a novel panel data set of 4,750 public companies across many industries that are headquartered in 45 countries during 2004–2007. Results show that firms that are more environmentally damaging, particularly those in countries where they are more exposed to scrutiny and global norms, are less likely to engage in selective disclosure. We discuss contributions to research on institutional theory, strategic management, and information disclosure.","container-title":"Organization Science","DOI":"10.1287/orsc.2015.1039","ISSN":"1047-7039","issue":"2","journalAbbreviation":"Organization Science","page":"483-504","source":"pubsonline.informs.org (Atypon)","title":"Scrutiny, Norms, and Selective Disclosure: A Global Study of Greenwashing","title-short":"Scrutiny, Norms, and Selective Disclosure","volume":"27","author":[{"family":"Marquis","given":"Christopher"},{"family":"Toffel","given":"Michael W."},{"family":"Zhou","given":"Yanhua"}],"issued":{"date-parts":[["2016",2,2]]}}}],"schema":"https://github.com/citation-style-language/schema/raw/master/csl-citation.json"} </w:instrText>
      </w:r>
      <w:r w:rsidRPr="00BF407C">
        <w:rPr>
          <w:rFonts w:ascii="Times New Roman" w:eastAsia="Times New Roman" w:hAnsi="Times New Roman" w:cs="Times New Roman"/>
          <w:sz w:val="24"/>
          <w:szCs w:val="24"/>
        </w:rPr>
        <w:fldChar w:fldCharType="separate"/>
      </w:r>
      <w:r w:rsidR="00B97DE4" w:rsidRPr="00B97DE4">
        <w:rPr>
          <w:rFonts w:ascii="Times New Roman" w:hAnsi="Times New Roman" w:cs="Times New Roman"/>
          <w:sz w:val="24"/>
          <w:szCs w:val="24"/>
        </w:rPr>
        <w:t>(Marquis, Toffel, and Zhou 2016)</w:t>
      </w:r>
      <w:r w:rsidRPr="00BF407C">
        <w:rPr>
          <w:rFonts w:ascii="Times New Roman" w:eastAsia="Times New Roman" w:hAnsi="Times New Roman" w:cs="Times New Roman"/>
          <w:sz w:val="24"/>
          <w:szCs w:val="24"/>
        </w:rPr>
        <w:fldChar w:fldCharType="end"/>
      </w:r>
      <w:r w:rsidRPr="00BF407C">
        <w:rPr>
          <w:rFonts w:ascii="Times New Roman" w:eastAsia="Times New Roman" w:hAnsi="Times New Roman" w:cs="Times New Roman"/>
          <w:sz w:val="24"/>
          <w:szCs w:val="24"/>
        </w:rPr>
        <w:t>, and the efficacy of these declarations has yet to be assessed.</w:t>
      </w:r>
    </w:p>
    <w:p w14:paraId="79140722" w14:textId="77777777" w:rsidR="00883CFD" w:rsidRPr="00BF407C" w:rsidRDefault="00883CFD" w:rsidP="00883CFD">
      <w:pPr>
        <w:pStyle w:val="ListParagraph"/>
        <w:ind w:left="0"/>
        <w:rPr>
          <w:rFonts w:ascii="Times New Roman" w:eastAsia="Times New Roman" w:hAnsi="Times New Roman" w:cs="Times New Roman"/>
          <w:sz w:val="24"/>
          <w:szCs w:val="24"/>
        </w:rPr>
      </w:pPr>
    </w:p>
    <w:p w14:paraId="1062A2F6" w14:textId="08281FFB" w:rsidR="00883CFD" w:rsidRPr="000A1A2D" w:rsidRDefault="00883CFD" w:rsidP="00883CFD">
      <w:r>
        <w:t xml:space="preserve">Novel state backed arrangements are also being explored to enhance governance capacity for sustainable development.  </w:t>
      </w:r>
      <w:r w:rsidRPr="00BF407C">
        <w:t xml:space="preserve">Internationally, the Paris Climate Change Agreement represents a significant evolution in </w:t>
      </w:r>
      <w:r>
        <w:t xml:space="preserve">governance </w:t>
      </w:r>
      <w:r w:rsidRPr="00BF407C">
        <w:t>approaches to governance agreements for promoting intergenerational equity accord</w:t>
      </w:r>
      <w:r>
        <w:t xml:space="preserve">s, but its durability remains to be seen </w:t>
      </w:r>
      <w:r w:rsidRPr="00BF407C">
        <w:fldChar w:fldCharType="begin"/>
      </w:r>
      <w:r w:rsidR="00B97DE4">
        <w:instrText xml:space="preserve"> ADDIN ZOTERO_ITEM CSL_CITATION {"citationID":"a7jaj5j3tt","properties":{"formattedCitation":"(Chan, Stavins, and Ji 2018)","plainCitation":"(Chan, Stavins, and Ji 2018)","noteIndex":0},"citationItems":[{"id":18496,"uris":["http://zotero.org/groups/2225246/items/4S9MAXEZ"],"uri":["http://zotero.org/groups/2225246/items/4S9MAXEZ"],"itemData":{"id":18496,"type":"article-journal","abstract":"International cooperation to address the threat of climate change has become more institutionally diverse over the past decade, reflecting multiple scales of governance and the growing inclusion of climate change issues in other policy arenas. Cooperation under the United Nations Framework Convention on Climate Change has continued to evolve from the 1997 Kyoto Protocol to the 2015 Paris Agreement, while other governmental and private sector international fora for cooperation have arisen. As the level of activity in international cooperation on climate change mitigation has increased, so too has the related scholarly literature. In this review, we synthesize the literature on international climate change cooperation and identify key policy implications, as well as those findings most relevant for the research community. Our scope includes critical evaluation of the organization and implementation of agreements and instruments, retrospective analysis of cooperative efforts, and explanations...","container-title":"Annual Review of Resource Economics","ISSN":"1941-1340","language":"eng","source":"hollis.harvard.edu","title":"International Climate Change Policy","volume":"10","author":[{"family":"Chan","given":"Gabriel"},{"family":"Stavins","given":"Robert"},{"family":"Ji","given":"Zou"}],"issued":{"date-parts":[["2018"]]}}}],"schema":"https://github.com/citation-style-language/schema/raw/master/csl-citation.json"} </w:instrText>
      </w:r>
      <w:r w:rsidRPr="00BF407C">
        <w:fldChar w:fldCharType="separate"/>
      </w:r>
      <w:r w:rsidR="00B97DE4" w:rsidRPr="00B97DE4">
        <w:t>(Chan, Stavins, and Ji 2018)</w:t>
      </w:r>
      <w:r w:rsidRPr="00BF407C">
        <w:fldChar w:fldCharType="end"/>
      </w:r>
      <w:r w:rsidRPr="00BF407C">
        <w:t>.  Nationally, s</w:t>
      </w:r>
      <w:r w:rsidRPr="000A1A2D">
        <w:t>overeign wealth funds</w:t>
      </w:r>
      <w:r w:rsidRPr="00BF407C">
        <w:t xml:space="preserve"> </w:t>
      </w:r>
      <w:r w:rsidRPr="000A1A2D">
        <w:t xml:space="preserve">have </w:t>
      </w:r>
      <w:r w:rsidRPr="00BF407C">
        <w:t xml:space="preserve">been introduced around the world as a means for </w:t>
      </w:r>
      <w:r w:rsidRPr="000A1A2D">
        <w:t xml:space="preserve">protecting the value of natural resource for future use </w:t>
      </w:r>
      <w:r w:rsidRPr="000A1A2D">
        <w:fldChar w:fldCharType="begin"/>
      </w:r>
      <w:r w:rsidR="00B97DE4">
        <w:instrText xml:space="preserve"> ADDIN ZOTERO_ITEM CSL_CITATION {"citationID":"a1u41mprikc","properties":{"formattedCitation":"(Barbier 2019)","plainCitation":"(Barbier 2019)","noteIndex":0},"citationItems":[{"id":15265,"uris":["http://zotero.org/groups/2225246/items/KZNNDUL2"],"uri":["http://zotero.org/groups/2225246/items/KZNNDUL2"],"itemData":{"id":15265,"type":"article-journal","abstract":"Abstract.  The natural environment is now commonly viewed as a form of capital asset, or natural capital. Also included are ecosystems that provide important go","container-title":"Oxford Review of Economic Policy","DOI":"10.1093/oxrep/gry028","ISSN":"0266-903X","issue":"1","journalAbbreviation":"Oxf Rev Econ Policy","language":"en","page":"14-36","source":"academic-oup-com.ezp-prod1.hul.harvard.edu","title":"The concept of natural capital","volume":"35","author":[{"family":"Barbier","given":"Edward B."}],"issued":{"date-parts":[["2019",1,7]]}}}],"schema":"https://github.com/citation-style-language/schema/raw/master/csl-citation.json"} </w:instrText>
      </w:r>
      <w:r w:rsidRPr="000A1A2D">
        <w:fldChar w:fldCharType="separate"/>
      </w:r>
      <w:r w:rsidRPr="000A1A2D">
        <w:t>(Barbier 2019)</w:t>
      </w:r>
      <w:r w:rsidRPr="000A1A2D">
        <w:fldChar w:fldCharType="end"/>
      </w:r>
      <w:r w:rsidRPr="000A1A2D">
        <w:t xml:space="preserve">. </w:t>
      </w:r>
      <w:r w:rsidRPr="00BF407C">
        <w:t xml:space="preserve"> </w:t>
      </w:r>
      <w:r>
        <w:t xml:space="preserve">Experiments in the state </w:t>
      </w:r>
      <w:r w:rsidRPr="00BF407C">
        <w:t xml:space="preserve">appointment of public guardians of for future generations </w:t>
      </w:r>
      <w:r>
        <w:t xml:space="preserve">are being undertaken increasingly widely and their impacts beginning to be analyzed </w:t>
      </w:r>
      <w:r w:rsidRPr="00BF407C">
        <w:fldChar w:fldCharType="begin"/>
      </w:r>
      <w:r w:rsidR="00B97DE4">
        <w:instrText xml:space="preserve"> ADDIN ZOTERO_ITEM CSL_CITATION {"citationID":"a1gnbl59onl","properties":{"formattedCitation":"(Pearce 2019)","plainCitation":"(Pearce 2019)","noteIndex":0},"citationItems":[{"id":18498,"uris":["http://zotero.org/groups/2225246/items/9JYILEBU"],"uri":["http://zotero.org/groups/2225246/items/9JYILEBU"],"itemData":{"id":18498,"type":"article-journal","abstract":"&lt;section class=\"abstract\"&gt;&lt;h2 class=\"abstractTitle text-title my-1\"&gt;Abstract&lt;/h2&gt;&lt;p&gt;The wellbeing of future generations depends on our decisions today. Challenges posed by climate change, environmental destruction, financial crises, and growing inequality endanger our very survival into the future.&lt;/p&gt;&lt;p&gt;Despite growing calls for integrated policy-making, it remains divided between and within governing bodies. This creates policy incoherence and emphasises short-term targets over long-term or future interests. Policy performance is measured on a concept of 'welfare' that focuses on GDP.&lt;/p&gt;&lt;p&gt;Establishing Guardians for Future Generations would help target political silo-thinking and short-termism, providing far-sighted policy-making that enhances the wellbeing of current and future generations. Keeping our common future in view, analysing how single-issue decisions might impact the future helps to nurture a common purpose: the shared responsibility to enable future generations to live happy, healthy lives.&lt;/p&gt;&lt;p&gt;A number of offices already exist including in Wales, Hungary and previously in Israel. International law explicitly links intergenerational equity and the environment, it is enshrined in some 20 national constitutions. The UN report &lt;em&gt;Intergenerational Solidarity and the Needs of Future Generations&lt;/em&gt; (&lt;a href=\"http://www.futurejustice.org/resources/#tabbed-nav=tab8\" target=\"_blank\"&gt;http://www.futurejustice.org/resources/#tabbed-nav=tab8&lt;/a&gt;) makes a strong case for action at the UN level proposing a High Commissioner for Future Generations.&lt;/p&gt;&lt;p&gt;Guardians for Future Generations offer an enabling role in steering policy-making into a new direction. Evaluating policy proposals for their effects on the lives of future generations invites a common vision and responsibility connecting them with the life of tomorrow.&lt;/p&gt;&lt;/section&gt;","container-title":"Intergenerational Equity","DOI":"10.1163/9789004388000_005","language":"en","page":"52-63","source":"brill.com","title":"Guardians for Future Generations: Bringing Intergenerational Justice into the Heart of Policy-making","title-short":"Guardians for Future Generations","author":[{"family":"Pearce","given":"Catherine"}],"issued":{"date-parts":[["2019",2,13]]}}}],"schema":"https://github.com/citation-style-language/schema/raw/master/csl-citation.json"} </w:instrText>
      </w:r>
      <w:r w:rsidRPr="00BF407C">
        <w:fldChar w:fldCharType="separate"/>
      </w:r>
      <w:r w:rsidR="00B97DE4" w:rsidRPr="00B97DE4">
        <w:t>(Pearce 2019)</w:t>
      </w:r>
      <w:r w:rsidRPr="00BF407C">
        <w:fldChar w:fldCharType="end"/>
      </w:r>
      <w:r w:rsidRPr="00BF407C">
        <w:t xml:space="preserve">. </w:t>
      </w:r>
      <w:r>
        <w:t xml:space="preserve">The legal arena is the site </w:t>
      </w:r>
      <w:r w:rsidRPr="000A1A2D">
        <w:t xml:space="preserve">of </w:t>
      </w:r>
      <w:r>
        <w:t xml:space="preserve">some of </w:t>
      </w:r>
      <w:r w:rsidRPr="000A1A2D">
        <w:t>the most exciting developments in both theory and practice to empower future generations</w:t>
      </w:r>
      <w:r>
        <w:t xml:space="preserve">, with a resurgent interest in creative application to climate change issues of </w:t>
      </w:r>
      <w:r>
        <w:rPr>
          <w:b/>
        </w:rPr>
        <w:t>p</w:t>
      </w:r>
      <w:r w:rsidRPr="000A1A2D">
        <w:rPr>
          <w:b/>
        </w:rPr>
        <w:t xml:space="preserve">ublic </w:t>
      </w:r>
      <w:r w:rsidRPr="00BF407C">
        <w:rPr>
          <w:b/>
        </w:rPr>
        <w:t>t</w:t>
      </w:r>
      <w:r w:rsidRPr="000A1A2D">
        <w:rPr>
          <w:b/>
        </w:rPr>
        <w:t xml:space="preserve">rust </w:t>
      </w:r>
      <w:r w:rsidRPr="00BF407C">
        <w:rPr>
          <w:b/>
        </w:rPr>
        <w:t>d</w:t>
      </w:r>
      <w:r w:rsidRPr="000A1A2D">
        <w:rPr>
          <w:b/>
        </w:rPr>
        <w:t>octrine (PTD)</w:t>
      </w:r>
      <w:r w:rsidRPr="000A1A2D">
        <w:rPr>
          <w:rStyle w:val="EndnoteReference"/>
        </w:rPr>
        <w:endnoteReference w:id="36"/>
      </w:r>
      <w:r w:rsidRPr="000A1A2D">
        <w:t xml:space="preserve">, </w:t>
      </w:r>
      <w:r w:rsidRPr="00BF407C">
        <w:fldChar w:fldCharType="begin"/>
      </w:r>
      <w:r w:rsidR="00B97DE4">
        <w:instrText xml:space="preserve"> ADDIN ZOTERO_ITEM CSL_CITATION {"citationID":"wMX3V9Cp","properties":{"formattedCitation":"(Sagarin and Turnipseed 2012)","plainCitation":"(Sagarin and Turnipseed 2012)","noteIndex":0},"citationItems":[{"id":12058,"uris":["http://zotero.org/groups/2225246/items/3N2ADAFN"],"uri":["http://zotero.org/groups/2225246/items/3N2ADAFN"],"itemData":{"id":12058,"type":"article-journal","abstract":"The public trust doctrine (PTD) is a legal concept with ancient roots, and it is increasingly being examined as a framework for modern conservation. At its core, the PTD is based on the idea that certain natural resources cannot be fairly or effectively managed by private owners. Rather, these resources should be held in trust by government, which must manage their consumptive use and protection on behalf of present and future citizens. Although historically the PTD applied to a limited set of natural resources such as shellfish beds and submerged lands, courts and legal scholars have expanded the definition of trust resources to include wildlife, oceans, and ecosystem services generally. The wide range of interpretations of the PTD is seen as both a weakness (because it leads to uncertainty in property ownership) and a strength (because it can adapt to accommodate emerging science about what it takes to protect ecosystems).","container-title":"Annual Review of Environment and Resources","DOI":"10.1146/annurev-environ-031411-165249","issue":"1","page":"473-496","source":"Annual Reviews","title":"The Public Trust Doctrine: Where Ecology Meets Natural Resources Management","title-short":"The Public Trust Doctrine","volume":"37","author":[{"family":"Sagarin","given":"Raphael D."},{"family":"Turnipseed","given":"Mary"}],"issued":{"date-parts":[["2012"]]}}}],"schema":"https://github.com/citation-style-language/schema/raw/master/csl-citation.json"} </w:instrText>
      </w:r>
      <w:r w:rsidRPr="00BF407C">
        <w:fldChar w:fldCharType="separate"/>
      </w:r>
      <w:r w:rsidRPr="00BF407C">
        <w:t>(Sagarin and Turnipseed 2012)</w:t>
      </w:r>
      <w:r w:rsidRPr="00BF407C">
        <w:fldChar w:fldCharType="end"/>
      </w:r>
      <w:r w:rsidRPr="00BF407C">
        <w:t xml:space="preserve"> </w:t>
      </w:r>
      <w:r w:rsidRPr="00BF407C">
        <w:fldChar w:fldCharType="begin"/>
      </w:r>
      <w:r w:rsidR="00B97DE4">
        <w:instrText xml:space="preserve"> ADDIN ZOTERO_ITEM CSL_CITATION {"citationID":"a2jvm1m22h1","properties":{"formattedCitation":"(Sabin Center for Climate Change Law 2019)","plainCitation":"(Sabin Center for Climate Change Law 2019)","noteIndex":0},"citationItems":[{"id":17067,"uris":["http://zotero.org/groups/2225246/items/DUKQEWQN"],"uri":["http://zotero.org/groups/2225246/items/DUKQEWQN"],"itemData":{"id":17067,"type":"webpage","abstract":"Sabin Center for Climate Change Law provides two comprehensive databases of climate change caselaw - US Climate Change Litigation and Non-US Litigation.","container-title":"Sabin Center for Climate Change Law","genre":"University","title":"Climate Change Litigation Database","URL":"http://climatecasechart.com/","author":[{"family":"Sabin Center for Climate Change Law","given":""}],"accessed":{"date-parts":[["2019",10,26]]},"issued":{"date-parts":[["2019"]]}}}],"schema":"https://github.com/citation-style-language/schema/raw/master/csl-citation.json"} </w:instrText>
      </w:r>
      <w:r w:rsidRPr="00BF407C">
        <w:fldChar w:fldCharType="separate"/>
      </w:r>
      <w:r w:rsidRPr="00BF407C">
        <w:t>(Sabin Center for Climate Change Law 2019)</w:t>
      </w:r>
      <w:r w:rsidRPr="00BF407C">
        <w:fldChar w:fldCharType="end"/>
      </w:r>
      <w:r w:rsidRPr="00BF407C">
        <w:t>.</w:t>
      </w:r>
      <w:r w:rsidRPr="000A1A2D">
        <w:t xml:space="preserve"> </w:t>
      </w:r>
      <w:r w:rsidRPr="00BF407C">
        <w:t>O</w:t>
      </w:r>
      <w:r w:rsidRPr="000A1A2D">
        <w:t xml:space="preserve">ther proposed mechanisms for empowering future generations include mandating discount rates for calculating the benefits of climate change policies that place greater weight on </w:t>
      </w:r>
      <w:r w:rsidRPr="000A1A2D">
        <w:lastRenderedPageBreak/>
        <w:t xml:space="preserve">the wellbeing of future generations, designing and embedding strategic foresight capabilities into governance bodies, and insulting decision-making from short-term political pressure </w:t>
      </w:r>
      <w:r w:rsidRPr="000A1A2D">
        <w:fldChar w:fldCharType="begin"/>
      </w:r>
      <w:r w:rsidR="00B97DE4">
        <w:instrText xml:space="preserve"> ADDIN ZOTERO_ITEM CSL_CITATION {"citationID":"a1p39ki3um","properties":{"formattedCitation":"(Boston 2017)","plainCitation":"(Boston 2017)","noteIndex":0},"citationItems":[{"id":18080,"uris":["http://zotero.org/groups/2225246/items/QTX967QG"],"uri":["http://zotero.org/groups/2225246/items/QTX967QG"],"itemData":{"id":18080,"type":"book","abstract":"This book is about governing well for the future. It investigates the nature of, and the conditions for, prudent long-term democratic governance in a dynamic, complex, and uncertain world, the reasons why such governance is politically challenging, and how such challenges can best be tackled. In particular, it addresses the problem of 'short-termism' - or a 'presentist bias' - in policy-making; that is, the risk of governments placing undue weight on near-term considerations at the expense of a society's overall long-term welfare. As such, the book traverses both normative and empirical issues. The approach is primarily qualitative rather than quantitative","call-number":"H97 .B675 2017","collection-number":"volume 25","collection-title":"Public policy and governance","edition":"First edition","event-place":"Bingley, UK","ISBN":"978-1-78635-056-5","note":"OCLC: ocn948826744","number-of-pages":"540","publisher":"Emerald","publisher-place":"Bingley, UK","source":"Library of Congress ISBN","title":"Governing for the future: designing democratic institutions for a better tomorrow","title-short":"Governing for the future","author":[{"family":"Boston","given":"Jonathan"}],"issued":{"date-parts":[["2017"]]}}}],"schema":"https://github.com/citation-style-language/schema/raw/master/csl-citation.json"} </w:instrText>
      </w:r>
      <w:r w:rsidRPr="000A1A2D">
        <w:fldChar w:fldCharType="separate"/>
      </w:r>
      <w:r w:rsidR="00B97DE4" w:rsidRPr="00B97DE4">
        <w:t>(Boston 2017)</w:t>
      </w:r>
      <w:r w:rsidRPr="000A1A2D">
        <w:fldChar w:fldCharType="end"/>
      </w:r>
      <w:r w:rsidRPr="000A1A2D">
        <w:t xml:space="preserve">.   Rigorous </w:t>
      </w:r>
      <w:r w:rsidRPr="00BF407C">
        <w:t xml:space="preserve">evaluation of the effectiveness of virtually all of these </w:t>
      </w:r>
      <w:r w:rsidRPr="000A1A2D">
        <w:t>measures is, unsurprisingly, not yet available.</w:t>
      </w:r>
    </w:p>
    <w:p w14:paraId="3312684C" w14:textId="77777777" w:rsidR="00883CFD" w:rsidRPr="00BF407C" w:rsidRDefault="00883CFD" w:rsidP="00883CFD"/>
    <w:p w14:paraId="6437F689" w14:textId="5AFB909C" w:rsidR="00883CFD" w:rsidRDefault="00883CFD" w:rsidP="00883CFD">
      <w:r>
        <w:t>Political mobilization is likely to be a necessary component of enhanced governance capacity to promote equity because of t</w:t>
      </w:r>
      <w:r w:rsidRPr="00BF407C">
        <w:t xml:space="preserve">he mutually reinforcing relationship between inequity and maldistributions of power discussed in Section 4 </w:t>
      </w:r>
      <w:r w:rsidRPr="000A1A2D">
        <w:fldChar w:fldCharType="begin"/>
      </w:r>
      <w:r w:rsidR="00B97DE4">
        <w:instrText xml:space="preserve"> ADDIN ZOTERO_ITEM CSL_CITATION {"citationID":"8wYoHUOK","properties":{"formattedCitation":"(Sovacool and Brisbois 2019; Stirling 2019)","plainCitation":"(Sovacool and Brisbois 2019; Stirling 2019)","noteIndex":0},"citationItems":[{"id":17401,"uris":["http://zotero.org/groups/2225246/items/ZVBRY5FY"],"uri":["http://zotero.org/groups/2225246/items/ZVBRY5FY"],"itemData":{"id":17401,"type":"article-journal","abstract":"Modern energy systems have tended towards centralized control by states, and national and multinational energy companies. This implicates the power of elites in realizing low-carbon transitions. In particular, low-carbon transitions can create, perpetuate, challenge, or entrench the power of elites. Using a critical lens that draws from geography, political science, innovation studies, and social justice theory (among others), this article explores the ways in which transitions can exacerbate, reconfigure or be shaped by “elite power.” It does so by offering a navigational approach that surveys a broad collection of diverse literatures on power. It begins by conceptualizing power across a range of academic disciplines, envisioning power as involving both agents (corrective influence) and structures (pervasive influence). It then elaborates different types of power and the interrelationship between different sources of power, with a specific focus on elites, including conceptualizing elite power, resisting elite power, and power frameworks. The Review then examines scholarship relevant to elite power in low-carbon transitions—including the multi-level perspective, Michel Foucault, Antonio Gramsci, Anthony Giddens, Karl Marx, and other contextual approaches—before offering future research directions. The Review concludes that the power relations inherent in low-carbon transitions are asymmetrical but promisingly unstable. By better grappling with power analytically, descriptively, and even normatively, socially just and sustainable energy futures become not only more desirable but also more possible.","container-title":"Energy Research &amp; Social Science","DOI":"10.1016/j.erss.2019.101242","ISSN":"2214-6296","journalAbbreviation":"Energy Research &amp; Social Science","language":"en","page":"101242","source":"ScienceDirect","title":"Elite power in low-carbon transitions: A critical and interdisciplinary review","title-short":"Elite power in low-carbon transitions","volume":"57","author":[{"family":"Sovacool","given":"Benjamin K."},{"family":"Brisbois","given":"Marie-Claire"}],"issued":{"date-parts":[["2019",11,1]]}}},{"id":16638,"uris":["http://zotero.org/groups/2225246/items/YTRZ3XII"],"uri":["http://zotero.org/groups/2225246/items/YTRZ3XII"],"itemData":{"id":16638,"type":"article-journal","abstract":"This paper examines a variety of theories bearing on ‘socio-material incumbency’ and explores methodological implications. The aim is to develop a systematic general approach, which builds on strengths and mitigates weaknesses in prevailing analytical frameworks. A particular priority lies in avoidance of self-acknowledged tendencies in existing theory to ‘reify’ central notions like ‘the regime’. Such pictures may overstate the tractability of incumbency to conventional policy instruments and so inadvertently help reinforce it. Based on detailed analysis of ways in which longstanding concepts of structuration apply to socio-material change, a novel ‘configuring fields’ approach is proposed. Contrasting ‘eagle-eye’ and ‘worm-eye’ views are each shown to yield distinctive possible ‘topologies of incumbency’. This results in testable hypotheses with potentially important practical implications. Attention can thus extend beyond narrow policy instruments and mixes, to fully embrace broader and deeper kinds of political collective action, culture change and democratic struggle.","container-title":"Energy Research &amp; Social Science","DOI":"10.1016/j.erss.2019.101239","ISSN":"2214-6296","journalAbbreviation":"Energy Research &amp; Social Science","page":"101239","source":"ScienceDirect","title":"How deep is incumbency? A ‘configuring fields’ approach to redistributing and reorienting power in socio-material change","title-short":"How deep is incumbency?","volume":"58","author":[{"family":"Stirling","given":"Andy"}],"issued":{"date-parts":[["2019",12,1]]}}}],"schema":"https://github.com/citation-style-language/schema/raw/master/csl-citation.json"} </w:instrText>
      </w:r>
      <w:r w:rsidRPr="000A1A2D">
        <w:fldChar w:fldCharType="separate"/>
      </w:r>
      <w:r w:rsidRPr="000A1A2D">
        <w:rPr>
          <w:noProof/>
        </w:rPr>
        <w:t>(Sovacool and Brisbois 2019; Stirling 2019)</w:t>
      </w:r>
      <w:r w:rsidRPr="000A1A2D">
        <w:fldChar w:fldCharType="end"/>
      </w:r>
      <w:r w:rsidRPr="000A1A2D">
        <w:t xml:space="preserve">. </w:t>
      </w:r>
      <w:r>
        <w:t xml:space="preserve"> Successful s</w:t>
      </w:r>
      <w:r w:rsidRPr="000A1A2D">
        <w:t xml:space="preserve">trategies </w:t>
      </w:r>
      <w:r>
        <w:t xml:space="preserve">for such mobilization </w:t>
      </w:r>
      <w:r w:rsidRPr="00BF407C">
        <w:t>usually involve social movements</w:t>
      </w:r>
      <w:r>
        <w:t>, enhanced citizen participation</w:t>
      </w:r>
      <w:r w:rsidRPr="00BF407C">
        <w:t xml:space="preserve"> and other </w:t>
      </w:r>
      <w:r>
        <w:t xml:space="preserve">forms of </w:t>
      </w:r>
      <w:r w:rsidRPr="00BF407C">
        <w:t xml:space="preserve">collective resistance </w:t>
      </w:r>
      <w:r w:rsidRPr="000A1A2D">
        <w:fldChar w:fldCharType="begin"/>
      </w:r>
      <w:r w:rsidR="00B97DE4">
        <w:instrText xml:space="preserve"> ADDIN ZOTERO_ITEM CSL_CITATION {"citationID":"dD06mytY","properties":{"formattedCitation":"(Scott 1985; D. J. Hess 2018)","plainCitation":"(Scott 1985; D. J. Hess 2018)","noteIndex":0},"citationItems":[{"id":18085,"uris":["http://zotero.org/groups/2225246/items/6PEEKH6U"],"uri":["http://zotero.org/groups/2225246/items/6PEEKH6U"],"itemData":{"id":18085,"type":"book","abstract":"Weapons of the Weak is an ethnography by James C. Scott that studies the effects of the Green Revolution in rural Malaysia. One of the main objectives of the study is to make an argument that the Marxian and Gramscian ideas of false consciousness and hegemony are incorrect. He develops this conclusion throughout the book, through the different scenarios and characters that come up during his time of fieldwork in the village. This publication, based on 2 years of fieldwork (1978-1980), focuses on the local class relations in a small rice farming community of 70 households in the main paddy-growing area of Kedah in Malaysia. Introduction of the Green Revolution in 1976 eliminated 2/3 of the wage-earning opportunities for smallholders and landless laborers. The main ensuing class struggle is analyzed being the ideological struggle in the village and the practice of resistance itself consisting of: foot-dragging, dissimulation, desertion, false compliance, pilfering, feigned ignorance and sabotage acts. Rich and poor are engaged in an unremitting if silent struggle to define changes in land tenure, mechanization and employment to advance their own interests, and to use values that they share to control the distribution of status, land, work and grain.","call-number":"HD890.6.Z63, HD1537.M27 S38 1985, AS. Sco 84 w","event-place":"New Haven","ISBN":"978-0-300-03641-1","language":"eng","note":"HOLLIS number: 990003959330203941","number-of-pages":"xxii+389","publisher":"Yale University Press","publisher-place":"New Haven","source":"hollis.harvard.edu","title":"Weapons of the weak: everyday forms of peasant resistance","title-short":"Weapons of the weak","URL":"http://nrs.harvard.edu/urn-3:hul.ebookbatch.ACLS_batch:MIU01000000000000003898632","author":[{"family":"Scott","given":"James C."}],"accessed":{"date-parts":[["2019",12,25]]},"issued":{"date-parts":[["1985"]]}}},{"id":18084,"uris":["http://zotero.org/groups/2225246/items/NGQMBW8N"],"uri":["http://zotero.org/groups/2225246/items/NGQMBW8N"],"itemData":{"id":18084,"type":"article-journal","abstract":"This study develops research on social movements, political coalitions, and sustainability transitions with a multi-coalition perspective. The perspective begins with a typology of coalitions based on two pairs of goals—general societal change versus the sociotechnical transition of an industry or technological system, and sunrising versus sunsetting of systems and structures. Mapping the diversity of energy-transition coalitions makes it possible not only to identify the various wings of a broader industrial transition movement in a specified time and place but also to show the dynamics of how coalitions interact and change over time. Drawing on case studies of four energy-transition coalitions in New York State that approximate the four ideal types, the study shows differences in the goals, strategies, organizational composition, and frames of the coalitions. The study then shows the mechanisms that enable integration across coalitions, including the role of bridge brokers and new frames. As the networks of the energy-transition coalitions become more connected, the organizations make use of a wider set of frames, including the newer frame of energy democracy. Thus, the study develops an approach to the study of energy democracy that shows how it can serve as a frame that bridge brokers use to integrate coalitions.","container-title":"Energy Research &amp; Social Science","DOI":"10.1016/j.erss.2018.01.003","ISSN":"2214-6296","journalAbbreviation":"Energy Research &amp; Social Science","language":"en","page":"177-189","source":"ScienceDirect","title":"Energy democracy and social movements: A multi-coalition perspective on the politics of sustainability transitions","title-short":"Energy democracy and social movements","volume":"40","author":[{"family":"Hess","given":"David J."}],"issued":{"date-parts":[["2018",6,1]]}}}],"schema":"https://github.com/citation-style-language/schema/raw/master/csl-citation.json"} </w:instrText>
      </w:r>
      <w:r w:rsidRPr="000A1A2D">
        <w:fldChar w:fldCharType="separate"/>
      </w:r>
      <w:r w:rsidRPr="000A1A2D">
        <w:t>(Scott 1985; D. J. Hess 2018)</w:t>
      </w:r>
      <w:r w:rsidRPr="000A1A2D">
        <w:fldChar w:fldCharType="end"/>
      </w:r>
      <w:r w:rsidRPr="000A1A2D">
        <w:t xml:space="preserve">. </w:t>
      </w:r>
      <w:r>
        <w:t xml:space="preserve"> These </w:t>
      </w:r>
      <w:r w:rsidRPr="000A1A2D">
        <w:t xml:space="preserve">are often bottom-up affairs, as is perhaps most evident in the </w:t>
      </w:r>
      <w:r w:rsidRPr="00BF407C">
        <w:t xml:space="preserve">growing global youth climate movement which consistently highlights the unfairness of present development pathways to the children and grandchildren of today’s leaders in business and government </w:t>
      </w:r>
      <w:r w:rsidRPr="00BF407C">
        <w:fldChar w:fldCharType="begin"/>
      </w:r>
      <w:r w:rsidR="00B97DE4">
        <w:instrText xml:space="preserve"> ADDIN ZOTERO_ITEM CSL_CITATION {"citationID":"a1vph68pucs","properties":{"formattedCitation":"(Farmer et al. 2019)","plainCitation":"(Farmer et al. 2019)","noteIndex":0},"citationItems":[{"id":15976,"uris":["http://zotero.org/groups/2225246/items/C6GZ4SDS"],"uri":["http://zotero.org/groups/2225246/items/C6GZ4SDS"],"itemData":{"id":15976,"type":"article-journal","abstract":"We must exploit socioeconomic tipping points and amplifiers\nWe must exploit socioeconomic tipping points and amplifiers","container-title":"Science","DOI":"10.1126/science.aaw7287","ISSN":"0036-8075, 1095-9203","issue":"6436","language":"en","note":"PMID: 30975879","page":"132-134","source":"science-sciencemag-org.ezp-prod1.hul.harvard.edu","title":"Sensitive intervention points in the post-carbon transition","volume":"364","author":[{"family":"Farmer","given":"J. D."},{"family":"Hepburn","given":"C."},{"family":"Ives","given":"M. C."},{"family":"Hale","given":"T."},{"family":"Wetzer","given":"T."},{"family":"Mealy","given":"P."},{"family":"Rafaty","given":"R."},{"family":"Srivastav","given":"S."},{"family":"Way","given":"R."}],"issued":{"date-parts":[["2019",4,12]]}}}],"schema":"https://github.com/citation-style-language/schema/raw/master/csl-citation.json"} </w:instrText>
      </w:r>
      <w:r w:rsidRPr="00BF407C">
        <w:fldChar w:fldCharType="separate"/>
      </w:r>
      <w:r w:rsidRPr="00BF407C">
        <w:t>(Farmer et al. 2019)</w:t>
      </w:r>
      <w:r w:rsidRPr="00BF407C">
        <w:fldChar w:fldCharType="end"/>
      </w:r>
      <w:r w:rsidRPr="00BF407C">
        <w:t>.</w:t>
      </w:r>
      <w:r w:rsidRPr="000A1A2D">
        <w:t xml:space="preserve">  </w:t>
      </w:r>
      <w:r w:rsidRPr="00BF407C">
        <w:rPr>
          <w:color w:val="000000" w:themeColor="text1"/>
        </w:rPr>
        <w:t xml:space="preserve">Recent work, however, questions blanket calls for </w:t>
      </w:r>
      <w:r>
        <w:rPr>
          <w:color w:val="000000" w:themeColor="text1"/>
        </w:rPr>
        <w:t xml:space="preserve">mobilization </w:t>
      </w:r>
      <w:r w:rsidRPr="00BF407C">
        <w:rPr>
          <w:color w:val="000000" w:themeColor="text1"/>
        </w:rPr>
        <w:t xml:space="preserve">which comes at significant cost to participants in terms of energy, effort and time </w:t>
      </w:r>
      <w:r w:rsidRPr="00BF407C">
        <w:rPr>
          <w:color w:val="000000" w:themeColor="text1"/>
        </w:rPr>
        <w:fldChar w:fldCharType="begin"/>
      </w:r>
      <w:r w:rsidR="00B97DE4">
        <w:rPr>
          <w:color w:val="000000" w:themeColor="text1"/>
        </w:rPr>
        <w:instrText xml:space="preserve"> ADDIN ZOTERO_ITEM CSL_CITATION {"citationID":"ap3l5ohc4u","properties":{"formattedCitation":"(Bobbio 2019)","plainCitation":"(Bobbio 2019)","noteIndex":0},"citationItems":[{"id":18374,"uris":["http://zotero.org/groups/2225246/items/26F823TH"],"uri":["http://zotero.org/groups/2225246/items/26F823TH"],"itemData":{"id":18374,"type":"article-journal","abstract":"This paper reviews the various connections that can exist between the design of participatory processes and the different kind of results that they can entail. It details how effective participatory processes can be designed, whatever are the results that participation is deemed to elicit. It shows the main trends pertaining to design choicesand considers how to classify different arrangements in order to choose from among them. Then the paper deals with the main dilemmas that tend to arise when designing participatory processes. Thanks to this review, the paper argues that participatory processes tend to display a certain degree of ambivalence that cannot be completely overcome through the design choices.","container-title":"Policy and Society","DOI":"10.1080/14494035.2018.1511193","ISSN":"1449-4035","issue":"1","page":"41-57","source":"Taylor and Francis+NEJM","title":"Designing effective public participation","volume":"38","author":[{"family":"Bobbio","given":"Luigi"}],"issued":{"date-parts":[["2019",1,2]]}}}],"schema":"https://github.com/citation-style-language/schema/raw/master/csl-citation.json"} </w:instrText>
      </w:r>
      <w:r w:rsidRPr="00BF407C">
        <w:rPr>
          <w:color w:val="000000" w:themeColor="text1"/>
        </w:rPr>
        <w:fldChar w:fldCharType="separate"/>
      </w:r>
      <w:r w:rsidRPr="00BF407C">
        <w:t>(Bobbio 2019)</w:t>
      </w:r>
      <w:r w:rsidRPr="00BF407C">
        <w:rPr>
          <w:color w:val="000000" w:themeColor="text1"/>
        </w:rPr>
        <w:fldChar w:fldCharType="end"/>
      </w:r>
      <w:r>
        <w:rPr>
          <w:color w:val="000000" w:themeColor="text1"/>
        </w:rPr>
        <w:t>.</w:t>
      </w:r>
      <w:r w:rsidRPr="00BF407C">
        <w:rPr>
          <w:color w:val="000000" w:themeColor="text1"/>
        </w:rPr>
        <w:t xml:space="preserve">. So while promoting participation </w:t>
      </w:r>
      <w:r>
        <w:rPr>
          <w:color w:val="000000" w:themeColor="text1"/>
        </w:rPr>
        <w:t>and other forms of mobilization almost certainly</w:t>
      </w:r>
      <w:r w:rsidR="00B0318B">
        <w:rPr>
          <w:color w:val="000000" w:themeColor="text1"/>
        </w:rPr>
        <w:t xml:space="preserve"> </w:t>
      </w:r>
      <w:r w:rsidRPr="00BF407C">
        <w:rPr>
          <w:color w:val="000000" w:themeColor="text1"/>
        </w:rPr>
        <w:t xml:space="preserve">should remain one strategy for </w:t>
      </w:r>
      <w:r>
        <w:rPr>
          <w:color w:val="000000" w:themeColor="text1"/>
        </w:rPr>
        <w:t xml:space="preserve">building governance capacity to </w:t>
      </w:r>
      <w:r w:rsidRPr="00BF407C">
        <w:rPr>
          <w:color w:val="000000" w:themeColor="text1"/>
        </w:rPr>
        <w:t>promot</w:t>
      </w:r>
      <w:r>
        <w:rPr>
          <w:color w:val="000000" w:themeColor="text1"/>
        </w:rPr>
        <w:t>e</w:t>
      </w:r>
      <w:r w:rsidRPr="00BF407C">
        <w:rPr>
          <w:color w:val="000000" w:themeColor="text1"/>
        </w:rPr>
        <w:t xml:space="preserve"> equity, </w:t>
      </w:r>
      <w:r>
        <w:rPr>
          <w:color w:val="000000" w:themeColor="text1"/>
        </w:rPr>
        <w:t xml:space="preserve">care must be taken that it is deployed efficiently </w:t>
      </w:r>
      <w:r w:rsidRPr="00BF407C">
        <w:rPr>
          <w:color w:val="000000" w:themeColor="text1"/>
        </w:rPr>
        <w:fldChar w:fldCharType="begin"/>
      </w:r>
      <w:r w:rsidR="00B97DE4">
        <w:rPr>
          <w:color w:val="000000" w:themeColor="text1"/>
        </w:rPr>
        <w:instrText xml:space="preserve"> ADDIN ZOTERO_ITEM CSL_CITATION {"citationID":"ageid36s8v","properties":{"formattedCitation":"(Grillos 2019)","plainCitation":"(Grillos 2019)","noteIndex":0},"citationItems":[{"id":18045,"uris":["http://zotero.org/groups/2225246/items/QD3RQGW5"],"uri":["http://zotero.org/groups/2225246/items/QD3RQGW5"],"itemData":{"id":18045,"type":"paper-conference","abstract":"Citizen participation in decision-making has been widely lauded as a method for improving outcomes in\nenvironmental management, international development, democratic governance, and sustainability\nscience, among other areas. While there are normative reasons to encourage more inclusive decisionmaking processes, costly and time-intensive group decision-making processes are often justified on the\ngrounds that they may also improve outcomes. Deliberative discussion, in particular, is believed to be\nmore transformative than a mere aggregation of individual preferences. Empirical work confirms that\ndeliberation results in shifts of opinion, but it has had little to say about the quality of the resulting\ndecisions, which are understandably difficult to assess in a field setting. This research involves controlled\nlaboratory experiments conducted in Nairobi, and it examines the hypothesis that deliberative discussion\nleads to better (more socially optimal) collective decision-making. I find that participation in group\ndecision-making involving deliberation (but not a simple majority vote) does result in more successful\ncollective outcomes. This effect is not achieved through greater effort exerted, but rather through better\nstrategic decision making that minimizes the costs associated with contributions. Deliberation is also\nassociated with changes in preferences, greater levels of agreement with decision outcomes, and greater\nperceived fairness. This research sheds some light on the relationship between deliberative democracy and\ncollective decision making.","event":"Earth Systems Governance Conference","event-place":"Oaxaca, Mexico","publisher-place":"Oaxaca, Mexico","title":"Improving Collective Problem-Solving through Deliberative Democracy","URL":"https://www.taragrillos.com/uploads/1/1/7/1/117111931/grillos_esg_2019_improving_collective_problem_solving.pdf","author":[{"family":"Grillos","given":"Tara"}],"issued":{"date-parts":[["2019",11,7]]}}}],"schema":"https://github.com/citation-style-language/schema/raw/master/csl-citation.json"} </w:instrText>
      </w:r>
      <w:r w:rsidRPr="00BF407C">
        <w:rPr>
          <w:color w:val="000000" w:themeColor="text1"/>
        </w:rPr>
        <w:fldChar w:fldCharType="separate"/>
      </w:r>
      <w:r w:rsidRPr="00BF407C">
        <w:t>(Grillos 2019)</w:t>
      </w:r>
      <w:r w:rsidRPr="00BF407C">
        <w:rPr>
          <w:color w:val="000000" w:themeColor="text1"/>
        </w:rPr>
        <w:fldChar w:fldCharType="end"/>
      </w:r>
      <w:r w:rsidRPr="00BF407C">
        <w:rPr>
          <w:color w:val="000000" w:themeColor="text1"/>
        </w:rPr>
        <w:t xml:space="preserve"> and that </w:t>
      </w:r>
      <w:r>
        <w:rPr>
          <w:color w:val="000000" w:themeColor="text1"/>
        </w:rPr>
        <w:t xml:space="preserve">it resists </w:t>
      </w:r>
      <w:r w:rsidRPr="00BF407C">
        <w:rPr>
          <w:color w:val="000000" w:themeColor="text1"/>
        </w:rPr>
        <w:t xml:space="preserve">government attempts to use nominal participation as symbolic cover for continued business as usual activities </w:t>
      </w:r>
      <w:r w:rsidRPr="00BF407C">
        <w:rPr>
          <w:color w:val="000000" w:themeColor="text1"/>
        </w:rPr>
        <w:fldChar w:fldCharType="begin"/>
      </w:r>
      <w:r w:rsidR="00B97DE4">
        <w:rPr>
          <w:color w:val="000000" w:themeColor="text1"/>
        </w:rPr>
        <w:instrText xml:space="preserve"> ADDIN ZOTERO_ITEM CSL_CITATION {"citationID":"xH1EF9nr","properties":{"formattedCitation":"(Dryzek et al. 2019)","plainCitation":"(Dryzek et al. 2019)","noteIndex":0},"citationItems":[{"id":14045,"uris":["http://zotero.org/groups/2225246/items/759VJKPB"],"uri":["http://zotero.org/groups/2225246/items/759VJKPB"],"itemData":{"id":14045,"type":"article-journal","abstract":"Citizens can avoid polarization and make sound decisions\nCitizens can avoid polarization and make sound decisions","container-title":"Science","DOI":"10.1126/science.aaw2694","ISSN":"0036-8075, 1095-9203","issue":"6432","language":"en","note":"PMID: 30872504","page":"1144-1146","source":"science.sciencemag.org.ezp-prod1.hul.harvard.edu","title":"The crisis of democracy and the science of deliberation","volume":"363","author":[{"family":"Dryzek","given":"John S."},{"family":"Bächtiger","given":"André"},{"family":"Chambers","given":"Simone"},{"family":"Cohen","given":"Joshua"},{"family":"Druckman","given":"James N."},{"family":"Felicetti","given":"Andrea"},{"family":"Fishkin","given":"James S."},{"family":"Farrell","given":"David M."},{"family":"Fung","given":"Archon"},{"family":"Gutmann","given":"Amy"},{"family":"Landemore","given":"Hélène"},{"family":"Mansbridge","given":"Jane"},{"family":"Marien","given":"Sofie"},{"family":"Neblo","given":"Michael A."},{"family":"Niemeyer","given":"Simon"},{"family":"Setälä","given":"Maija"},{"family":"Slothuus","given":"Rune"},{"family":"Suiter","given":"Jane"},{"family":"Thompson","given":"Dennis"},{"family":"Warren","given":"Mark E."}],"issued":{"date-parts":[["2019",3,15]]}}}],"schema":"https://github.com/citation-style-language/schema/raw/master/csl-citation.json"} </w:instrText>
      </w:r>
      <w:r w:rsidRPr="00BF407C">
        <w:rPr>
          <w:color w:val="000000" w:themeColor="text1"/>
        </w:rPr>
        <w:fldChar w:fldCharType="separate"/>
      </w:r>
      <w:r w:rsidRPr="00BF407C">
        <w:rPr>
          <w:noProof/>
          <w:color w:val="000000" w:themeColor="text1"/>
        </w:rPr>
        <w:t>(Dryzek et al. 2019)</w:t>
      </w:r>
      <w:r w:rsidRPr="00BF407C">
        <w:rPr>
          <w:color w:val="000000" w:themeColor="text1"/>
        </w:rPr>
        <w:fldChar w:fldCharType="end"/>
      </w:r>
      <w:r w:rsidRPr="00BF407C">
        <w:rPr>
          <w:color w:val="000000" w:themeColor="text1"/>
        </w:rPr>
        <w:t>.</w:t>
      </w:r>
      <w:r w:rsidRPr="000A1A2D">
        <w:rPr>
          <w:color w:val="000000" w:themeColor="text1"/>
        </w:rPr>
        <w:t xml:space="preserve">  </w:t>
      </w:r>
    </w:p>
    <w:p w14:paraId="51F9D82F" w14:textId="77777777" w:rsidR="00883CFD" w:rsidRDefault="00883CFD" w:rsidP="00883CFD">
      <w:r>
        <w:t xml:space="preserve"> </w:t>
      </w:r>
    </w:p>
    <w:p w14:paraId="78E76AEC" w14:textId="77777777" w:rsidR="00883CFD" w:rsidRPr="00BF407C" w:rsidRDefault="00883CFD" w:rsidP="00883CFD">
      <w:r w:rsidRPr="000A1A2D">
        <w:t xml:space="preserve">Researchers have multiple </w:t>
      </w:r>
      <w:r w:rsidRPr="00BF407C">
        <w:t xml:space="preserve">opportunities to contribute to the </w:t>
      </w:r>
      <w:r>
        <w:t xml:space="preserve">enhancement of </w:t>
      </w:r>
      <w:r w:rsidRPr="00BF407C">
        <w:t xml:space="preserve">governance </w:t>
      </w:r>
      <w:r>
        <w:t xml:space="preserve">capacity to </w:t>
      </w:r>
      <w:r w:rsidRPr="00BF407C">
        <w:t>promote equity in sustainable development.</w:t>
      </w:r>
      <w:r w:rsidRPr="00BF407C" w:rsidDel="00145DE9">
        <w:t xml:space="preserve"> </w:t>
      </w:r>
      <w:r w:rsidRPr="00BF407C">
        <w:t xml:space="preserve">  Among the most important are:</w:t>
      </w:r>
    </w:p>
    <w:p w14:paraId="60FDD67E" w14:textId="443E9E40" w:rsidR="00883CFD" w:rsidRPr="00BF407C" w:rsidRDefault="00883CFD" w:rsidP="00883CFD">
      <w:pPr>
        <w:pStyle w:val="ListParagraph"/>
        <w:numPr>
          <w:ilvl w:val="0"/>
          <w:numId w:val="42"/>
        </w:numPr>
        <w:rPr>
          <w:rFonts w:ascii="Times New Roman" w:hAnsi="Times New Roman" w:cs="Times New Roman"/>
          <w:sz w:val="24"/>
        </w:rPr>
      </w:pPr>
      <w:r w:rsidRPr="00BF407C">
        <w:rPr>
          <w:rFonts w:ascii="Times New Roman" w:hAnsi="Times New Roman" w:cs="Times New Roman"/>
          <w:sz w:val="24"/>
        </w:rPr>
        <w:t xml:space="preserve">articulating equity or fairness as a multidimensional construct, but pushing for mutual recognition of a limited range of scientifically credible and politically legitimate norm interpretations </w:t>
      </w:r>
      <w:r w:rsidRPr="00BF407C">
        <w:rPr>
          <w:rFonts w:ascii="Times New Roman" w:hAnsi="Times New Roman" w:cs="Times New Roman"/>
          <w:sz w:val="24"/>
        </w:rPr>
        <w:fldChar w:fldCharType="begin"/>
      </w:r>
      <w:r w:rsidR="00B97DE4">
        <w:rPr>
          <w:rFonts w:ascii="Times New Roman" w:hAnsi="Times New Roman" w:cs="Times New Roman"/>
          <w:sz w:val="24"/>
        </w:rPr>
        <w:instrText xml:space="preserve"> ADDIN ZOTERO_ITEM CSL_CITATION {"citationID":"a2237sp38gm","properties":{"formattedCitation":"(Underdal and Wei 2015)","plainCitation":"(Underdal and Wei 2015)","noteIndex":0},"citationItems":[{"id":18378,"uris":["http://zotero.org/groups/2225246/items/ZDKV6LMP"],"uri":["http://zotero.org/groups/2225246/items/ZDKV6LMP"],"itemData":{"id":18378,"type":"article-journal","abstract":"Can norms of distributive fairness serve as pillars of a new and more effective global climate regime? Three general principles – responsibilities, capabilities (capacity), and needs (or rights) – are frequently invoked and rarely disputed. Yet, parties’ interpretations often diverge, reflecting conflicts of interests. To determine how much is at stake, we compare – by means of a global integrated assessment model (GRACE) – 15 legitimate interpretations of ‘responsibilities’ and ‘capabilities’ in terms of their implications for the mitigation obligations and costs of seven potentially pivotal actors. Most of these interpretations yield similar results for most actors. In a scenario where global emissions in 2030 are reduced by 20% compared to a business-as-usual baseline, mitigation costs vary by less than 1% of GDP for the United States, the European Union, Japan, India, and China. For Brazil and Russia, however, variance is much larger. Moreover, for all actors, mitigation costs rise steeply as ambition levels increase. Under such circumstances, searching for a single ‘fairness-optimizing’ formula is likely to fail. As negotiators explore systems of voluntary pledges, a more promising approach would conceive of fairness as a multidimensional construct and foster accommodation through mutual recognition of a limited range of legitimate norm interpretations.","container-title":"Environmental Science &amp; Policy","DOI":"10.1016/j.envsci.2015.03.009","ISSN":"1462-9011","journalAbbreviation":"Environmental Science &amp; Policy","language":"en","page":"35-44","source":"ScienceDirect","title":"Distributive fairness: A mutual recognition approach","title-short":"Distributive fairness","volume":"51","author":[{"family":"Underdal","given":"Arild"},{"family":"Wei","given":"Taoyuan"}],"issued":{"date-parts":[["2015",8,1]]}}}],"schema":"https://github.com/citation-style-language/schema/raw/master/csl-citation.json"} </w:instrText>
      </w:r>
      <w:r w:rsidRPr="00BF407C">
        <w:rPr>
          <w:rFonts w:ascii="Times New Roman" w:hAnsi="Times New Roman" w:cs="Times New Roman"/>
          <w:sz w:val="24"/>
        </w:rPr>
        <w:fldChar w:fldCharType="separate"/>
      </w:r>
      <w:r w:rsidRPr="00BF407C">
        <w:rPr>
          <w:rFonts w:ascii="Times New Roman" w:hAnsi="Times New Roman" w:cs="Times New Roman"/>
          <w:sz w:val="24"/>
        </w:rPr>
        <w:t>(Underdal and Wei 2015)</w:t>
      </w:r>
      <w:r w:rsidRPr="00BF407C">
        <w:rPr>
          <w:rFonts w:ascii="Times New Roman" w:hAnsi="Times New Roman" w:cs="Times New Roman"/>
          <w:sz w:val="24"/>
        </w:rPr>
        <w:fldChar w:fldCharType="end"/>
      </w:r>
      <w:r w:rsidRPr="00BF407C">
        <w:rPr>
          <w:rFonts w:ascii="Times New Roman" w:hAnsi="Times New Roman" w:cs="Times New Roman"/>
          <w:sz w:val="24"/>
        </w:rPr>
        <w:t>;</w:t>
      </w:r>
    </w:p>
    <w:p w14:paraId="051A9C3C" w14:textId="77777777" w:rsidR="00883CFD" w:rsidRPr="00BF407C" w:rsidRDefault="00883CFD" w:rsidP="00883CFD">
      <w:pPr>
        <w:pStyle w:val="ListParagraph"/>
        <w:numPr>
          <w:ilvl w:val="0"/>
          <w:numId w:val="42"/>
        </w:numPr>
        <w:rPr>
          <w:rFonts w:ascii="Times New Roman" w:hAnsi="Times New Roman" w:cs="Times New Roman"/>
          <w:sz w:val="24"/>
        </w:rPr>
      </w:pPr>
      <w:r w:rsidRPr="00BF407C">
        <w:rPr>
          <w:rFonts w:ascii="Times New Roman" w:hAnsi="Times New Roman" w:cs="Times New Roman"/>
          <w:sz w:val="24"/>
        </w:rPr>
        <w:t xml:space="preserve">producing and highlighting </w:t>
      </w:r>
      <w:r>
        <w:rPr>
          <w:rFonts w:ascii="Times New Roman" w:hAnsi="Times New Roman" w:cs="Times New Roman"/>
          <w:sz w:val="24"/>
        </w:rPr>
        <w:t xml:space="preserve">equality </w:t>
      </w:r>
      <w:r w:rsidRPr="00BF407C">
        <w:rPr>
          <w:rFonts w:ascii="Times New Roman" w:hAnsi="Times New Roman" w:cs="Times New Roman"/>
          <w:sz w:val="24"/>
        </w:rPr>
        <w:t>metrics in the valuation of current development pathways and the evaluation of possible sustainability interventions</w:t>
      </w:r>
      <w:r>
        <w:rPr>
          <w:rFonts w:ascii="Times New Roman" w:hAnsi="Times New Roman" w:cs="Times New Roman"/>
          <w:sz w:val="24"/>
        </w:rPr>
        <w:t xml:space="preserve"> (Section 3)</w:t>
      </w:r>
      <w:r w:rsidRPr="00BF407C">
        <w:rPr>
          <w:rFonts w:ascii="Times New Roman" w:hAnsi="Times New Roman" w:cs="Times New Roman"/>
          <w:sz w:val="24"/>
        </w:rPr>
        <w:t>;</w:t>
      </w:r>
    </w:p>
    <w:p w14:paraId="68E851F5" w14:textId="77777777" w:rsidR="00883CFD" w:rsidRPr="00BF407C" w:rsidRDefault="00883CFD" w:rsidP="00883CFD">
      <w:pPr>
        <w:pStyle w:val="ListParagraph"/>
        <w:numPr>
          <w:ilvl w:val="0"/>
          <w:numId w:val="42"/>
        </w:numPr>
        <w:rPr>
          <w:rFonts w:ascii="Times New Roman" w:hAnsi="Times New Roman" w:cs="Times New Roman"/>
          <w:sz w:val="24"/>
        </w:rPr>
      </w:pPr>
      <w:r w:rsidRPr="00BF407C">
        <w:rPr>
          <w:rFonts w:ascii="Times New Roman" w:hAnsi="Times New Roman" w:cs="Times New Roman"/>
          <w:sz w:val="24"/>
        </w:rPr>
        <w:t xml:space="preserve">conducting comparative research on the effectiveness of various kinds of social movements for promoting equity in pursuit of sustainable development over long historical periods and across different kinds of action situations. </w:t>
      </w:r>
    </w:p>
    <w:p w14:paraId="339D0BA1" w14:textId="77777777" w:rsidR="00883CFD" w:rsidRPr="00B3484D" w:rsidRDefault="00883CFD" w:rsidP="00883CFD"/>
    <w:p w14:paraId="2AD40159" w14:textId="336F2268" w:rsidR="00883CFD" w:rsidRDefault="00883CFD" w:rsidP="00883CFD">
      <w:bookmarkStart w:id="703" w:name="_Toc28815490"/>
      <w:r w:rsidRPr="00BF407C">
        <w:rPr>
          <w:b/>
        </w:rPr>
        <w:t>Confronting uncertainty</w:t>
      </w:r>
      <w:bookmarkEnd w:id="703"/>
      <w:r>
        <w:rPr>
          <w:b/>
        </w:rPr>
        <w:t xml:space="preserve">: </w:t>
      </w:r>
      <w:r>
        <w:t xml:space="preserve">The Anthropocene is characterized by deep uncertainty, posing extraordinary challenges to governance </w:t>
      </w:r>
      <w:r>
        <w:rPr>
          <w:noProof/>
        </w:rPr>
        <w:fldChar w:fldCharType="begin"/>
      </w:r>
      <w:r w:rsidR="00B97DE4">
        <w:rPr>
          <w:noProof/>
        </w:rPr>
        <w:instrText xml:space="preserve"> ADDIN ZOTERO_ITEM CSL_CITATION {"citationID":"a98hve49ie","properties":{"formattedCitation":"(Polasky et al. 2011)","plainCitation":"(Polasky et al. 2011)","noteIndex":0},"citationItems":[{"id":15476,"uris":["http://zotero.org/groups/2225246/items/KL5S5LLR"],"uri":["http://zotero.org/groups/2225246/items/KL5S5LLR"],"itemData":{"id":15476,"type":"article-journal","container-title":"Trends in Ecology &amp; Evolution","DOI":"10.1016/j.tree.2011.04.007","ISSN":"01695347","issue":"8","journalAbbreviation":"Trends in Ecology &amp; Evolution","language":"en","page":"398-404","source":"DOI.org (Crossref)","title":"Decision-making under great uncertainty: environmental management in an era of global change","title-short":"Decision-making under great uncertainty","volume":"26","author":[{"family":"Polasky","given":"Stephen"},{"family":"Carpenter","given":"Stephen R."},{"family":"Folke","given":"Carl"},{"family":"Keeler","given":"Bonnie"}],"issued":{"date-parts":[["2011",8]]}}}],"schema":"https://github.com/citation-style-language/schema/raw/master/csl-citation.json"} </w:instrText>
      </w:r>
      <w:r>
        <w:rPr>
          <w:noProof/>
        </w:rPr>
        <w:fldChar w:fldCharType="separate"/>
      </w:r>
      <w:r w:rsidRPr="0037359D">
        <w:t>(Polasky et al. 2011)</w:t>
      </w:r>
      <w:r>
        <w:rPr>
          <w:noProof/>
        </w:rPr>
        <w:fldChar w:fldCharType="end"/>
      </w:r>
      <w:r>
        <w:t>.  Research has made several modest contributions to clarifying the challenges and providing some guidance on what would constitute better governance capacity to address it. Here are some of the highlights.</w:t>
      </w:r>
    </w:p>
    <w:p w14:paraId="22446F5A" w14:textId="77777777" w:rsidR="00883CFD" w:rsidRDefault="00883CFD" w:rsidP="00883CFD">
      <w:r>
        <w:tab/>
      </w:r>
    </w:p>
    <w:p w14:paraId="36709621" w14:textId="29702438" w:rsidR="00883CFD" w:rsidRPr="00BF407C" w:rsidRDefault="00883CFD" w:rsidP="00883CFD">
      <w:r>
        <w:t xml:space="preserve">Scholars have certainly made significant advances in understanding and modeling uncertainty in the Anthropocene System using a variety of methods that take seriously the complex and adaptive dynamics of the Anthropocene </w:t>
      </w:r>
      <w:r w:rsidRPr="00130CC1">
        <w:fldChar w:fldCharType="begin"/>
      </w:r>
      <w:r w:rsidR="00B97DE4">
        <w:instrText xml:space="preserve"> ADDIN ZOTERO_ITEM CSL_CITATION {"citationID":"YIk9GpB9","properties":{"formattedCitation":"(Schl\\uc0\\u252{}ter et al. 2019)","plainCitation":"(Schlüter et al. 2019)","noteIndex":0},"citationItems":[{"id":16145,"uris":["http://zotero.org/groups/2225246/items/3A9SHZF6"],"uri":["http://zotero.org/groups/2225246/items/3A9SHZF6"],"itemData":{"id":16145,"type":"article-journal","abstract":"Schlüter, M., L. J. Haider, S. J. Lade, E. Lindkvist, R. Martin, K. Orach, N. Wijermans, and C. Folke. 2019. Capturing emergent phenomena in social-ecological systems: an analytical framework. Ecology and Society 24(3):11. https://doi.org/10.5751/ES-11012-240311","container-title":"Ecology and Society","DOI":"10.5751/ES-11012-240311","ISSN":"1708-3087","issue":"3","language":"en","source":"www.ecologyandsociety.org","title":"Capturing emergent phenomena in social-ecological systems: an analytical framework","title-short":"Capturing emergent phenomena in social-ecological systems","URL":"https://www.ecologyandsociety.org/vol24/iss3/art11/","volume":"24","author":[{"family":"Schlüter","given":"Maja"},{"family":"Haider","given":"L."},{"family":"Lade","given":"Steven"},{"family":"Lindkvist","given":"Emilie"},{"family":"Martin","given":"Romina"},{"family":"Orach","given":"Kirill"},{"family":"Wijermans","given":"Nanda"},{"family":"Folke","given":"Carl"}],"accessed":{"date-parts":[["2019",8,13]]},"issued":{"date-parts":[["2019",8,9]]}}}],"schema":"https://github.com/citation-style-language/schema/raw/master/csl-citation.json"} </w:instrText>
      </w:r>
      <w:r w:rsidRPr="00130CC1">
        <w:fldChar w:fldCharType="separate"/>
      </w:r>
      <w:r w:rsidRPr="00130CC1">
        <w:t>(Schlüter et al. 2019)</w:t>
      </w:r>
      <w:r w:rsidRPr="00130CC1">
        <w:fldChar w:fldCharType="end"/>
      </w:r>
      <w:r w:rsidRPr="00130CC1">
        <w:t xml:space="preserve"> </w:t>
      </w:r>
      <w:r>
        <w:t xml:space="preserve"> </w:t>
      </w:r>
      <w:r>
        <w:fldChar w:fldCharType="begin"/>
      </w:r>
      <w:r w:rsidR="00B97DE4">
        <w:instrText xml:space="preserve"> ADDIN ZOTERO_ITEM CSL_CITATION {"citationID":"a29r1997raa","properties":{"formattedCitation":"(Johnson and Geldner 2019)","plainCitation":"(Johnson and Geldner 2019)","noteIndex":0},"citationItems":[{"id":18361,"uris":["http://zotero.org/groups/2225246/items/WHED6PPX"],"uri":["http://zotero.org/groups/2225246/items/WHED6PPX"],"itemData":{"id":18361,"type":"article-journal","abstract":"Traditional top-down methods for resource management ask first what future conditions will be, then identify the best action(s) to take in response to that prediction. Even when acknowledging uncertainty about the future, standard approaches (a) characterize uncertainties probabilistically, then optimize objectives in expectation, and/or (b) develop a small number of representative scenarios to explore variation in outcomes under different policy responses. This leaves planners vulnerable to surprise if future conditions diverge from predictions. In this review, we describe contemporary approaches to decision support that address deep uncertainty about future external forcings, system responses, and stakeholder preferences for different outcomes. Many of these methods are motivated by climate change adaptation, infra-structure planning, or natural resources management, and they provide dramatic improvements in the robustness of management strategies. We outline various methods conceptually and describe how they have been applied in a range of landmark real-world planning studies.","container-title":"Annual Review of Resource Economics","DOI":"10.1146/annurev-resource-100518-094020","ISSN":"1941-1340","issue":"1","journalAbbreviation":"Annu. Rev. Resour. Econ.","page":"19-41","source":"www-annualreviews-org.ezp-prod1.hul.harvard.edu (Atypon)","title":"Contemporary Decision Methods for Agricultural, Environmental, and Resource Management and Policy","volume":"11","author":[{"family":"Johnson","given":"David R."},{"family":"Geldner","given":"Nathan B."}],"issued":{"date-parts":[["2019",10,4]]}}}],"schema":"https://github.com/citation-style-language/schema/raw/master/csl-citation.json"} </w:instrText>
      </w:r>
      <w:r>
        <w:fldChar w:fldCharType="separate"/>
      </w:r>
      <w:r w:rsidRPr="0037359D">
        <w:t>(Johnson and Geldner 2019)</w:t>
      </w:r>
      <w:r>
        <w:fldChar w:fldCharType="end"/>
      </w:r>
      <w:r w:rsidRPr="005C4137">
        <w:t xml:space="preserve"> </w:t>
      </w:r>
      <w:r w:rsidRPr="00130CC1">
        <w:fldChar w:fldCharType="begin"/>
      </w:r>
      <w:r w:rsidR="00B97DE4">
        <w:instrText xml:space="preserve"> ADDIN ZOTERO_ITEM CSL_CITATION {"citationID":"kdz4Vygw","properties":{"formattedCitation":"(Moritz et al. 2018)","plainCitation":"(Moritz et al. 2018)","noteIndex":0},"citationItems":[{"id":17596,"uris":["http://zotero.org/groups/2225246/items/C55CVR87"],"uri":["http://zotero.org/groups/2225246/items/C55CVR87"],"itemData":{"id":17596,"type":"article-journal","abstract":"Current theoretical models of the commons assert that common-pool resources can only be managed sustainably with clearly defined boundaries around both communities and the resources that they use. In these theoretical models, open access inevitably leads to a tragedy of the commons. However, in many open-access systems, use of common-pool resources seems to be sustainable over the long term (i.e., current resource use does not threaten use of common-pool resources for future generations). Here, we outline the conditions that support sustainable resource use in open property regimes. We use the conceptual framework of complex adaptive systems to explain how processes within and couplings between human and natural systems can lead to the emergence of efficient, equitable, and sustainable resource use. We illustrate these dynamics in eight case studies of different social–ecological systems, including mobile pastoralism, marine and freshwater fisheries, swidden agriculture, and desert foraging. Our theoretical framework identifies eight conditions that are critical for the emergence of sustainable use of common-pool resources in open property regimes. In addition, we explain how changes in boundary conditions may push open property regimes to either common property regimes or a tragedy of the commons. Our theoretical model of emergent sustainability helps us to understand the diversity and dynamics of property regimes across a wide range of social–ecological systems and explains the enigma of open access without a tragedy. We recommend that policy interventions in such self-organizing systems should focus on managing the conditions that are critical for the emergence and persistence of sustainability.","container-title":"Proceedings of the National Academy of Sciences","DOI":"10.1073/pnas.1812028115","ISSN":"0027-8424, 1091-6490","issue":"51","journalAbbreviation":"Proc Natl Acad Sci USA","language":"en","page":"12859-12867","source":"DOI.org (Crossref)","title":"Emergent sustainability in open property regimes","volume":"115","author":[{"family":"Moritz","given":"Mark"},{"family":"Behnke","given":"Roy"},{"family":"Beitl","given":"Christine M."},{"family":"Bliege Bird","given":"Rebecca"},{"family":"Chiaravalloti","given":"Rafael Morais"},{"family":"Clark","given":"Julia K."},{"family":"Crabtree","given":"Stefani A."},{"family":"Downey","given":"Sean S."},{"family":"Hamilton","given":"Ian M."},{"family":"Phang","given":"Sui Chian"},{"family":"Scholte","given":"Paul"},{"family":"Wilson","given":"James A."}],"issued":{"date-parts":[["2018",12,18]]}}}],"schema":"https://github.com/citation-style-language/schema/raw/master/csl-citation.json"} </w:instrText>
      </w:r>
      <w:r w:rsidRPr="00130CC1">
        <w:fldChar w:fldCharType="separate"/>
      </w:r>
      <w:r w:rsidRPr="00130CC1">
        <w:t>(Moritz et al. 2018)</w:t>
      </w:r>
      <w:r w:rsidRPr="00130CC1">
        <w:fldChar w:fldCharType="end"/>
      </w:r>
      <w:r>
        <w:t xml:space="preserve"> </w:t>
      </w:r>
      <w:r>
        <w:fldChar w:fldCharType="begin"/>
      </w:r>
      <w:r w:rsidR="00B97DE4">
        <w:instrText xml:space="preserve"> ADDIN ZOTERO_ITEM CSL_CITATION {"citationID":"apdl3pafpm","properties":{"formattedCitation":"(Wiebe et al. 2018)","plainCitation":"(Wiebe et al. 2018)","noteIndex":0},"citationItems":[{"id":16027,"uris":["http://zotero.org/groups/2225246/items/WQKE25PS"],"uri":["http://zotero.org/groups/2225246/items/WQKE25PS"],"itemData":{"id":16027,"type":"article-journal","abstract":"In an increasingly globalized and interconnected world, where social and environmental change occur ever more rapidly, careful futures-oriented thinking becomes crucial for effective decision making. Foresight activities, including scenario development, quantitative modeling, and scenario-guided design of policies and programs, play a key role in exploring options to address socioeconomic and environmental challenges across many sectors and decision-making levels. We take stock of recent methodological developments in scenario and foresight exercises, seek to provide greater clarity on the many diverse approaches employed, and examine their use by decision makers in different fields and at different geographic, administrative, and temporal scales. Experience shows the importance of clearly formulated questions, structured dialog, carefully designed scenarios, sophisticated biophysical and socioeconomic analysis, and iteration as needed to more effectively link the growing scenarios and foresight community with today's decision makers and to better address the social, economic, and environmental challenges of tomorrow.","container-title":"Annual Review of Environment and Resources","DOI":"10.1146/annurev-environ-102017-030109","issue":"1","page":"545-570","source":"Annual Reviews","title":"Scenario Development and Foresight Analysis: Exploring Options to Inform Choices","title-short":"Scenario Development and Foresight Analysis","volume":"43","author":[{"family":"Wiebe","given":"Keith"},{"family":"Zurek","given":"Monika"},{"family":"Lord","given":"Steven"},{"family":"Brzezina","given":"Natalia"},{"family":"Gabrielyan","given":"Gnel"},{"family":"Libertini","given":"Jessica"},{"family":"Loch","given":"Adam"},{"family":"Thapa-Parajuli","given":"Resham"},{"family":"Vervoort","given":"Joost"},{"family":"Westhoek","given":"Henk"}],"issued":{"date-parts":[["2018"]]}}}],"schema":"https://github.com/citation-style-language/schema/raw/master/csl-citation.json"} </w:instrText>
      </w:r>
      <w:r>
        <w:fldChar w:fldCharType="separate"/>
      </w:r>
      <w:r w:rsidRPr="0037359D">
        <w:t>(Wiebe et al. 2018)</w:t>
      </w:r>
      <w:r>
        <w:fldChar w:fldCharType="end"/>
      </w:r>
      <w:r>
        <w:t xml:space="preserve"> </w:t>
      </w:r>
      <w:r>
        <w:fldChar w:fldCharType="begin"/>
      </w:r>
      <w:r w:rsidR="00B97DE4">
        <w:instrText xml:space="preserve"> ADDIN ZOTERO_ITEM CSL_CITATION {"citationID":"a1paoidr449","properties":{"formattedCitation":"(National Academies of Sciences, Engineering and Medicine 2018)","plainCitation":"(National Academies of Sciences, Engineering and Medicine 2018)","noteIndex":0},"citationItems":[{"id":12204,"uris":["http://zotero.org/groups/2225246/items/7LZBY7WZ"],"uri":["http://zotero.org/groups/2225246/items/7LZBY7WZ"],"itemData":{"id":12204,"type":"book","abstract":"The U.S. Gulf Coast provides a valuable setting to study deeply connected natural and human interactions and feedbacks that have led to a complex, interconnected coastal system. The physical landscape in the region has changed significantly due to broad-scale, long-term processes such as coastal subsidence and river sediment deposition as well as short-term episodic events such as hurricanes. Modifications from human activities, including building levees and canals and constructing buildings and roads, have left their own imprint on the natural landscape. This coupled natural-human coastal system and the individual aspects within it (physical, ecological, and human) are under increased pressure from accelerating environmental stressors such as sea level rise, intensifying hurricanes, and continued population increase with its accompanying coastal development. Promoting the resilience and maintaining the habitability of the Gulf Coast into the future will need improved understanding of the coupled natural-human coastal system, as well as effective sharing of this understanding in support of decision-making and policies.\n\nUnderstanding the Long-term Evolution of the Coupled Natural-Human Coastal System presents a research agenda meant to enable a better understanding of the multiple and interconnected factors that influence long-term processes along the Gulf Coast. This report identifies scientific and technical gaps in understanding the interactions and feedbacks between human and natural processes, defines essential components of a research and development program in response to the identified gaps, and develops priorities for critical areas of research.","event-place":"Washington D.C.","ISBN":"978-0-309-47584-6","language":"en","note":"DOI: 10.17226/25108","publisher":"National Academies Press","publisher-place":"Washington D.C.","source":"www.nap.edu","title":"Understanding the Long-Term Evolution of the Coupled Natural-Human Coastal System: The Future of the U.S. Gulf Coast","title-short":"Understanding the Long-Term Evolution of the Coupled Natural-Human Coastal System","URL":"https://www.nap.edu/catalog/25108/understanding-the-long-term-evolution-of-the-coupled-natural-human-coastal-system","author":[{"family":"National Academies of Sciences, Engineering and Medicine","given":""}],"accessed":{"date-parts":[["2018",12,6]]},"issued":{"date-parts":[["2018",6,27]]}}}],"schema":"https://github.com/citation-style-language/schema/raw/master/csl-citation.json"} </w:instrText>
      </w:r>
      <w:r>
        <w:fldChar w:fldCharType="separate"/>
      </w:r>
      <w:r w:rsidRPr="0037359D">
        <w:t>(National Academies of Sciences, Engineering and Medicine 2018)</w:t>
      </w:r>
      <w:r>
        <w:fldChar w:fldCharType="end"/>
      </w:r>
      <w:r>
        <w:t xml:space="preserve"> </w:t>
      </w:r>
      <w:r>
        <w:fldChar w:fldCharType="begin"/>
      </w:r>
      <w:r w:rsidR="00B97DE4">
        <w:instrText xml:space="preserve"> ADDIN ZOTERO_ITEM CSL_CITATION {"citationID":"a1em2ldr23f","properties":{"formattedCitation":"(Mach and Field 2017)","plainCitation":"(Mach and Field 2017)","noteIndex":0},"citationItems":[{"id":11831,"uris":["http://zotero.org/groups/2225246/items/M8PUANCT"],"uri":["http://zotero.org/groups/2225246/items/M8PUANCT"],"itemData":{"id":11831,"type":"article-journal","abstract":"Through integrative assessment, experts evaluate the state of knowledge on complex problems relevant to societies. In this review, we take stock of recent advances and challenges, rooting our analysis in climate change assessment. In particular, we consider four priorities in assessment: (a) integrating diverse evidence including quantitative and qualitative results and understanding, (b) applying rigorous expert judgment to evidence and its uncertainties, (c) exploring widely ranging futures and their connections to ongoing choices and actions, and (d) incorporating interactions among experts and decision makers in assessment processes. Across these assessment priorities, we survey past experiences, current practices, and possibilities for future experimentation, innovation, and learning. In our current era of climate and broader global change, integrative assessment can bolster decisions about contested and uncertain futures. We consider both opportunities and pitfalls in synthesizing and encompassing evidence and perspectives. Our aim is to advance transparent assessment for a sustainable future.","container-title":"Annual Review of Environment and Resources","DOI":"10.1146/annurev-environ-102016-061007","issue":"1","page":"569-597","source":"Annual Reviews","title":"Toward the Next Generation of Assessment","volume":"42","author":[{"family":"Mach","given":"Katharine J."},{"family":"Field","given":"Christopher B."}],"issued":{"date-parts":[["2017"]]}}}],"schema":"https://github.com/citation-style-language/schema/raw/master/csl-citation.json"} </w:instrText>
      </w:r>
      <w:r>
        <w:fldChar w:fldCharType="separate"/>
      </w:r>
      <w:r w:rsidR="00B97DE4" w:rsidRPr="00B97DE4">
        <w:t>(Mach and Field 2017)</w:t>
      </w:r>
      <w:r>
        <w:fldChar w:fldCharType="end"/>
      </w:r>
      <w:r>
        <w:t xml:space="preserve">.   Despite these advances, sustainability science still has only a modest ability to predict future shocks and surprises, let alone recommend optimal development pathways over the multi-generational time-scales relevant to sustainability </w:t>
      </w:r>
      <w:r w:rsidRPr="00BF407C">
        <w:fldChar w:fldCharType="begin"/>
      </w:r>
      <w:r w:rsidR="00B97DE4">
        <w:instrText xml:space="preserve"> ADDIN ZOTERO_ITEM CSL_CITATION {"citationID":"oWqDDRyP","properties":{"formattedCitation":"(O. R. Young 2017)","plainCitation":"(O. R. Young 2017)","noteIndex":0},"citationItems":[{"id":14599,"uris":["http://zotero.org/groups/2225246/items/LY2M2GPM"],"uri":["http://zotero.org/groups/2225246/items/LY2M2GPM"],"itemData":{"id":14599,"type":"book","event-place":"Cambridge","ISBN":"978-0-262-53384-3","language":"English","note":"WOS:000411439200012","publisher":"Mit Press","publisher-place":"Cambridge","source":"Web of Science","title":"Governing Complex Systems: Social Capital for the Anthropocene","title-short":"Governing Complex Systems","author":[{"family":"Young","given":"O. R."}],"issued":{"date-parts":[["2017"]]}}}],"schema":"https://github.com/citation-style-language/schema/raw/master/csl-citation.json"} </w:instrText>
      </w:r>
      <w:r w:rsidRPr="00BF407C">
        <w:fldChar w:fldCharType="separate"/>
      </w:r>
      <w:r w:rsidRPr="00BF407C">
        <w:t>(O. R. Young 2017)</w:t>
      </w:r>
      <w:r w:rsidRPr="00BF407C">
        <w:fldChar w:fldCharType="end"/>
      </w:r>
      <w:r w:rsidRPr="00BF407C">
        <w:t xml:space="preserve">.  Moreover, such predictions are not in the offing.   This is the fundamental reason behind our focus on capacities for continuing guidance, rather than recommendations for </w:t>
      </w:r>
      <w:proofErr w:type="gramStart"/>
      <w:r w:rsidRPr="00BF407C">
        <w:t>one time</w:t>
      </w:r>
      <w:proofErr w:type="gramEnd"/>
      <w:r w:rsidRPr="00BF407C">
        <w:t xml:space="preserve"> decisions in this review.</w:t>
      </w:r>
    </w:p>
    <w:p w14:paraId="183C3FF1" w14:textId="77777777" w:rsidR="00883CFD" w:rsidRDefault="00883CFD" w:rsidP="00883CFD"/>
    <w:p w14:paraId="5A6DACC2" w14:textId="708E6534" w:rsidR="00883CFD" w:rsidRDefault="00883CFD" w:rsidP="00883CFD">
      <w:r w:rsidRPr="00BF407C">
        <w:t xml:space="preserve">Capacities for adaptation </w:t>
      </w:r>
      <w:r>
        <w:t xml:space="preserve">(Section 5) </w:t>
      </w:r>
      <w:r w:rsidRPr="00BF407C">
        <w:t xml:space="preserve">and transformation </w:t>
      </w:r>
      <w:r>
        <w:t xml:space="preserve">(Section 6) </w:t>
      </w:r>
      <w:r w:rsidRPr="00BF407C">
        <w:t xml:space="preserve">are </w:t>
      </w:r>
      <w:r>
        <w:t>essential for the pursuit of sustainability in the face of deep uncertainty. T</w:t>
      </w:r>
      <w:r w:rsidRPr="00BF407C">
        <w:t xml:space="preserve">hese two capacities may often compete with </w:t>
      </w:r>
      <w:r>
        <w:t xml:space="preserve">or undermine </w:t>
      </w:r>
      <w:r w:rsidRPr="00BF407C">
        <w:t>one another</w:t>
      </w:r>
      <w:r>
        <w:t xml:space="preserve"> for reasons we discussed in Section 6.  </w:t>
      </w:r>
      <w:r w:rsidRPr="00BF407C">
        <w:fldChar w:fldCharType="begin"/>
      </w:r>
      <w:r w:rsidR="00B97DE4">
        <w:instrText xml:space="preserve"> ADDIN ZOTERO_ITEM CSL_CITATION {"citationID":"jATdYdLe","properties":{"formattedCitation":"(Reyers et al. 2018; Marshall et al. 2012)","plainCitation":"(Reyers et al. 2018; Marshall et al. 2012)","noteIndex":0},"citationItems":[{"id":11853,"uris":["http://zotero.org/groups/2225246/items/EASF8DJ4"],"uri":["http://zotero.org/groups/2225246/items/EASF8DJ4"],"itemData":{"id":11853,"type":"article-journal","abstract":"Social-ecological systems (SES) research offers new theory and evidence to transform sustainable development to better contend with the challenges of the Anthropocene. Four insights from contemporary SES literature on (a) intertwined SES, (b) cross-scale dynamics, (c) systemic tipping points, and (d) transformational change are explored. Based on these insights, shifts in sustainable development practice are suggested to recognize and govern the complex and codeveloping social and ecological aspects of development challenges. The potential susceptibility of SES to nonlinear systemic reconfigurations is highlighted, as well as the opportunities, agency, and capacities required to foster reconfigurative transformations for sustainable development. SES research proposes the need for diverse values and beliefs that are more in tune with the deep, dynamic connections between social and ecological systems to transform development practice and to support capacities to deal with shocks and surprises. From these perspectives, SES research offers new outlooks, practices, and novel opportunity spaces from which to address the challenges of the Anthropocene. Expected final online publication date for the Annual Review of Environment and Resources Volume 43 is October 17, 2018. Please see http://www.annualreviews.org/page/journal/pubdates for revised estimates.","container-title":"Annual Review of Environment and Resources","DOI":"10.1146/annurev-environ-110615-085349","issue":"1","page":"null","source":"Annual Reviews","title":"Social-Ecological Systems Insights for Navigating the Dynamics of the Anthropocene","volume":"43","author":[{"family":"Reyers","given":"Belinda"},{"family":"Folke","given":"Carl"},{"family":"Moore","given":"Michele-Lee"},{"family":"Biggs","given":"Reinette"},{"family":"Galaz","given":"Victor"}],"issued":{"date-parts":[["2018"]]}}},{"id":18350,"uris":["http://zotero.org/groups/2225246/items/SNELA5CF"],"uri":["http://zotero.org/groups/2225246/items/SNELA5CF"],"itemData":{"id":18350,"type":"article-journal","abstract":"Climate change is altering the productivity of natural resources with far-reaching implications for those who depend on them. Resource-dependent industries and communities need the capacity to adapt to a range of climate risks if they are to remain viable. In some instances, the scale and nature of the likely impacts means that transformations of function or structure will be required. Transformations represent a switch to a distinct new system where a different suite of factors become important in the design and implementation of response strategies. There is a critical gap in knowledge on understanding transformational capacity and its influences. On the basis of current knowledge on adaptive capacity we propose four foundations for measuring transformational capacity: (1) how risks and uncertainty are managed, (2) the extent of skills in planning, learning and reorganizing, (3) the level of financial and psychological flexibility to undertake change and (4) the willingness to undertake change. We test the influence of place attachment and occupational identity on transformational capacity using the Australian peanut industry, which is presently assessing significant structural change in response to predicted climatic changes. Survey data from 88% of peanut farmers in Queensland show a strong negative correlation between transformational capacity and both place attachment and occupational attachment, suggesting that whilst these factors may be important positive influences on the capacity to adapt to incremental change, they act as barriers to transformational change.","container-title":"Environmental Research Letters","DOI":"10.1088/1748-9326/7/3/034022","ISSN":"1748-9326","issue":"3","language":"eng","page":"1-9","source":"hollis.harvard.edu","title":"Transformational capacity and the influence of place and identity","volume":"7","author":[{"family":"Marshall","given":"N. A."},{"family":"Park","given":"S. E."},{"family":"Adger","given":"W. N."},{"family":"Brown","given":"K."},{"family":"Howden","given":"S. M."}],"issued":{"date-parts":[["2012"]]}}}],"schema":"https://github.com/citation-style-language/schema/raw/master/csl-citation.json"} </w:instrText>
      </w:r>
      <w:r w:rsidRPr="00BF407C">
        <w:fldChar w:fldCharType="separate"/>
      </w:r>
      <w:r w:rsidRPr="00BF407C">
        <w:rPr>
          <w:noProof/>
        </w:rPr>
        <w:t>(Reyers et al. 2018; Marshall et al. 2012)</w:t>
      </w:r>
      <w:r w:rsidRPr="00BF407C">
        <w:fldChar w:fldCharType="end"/>
      </w:r>
      <w:r w:rsidRPr="00BF407C">
        <w:t xml:space="preserve">.  </w:t>
      </w:r>
      <w:r>
        <w:t xml:space="preserve">And various actors may have self-interested reasons for advancing or opposing one approach or the other </w:t>
      </w:r>
      <w:r w:rsidRPr="00BF407C">
        <w:fldChar w:fldCharType="begin"/>
      </w:r>
      <w:r w:rsidR="00B97DE4">
        <w:instrText xml:space="preserve"> ADDIN ZOTERO_ITEM CSL_CITATION {"citationID":"LzxgrInF","properties":{"formattedCitation":"(Slate 2019)","plainCitation":"(Slate 2019)","noteIndex":0},"citationItems":[{"id":18347,"uris":["http://zotero.org/groups/2225246/items/IEN5ZQSJ"],"uri":["http://zotero.org/groups/2225246/items/IEN5ZQSJ"],"itemData":{"id":18347,"type":"article-magazine","abstract":"Someone’s going to make money in our warming world.","container-title":"Slate Magazine","language":"en","title":"Cashing In on Climate Change","URL":"https://slate.com/business/2019/09/climate-change-crisis-companies-rich-lucky-farming-firefighting.html","author":[{"family":"Slate","given":""}],"accessed":{"date-parts":[["2020",1,11]]},"issued":{"date-parts":[["2019"]]}}}],"schema":"https://github.com/citation-style-language/schema/raw/master/csl-citation.json"} </w:instrText>
      </w:r>
      <w:r w:rsidRPr="00BF407C">
        <w:fldChar w:fldCharType="separate"/>
      </w:r>
      <w:r w:rsidRPr="00BF407C">
        <w:rPr>
          <w:noProof/>
        </w:rPr>
        <w:t>(Slate 2019)</w:t>
      </w:r>
      <w:r w:rsidRPr="00BF407C">
        <w:fldChar w:fldCharType="end"/>
      </w:r>
      <w:r w:rsidRPr="00BF407C">
        <w:t xml:space="preserve"> </w:t>
      </w:r>
      <w:r w:rsidRPr="00BF407C">
        <w:fldChar w:fldCharType="begin"/>
      </w:r>
      <w:r w:rsidR="00B97DE4">
        <w:instrText xml:space="preserve"> ADDIN ZOTERO_ITEM CSL_CITATION {"citationID":"a82tja6bie","properties":{"formattedCitation":"(Folke et al. 2019)","plainCitation":"(Folke et al. 2019)","noteIndex":0},"citationItems":[{"id":16757,"uris":["http://zotero.org/groups/2225246/items/XGCC8C7V"],"uri":["http://zotero.org/groups/2225246/items/XGCC8C7V"],"itemData":{"id":16757,"type":"article-journal","abstract":"Transnational corporations control large proportions of the industries and commodities that directly and indirectly impact the environment. Here, the authors discuss the problems, but also potential benefits, of such consolidation for sustainability.","container-title":"Nature Ecology &amp; Evolution","DOI":"10.1038/s41559-019-0978-z","ISSN":"2397-334X","journalAbbreviation":"Nat Ecol Evol","language":"en","page":"1-8","source":"www.nature.com","title":"Transnational corporations and the challenge of biosphere stewardship","author":[{"family":"Folke","given":"Carl"},{"family":"Österblom","given":"Henrik"},{"family":"Jouffray","given":"Jean-Baptiste"},{"family":"Lambin","given":"Eric F."},{"family":"Adger","given":"W. Neil"},{"family":"Scheffer","given":"Marten"},{"family":"Crona","given":"Beatrice I."},{"family":"Nyström","given":"Magnus"},{"family":"Levin","given":"Simon A."},{"family":"Carpenter","given":"Stephen R."},{"family":"Anderies","given":"John M."},{"family":"Chapin","given":"Stuart"},{"family":"Crépin","given":"Anne-Sophie"},{"family":"Dauriach","given":"Alice"},{"family":"Galaz","given":"Victor"},{"family":"Gordon","given":"Line J."},{"family":"Kautsky","given":"Nils"},{"family":"Walker","given":"Brian H."},{"family":"Watson","given":"James R."},{"family":"Wilen","given":"James"},{"family":"Zeeuw","given":"Aart","dropping-particle":"de"}],"issued":{"date-parts":[["2019",9,16]]}}}],"schema":"https://github.com/citation-style-language/schema/raw/master/csl-citation.json"} </w:instrText>
      </w:r>
      <w:r w:rsidRPr="00BF407C">
        <w:fldChar w:fldCharType="separate"/>
      </w:r>
      <w:r w:rsidRPr="00BF407C">
        <w:t>(Folke et al. 2019)</w:t>
      </w:r>
      <w:r w:rsidRPr="00BF407C">
        <w:fldChar w:fldCharType="end"/>
      </w:r>
      <w:r w:rsidRPr="00BF407C">
        <w:t xml:space="preserve"> </w:t>
      </w:r>
      <w:r w:rsidRPr="00BF407C">
        <w:fldChar w:fldCharType="begin"/>
      </w:r>
      <w:r w:rsidR="00B97DE4">
        <w:instrText xml:space="preserve"> ADDIN ZOTERO_ITEM CSL_CITATION {"citationID":"QcSXcsLq","properties":{"formattedCitation":"(L. C. Stokes 2020)","plainCitation":"(L. C. Stokes 2020)","noteIndex":0},"citationItems":[{"id":18391,"uris":["http://zotero.org/groups/2225246/items/48J588QW"],"uri":["http://zotero.org/groups/2225246/items/48J588QW"],"itemData":{"id":18391,"type":"book","abstract":"In 1999, Texas passed a landmark clean energy law, beginning a groundswell of new policies that promised to make the US a world leader in renewable energy. As Leah Stokes shows in Short Circuiting Policy, however, that policy did not lead to momentum in Texas, which failed to implement its solar laws or clean up its electricity system. Examining clean energy laws in Texas, Kansas, Arizona, and Ohio over a thirty-year time frame, Stokes argues that organized combat between advocate and opponent interest groups is central to explaining why states are not on track to address the climate crisis. She tells the political history of our energy institutions, explaining how fossil fuel companies and electric utilities have promoted climate denial and delay. Stokes further explains the limits of policy feedback theory, showing the ways that interest groups drive retrenchment through lobbying, public opinion, political parties and the courts. More than a history of renewable energy policy in modern America, Short Circuiting Policy offers a bold new argument about how the policy process works, and why seeming victories can turn into losses when the opposition has enough resources to roll back laws.","collection-title":"Studies in Postwar American Political Development","event-place":"Oxford, New York","ISBN":"978-0-19-007426-5","number-of-pages":"320","publisher":"Oxford University Press","publisher-place":"Oxford, New York","source":"Oxford University Press","title":"Short Circuiting Policy: Interest Groups and the Battle Over Clean Energy and Climate Policy in the American States","title-short":"Short Circuiting Policy","author":[{"family":"Stokes","given":"Leah C."}],"issued":{"date-parts":[["2020"]]}}}],"schema":"https://github.com/citation-style-language/schema/raw/master/csl-citation.json"} </w:instrText>
      </w:r>
      <w:r w:rsidRPr="00BF407C">
        <w:fldChar w:fldCharType="separate"/>
      </w:r>
      <w:r w:rsidRPr="00BF407C">
        <w:t>(L. C. Stokes 2020)</w:t>
      </w:r>
      <w:r w:rsidRPr="00BF407C">
        <w:fldChar w:fldCharType="end"/>
      </w:r>
      <w:r w:rsidRPr="00BF407C">
        <w:t xml:space="preserve">.  </w:t>
      </w:r>
      <w:r>
        <w:t>G</w:t>
      </w:r>
      <w:r w:rsidRPr="00BF407C">
        <w:t xml:space="preserve">overnance </w:t>
      </w:r>
      <w:r>
        <w:t xml:space="preserve">capacity </w:t>
      </w:r>
      <w:r w:rsidRPr="00BF407C">
        <w:t xml:space="preserve">is therefore </w:t>
      </w:r>
      <w:r>
        <w:t xml:space="preserve">needed to articulate and advance the public interest in </w:t>
      </w:r>
      <w:r w:rsidRPr="00BF407C">
        <w:t xml:space="preserve">adaptation and transformation </w:t>
      </w:r>
      <w:r>
        <w:t xml:space="preserve">as responses to </w:t>
      </w:r>
      <w:proofErr w:type="gramStart"/>
      <w:r>
        <w:t xml:space="preserve">uncertainty, </w:t>
      </w:r>
      <w:r w:rsidRPr="00BF407C">
        <w:t>and</w:t>
      </w:r>
      <w:proofErr w:type="gramEnd"/>
      <w:r w:rsidRPr="00BF407C">
        <w:t xml:space="preserve"> </w:t>
      </w:r>
      <w:r>
        <w:t>help balance tradeoffs among them.</w:t>
      </w:r>
      <w:r w:rsidRPr="00BF407C">
        <w:t xml:space="preserve"> </w:t>
      </w:r>
      <w:r>
        <w:t>S</w:t>
      </w:r>
      <w:r w:rsidRPr="00BF407C">
        <w:t xml:space="preserve">ustainability science to date has conducted limited research on what </w:t>
      </w:r>
      <w:r>
        <w:t xml:space="preserve">such </w:t>
      </w:r>
      <w:r w:rsidRPr="00BF407C">
        <w:t xml:space="preserve">governance </w:t>
      </w:r>
      <w:r>
        <w:t xml:space="preserve">capacity </w:t>
      </w:r>
      <w:r w:rsidRPr="00BF407C">
        <w:t xml:space="preserve">might look like.  The good news is that insights from management and operations studies on long-term firm performance are applicable to this challenge. Firms routinely face strategic tradeoffs between exploiting their core competencies and investing in innovation to reconfigure their assets to exploit new opportunities and respond to threats. Indeed, the actors within a single firm who work on these separate issues often find themselves in conflict and competition with one another. To manage these competing visions, best practice suggests that senior management should assign these roles to separate teams within the organization. Senior management’s role is then to dispassionately weigh the evidence for and against stability and innovation and to develop a shared vision in the best interest of the overall organization </w:t>
      </w:r>
      <w:r w:rsidRPr="00BF407C">
        <w:fldChar w:fldCharType="begin"/>
      </w:r>
      <w:r w:rsidR="00B97DE4">
        <w:instrText xml:space="preserve"> ADDIN ZOTERO_ITEM CSL_CITATION {"citationID":"a1h800f1vkn","properties":{"formattedCitation":"(Henderson, Gulati, and Tushman 2015)","plainCitation":"(Henderson, Gulati, and Tushman 2015)","noteIndex":0},"citationItems":[{"id":18512,"uris":["http://zotero.org/groups/2225246/items/LMDRU2YC"],"uri":["http://zotero.org/groups/2225246/items/LMDRU2YC"],"itemData":{"id":18512,"type":"book","abstract":"Leading Sustainable Change – An Organizational Perspective - Oxford Scholarship Online\n\n    Find in Library\n    Find in Worldcat\n\nLeading Sustainable Change: An Organizational Perspective\nRebecca Henderson, Ranjay Gulati, and Michael Tushman\nAbstract\n\nOur civilization is in trouble. We have already overshot the carrying capacity of the Earth, while population and economic growth are rapidly expanding our impact. Meeting the legitimate aspirations of billions to rise out of poverty while reducing our global footprint to sustainable levels is the defining issue of our times—and it is one that can only be addressed with the active participation of the private sector. But change is hard. The business case for environmental sustainability is becoming increasingly compelling—but persuading well-established organizations to act in new ways is never easy. This book is designed to support business leaders and organizational scholars who are grappling with this challenge by pulling together leading-edge insights from some of the world’s best researchers as to how organizational change in general—and sustainable change in particular—can be most effectively managed. The book begins by laying out the economic case for change, while subsequent chapters explore leadership in a range of companies, describing how leaders at firms such as Du Pont, IBM, and Cemex have transformed their organizations through innovation, exploring issues such as the role of the senior team and the ways in which firms shift their identities, build innovative cultures, and processes, and begin to change the world around them.","call-number":"HD58.8 .L4183 2015","edition":"First edition","event-place":"Oxford","ISBN":"978-0-19-870407-2","note":"OCLC: ocn900507173","number-of-pages":"369","publisher":"Oxford University Press","publisher-place":"Oxford","source":"Library of Congress ISBN","title":"Leading sustainable change: an organizational perspective","title-short":"Leading sustainable change","editor":[{"family":"Henderson","given":"Rebecca"},{"family":"Gulati","given":"Ranjay"},{"family":"Tushman","given":"Michael"}],"issued":{"date-parts":[["2015"]]}}}],"schema":"https://github.com/citation-style-language/schema/raw/master/csl-citation.json"} </w:instrText>
      </w:r>
      <w:r w:rsidRPr="00BF407C">
        <w:fldChar w:fldCharType="separate"/>
      </w:r>
      <w:r w:rsidR="00B97DE4" w:rsidRPr="00B97DE4">
        <w:t>(Henderson, Gulati, and Tushman 2015)</w:t>
      </w:r>
      <w:r w:rsidRPr="00BF407C">
        <w:fldChar w:fldCharType="end"/>
      </w:r>
      <w:r w:rsidRPr="00BF407C">
        <w:t xml:space="preserve"> </w:t>
      </w:r>
      <w:r w:rsidRPr="00BF407C">
        <w:fldChar w:fldCharType="begin"/>
      </w:r>
      <w:r w:rsidR="00B97DE4">
        <w:instrText xml:space="preserve"> ADDIN ZOTERO_ITEM CSL_CITATION {"citationID":"a1nubvhmf15","properties":{"formattedCitation":"(O\\uc0\\u8217{}Reilly and Tushman 2016)","plainCitation":"(O’Reilly and Tushman 2016)","noteIndex":0},"citationItems":[{"id":18513,"uris":["http://zotero.org/groups/2225246/items/Z8HR3MQU"],"uri":["http://zotero.org/groups/2225246/items/Z8HR3MQU"],"itemData":{"id":18513,"type":"book","call-number":"HD45 .O72945 2016","event-place":"Stanford, California","ISBN":"978-0-8047-9865-5","language":"eng","note":"HOLLIS number: 990146299400203941","publisher":"Stanford Business Books, an imprint of Stanford University Press","publisher-place":"Stanford, California","source":"hollis.harvard.edu","title":"Lead and disrupt: how to solve the innovator's dilemma","title-short":"Lead and disrupt","author":[{"family":"O'Reilly","given":"Charles A."},{"family":"Tushman","given":"Michael"}],"issued":{"date-parts":[["2016"]]}}}],"schema":"https://github.com/citation-style-language/schema/raw/master/csl-citation.json"} </w:instrText>
      </w:r>
      <w:r w:rsidRPr="00BF407C">
        <w:fldChar w:fldCharType="separate"/>
      </w:r>
      <w:r w:rsidR="00B97DE4" w:rsidRPr="00B97DE4">
        <w:t>(O’Reilly and Tushman 2016)</w:t>
      </w:r>
      <w:r w:rsidRPr="00BF407C">
        <w:fldChar w:fldCharType="end"/>
      </w:r>
      <w:r w:rsidRPr="00BF407C">
        <w:t xml:space="preserve">.   Efforts to balance adaptation and transformation for sustainability will likely require this kind of </w:t>
      </w:r>
      <w:r>
        <w:t xml:space="preserve">capacity for high level </w:t>
      </w:r>
      <w:r w:rsidRPr="00BF407C">
        <w:t>strategic thinking</w:t>
      </w:r>
      <w:r>
        <w:t xml:space="preserve">. At the international level, this is one of the key roles envisioned for the UN’s </w:t>
      </w:r>
      <w:r w:rsidRPr="002D5F06">
        <w:t>High-Level Political Forum on Sustainable Development</w:t>
      </w:r>
      <w:r>
        <w:t xml:space="preserve">.   Whether and how Forum might accomplish this remains to be seen </w:t>
      </w:r>
      <w:r>
        <w:fldChar w:fldCharType="begin"/>
      </w:r>
      <w:r w:rsidR="00B97DE4">
        <w:instrText xml:space="preserve"> ADDIN ZOTERO_ITEM CSL_CITATION {"citationID":"a7bulkckne","properties":{"formattedCitation":"(Abbott and Bernstein 2015)","plainCitation":"(Abbott and Bernstein 2015)","noteIndex":0},"citationItems":[{"id":17185,"uris":["http://zotero.org/groups/2225246/items/EBQSLTQ8"],"uri":["http://zotero.org/groups/2225246/items/EBQSLTQ8"],"itemData":{"id":17185,"type":"article-journal","abstract":"The High-Level Political Forum (HLPF) on sustainable development is a central element in the emerging governance architecture for sustainable development. Established at the 2012 United Nations (UN) Conference on Sustainable Development, the HLPF has a dauntingly expansive mandate – including setting the sustainable development agenda; enhancing integration, coordination and coherence across the UN system; and following up all sustainable development goals and commitments. Yet it has been granted limited authority and few material resources. In these circumstances, the HLPF must rely on the governance strategy of ‘orchestration’: working indirectly through intermediary organizations, and using soft modes of influence to support and guide their actions. The forum's design suggests that states intended it to pursue this approach. We identify potential intermediaries and techniques of orchestration, and assess whether the HLPF can successfully act as an orchestrator.","container-title":"Global Policy","DOI":"10.1111/1758-5899.12199","ISSN":"1758-5899","issue":"3","language":"en","page":"222-233","source":"Wiley Online Library","title":"The High-Level Political Forum on Sustainable Development: Orchestration by Default and Design","title-short":"The High-Level Political Forum on Sustainable Development","volume":"6","author":[{"family":"Abbott","given":"Kenneth W."},{"family":"Bernstein","given":"Steven"}],"issued":{"date-parts":[["2015"]]}}}],"schema":"https://github.com/citation-style-language/schema/raw/master/csl-citation.json"} </w:instrText>
      </w:r>
      <w:r>
        <w:fldChar w:fldCharType="separate"/>
      </w:r>
      <w:r w:rsidR="00B97DE4" w:rsidRPr="00B97DE4">
        <w:t>(Abbott and Bernstein 2015)</w:t>
      </w:r>
      <w:r>
        <w:fldChar w:fldCharType="end"/>
      </w:r>
      <w:r>
        <w:t>. And what analogous capacity is needed at other levels of governance has not, to our knowledge, yet been addressed by scholars.</w:t>
      </w:r>
    </w:p>
    <w:p w14:paraId="3C896EC3" w14:textId="77777777" w:rsidR="00883CFD" w:rsidRDefault="00883CFD" w:rsidP="00883CFD"/>
    <w:p w14:paraId="7F6AF1F9" w14:textId="0F64B2FD" w:rsidR="00883CFD" w:rsidRPr="00BF407C" w:rsidRDefault="00883CFD" w:rsidP="00883CFD">
      <w:r>
        <w:t>Narratives and imagination are the focus of a second group of research results relevant to building governance capacity to pursue sustainability in the face of great uncertainty.  We argued in Section 6 that research suggests that actors’ behavior and decisions, especially with respect to choices about the future, are motivated less b</w:t>
      </w:r>
      <w:r w:rsidRPr="00BF407C">
        <w:t xml:space="preserve">y accurate anticipations of the future, but rather more by collectively held narratives </w:t>
      </w:r>
      <w:r w:rsidRPr="00BF407C">
        <w:fldChar w:fldCharType="begin"/>
      </w:r>
      <w:r w:rsidR="00B97DE4">
        <w:instrText xml:space="preserve"> ADDIN ZOTERO_ITEM CSL_CITATION {"citationID":"gp1fQjFG","properties":{"formattedCitation":"(Beckert and Bronk 2018)","plainCitation":"(Beckert and Bronk 2018)","noteIndex":0},"citationItems":[{"id":18107,"uris":["http://zotero.org/groups/2225246/items/WJGVUX6P"],"uri":["http://zotero.org/groups/2225246/items/WJGVUX6P"],"itemData":{"id":18107,"type":"book","abstract":"Uncertain Futures considers how economists visualize the future and decide how to act in conditions of uncertainty. Because dynamic capitalist economies are characterized by innovation and novelty they exhibit an indeterminacy that cannot be reduced. This book questions how expectations can be formed and decisions made in spite of uncertainty.","call-number":"HB3730 .U48 2018","edition":"First edition.","event-place":"Oxford, United Kingdom","ISBN":"978-0-19-882080-2","language":"eng","note":"HOLLIS number: 99153822718803941","publisher":"Oxford University Press","publisher-place":"Oxford, United Kingdom","source":"hollis.harvard.edu","title":"Uncertain futures: imaginaries, narratives, and calculation in the economy","title-short":"Uncertain futures","author":[{"family":"Beckert","given":"Jens"},{"family":"Bronk","given":"Richard"}],"issued":{"date-parts":[["2018"]]}}}],"schema":"https://github.com/citation-style-language/schema/raw/master/csl-citation.json"} </w:instrText>
      </w:r>
      <w:r w:rsidRPr="00BF407C">
        <w:fldChar w:fldCharType="separate"/>
      </w:r>
      <w:r w:rsidR="00B97DE4" w:rsidRPr="00B97DE4">
        <w:t>(Beckert and Bronk 2018)</w:t>
      </w:r>
      <w:r w:rsidRPr="00BF407C">
        <w:fldChar w:fldCharType="end"/>
      </w:r>
      <w:r w:rsidRPr="00BF407C">
        <w:t xml:space="preserve">.  But while current governance arrangements for sustainability have become increasingly proficient in conducting anticipatory assessments, it is not clear that the dominant governance arrangements currently in place are particularly good at imagining more sustainable futures or embedding those futures into collectively held imaginaries with the ability to drive change. Governance </w:t>
      </w:r>
      <w:r>
        <w:t xml:space="preserve">capacity to support the </w:t>
      </w:r>
      <w:r w:rsidRPr="00BF407C">
        <w:t xml:space="preserve">crafting </w:t>
      </w:r>
      <w:r>
        <w:t xml:space="preserve">of </w:t>
      </w:r>
      <w:r w:rsidRPr="00BF407C">
        <w:t xml:space="preserve">narratives to </w:t>
      </w:r>
      <w:r>
        <w:t xml:space="preserve">help </w:t>
      </w:r>
      <w:r w:rsidRPr="00BF407C">
        <w:t xml:space="preserve">guide transformations toward sustainable development pathways remain at the fringes of sustainability efforts </w:t>
      </w:r>
      <w:r w:rsidRPr="00BF407C">
        <w:fldChar w:fldCharType="begin"/>
      </w:r>
      <w:r w:rsidR="00B97DE4">
        <w:instrText xml:space="preserve"> ADDIN ZOTERO_ITEM CSL_CITATION {"citationID":"4e1Mjzaw","properties":{"formattedCitation":"(Pereira et al. 2018)","plainCitation":"(Pereira et al. 2018)","noteIndex":0},"citationItems":[{"id":12153,"uris":["http://zotero.org/groups/2225246/items/CXUB586U"],"uri":["http://zotero.org/groups/2225246/items/CXUB586U"],"itemData":{"id":12153,"type":"article-journal","abstract":"Pereira, L. M., T. Karpouzoglou, N. Frantzeskaki, and P. Olsson. 2018. Designing transformative spaces for sustainability in social-ecological systems. Ecology and Society 23(4):32. https://doi.org/10.5751/ES-10607-230432","container-title":"Ecology and Society","DOI":"10.5751/ES-10607-230432","ISSN":"1708-3087","issue":"4","language":"en","source":"www.ecologyandsociety.org","title":"Designing transformative spaces for sustainability in social-ecological systems","URL":"https://www.ecologyandsociety.org/vol23/iss4/art32/","volume":"23","author":[{"family":"Pereira","given":"Laura"},{"family":"Karpouzoglou","given":"Timothy"},{"family":"Frantzeskaki","given":"Niki"},{"family":"Olsson","given":"Per"}],"accessed":{"date-parts":[["2018",12,21]]},"issued":{"date-parts":[["2018",11,19]]}}}],"schema":"https://github.com/citation-style-language/schema/raw/master/csl-citation.json"} </w:instrText>
      </w:r>
      <w:r w:rsidRPr="00BF407C">
        <w:fldChar w:fldCharType="separate"/>
      </w:r>
      <w:r w:rsidRPr="00BF407C">
        <w:rPr>
          <w:noProof/>
        </w:rPr>
        <w:t>(Pereira et al. 2018)</w:t>
      </w:r>
      <w:r w:rsidRPr="00BF407C">
        <w:fldChar w:fldCharType="end"/>
      </w:r>
      <w:r w:rsidRPr="00BF407C">
        <w:t xml:space="preserve">. </w:t>
      </w:r>
    </w:p>
    <w:p w14:paraId="44D1D412" w14:textId="77777777" w:rsidR="00883CFD" w:rsidRPr="00BF407C" w:rsidRDefault="00883CFD" w:rsidP="00883CFD"/>
    <w:p w14:paraId="40C17EB2" w14:textId="70235D1F" w:rsidR="00883CFD" w:rsidRDefault="00883CFD" w:rsidP="00883CFD">
      <w:r>
        <w:t xml:space="preserve">A capacity for </w:t>
      </w:r>
      <w:r w:rsidRPr="00703CB8">
        <w:rPr>
          <w:b/>
        </w:rPr>
        <w:t>reflexive</w:t>
      </w:r>
      <w:r w:rsidRPr="00BF407C">
        <w:rPr>
          <w:rStyle w:val="EndnoteReference"/>
        </w:rPr>
        <w:endnoteReference w:id="37"/>
      </w:r>
      <w:r w:rsidRPr="00BF407C">
        <w:t xml:space="preserve"> </w:t>
      </w:r>
      <w:r>
        <w:t xml:space="preserve">governance is the ultimate requirement that research suggests is necessary for pursuing sustainability in the face of deep uncertainty.  </w:t>
      </w:r>
      <w:r w:rsidRPr="00BF407C">
        <w:t xml:space="preserve">That is, </w:t>
      </w:r>
      <w:r>
        <w:t xml:space="preserve">governance </w:t>
      </w:r>
      <w:r w:rsidRPr="00BF407C">
        <w:t xml:space="preserve">must </w:t>
      </w:r>
      <w:r>
        <w:t xml:space="preserve">be able </w:t>
      </w:r>
      <w:r w:rsidRPr="00BF407C">
        <w:t xml:space="preserve">to question </w:t>
      </w:r>
      <w:r>
        <w:t xml:space="preserve">its </w:t>
      </w:r>
      <w:r w:rsidRPr="00BF407C">
        <w:t xml:space="preserve">own core commitments – to evaluate whether the governance arrangements in use are part of the solution or, as is too often the case, part of the problem </w:t>
      </w:r>
      <w:r>
        <w:t>that just helps to confine</w:t>
      </w:r>
      <w:r w:rsidRPr="00BF407C">
        <w:t xml:space="preserve"> development pathways to unsustainable trajectories </w:t>
      </w:r>
      <w:r w:rsidRPr="00BF407C">
        <w:fldChar w:fldCharType="begin"/>
      </w:r>
      <w:r w:rsidR="00B97DE4">
        <w:instrText xml:space="preserve"> ADDIN ZOTERO_ITEM CSL_CITATION {"citationID":"0wd246SG","properties":{"formattedCitation":"(Dryzek and Pickering 2018)","plainCitation":"(Dryzek and Pickering 2018)","noteIndex":0},"citationItems":[{"id":13740,"uris":["http://zotero.org/groups/2225246/items/2GGSRUSB"],"uri":["http://zotero.org/groups/2225246/items/2GGSRUSB"],"itemData":{"id":13740,"type":"book","abstract":"The Politics of the Anthropocene is a sophisticated yet accessible treatment of how human institutions, practices, and principles need to be re-thought in response to the challenges of the Anthropocene, the emerging epoch of human-induced instability in the Earth system and its life-support capacities. However, the world remains stuck with practices and modes of thinking that were developed in the Holocene – the epoch of around 12,000 years of unusual stability in the Earth system, toward the end of which modern institutions such as states and capitalist markets arose. These institutions persist despite their potentially catastrophic failure to respond to the challenges of the Anthropocene, foremost among them a rapidly changing climate and accelerating biodiversity loss. The pathological trajectories of these institutions need to be disrupted by advancing ecological reflexivity: the capacity of structures, systems, and sets of ideas to question their own core commitments, and if necessary change themselves, while listening and responding effectively to signals from the Earth system. This book envisages a world in which humans are no longer estranged from the Earth system but engage with it in a more productive relationship. We can still pursue democracy, social justice, and sustainability – but not as before. In future, all politics should be first and foremost a politics of the Anthropocene. The arguments are developed in the context of issues such as climate change, biodiversity, and global efforts to address sustainability.","ISBN":"978-0-19-184689-2","language":"en_US","publisher":"Oxford University Press","source":"www.oxfordscholarship.com.ezp-prod1.hul.harvard.edu","title":"The Politics of the Anthropocene","URL":"http://www.oxfordscholarship.com.ezp-prod1.hul.harvard.edu/view/10.1093/oso/9780198809616.001.0001/oso-9780198809616","author":[{"family":"Dryzek","given":"John S."},{"family":"Pickering","given":"Jonathan"}],"accessed":{"date-parts":[["2019",3,7]]},"issued":{"date-parts":[["2018",12,6]]}}}],"schema":"https://github.com/citation-style-language/schema/raw/master/csl-citation.json"} </w:instrText>
      </w:r>
      <w:r w:rsidRPr="00BF407C">
        <w:fldChar w:fldCharType="separate"/>
      </w:r>
      <w:r w:rsidRPr="00BF407C">
        <w:rPr>
          <w:noProof/>
        </w:rPr>
        <w:t>(Dryzek and Pickering 2018)</w:t>
      </w:r>
      <w:r w:rsidRPr="00BF407C">
        <w:fldChar w:fldCharType="end"/>
      </w:r>
      <w:r w:rsidRPr="00BF407C">
        <w:t xml:space="preserve">. </w:t>
      </w:r>
      <w:r>
        <w:t xml:space="preserve">This is a particular case of lessons offered by </w:t>
      </w:r>
      <w:r w:rsidRPr="00BF407C">
        <w:t>the history of development efforts in the 20</w:t>
      </w:r>
      <w:r w:rsidRPr="00BF407C">
        <w:rPr>
          <w:vertAlign w:val="superscript"/>
        </w:rPr>
        <w:t>th</w:t>
      </w:r>
      <w:r w:rsidRPr="00BF407C">
        <w:t xml:space="preserve"> century</w:t>
      </w:r>
      <w:r>
        <w:t xml:space="preserve">: </w:t>
      </w:r>
      <w:r w:rsidRPr="00BF407C">
        <w:t xml:space="preserve">governance systems must learn to live with uncertainty rather than trying to manage or avoid it through tools of optimization and control </w:t>
      </w:r>
      <w:r w:rsidRPr="00BF407C">
        <w:fldChar w:fldCharType="begin"/>
      </w:r>
      <w:r w:rsidR="00B97DE4">
        <w:instrText xml:space="preserve"> ADDIN ZOTERO_ITEM CSL_CITATION {"citationID":"YnRAHcc3","properties":{"formattedCitation":"(Hoekstra, Bredenhoff-Bijlsma, and Krol 2018; Scott 1998)","plainCitation":"(Hoekstra, Bredenhoff-Bijlsma, and Krol 2018; Scott 1998)","noteIndex":0},"citationItems":[{"id":15342,"uris":["http://zotero.org/groups/2225246/items/4W5BHBG4"],"uri":["http://zotero.org/groups/2225246/items/4W5BHBG4"],"itemData":{"id":15342,"type":"article-journal","abstract":"We compare two rationales for the management of social-ecological systems under uncertainty: control and resilience. The first focuses at system performance, the second at system capacity to cope with change. The two schools of thought promote their own legitimacy, but undertake little effort to transcend their own perspective. Though, different scholars have pointed at the necessity of combining control and resilience for managing a system. We review the literature on control and resilience, synthesize the work in these fields into one coherent conceptual framework and reflect on the question whether control and resilience strategies can be reconciled or whether inevitable trade-offs are to be made. Based on a literature review, we develop a framework contrasting both rationales through their preferred (contrary) system attributes. Next, we discuss the operationalization of these system properties for policy development. Policies will generally reflect elements of both control and resilience. There will be trade-offs between preferred system attributes, where development of resilience restricts the development of possible control (and vice versa). The conceptual framework introduced provides a ‘language’ for contrasting and possibly (partly) reconciling the control and resilience rationales. Such a language is crucial for a meaningful policy discourse between actors, because it helps in understanding the implications of different rationales and in comparing alternative policies in terms of control and resilience.","container-title":"Environmental Research Letters","DOI":"10.1088/1748-9326/aadf95","ISSN":"1748-9326","issue":"10","journalAbbreviation":"Environ. Res. Lett.","language":"en","page":"103002","source":"Institute of Physics","title":"The control versus resilience rationale for managing systems under uncertainty","volume":"13","author":[{"family":"Hoekstra","given":"Arjen Y."},{"family":"Bredenhoff-Bijlsma","given":"Rianne"},{"family":"Krol","given":"Maarten S."}],"issued":{"date-parts":[["2018",9]]}}},{"id":18384,"uris":["http://zotero.org/groups/2225246/items/39JVIWRS"],"uri":["http://zotero.org/groups/2225246/items/39JVIWRS"],"itemData":{"id":18384,"type":"book","collection-title":"Yale agrarian studies","event-place":"New Haven","ISBN":"9786611729134","language":"eng","number-of-pages":"462","publisher":"Yale University Press","publisher-place":"New Haven","source":"hollis.harvard.edu","title":"Seeing like a state: How certain schemes to improve the human condition have failed","title-short":"Seeing like a state","author":[{"family":"Scott","given":"James C."}],"issued":{"date-parts":[["1998"]]}}}],"schema":"https://github.com/citation-style-language/schema/raw/master/csl-citation.json"} </w:instrText>
      </w:r>
      <w:r w:rsidRPr="00BF407C">
        <w:fldChar w:fldCharType="separate"/>
      </w:r>
      <w:r w:rsidRPr="00BF407C">
        <w:rPr>
          <w:noProof/>
        </w:rPr>
        <w:t>(Hoekstra, Bredenhoff-Bijlsma, and Krol 2018; Scott 1998)</w:t>
      </w:r>
      <w:r w:rsidRPr="00BF407C">
        <w:fldChar w:fldCharType="end"/>
      </w:r>
      <w:r w:rsidRPr="00BF407C">
        <w:t xml:space="preserve">.  Research shows that reflexive governance arrangements benefit from tools of </w:t>
      </w:r>
      <w:r w:rsidRPr="00BF407C">
        <w:lastRenderedPageBreak/>
        <w:t xml:space="preserve">participation and deliberative democracy which engage diverse viewpoints to widen frames, raise concerns about distribution and vulnerability, and ensure continual learning </w:t>
      </w:r>
      <w:r w:rsidRPr="00BF407C">
        <w:fldChar w:fldCharType="begin"/>
      </w:r>
      <w:r w:rsidR="00B97DE4">
        <w:instrText xml:space="preserve"> ADDIN ZOTERO_ITEM CSL_CITATION {"citationID":"BYaJAYtG","properties":{"formattedCitation":"(Dryzek et al. 2019)","plainCitation":"(Dryzek et al. 2019)","noteIndex":0},"citationItems":[{"id":14045,"uris":["http://zotero.org/groups/2225246/items/759VJKPB"],"uri":["http://zotero.org/groups/2225246/items/759VJKPB"],"itemData":{"id":14045,"type":"article-journal","abstract":"Citizens can avoid polarization and make sound decisions\nCitizens can avoid polarization and make sound decisions","container-title":"Science","DOI":"10.1126/science.aaw2694","ISSN":"0036-8075, 1095-9203","issue":"6432","language":"en","note":"PMID: 30872504","page":"1144-1146","source":"science.sciencemag.org.ezp-prod1.hul.harvard.edu","title":"The crisis of democracy and the science of deliberation","volume":"363","author":[{"family":"Dryzek","given":"John S."},{"family":"Bächtiger","given":"André"},{"family":"Chambers","given":"Simone"},{"family":"Cohen","given":"Joshua"},{"family":"Druckman","given":"James N."},{"family":"Felicetti","given":"Andrea"},{"family":"Fishkin","given":"James S."},{"family":"Farrell","given":"David M."},{"family":"Fung","given":"Archon"},{"family":"Gutmann","given":"Amy"},{"family":"Landemore","given":"Hélène"},{"family":"Mansbridge","given":"Jane"},{"family":"Marien","given":"Sofie"},{"family":"Neblo","given":"Michael A."},{"family":"Niemeyer","given":"Simon"},{"family":"Setälä","given":"Maija"},{"family":"Slothuus","given":"Rune"},{"family":"Suiter","given":"Jane"},{"family":"Thompson","given":"Dennis"},{"family":"Warren","given":"Mark E."}],"issued":{"date-parts":[["2019",3,15]]}}}],"schema":"https://github.com/citation-style-language/schema/raw/master/csl-citation.json"} </w:instrText>
      </w:r>
      <w:r w:rsidRPr="00BF407C">
        <w:fldChar w:fldCharType="separate"/>
      </w:r>
      <w:r w:rsidRPr="00BF407C">
        <w:rPr>
          <w:noProof/>
        </w:rPr>
        <w:t>(Dryzek et al. 2019)</w:t>
      </w:r>
      <w:r w:rsidRPr="00BF407C">
        <w:fldChar w:fldCharType="end"/>
      </w:r>
      <w:r w:rsidRPr="00BF407C">
        <w:t xml:space="preserve">. </w:t>
      </w:r>
      <w:r>
        <w:t>A capacity for r</w:t>
      </w:r>
      <w:r w:rsidRPr="00BF407C">
        <w:t xml:space="preserve">eflexive governance </w:t>
      </w:r>
      <w:r>
        <w:t xml:space="preserve">means </w:t>
      </w:r>
      <w:r w:rsidRPr="00BF407C">
        <w:t>balanc</w:t>
      </w:r>
      <w:r>
        <w:t>ing</w:t>
      </w:r>
      <w:r w:rsidRPr="00BF407C">
        <w:t xml:space="preserve"> the flexibility for change with the stability and foresight capable of balancing the interests of current and future generations and governing sustainability over the long-term.  Participatory governance strategies are more likely to successfully balance flexibility and stability when they engage publics early and often </w:t>
      </w:r>
      <w:r w:rsidRPr="00BF407C">
        <w:fldChar w:fldCharType="begin"/>
      </w:r>
      <w:r w:rsidR="00B97DE4">
        <w:instrText xml:space="preserve"> ADDIN ZOTERO_ITEM CSL_CITATION {"citationID":"de86cESH","properties":{"formattedCitation":"(Stirling 2009)","plainCitation":"(Stirling 2009)","noteIndex":0},"citationItems":[{"id":18390,"uris":["http://zotero.org/groups/2225246/items/9CNJKTUE"],"uri":["http://zotero.org/groups/2225246/items/9CNJKTUE"],"itemData":{"id":18390,"type":"chapter","container-title":"Governing Sustainability","event-place":"Cambridge","language":"en","note":"DOI: 10.1017/CBO9780511807756.011","page":"193-225","publisher":"Cambridge Univeristy Press","publisher-place":"Cambridge","title":"Participation, precaution and reflexive governance for sustainable development","URL":"/core/books/governing-sustainability/participation-precaution-and-reflexive-governance-for-sustainable-development/A76AE5DD41E92EB622BD77FAC7DD0934","author":[{"family":"Stirling","given":"Andy"}],"editor":[{"family":"Adger","given":"W. Neil"},{"family":"Jordan","given":"Andrew"}],"accessed":{"date-parts":[["2020",1,11]]},"issued":{"date-parts":[["2009"]]}}}],"schema":"https://github.com/citation-style-language/schema/raw/master/csl-citation.json"} </w:instrText>
      </w:r>
      <w:r w:rsidRPr="00BF407C">
        <w:fldChar w:fldCharType="separate"/>
      </w:r>
      <w:r w:rsidRPr="00BF407C">
        <w:rPr>
          <w:noProof/>
        </w:rPr>
        <w:t>(Stirling 2009)</w:t>
      </w:r>
      <w:r w:rsidRPr="00BF407C">
        <w:fldChar w:fldCharType="end"/>
      </w:r>
      <w:r w:rsidRPr="00BF407C">
        <w:t xml:space="preserve">, but no single model of reflexive governance will work in all action situations. Rather, efforts in sustainability science should strive to design governance </w:t>
      </w:r>
      <w:r>
        <w:t xml:space="preserve">capacity </w:t>
      </w:r>
      <w:r w:rsidRPr="00BF407C">
        <w:t xml:space="preserve">that </w:t>
      </w:r>
      <w:r>
        <w:t xml:space="preserve">is </w:t>
      </w:r>
      <w:r w:rsidRPr="00BF407C">
        <w:t xml:space="preserve">as </w:t>
      </w:r>
      <w:r w:rsidRPr="00BF407C">
        <w:rPr>
          <w:noProof/>
        </w:rPr>
        <w:t xml:space="preserve">Dryzek </w:t>
      </w:r>
      <w:r w:rsidRPr="00BF407C">
        <w:t xml:space="preserve">and Pickering put it “flexible enough to respond to feedback from public deliberation and changing environmental conditions, while stable enough to provide a framework for collective, large-scale responses to risks” </w:t>
      </w:r>
      <w:r w:rsidRPr="00BF407C">
        <w:fldChar w:fldCharType="begin"/>
      </w:r>
      <w:r w:rsidR="00B97DE4">
        <w:instrText xml:space="preserve"> ADDIN ZOTERO_ITEM CSL_CITATION {"citationID":"aefa3o6hlu","properties":{"formattedCitation":"(Dryzek and Pickering 2018, 152)","plainCitation":"(Dryzek and Pickering 2018, 152)","noteIndex":0},"citationItems":[{"id":13740,"uris":["http://zotero.org/groups/2225246/items/2GGSRUSB"],"uri":["http://zotero.org/groups/2225246/items/2GGSRUSB"],"itemData":{"id":13740,"type":"book","abstract":"The Politics of the Anthropocene is a sophisticated yet accessible treatment of how human institutions, practices, and principles need to be re-thought in response to the challenges of the Anthropocene, the emerging epoch of human-induced instability in the Earth system and its life-support capacities. However, the world remains stuck with practices and modes of thinking that were developed in the Holocene – the epoch of around 12,000 years of unusual stability in the Earth system, toward the end of which modern institutions such as states and capitalist markets arose. These institutions persist despite their potentially catastrophic failure to respond to the challenges of the Anthropocene, foremost among them a rapidly changing climate and accelerating biodiversity loss. The pathological trajectories of these institutions need to be disrupted by advancing ecological reflexivity: the capacity of structures, systems, and sets of ideas to question their own core commitments, and if necessary change themselves, while listening and responding effectively to signals from the Earth system. This book envisages a world in which humans are no longer estranged from the Earth system but engage with it in a more productive relationship. We can still pursue democracy, social justice, and sustainability – but not as before. In future, all politics should be first and foremost a politics of the Anthropocene. The arguments are developed in the context of issues such as climate change, biodiversity, and global efforts to address sustainability.","ISBN":"978-0-19-184689-2","language":"en_US","publisher":"Oxford University Press","source":"www.oxfordscholarship.com.ezp-prod1.hul.harvard.edu","title":"The Politics of the Anthropocene","URL":"http://www.oxfordscholarship.com.ezp-prod1.hul.harvard.edu/view/10.1093/oso/9780198809616.001.0001/oso-9780198809616","author":[{"family":"Dryzek","given":"John S."},{"family":"Pickering","given":"Jonathan"}],"accessed":{"date-parts":[["2019",3,7]]},"issued":{"date-parts":[["2018",12,6]]}},"locator":"152","label":"page"}],"schema":"https://github.com/citation-style-language/schema/raw/master/csl-citation.json"} </w:instrText>
      </w:r>
      <w:r w:rsidRPr="00BF407C">
        <w:fldChar w:fldCharType="separate"/>
      </w:r>
      <w:r w:rsidRPr="00BF407C">
        <w:t>(Dryzek and Pickering 2018, 152)</w:t>
      </w:r>
      <w:r w:rsidRPr="00BF407C">
        <w:fldChar w:fldCharType="end"/>
      </w:r>
      <w:r w:rsidRPr="00BF407C">
        <w:t xml:space="preserve">. There are, once again, no panaceas.  Reflexive governance arrangements will require a “fit” between these general insights and the specific conditions of particular action situations </w:t>
      </w:r>
      <w:r w:rsidRPr="00BF407C">
        <w:fldChar w:fldCharType="begin"/>
      </w:r>
      <w:r w:rsidR="00B97DE4">
        <w:instrText xml:space="preserve"> ADDIN ZOTERO_ITEM CSL_CITATION {"citationID":"ZolzWVYS","properties":{"formattedCitation":"(O. R. Young 2017)","plainCitation":"(O. R. Young 2017)","noteIndex":0},"citationItems":[{"id":14599,"uris":["http://zotero.org/groups/2225246/items/LY2M2GPM"],"uri":["http://zotero.org/groups/2225246/items/LY2M2GPM"],"itemData":{"id":14599,"type":"book","event-place":"Cambridge","ISBN":"978-0-262-53384-3","language":"English","note":"WOS:000411439200012","publisher":"Mit Press","publisher-place":"Cambridge","source":"Web of Science","title":"Governing Complex Systems: Social Capital for the Anthropocene","title-short":"Governing Complex Systems","author":[{"family":"Young","given":"O. R."}],"issued":{"date-parts":[["2017"]]}}}],"schema":"https://github.com/citation-style-language/schema/raw/master/csl-citation.json"} </w:instrText>
      </w:r>
      <w:r w:rsidRPr="00BF407C">
        <w:fldChar w:fldCharType="separate"/>
      </w:r>
      <w:r w:rsidRPr="00BF407C">
        <w:t>(O. R. Young 2017)</w:t>
      </w:r>
      <w:r w:rsidRPr="00BF407C">
        <w:fldChar w:fldCharType="end"/>
      </w:r>
      <w:r w:rsidRPr="00BF407C">
        <w:t>.</w:t>
      </w:r>
      <w:r>
        <w:t xml:space="preserve"> </w:t>
      </w:r>
    </w:p>
    <w:p w14:paraId="5A26496E" w14:textId="77777777" w:rsidR="00883CFD" w:rsidRDefault="00883CFD" w:rsidP="00883CFD">
      <w:pPr>
        <w:rPr>
          <w:rFonts w:cstheme="minorHAnsi"/>
          <w:i/>
        </w:rPr>
      </w:pPr>
    </w:p>
    <w:p w14:paraId="09DBE7D7" w14:textId="77777777" w:rsidR="00883CFD" w:rsidRDefault="00883CFD" w:rsidP="00883CFD">
      <w:pPr>
        <w:pStyle w:val="Heading1"/>
      </w:pPr>
      <w:bookmarkStart w:id="704" w:name="_Toc30782119"/>
      <w:bookmarkStart w:id="705" w:name="_Toc30964833"/>
      <w:r>
        <w:t>Conclusions</w:t>
      </w:r>
      <w:bookmarkEnd w:id="704"/>
      <w:bookmarkEnd w:id="705"/>
      <w:r>
        <w:t xml:space="preserve"> </w:t>
      </w:r>
    </w:p>
    <w:p w14:paraId="6686454A" w14:textId="62CDBFB1" w:rsidR="0095528B" w:rsidRDefault="00883CFD" w:rsidP="0095528B">
      <w:r>
        <w:t xml:space="preserve">We embarked on this review hoping to distill the core findings of sustainability science over the past 20 years and to highlight the challenges ahead. We found that the </w:t>
      </w:r>
      <w:proofErr w:type="gramStart"/>
      <w:r>
        <w:t>long held</w:t>
      </w:r>
      <w:proofErr w:type="gramEnd"/>
      <w:r>
        <w:t xml:space="preserve"> intuition that the Anthropocene is at its core a complex adaptive system has now been enriched by research that provides a rigorous theoretical grounding and empirical evidence with profound implications for sustainable development.  Due to the persistent heterogeneity and novelty generation of the Anthropocene, its development pathways cannot be predicted in advance.  The role of science is therefore not to identify “best” pathways or “optimal” interventions.  Rather, it is to partner with front-line agitators for sustainability to learn by doing, honing capacities that can help to guide the system’s unfolding dynamics toward sustainability.   Research confirms that current development pathways of the Anthropocene are almost certainly unsustainable, and are held in place by inequality, emergent power structures and incumbent regimes resistant to change.   But it also shows that current pathways can sometimes be deflected toward sustainability through reflexive governance approaches strengthened by the other capacities identified in this review: the capacity to measure sustainable development, the capacity to promote equity, the capacity to support adaption, the capacity to foster transformations and the capacity to link knowledge with action. </w:t>
      </w:r>
      <w:r w:rsidR="0095528B">
        <w:t>These capacities seem to interact with one another: if one is strong, it strengthens the others; if one is weak, the others are weakened with it.</w:t>
      </w:r>
      <w:r w:rsidR="005F7C1A">
        <w:t xml:space="preserve"> Cultivating them in parallel thus seems essential for the serious pursuit of sustainability.</w:t>
      </w:r>
    </w:p>
    <w:p w14:paraId="36B5A384" w14:textId="77777777" w:rsidR="0095528B" w:rsidRDefault="0095528B" w:rsidP="00883CFD"/>
    <w:p w14:paraId="5459E5A4" w14:textId="5172A876" w:rsidR="00883CFD" w:rsidRPr="003B4C61" w:rsidRDefault="00883CFD" w:rsidP="00883CFD">
      <w:commentRangeStart w:id="706"/>
      <w:r>
        <w:t xml:space="preserve">The advantage of the capacities approaches is that society has not only already built a significant understanding of how to foster each of these capacities, but these capacities can be implemented today in governance systems across levels and between action situations. Moreover, these capacities can be aggressively fostered at the same time advocates for sustainability remain suitably humble and reflexive, recognizing that each capacity is probably necessary, but alone certainly not sufficient to help guide the Anthropocene System toward sustainable development.   </w:t>
      </w:r>
      <w:commentRangeEnd w:id="706"/>
      <w:r w:rsidR="00211DE8">
        <w:rPr>
          <w:rStyle w:val="CommentReference"/>
          <w:rFonts w:asciiTheme="minorHAnsi" w:eastAsiaTheme="minorHAnsi" w:hAnsiTheme="minorHAnsi" w:cstheme="minorBidi"/>
        </w:rPr>
        <w:commentReference w:id="706"/>
      </w:r>
    </w:p>
    <w:p w14:paraId="64F800A0" w14:textId="3371023A" w:rsidR="00883CFD" w:rsidRDefault="00883CFD" w:rsidP="00547AD4"/>
    <w:p w14:paraId="116F4177" w14:textId="577A2103" w:rsidR="00883CFD" w:rsidRDefault="00883CFD" w:rsidP="00547AD4"/>
    <w:p w14:paraId="03514583" w14:textId="6831CCDA" w:rsidR="00883CFD" w:rsidRDefault="00883CFD" w:rsidP="00547AD4"/>
    <w:p w14:paraId="598CBC62" w14:textId="77777777" w:rsidR="00883CFD" w:rsidRPr="00627DE1" w:rsidRDefault="00883CFD" w:rsidP="00547AD4"/>
    <w:p w14:paraId="19459EB6" w14:textId="2DB7509E" w:rsidR="00C31D06" w:rsidRDefault="0060026C" w:rsidP="005D7CAD">
      <w:pPr>
        <w:pStyle w:val="Heading1"/>
      </w:pPr>
      <w:bookmarkStart w:id="707" w:name="_Toc30964834"/>
      <w:r>
        <w:lastRenderedPageBreak/>
        <w:t>Tables, Figures</w:t>
      </w:r>
      <w:r w:rsidR="00454807">
        <w:t>,</w:t>
      </w:r>
      <w:r>
        <w:t xml:space="preserve"> and Boxes</w:t>
      </w:r>
      <w:bookmarkEnd w:id="674"/>
      <w:bookmarkEnd w:id="707"/>
    </w:p>
    <w:p w14:paraId="7FA0EAFE" w14:textId="79AAD282" w:rsidR="00E23F21" w:rsidRDefault="00E23F21" w:rsidP="00E23F21"/>
    <w:p w14:paraId="295AAE0E" w14:textId="54A15837" w:rsidR="00E23F21" w:rsidRDefault="00E23F21" w:rsidP="00E23F21">
      <w:r>
        <w:t>List</w:t>
      </w:r>
      <w:r w:rsidR="004F4199">
        <w:t xml:space="preserve"> of Tables</w:t>
      </w:r>
    </w:p>
    <w:p w14:paraId="2F3DBD2F" w14:textId="2E19B01A" w:rsidR="00E23F21" w:rsidRDefault="00E23F21" w:rsidP="00B401A8">
      <w:pPr>
        <w:pStyle w:val="Heading2"/>
      </w:pPr>
      <w:bookmarkStart w:id="708" w:name="_Toc30964835"/>
      <w:r>
        <w:t>Table 1</w:t>
      </w:r>
      <w:r w:rsidR="004F4199">
        <w:t xml:space="preserve">:  </w:t>
      </w:r>
      <w:r w:rsidR="004F4199" w:rsidRPr="004F4199">
        <w:t>Frameworks in wide use for researching sustainable development</w:t>
      </w:r>
      <w:bookmarkEnd w:id="708"/>
    </w:p>
    <w:p w14:paraId="2A858FF7" w14:textId="447557EA" w:rsidR="00E32FB8" w:rsidRDefault="00E32FB8" w:rsidP="00B401A8">
      <w:pPr>
        <w:pStyle w:val="Heading2"/>
      </w:pPr>
      <w:bookmarkStart w:id="709" w:name="_Toc30964836"/>
      <w:r>
        <w:t xml:space="preserve">Table 2:  </w:t>
      </w:r>
      <w:r w:rsidRPr="00E32FB8">
        <w:t>Resource stocks that constitute the productive base for human well-being</w:t>
      </w:r>
      <w:bookmarkEnd w:id="709"/>
    </w:p>
    <w:p w14:paraId="68C7CE86" w14:textId="4BEA2D25" w:rsidR="004F4199" w:rsidRDefault="004F4199" w:rsidP="00E23F21"/>
    <w:p w14:paraId="71D2CB2A" w14:textId="6C2F9EF9" w:rsidR="004F4199" w:rsidRDefault="004F4199" w:rsidP="00E23F21">
      <w:r>
        <w:t>List of Figures</w:t>
      </w:r>
    </w:p>
    <w:p w14:paraId="79F2A8B8" w14:textId="22D29CB0" w:rsidR="004F4199" w:rsidRDefault="004F4199" w:rsidP="00B401A8">
      <w:pPr>
        <w:pStyle w:val="Heading2"/>
      </w:pPr>
      <w:bookmarkStart w:id="710" w:name="_Toc30964837"/>
      <w:r>
        <w:t>Figure 1</w:t>
      </w:r>
      <w:r w:rsidR="00AF3A2A">
        <w:t>:</w:t>
      </w:r>
      <w:r w:rsidR="00F2691F">
        <w:t xml:space="preserve">  </w:t>
      </w:r>
      <w:r w:rsidR="00F2691F" w:rsidRPr="00F2691F">
        <w:t>A Framework for Sustainability Science Research</w:t>
      </w:r>
      <w:bookmarkEnd w:id="710"/>
    </w:p>
    <w:p w14:paraId="6DAA4312" w14:textId="77777777" w:rsidR="00931204" w:rsidRDefault="00931204" w:rsidP="007D5A4B"/>
    <w:p w14:paraId="0C30EE62" w14:textId="50CAD94D" w:rsidR="00FF3D41" w:rsidRPr="00FF3D41" w:rsidRDefault="00FF3D41" w:rsidP="00C950F4">
      <w:r w:rsidRPr="00FF3D41">
        <w:t>List of Boxes</w:t>
      </w:r>
    </w:p>
    <w:p w14:paraId="5BD7056E" w14:textId="798BE0C2" w:rsidR="004C2527" w:rsidRDefault="00FF3D41" w:rsidP="00B401A8">
      <w:pPr>
        <w:pStyle w:val="Heading2"/>
      </w:pPr>
      <w:bookmarkStart w:id="711" w:name="_Toc30964838"/>
      <w:r w:rsidRPr="00040DA1">
        <w:t>Box 1:</w:t>
      </w:r>
      <w:r w:rsidR="00E32FB8" w:rsidRPr="00040DA1">
        <w:t xml:space="preserve"> Understanding Power in Sustainability Science</w:t>
      </w:r>
      <w:bookmarkEnd w:id="711"/>
      <w:r w:rsidR="00E32FB8" w:rsidRPr="00040DA1">
        <w:t xml:space="preserve">  </w:t>
      </w:r>
      <w:r w:rsidR="004C2527">
        <w:br w:type="page"/>
      </w:r>
    </w:p>
    <w:p w14:paraId="1FF46E56" w14:textId="7AC111DB" w:rsidR="00675A94" w:rsidRPr="00C950F4" w:rsidRDefault="00675A94" w:rsidP="00C950F4">
      <w:pPr>
        <w:rPr>
          <w:b/>
        </w:rPr>
      </w:pPr>
      <w:r w:rsidRPr="00C950F4">
        <w:rPr>
          <w:b/>
        </w:rPr>
        <w:lastRenderedPageBreak/>
        <w:t>Tab</w:t>
      </w:r>
      <w:r w:rsidR="00F2691F">
        <w:rPr>
          <w:b/>
        </w:rPr>
        <w:t>le 1</w:t>
      </w:r>
      <w:r w:rsidR="00454807">
        <w:rPr>
          <w:b/>
        </w:rPr>
        <w:t xml:space="preserve">     </w:t>
      </w:r>
      <w:r w:rsidR="00F2691F">
        <w:rPr>
          <w:b/>
        </w:rPr>
        <w:t xml:space="preserve"> </w:t>
      </w:r>
      <w:r w:rsidRPr="00C950F4">
        <w:rPr>
          <w:b/>
        </w:rPr>
        <w:t xml:space="preserve"> Frameworks in wide use for researching sustainable development</w:t>
      </w:r>
    </w:p>
    <w:p w14:paraId="38D0F009" w14:textId="77777777" w:rsidR="00675A94" w:rsidRDefault="00675A94" w:rsidP="00675A94"/>
    <w:tbl>
      <w:tblPr>
        <w:tblStyle w:val="TableGrid"/>
        <w:tblW w:w="10525" w:type="dxa"/>
        <w:tblLook w:val="04A0" w:firstRow="1" w:lastRow="0" w:firstColumn="1" w:lastColumn="0" w:noHBand="0" w:noVBand="1"/>
      </w:tblPr>
      <w:tblGrid>
        <w:gridCol w:w="2083"/>
        <w:gridCol w:w="6262"/>
        <w:gridCol w:w="2180"/>
      </w:tblGrid>
      <w:tr w:rsidR="0033529A" w:rsidRPr="00A11B50" w14:paraId="7650ED64" w14:textId="2364A8E9" w:rsidTr="008E1157">
        <w:tc>
          <w:tcPr>
            <w:tcW w:w="2083" w:type="dxa"/>
          </w:tcPr>
          <w:p w14:paraId="6FFF36B8" w14:textId="77777777" w:rsidR="0033529A" w:rsidRPr="006A6343" w:rsidRDefault="0033529A" w:rsidP="00E5674A">
            <w:pPr>
              <w:rPr>
                <w:b/>
                <w:sz w:val="18"/>
                <w:szCs w:val="18"/>
              </w:rPr>
            </w:pPr>
            <w:r w:rsidRPr="006A6343">
              <w:rPr>
                <w:b/>
                <w:sz w:val="18"/>
                <w:szCs w:val="18"/>
              </w:rPr>
              <w:t>Name(s)</w:t>
            </w:r>
          </w:p>
        </w:tc>
        <w:tc>
          <w:tcPr>
            <w:tcW w:w="6262" w:type="dxa"/>
          </w:tcPr>
          <w:p w14:paraId="219899CC" w14:textId="77777777" w:rsidR="0033529A" w:rsidRPr="006A6343" w:rsidRDefault="0033529A" w:rsidP="00E5674A">
            <w:pPr>
              <w:rPr>
                <w:b/>
                <w:sz w:val="18"/>
                <w:szCs w:val="18"/>
              </w:rPr>
            </w:pPr>
            <w:r w:rsidRPr="006A6343">
              <w:rPr>
                <w:b/>
                <w:sz w:val="18"/>
                <w:szCs w:val="18"/>
              </w:rPr>
              <w:t xml:space="preserve">Special contribution(s) </w:t>
            </w:r>
          </w:p>
        </w:tc>
        <w:tc>
          <w:tcPr>
            <w:tcW w:w="2180" w:type="dxa"/>
          </w:tcPr>
          <w:p w14:paraId="68560837" w14:textId="08DBA514" w:rsidR="0033529A" w:rsidRPr="006A6343" w:rsidRDefault="0033529A" w:rsidP="00E5674A">
            <w:pPr>
              <w:rPr>
                <w:b/>
                <w:sz w:val="18"/>
                <w:szCs w:val="18"/>
              </w:rPr>
            </w:pPr>
            <w:r w:rsidRPr="006A6343">
              <w:rPr>
                <w:b/>
                <w:sz w:val="18"/>
                <w:szCs w:val="18"/>
              </w:rPr>
              <w:t>Recent overview</w:t>
            </w:r>
            <w:r>
              <w:rPr>
                <w:b/>
                <w:sz w:val="18"/>
                <w:szCs w:val="18"/>
              </w:rPr>
              <w:t>(s)</w:t>
            </w:r>
          </w:p>
        </w:tc>
      </w:tr>
      <w:tr w:rsidR="0033529A" w:rsidRPr="00A11B50" w14:paraId="5C02B0AA" w14:textId="02263F4E" w:rsidTr="008E1157">
        <w:trPr>
          <w:trHeight w:val="467"/>
        </w:trPr>
        <w:tc>
          <w:tcPr>
            <w:tcW w:w="2083" w:type="dxa"/>
          </w:tcPr>
          <w:p w14:paraId="19AFFDB5" w14:textId="77777777" w:rsidR="0033529A" w:rsidRPr="00A11B50" w:rsidRDefault="0033529A" w:rsidP="00E5674A">
            <w:pPr>
              <w:rPr>
                <w:sz w:val="18"/>
                <w:szCs w:val="18"/>
              </w:rPr>
            </w:pPr>
            <w:r w:rsidRPr="00A11B50">
              <w:rPr>
                <w:sz w:val="18"/>
                <w:szCs w:val="18"/>
              </w:rPr>
              <w:t>Complex adaptive systems (CAS)</w:t>
            </w:r>
          </w:p>
        </w:tc>
        <w:tc>
          <w:tcPr>
            <w:tcW w:w="6262" w:type="dxa"/>
          </w:tcPr>
          <w:p w14:paraId="3DFE334C" w14:textId="77777777" w:rsidR="0033529A" w:rsidRPr="00A11B50" w:rsidRDefault="0033529A" w:rsidP="00E5674A">
            <w:pPr>
              <w:rPr>
                <w:sz w:val="18"/>
                <w:szCs w:val="18"/>
              </w:rPr>
            </w:pPr>
            <w:r>
              <w:rPr>
                <w:sz w:val="18"/>
                <w:szCs w:val="18"/>
              </w:rPr>
              <w:t>L</w:t>
            </w:r>
            <w:r w:rsidRPr="00A11B50">
              <w:rPr>
                <w:sz w:val="18"/>
                <w:szCs w:val="18"/>
              </w:rPr>
              <w:t>ocal action by heterogeneous agents, constrained by higher level structures, central role of innovation/novelty</w:t>
            </w:r>
          </w:p>
        </w:tc>
        <w:tc>
          <w:tcPr>
            <w:tcW w:w="2180" w:type="dxa"/>
          </w:tcPr>
          <w:p w14:paraId="7C23DC67" w14:textId="7AA76DA6" w:rsidR="0033529A" w:rsidRDefault="0033529A" w:rsidP="00E5674A">
            <w:pPr>
              <w:rPr>
                <w:sz w:val="18"/>
                <w:szCs w:val="18"/>
              </w:rPr>
            </w:pPr>
            <w:r w:rsidRPr="004657C0">
              <w:rPr>
                <w:sz w:val="18"/>
                <w:szCs w:val="18"/>
              </w:rPr>
              <w:fldChar w:fldCharType="begin"/>
            </w:r>
            <w:r w:rsidR="00B97DE4">
              <w:rPr>
                <w:sz w:val="18"/>
                <w:szCs w:val="18"/>
              </w:rPr>
              <w:instrText xml:space="preserve"> ADDIN ZOTERO_ITEM CSL_CITATION {"citationID":"6CNj74NO","properties":{"formattedCitation":"(Levin et al. 2013)","plainCitation":"(Levin et al. 2013)","noteIndex":0},"citationItems":[{"id":13552,"uris":["http://zotero.org/groups/2225246/items/P5RZVIWA"],"uri":["http://zotero.org/groups/2225246/items/P5RZVIWA"],"itemData":{"id":13552,"type":"article-journal","abstract":"Abstract\nSystems linking people and nature, known as social-ecological systems, are increasingly understood as complex adaptive systems. Essential features of these complex adaptive systems - such as nonlinear feedbacks, strategic interactions, individual and spatial heterogeneity, and varying time scales - pose substantial challenges for modeling. However, ignoring these characteristics can distort our picture of how these systems work, causing policies to be less effective or even counterproductive. In this paper we present recent developments in modeling social-ecological systems, illustrate some of these challenges with examples related to coral reefs and grasslands, and identify the implications for economic and policy analysis. [PUBLICATION ABSTRACT]","container-title":"Environment and Development Economics; Cambridge","DOI":"http://dx.doi.org.ezp-prod1.hul.harvard.edu/10.1017/S1355770X12000460","ISSN":"1355770X","issue":"2","language":"English","page":"111-132","source":"ProQuest","title":"Social-ecological systems as complex adaptive systems: modeling and policy implications","title-short":"Social-ecological systems as complex adaptive systems","volume":"18","author":[{"family":"Levin","given":"Simon"},{"family":"Xepapadeas","given":"Tasos"},{"family":"Crépin","given":"Anne-Sophie"},{"family":"Norberg","given":"Jon"},{"family":"Zeeuw","given":"Aart","non-dropping-particle":"de"},{"family":"Folke","given":"Carl"},{"family":"Hughes","given":"Terry"},{"family":"Arrow","given":"Kenneth"}],"issued":{"date-parts":[["2013",4]]}}}],"schema":"https://github.com/citation-style-language/schema/raw/master/csl-citation.json"} </w:instrText>
            </w:r>
            <w:r w:rsidRPr="004657C0">
              <w:rPr>
                <w:sz w:val="18"/>
                <w:szCs w:val="18"/>
              </w:rPr>
              <w:fldChar w:fldCharType="separate"/>
            </w:r>
            <w:r w:rsidRPr="004657C0">
              <w:rPr>
                <w:rFonts w:ascii="Calibri" w:hAnsi="Calibri" w:cs="Calibri"/>
                <w:sz w:val="18"/>
                <w:szCs w:val="18"/>
              </w:rPr>
              <w:t>(Levin et al. 2013)</w:t>
            </w:r>
            <w:r w:rsidRPr="004657C0">
              <w:rPr>
                <w:sz w:val="18"/>
                <w:szCs w:val="18"/>
              </w:rPr>
              <w:fldChar w:fldCharType="end"/>
            </w:r>
            <w:r>
              <w:rPr>
                <w:sz w:val="18"/>
                <w:szCs w:val="18"/>
              </w:rPr>
              <w:t xml:space="preserve"> </w:t>
            </w:r>
            <w:r>
              <w:rPr>
                <w:sz w:val="18"/>
                <w:szCs w:val="18"/>
              </w:rPr>
              <w:fldChar w:fldCharType="begin"/>
            </w:r>
            <w:r w:rsidR="00B97DE4">
              <w:rPr>
                <w:sz w:val="18"/>
                <w:szCs w:val="18"/>
              </w:rPr>
              <w:instrText xml:space="preserve"> ADDIN ZOTERO_ITEM CSL_CITATION {"citationID":"ggssUHkT","properties":{"formattedCitation":"(Preiser et al. 2018)","plainCitation":"(Preiser et al. 2018)","noteIndex":0},"citationItems":[{"id":12151,"uris":["http://zotero.org/groups/2225246/items/WDN85XM3"],"uri":["http://zotero.org/groups/2225246/items/WDN85XM3"],"itemData":{"id":12151,"type":"article-journal","abstract":"Preiser, R., R. Biggs, A. De Vos, and C. Folke. 2018. Social-ecological systems as complex adaptive systems: organizing principles for advancing research methods and approaches. Ecology and Society 23(4):46. https://doi.org/10.5751/ES-10558-230446","container-title":"Ecology and Society","DOI":"10.5751/ES-10558-230446","ISSN":"1708-3087","issue":"4","language":"en","source":"www.ecologyandsociety.org","title":"Social-ecological systems as complex adaptive systems: organizing principles for advancing research methods and approaches","title-short":"Social-ecological systems as complex adaptive systems","URL":"https://www.ecologyandsociety.org/vol23/iss4/art46/","volume":"23","author":[{"family":"Preiser","given":"Rika"},{"family":"Biggs","given":"Reinette"},{"family":"De Vos","given":"Alta"},{"family":"Folke","given":"Carl"}],"accessed":{"date-parts":[["2018",12,22]]},"issued":{"date-parts":[["2018",12,19]]}}}],"schema":"https://github.com/citation-style-language/schema/raw/master/csl-citation.json"} </w:instrText>
            </w:r>
            <w:r>
              <w:rPr>
                <w:sz w:val="18"/>
                <w:szCs w:val="18"/>
              </w:rPr>
              <w:fldChar w:fldCharType="separate"/>
            </w:r>
            <w:r w:rsidRPr="0027518B">
              <w:rPr>
                <w:sz w:val="18"/>
              </w:rPr>
              <w:t>(Preiser et al. 2018)</w:t>
            </w:r>
            <w:r>
              <w:rPr>
                <w:sz w:val="18"/>
                <w:szCs w:val="18"/>
              </w:rPr>
              <w:fldChar w:fldCharType="end"/>
            </w:r>
          </w:p>
        </w:tc>
      </w:tr>
      <w:tr w:rsidR="0033529A" w:rsidRPr="00A11B50" w14:paraId="15A5BC0B" w14:textId="7DB4DD36" w:rsidTr="008E1157">
        <w:trPr>
          <w:trHeight w:val="467"/>
        </w:trPr>
        <w:tc>
          <w:tcPr>
            <w:tcW w:w="2083" w:type="dxa"/>
          </w:tcPr>
          <w:p w14:paraId="6E406397" w14:textId="77777777" w:rsidR="0033529A" w:rsidRPr="00A11B50" w:rsidRDefault="0033529A" w:rsidP="00E5674A">
            <w:pPr>
              <w:rPr>
                <w:sz w:val="18"/>
                <w:szCs w:val="18"/>
              </w:rPr>
            </w:pPr>
            <w:r w:rsidRPr="00A11B50">
              <w:rPr>
                <w:sz w:val="18"/>
                <w:szCs w:val="18"/>
              </w:rPr>
              <w:t>Consumption-production systems (SCP)</w:t>
            </w:r>
          </w:p>
        </w:tc>
        <w:tc>
          <w:tcPr>
            <w:tcW w:w="6262" w:type="dxa"/>
          </w:tcPr>
          <w:p w14:paraId="33CB3464" w14:textId="77777777" w:rsidR="0033529A" w:rsidRPr="00A11B50" w:rsidRDefault="0033529A" w:rsidP="00E5674A">
            <w:pPr>
              <w:rPr>
                <w:sz w:val="18"/>
                <w:szCs w:val="18"/>
              </w:rPr>
            </w:pPr>
            <w:r w:rsidRPr="00A11B50">
              <w:rPr>
                <w:sz w:val="18"/>
                <w:szCs w:val="18"/>
              </w:rPr>
              <w:t>Beyond control of pollution from production to joint consideration of consumption and P activities</w:t>
            </w:r>
          </w:p>
        </w:tc>
        <w:tc>
          <w:tcPr>
            <w:tcW w:w="2180" w:type="dxa"/>
          </w:tcPr>
          <w:p w14:paraId="43E564BB" w14:textId="6D9300E4" w:rsidR="0033529A" w:rsidRPr="00A11B50" w:rsidRDefault="0033529A" w:rsidP="00E5674A">
            <w:pPr>
              <w:rPr>
                <w:sz w:val="18"/>
                <w:szCs w:val="18"/>
              </w:rPr>
            </w:pPr>
            <w:r w:rsidRPr="004657C0">
              <w:rPr>
                <w:sz w:val="18"/>
                <w:szCs w:val="18"/>
              </w:rPr>
              <w:fldChar w:fldCharType="begin"/>
            </w:r>
            <w:r w:rsidR="00B97DE4">
              <w:rPr>
                <w:sz w:val="18"/>
                <w:szCs w:val="18"/>
              </w:rPr>
              <w:instrText xml:space="preserve"> ADDIN ZOTERO_ITEM CSL_CITATION {"citationID":"siykEeaI","properties":{"formattedCitation":"(Geels et al. 2015)","plainCitation":"(Geels et al. 2015)","noteIndex":0},"citationItems":[{"id":13561,"uris":["http://zotero.org/groups/2225246/items/YM85FX8H"],"uri":["http://zotero.org/groups/2225246/items/YM85FX8H"],"itemData":{"id":13561,"type":"article-journal","abstract":"This conceptual review article provides a critical appraisal of Sustainable Consumption and Production research, which is currently framed by two generic positions. First, the ‘reformist’ position, which focuses on firms pursuing green eco-innovations and consumers buying eco-efficient products, represents the political and academic orthodoxy. Second, the ‘revolutionary’ position, which is a radical critique of the mainstream, advocates the abolishment of capitalism, materialism, and consumerism, and promotes values such as frugality, sufficiency, and localism. We find this dichotomous debate problematic, because it is intellectually stifling and politically conservative (in its outcomes). To move beyond this dichotomy, we propose a third position, ‘reconfiguration’, which focuses on transitions in socio-technical systems and daily life practices and accommodates new conceptual frameworks. For each of the three positions, we discuss: (1) the scale and type of change, (2) views on consumption and production in exemplary approaches, (3) underlying theoretical, epistemological and normative orientations, (4) policy implications, and (5) critical appraisal. The conclusion compares the three positions, provides arguments for the fruitfulness of the reconfiguration-position and offers four critical reflections about future Sustainable Consumption and Production research agendas.","container-title":"Global Environmental Change","DOI":"10.1016/j.gloenvcha.2015.04.013","ISSN":"0959-3780","journalAbbreviation":"Global Environmental Change","page":"1-12","source":"ScienceDirect","title":"A critical appraisal of Sustainable Consumption and Production research: The reformist, revolutionary and reconfiguration positions","title-short":"A critical appraisal of Sustainable Consumption and Production research","volume":"34","author":[{"family":"Geels","given":"Frank W."},{"family":"McMeekin","given":"Andy"},{"family":"Mylan","given":"Josephine"},{"family":"Southerton","given":"Dale"}],"issued":{"date-parts":[["2015",9,1]]}}}],"schema":"https://github.com/citation-style-language/schema/raw/master/csl-citation.json"} </w:instrText>
            </w:r>
            <w:r w:rsidRPr="004657C0">
              <w:rPr>
                <w:sz w:val="18"/>
                <w:szCs w:val="18"/>
              </w:rPr>
              <w:fldChar w:fldCharType="separate"/>
            </w:r>
            <w:r w:rsidRPr="004657C0">
              <w:rPr>
                <w:rFonts w:ascii="Calibri" w:hAnsi="Calibri" w:cs="Calibri"/>
                <w:sz w:val="18"/>
                <w:szCs w:val="18"/>
              </w:rPr>
              <w:t>(Geels et al. 2015)</w:t>
            </w:r>
            <w:r w:rsidRPr="004657C0">
              <w:rPr>
                <w:sz w:val="18"/>
                <w:szCs w:val="18"/>
              </w:rPr>
              <w:fldChar w:fldCharType="end"/>
            </w:r>
          </w:p>
        </w:tc>
      </w:tr>
      <w:tr w:rsidR="0033529A" w:rsidRPr="00A11B50" w14:paraId="22B76B7A" w14:textId="2DA709DA" w:rsidTr="008E1157">
        <w:trPr>
          <w:trHeight w:val="467"/>
        </w:trPr>
        <w:tc>
          <w:tcPr>
            <w:tcW w:w="2083" w:type="dxa"/>
          </w:tcPr>
          <w:p w14:paraId="122BB210" w14:textId="77777777" w:rsidR="0033529A" w:rsidRPr="00A11B50" w:rsidRDefault="0033529A" w:rsidP="00E5674A">
            <w:pPr>
              <w:rPr>
                <w:sz w:val="18"/>
                <w:szCs w:val="18"/>
              </w:rPr>
            </w:pPr>
            <w:r w:rsidRPr="00A11B50">
              <w:rPr>
                <w:sz w:val="18"/>
                <w:szCs w:val="18"/>
              </w:rPr>
              <w:t xml:space="preserve">Coupled human and natural system (CHANS); </w:t>
            </w:r>
          </w:p>
        </w:tc>
        <w:tc>
          <w:tcPr>
            <w:tcW w:w="6262" w:type="dxa"/>
          </w:tcPr>
          <w:p w14:paraId="031DA108" w14:textId="77777777" w:rsidR="0033529A" w:rsidRPr="00A11B50" w:rsidRDefault="0033529A" w:rsidP="00E5674A">
            <w:pPr>
              <w:rPr>
                <w:sz w:val="18"/>
                <w:szCs w:val="18"/>
              </w:rPr>
            </w:pPr>
            <w:r w:rsidRPr="00A11B50">
              <w:rPr>
                <w:sz w:val="18"/>
                <w:szCs w:val="18"/>
              </w:rPr>
              <w:t>Reciprocal links between human and natural systems; special attention to links across space</w:t>
            </w:r>
          </w:p>
        </w:tc>
        <w:tc>
          <w:tcPr>
            <w:tcW w:w="2180" w:type="dxa"/>
          </w:tcPr>
          <w:p w14:paraId="1D4E6D8F" w14:textId="10F8A170" w:rsidR="0033529A" w:rsidRPr="004657C0" w:rsidRDefault="0033529A" w:rsidP="00E5674A">
            <w:pPr>
              <w:rPr>
                <w:sz w:val="18"/>
                <w:szCs w:val="18"/>
              </w:rPr>
            </w:pPr>
            <w:r w:rsidRPr="004657C0">
              <w:rPr>
                <w:sz w:val="18"/>
                <w:szCs w:val="18"/>
              </w:rPr>
              <w:fldChar w:fldCharType="begin"/>
            </w:r>
            <w:r w:rsidR="00B97DE4">
              <w:rPr>
                <w:sz w:val="18"/>
                <w:szCs w:val="18"/>
              </w:rPr>
              <w:instrText xml:space="preserve"> ADDIN ZOTERO_ITEM CSL_CITATION {"citationID":"zpWptODK","properties":{"formattedCitation":"(Hull and Liu 2018)","plainCitation":"(Hull and Liu 2018)","noteIndex":0},"citationItems":[{"id":13379,"uris":["http://zotero.org/groups/2225246/items/RSWMTA2A"],"uri":["http://zotero.org/groups/2225246/items/RSWMTA2A"],"itemData":{"id":13379,"type":"article-journal","abstract":"Telecoupling refers to socioeconomic and environmental interactions between distant coupled human and natural systems, and has become more extensive and intensive in the globalized era. The integrated framework of telecoupling examines flows of information, energy, matter, people, organisms, and other things such as financial capital and goods and products around the globe. It pinpoints causes and effects arising from engagement of diverse agents in the global sphere. This first special feature on telecoupling includes 16 articles that explore diverse telecouplings including trade, migration, tourism, information exchange, and transnational product certification schemes. Here we synthesize the articles by describing eight overarching lessons learned. These include the impact of physical, social, and institutional distance on telecouplings, key roles of agents and their inter-relationships, and the important function of telecoupling in enhancing information signals over long distances. Several lessons directly apply to global sustainability challenges, such as the importance of recognizing trade-offs between local and global sustainability and the need for multi-level management and governance solutions. We also suggest five areas of future research to help propel this nascent field forward and further cement its applicability to addressing global sustainability challenges.","container-title":"Ecology and Society","DOI":"10.5751/ES-10494-230441","ISSN":"1708-3087","issue":"4","language":"en","source":"www.ecologyandsociety.org","title":"Telecoupling: A new frontier for global sustainability","title-short":"Telecoupling","URL":"https://www.ecologyandsociety.org/vol23/iss4/art41/","volume":"23","author":[{"family":"Hull","given":"Vanessa"},{"family":"Liu","given":"Jianguo"}],"accessed":{"date-parts":[["2019",1,31]]},"issued":{"date-parts":[["2018",12,12]]}}}],"schema":"https://github.com/citation-style-language/schema/raw/master/csl-citation.json"} </w:instrText>
            </w:r>
            <w:r w:rsidRPr="004657C0">
              <w:rPr>
                <w:sz w:val="18"/>
                <w:szCs w:val="18"/>
              </w:rPr>
              <w:fldChar w:fldCharType="separate"/>
            </w:r>
            <w:r w:rsidRPr="004657C0">
              <w:rPr>
                <w:rFonts w:ascii="Calibri" w:hAnsi="Calibri" w:cs="Calibri"/>
                <w:sz w:val="18"/>
                <w:szCs w:val="18"/>
              </w:rPr>
              <w:t>(Hull and Liu 2018)</w:t>
            </w:r>
            <w:r w:rsidRPr="004657C0">
              <w:rPr>
                <w:sz w:val="18"/>
                <w:szCs w:val="18"/>
              </w:rPr>
              <w:fldChar w:fldCharType="end"/>
            </w:r>
          </w:p>
          <w:p w14:paraId="506BE055" w14:textId="77777777" w:rsidR="0033529A" w:rsidRPr="00A11B50" w:rsidRDefault="0033529A" w:rsidP="00E5674A">
            <w:pPr>
              <w:rPr>
                <w:sz w:val="18"/>
                <w:szCs w:val="18"/>
              </w:rPr>
            </w:pPr>
          </w:p>
        </w:tc>
      </w:tr>
      <w:tr w:rsidR="0033529A" w:rsidRPr="00A11B50" w14:paraId="1894B7FE" w14:textId="1ACD87B7" w:rsidTr="008E1157">
        <w:trPr>
          <w:trHeight w:val="467"/>
        </w:trPr>
        <w:tc>
          <w:tcPr>
            <w:tcW w:w="2083" w:type="dxa"/>
          </w:tcPr>
          <w:p w14:paraId="71A2EA4E" w14:textId="77777777" w:rsidR="0033529A" w:rsidRPr="00A11B50" w:rsidRDefault="0033529A" w:rsidP="00E5674A">
            <w:pPr>
              <w:rPr>
                <w:sz w:val="18"/>
                <w:szCs w:val="18"/>
              </w:rPr>
            </w:pPr>
            <w:r w:rsidRPr="00A11B50">
              <w:rPr>
                <w:sz w:val="18"/>
                <w:szCs w:val="18"/>
              </w:rPr>
              <w:t>Coupled human-environment system (CHES)</w:t>
            </w:r>
          </w:p>
        </w:tc>
        <w:tc>
          <w:tcPr>
            <w:tcW w:w="6262" w:type="dxa"/>
          </w:tcPr>
          <w:p w14:paraId="32D10AB6" w14:textId="77777777" w:rsidR="0033529A" w:rsidRPr="00A11B50" w:rsidRDefault="0033529A" w:rsidP="00E5674A">
            <w:pPr>
              <w:rPr>
                <w:sz w:val="18"/>
                <w:szCs w:val="18"/>
              </w:rPr>
            </w:pPr>
            <w:r w:rsidRPr="00A11B50">
              <w:rPr>
                <w:sz w:val="18"/>
                <w:szCs w:val="18"/>
              </w:rPr>
              <w:t>Place-based analysis of linkages, emphasizing physical and biotic environment; actors and agency</w:t>
            </w:r>
          </w:p>
        </w:tc>
        <w:tc>
          <w:tcPr>
            <w:tcW w:w="2180" w:type="dxa"/>
          </w:tcPr>
          <w:p w14:paraId="2B574529" w14:textId="12E6C42E" w:rsidR="0033529A" w:rsidRPr="00A11B50" w:rsidRDefault="0033529A" w:rsidP="00E5674A">
            <w:pPr>
              <w:rPr>
                <w:sz w:val="18"/>
                <w:szCs w:val="18"/>
              </w:rPr>
            </w:pPr>
            <w:r w:rsidRPr="004657C0">
              <w:rPr>
                <w:sz w:val="18"/>
                <w:szCs w:val="18"/>
              </w:rPr>
              <w:fldChar w:fldCharType="begin"/>
            </w:r>
            <w:r w:rsidR="00B97DE4">
              <w:rPr>
                <w:sz w:val="18"/>
                <w:szCs w:val="18"/>
              </w:rPr>
              <w:instrText xml:space="preserve"> ADDIN ZOTERO_ITEM CSL_CITATION {"citationID":"ZnqkwF1A","properties":{"formattedCitation":"(Moran 2010)","plainCitation":"(Moran 2010)","noteIndex":0},"citationItems":[{"id":13575,"uris":["http://zotero.org/groups/2225246/items/7XZ4HJW9"],"uri":["http://zotero.org/groups/2225246/items/7XZ4HJW9"],"itemData":{"id":13575,"type":"book","abstract":"Review: \"The past decade has witnessed a rapid growth in the development of research on the human dimensions of global environmental change. Environmental Social Science offers a synthesis of this new cross disciplinary enterprise, and provides a foundation for scholars and policy makers to address the urgent needs of these globally-scaled processes. With increasing evidence of climate change, loss of biodiversity, rapid deforestation in the tropics, and an impending crisis in availability of potable water, the book argues that environmental research demands a better understanding of the complexities of current human - environment interactions. In recommending a new collaborative approach that makes environmental theories and research methods accessible across the natural and social sciences, the book outlines a mutually beneficial research agenda for all concerned.\"--Jacket.","call-number":"GF75 .M668 2010","event-place":"Malden, MA","ISBN":"978-1-4051-0573-6","language":"eng","note":"HOLLIS number: 990122589510203941","number-of-pages":"xiii+215","publisher":"Wiley-Blackwell","publisher-place":"Malden, MA","source":"hollis.harvard.edu","title":"Environmental social science: human-environment interactions and sustainability","title-short":"Environmental social science","author":[{"family":"Moran","given":"Emilio F."}],"issued":{"date-parts":[["2010"]]}}}],"schema":"https://github.com/citation-style-language/schema/raw/master/csl-citation.json"} </w:instrText>
            </w:r>
            <w:r w:rsidRPr="004657C0">
              <w:rPr>
                <w:sz w:val="18"/>
                <w:szCs w:val="18"/>
              </w:rPr>
              <w:fldChar w:fldCharType="separate"/>
            </w:r>
            <w:r w:rsidRPr="004657C0">
              <w:rPr>
                <w:rFonts w:ascii="Calibri" w:hAnsi="Calibri" w:cs="Calibri"/>
                <w:sz w:val="18"/>
                <w:szCs w:val="18"/>
              </w:rPr>
              <w:t>(Moran 2010)</w:t>
            </w:r>
            <w:r w:rsidRPr="004657C0">
              <w:rPr>
                <w:sz w:val="18"/>
                <w:szCs w:val="18"/>
              </w:rPr>
              <w:fldChar w:fldCharType="end"/>
            </w:r>
          </w:p>
        </w:tc>
      </w:tr>
      <w:tr w:rsidR="0033529A" w:rsidRPr="00A11B50" w14:paraId="4B6056A4" w14:textId="6FB63BAC" w:rsidTr="008E1157">
        <w:trPr>
          <w:trHeight w:val="467"/>
        </w:trPr>
        <w:tc>
          <w:tcPr>
            <w:tcW w:w="2083" w:type="dxa"/>
          </w:tcPr>
          <w:p w14:paraId="1C6356E1" w14:textId="77777777" w:rsidR="0033529A" w:rsidRPr="00A11B50" w:rsidRDefault="0033529A" w:rsidP="00E5674A">
            <w:pPr>
              <w:rPr>
                <w:sz w:val="18"/>
                <w:szCs w:val="18"/>
              </w:rPr>
            </w:pPr>
            <w:r w:rsidRPr="006A6343">
              <w:rPr>
                <w:sz w:val="18"/>
                <w:szCs w:val="18"/>
              </w:rPr>
              <w:t xml:space="preserve">Earth </w:t>
            </w:r>
            <w:r>
              <w:rPr>
                <w:sz w:val="18"/>
                <w:szCs w:val="18"/>
              </w:rPr>
              <w:t>s</w:t>
            </w:r>
            <w:r w:rsidRPr="006A6343">
              <w:rPr>
                <w:sz w:val="18"/>
                <w:szCs w:val="18"/>
              </w:rPr>
              <w:t xml:space="preserve">ystem </w:t>
            </w:r>
            <w:r>
              <w:rPr>
                <w:sz w:val="18"/>
                <w:szCs w:val="18"/>
              </w:rPr>
              <w:t>g</w:t>
            </w:r>
            <w:r w:rsidRPr="006A6343">
              <w:rPr>
                <w:sz w:val="18"/>
                <w:szCs w:val="18"/>
              </w:rPr>
              <w:t>overnance</w:t>
            </w:r>
          </w:p>
        </w:tc>
        <w:tc>
          <w:tcPr>
            <w:tcW w:w="6262" w:type="dxa"/>
          </w:tcPr>
          <w:p w14:paraId="2AE5C26B" w14:textId="77777777" w:rsidR="0033529A" w:rsidRPr="00A11B50" w:rsidRDefault="0033529A" w:rsidP="00E5674A">
            <w:pPr>
              <w:rPr>
                <w:sz w:val="18"/>
                <w:szCs w:val="18"/>
              </w:rPr>
            </w:pPr>
            <w:r w:rsidRPr="008A3F0E">
              <w:rPr>
                <w:sz w:val="18"/>
                <w:szCs w:val="18"/>
              </w:rPr>
              <w:t>Highlights importance of institutional design, agency</w:t>
            </w:r>
            <w:r>
              <w:rPr>
                <w:sz w:val="18"/>
                <w:szCs w:val="18"/>
              </w:rPr>
              <w:t>,</w:t>
            </w:r>
            <w:r w:rsidRPr="008A3F0E">
              <w:rPr>
                <w:sz w:val="18"/>
                <w:szCs w:val="18"/>
              </w:rPr>
              <w:t xml:space="preserve"> and power for governing </w:t>
            </w:r>
            <w:r>
              <w:rPr>
                <w:sz w:val="18"/>
                <w:szCs w:val="18"/>
              </w:rPr>
              <w:t>nature-society interactions. E</w:t>
            </w:r>
            <w:r w:rsidRPr="006A6343">
              <w:rPr>
                <w:sz w:val="18"/>
                <w:szCs w:val="18"/>
              </w:rPr>
              <w:t xml:space="preserve">mphasis on transitions </w:t>
            </w:r>
            <w:r>
              <w:rPr>
                <w:sz w:val="18"/>
                <w:szCs w:val="18"/>
              </w:rPr>
              <w:t xml:space="preserve">and </w:t>
            </w:r>
            <w:r w:rsidRPr="006A6343">
              <w:rPr>
                <w:sz w:val="18"/>
                <w:szCs w:val="18"/>
              </w:rPr>
              <w:t xml:space="preserve">inequality. </w:t>
            </w:r>
          </w:p>
        </w:tc>
        <w:tc>
          <w:tcPr>
            <w:tcW w:w="2180" w:type="dxa"/>
          </w:tcPr>
          <w:p w14:paraId="30F1EB39" w14:textId="6933DECF" w:rsidR="0033529A" w:rsidRPr="008A3F0E" w:rsidRDefault="0033529A" w:rsidP="00B97DE4">
            <w:pPr>
              <w:rPr>
                <w:sz w:val="18"/>
                <w:szCs w:val="18"/>
              </w:rPr>
            </w:pPr>
            <w:r>
              <w:rPr>
                <w:sz w:val="18"/>
                <w:szCs w:val="18"/>
              </w:rPr>
              <w:fldChar w:fldCharType="begin"/>
            </w:r>
            <w:r w:rsidR="00B97DE4">
              <w:rPr>
                <w:sz w:val="18"/>
                <w:szCs w:val="18"/>
              </w:rPr>
              <w:instrText xml:space="preserve"> ADDIN ZOTERO_ITEM CSL_CITATION {"citationID":"6XFO0hQE","properties":{"formattedCitation":"(Burch et al. 2019)","plainCitation":"(Burch et al. 2019)","noteIndex":0},"citationItems":[{"id":17162,"uris":["http://zotero.org/groups/2225246/items/65EPRGNX"],"uri":["http://zotero.org/groups/2225246/items/65EPRGNX"],"itemData":{"id":17162,"type":"article-journal","abstract":"The Earth System Governance project is a global research alliance that explores novel, effective governance mechanisms to cope with the current transitions in the biogeochemical systems of the planet. A decade after its inception, this article offers an overview of the project's new research framework (which is built upon a review of existing earth system governance research), the goal of which is to continue to stimulate a pluralistic, vibrant and relevant research community. This framework is composed of contextual conditions (transformations, inequality, Anthropocene and diversity), which capture what is being observed empirically, and five sets of research lenses (architecture and agency, democracy and power, justice and allocation, anticipation and imagination, and adaptiveness and reflexivity). Ultimately the goal is to guide and inspire the systematic study of how societies prepare for accelerated climate change and wider earth system change, as well as policy responses.","container-title":"Earth System Governance","DOI":"10.1016/j.esg.2019.100006","ISSN":"2589-8116","journalAbbreviation":"Earth System Governance","language":"en","page":"1-18","source":"ScienceDirect","title":"New directions in earth system governance research","volume":"1","author":[{"family":"Burch","given":"Sarah"},{"family":"Gupta","given":"Aarti"},{"family":"Inoue","given":"Cristina Y. A."},{"family":"Kalfagianni","given":"Agni"},{"family":"Persson","given":"Åsa"},{"family":"Gerlak","given":"Andrea K."},{"family":"Ishii","given":"Atsushi"},{"family":"Patterson","given":"James"},{"family":"Pickering","given":"Jonathan"},{"family":"Scobie","given":"Michelle"},{"family":"Van der Heijden","given":"Jeroen"},{"family":"Vervoort","given":"Joost"},{"family":"Adler","given":"Carolina"},{"family":"Bloomfield","given":"Michael"},{"family":"Djalante","given":"Riyanti"},{"family":"Dryzek","given":"John"},{"family":"Galaz","given":"Victor"},{"family":"Gordon","given":"Christopher"},{"family":"Harmon","given":"Renée"},{"family":"Jinnah","given":"Sikina"},{"family":"Kim","given":"Rakhyun E."},{"family":"Olsson","given":"Lennart"},{"family":"Van Leeuwen","given":"Judith"},{"family":"Ramasar","given":"Vasna"},{"family":"Wapner","given":"Paul"},{"family":"Zondervan","given":"Ruben"}],"issued":{"date-parts":[["2019",1,1]]}}}],"schema":"https://github.com/citation-style-language/schema/raw/master/csl-citation.json"} </w:instrText>
            </w:r>
            <w:r>
              <w:rPr>
                <w:sz w:val="18"/>
                <w:szCs w:val="18"/>
              </w:rPr>
              <w:fldChar w:fldCharType="separate"/>
            </w:r>
            <w:r w:rsidR="00B97DE4" w:rsidRPr="00B97DE4">
              <w:rPr>
                <w:sz w:val="18"/>
              </w:rPr>
              <w:t>(Burch et al. 2019)</w:t>
            </w:r>
            <w:r>
              <w:rPr>
                <w:sz w:val="18"/>
                <w:szCs w:val="18"/>
              </w:rPr>
              <w:fldChar w:fldCharType="end"/>
            </w:r>
          </w:p>
        </w:tc>
      </w:tr>
      <w:tr w:rsidR="0033529A" w:rsidRPr="00A11B50" w14:paraId="58291478" w14:textId="7B8CD1FA" w:rsidTr="008E1157">
        <w:trPr>
          <w:trHeight w:val="467"/>
        </w:trPr>
        <w:tc>
          <w:tcPr>
            <w:tcW w:w="2083" w:type="dxa"/>
          </w:tcPr>
          <w:p w14:paraId="49E8AE44" w14:textId="77777777" w:rsidR="0033529A" w:rsidRPr="006A6343" w:rsidRDefault="0033529A" w:rsidP="00E5674A">
            <w:pPr>
              <w:rPr>
                <w:sz w:val="18"/>
                <w:szCs w:val="18"/>
              </w:rPr>
            </w:pPr>
            <w:r>
              <w:rPr>
                <w:sz w:val="18"/>
                <w:szCs w:val="18"/>
              </w:rPr>
              <w:t>IPBES conceptual framework (CF),</w:t>
            </w:r>
            <w:r w:rsidRPr="00A11B50">
              <w:rPr>
                <w:sz w:val="18"/>
                <w:szCs w:val="18"/>
              </w:rPr>
              <w:t xml:space="preserve"> </w:t>
            </w:r>
            <w:r>
              <w:rPr>
                <w:sz w:val="18"/>
                <w:szCs w:val="18"/>
              </w:rPr>
              <w:t>m</w:t>
            </w:r>
            <w:r w:rsidRPr="00A11B50">
              <w:rPr>
                <w:sz w:val="18"/>
                <w:szCs w:val="18"/>
              </w:rPr>
              <w:t xml:space="preserve">ulti-evidence base (MEB) </w:t>
            </w:r>
          </w:p>
        </w:tc>
        <w:tc>
          <w:tcPr>
            <w:tcW w:w="6262" w:type="dxa"/>
          </w:tcPr>
          <w:p w14:paraId="7E59DABA" w14:textId="77777777" w:rsidR="0033529A" w:rsidRPr="008A3F0E" w:rsidRDefault="0033529A" w:rsidP="00E5674A">
            <w:pPr>
              <w:rPr>
                <w:sz w:val="18"/>
                <w:szCs w:val="18"/>
              </w:rPr>
            </w:pPr>
            <w:r w:rsidRPr="00A11B50">
              <w:rPr>
                <w:sz w:val="18"/>
                <w:szCs w:val="18"/>
              </w:rPr>
              <w:t xml:space="preserve">Focus on biodiversity, collaborative processes for </w:t>
            </w:r>
            <w:r>
              <w:rPr>
                <w:sz w:val="18"/>
                <w:szCs w:val="18"/>
              </w:rPr>
              <w:t xml:space="preserve">fair </w:t>
            </w:r>
            <w:r w:rsidRPr="00A11B50">
              <w:rPr>
                <w:sz w:val="18"/>
                <w:szCs w:val="18"/>
              </w:rPr>
              <w:t>mobilization of multiple value, knowledge systems (scientific, indigenous, local</w:t>
            </w:r>
            <w:r>
              <w:rPr>
                <w:sz w:val="18"/>
                <w:szCs w:val="18"/>
              </w:rPr>
              <w:t>, practical</w:t>
            </w:r>
            <w:r w:rsidRPr="00A11B50">
              <w:rPr>
                <w:sz w:val="18"/>
                <w:szCs w:val="18"/>
              </w:rPr>
              <w:t>)</w:t>
            </w:r>
          </w:p>
        </w:tc>
        <w:tc>
          <w:tcPr>
            <w:tcW w:w="2180" w:type="dxa"/>
          </w:tcPr>
          <w:p w14:paraId="7B01D11B" w14:textId="1D8EEAFB" w:rsidR="0033529A" w:rsidRPr="00A11B50" w:rsidRDefault="0033529A" w:rsidP="00E5674A">
            <w:pPr>
              <w:rPr>
                <w:sz w:val="18"/>
                <w:szCs w:val="18"/>
              </w:rPr>
            </w:pPr>
            <w:r w:rsidRPr="004657C0">
              <w:rPr>
                <w:sz w:val="18"/>
                <w:szCs w:val="18"/>
              </w:rPr>
              <w:fldChar w:fldCharType="begin"/>
            </w:r>
            <w:r w:rsidR="00B97DE4">
              <w:rPr>
                <w:sz w:val="18"/>
                <w:szCs w:val="18"/>
              </w:rPr>
              <w:instrText xml:space="preserve"> ADDIN ZOTERO_ITEM CSL_CITATION {"citationID":"Z5lFiQPG","properties":{"formattedCitation":"(Teng\\uc0\\u246{} et al. 2014)","plainCitation":"(Tengö et al. 2014)","noteIndex":0},"citationItems":[{"id":12128,"uris":["http://zotero.org/groups/2225246/items/ZI6SU85E"],"uri":["http://zotero.org/groups/2225246/items/ZI6SU85E"],"itemData":{"id":12128,"type":"article-journal","container-title":"AMBIO","DOI":"10.1007/s13280-014-0501-3","ISSN":"0044-7447, 1654-7209","issue":"5","language":"en","page":"579-591","source":"Crossref","title":"Connecting Diverse Knowledge Systems for Enhanced Ecosystem Governance: The Multiple Evidence Base Approach","title-short":"Connecting Diverse Knowledge Systems for Enhanced Ecosystem Governance","volume":"43","author":[{"family":"Tengö","given":"Maria"},{"family":"Brondizio","given":"Eduardo S."},{"family":"Elmqvist","given":"Thomas"},{"family":"Malmer","given":"Pernilla"},{"family":"Spierenburg","given":"Marja"}],"issued":{"date-parts":[["2014",9]]}}}],"schema":"https://github.com/citation-style-language/schema/raw/master/csl-citation.json"} </w:instrText>
            </w:r>
            <w:r w:rsidRPr="004657C0">
              <w:rPr>
                <w:sz w:val="18"/>
                <w:szCs w:val="18"/>
              </w:rPr>
              <w:fldChar w:fldCharType="separate"/>
            </w:r>
            <w:r w:rsidRPr="004657C0">
              <w:rPr>
                <w:rFonts w:ascii="Calibri" w:hAnsi="Calibri" w:cs="Calibri"/>
                <w:sz w:val="18"/>
                <w:szCs w:val="18"/>
              </w:rPr>
              <w:t>(Tengö et al. 2014)</w:t>
            </w:r>
            <w:r w:rsidRPr="004657C0">
              <w:rPr>
                <w:sz w:val="18"/>
                <w:szCs w:val="18"/>
              </w:rPr>
              <w:fldChar w:fldCharType="end"/>
            </w:r>
            <w:r w:rsidRPr="004657C0">
              <w:rPr>
                <w:sz w:val="18"/>
                <w:szCs w:val="18"/>
              </w:rPr>
              <w:t xml:space="preserve"> </w:t>
            </w:r>
          </w:p>
        </w:tc>
      </w:tr>
      <w:tr w:rsidR="0033529A" w:rsidRPr="00A11B50" w14:paraId="34052864" w14:textId="61DE60DB" w:rsidTr="008E1157">
        <w:trPr>
          <w:trHeight w:val="467"/>
        </w:trPr>
        <w:tc>
          <w:tcPr>
            <w:tcW w:w="2083" w:type="dxa"/>
          </w:tcPr>
          <w:p w14:paraId="3B032605" w14:textId="77777777" w:rsidR="0033529A" w:rsidRDefault="0033529A" w:rsidP="00E5674A">
            <w:pPr>
              <w:rPr>
                <w:sz w:val="18"/>
                <w:szCs w:val="18"/>
              </w:rPr>
            </w:pPr>
            <w:r w:rsidRPr="00A11B50">
              <w:rPr>
                <w:sz w:val="18"/>
                <w:szCs w:val="18"/>
              </w:rPr>
              <w:t>Livelihoods</w:t>
            </w:r>
          </w:p>
        </w:tc>
        <w:tc>
          <w:tcPr>
            <w:tcW w:w="6262" w:type="dxa"/>
          </w:tcPr>
          <w:p w14:paraId="3DAD14D6" w14:textId="77777777" w:rsidR="0033529A" w:rsidRPr="00A11B50" w:rsidRDefault="0033529A" w:rsidP="00E5674A">
            <w:pPr>
              <w:rPr>
                <w:sz w:val="18"/>
                <w:szCs w:val="18"/>
              </w:rPr>
            </w:pPr>
            <w:r>
              <w:rPr>
                <w:sz w:val="18"/>
                <w:szCs w:val="18"/>
              </w:rPr>
              <w:t>L</w:t>
            </w:r>
            <w:r w:rsidRPr="00A11B50">
              <w:rPr>
                <w:sz w:val="18"/>
                <w:szCs w:val="18"/>
              </w:rPr>
              <w:t xml:space="preserve">ocal actors’ </w:t>
            </w:r>
            <w:r>
              <w:rPr>
                <w:sz w:val="18"/>
                <w:szCs w:val="18"/>
              </w:rPr>
              <w:t xml:space="preserve">entitlements and </w:t>
            </w:r>
            <w:r w:rsidRPr="00A11B50">
              <w:rPr>
                <w:sz w:val="18"/>
                <w:szCs w:val="18"/>
              </w:rPr>
              <w:t>capabilit</w:t>
            </w:r>
            <w:r>
              <w:rPr>
                <w:sz w:val="18"/>
                <w:szCs w:val="18"/>
              </w:rPr>
              <w:t>ies</w:t>
            </w:r>
            <w:r w:rsidRPr="00A11B50">
              <w:rPr>
                <w:sz w:val="18"/>
                <w:szCs w:val="18"/>
              </w:rPr>
              <w:t xml:space="preserve"> to secure access to resources</w:t>
            </w:r>
            <w:r>
              <w:rPr>
                <w:sz w:val="18"/>
                <w:szCs w:val="18"/>
              </w:rPr>
              <w:t xml:space="preserve"> and their benefits</w:t>
            </w:r>
            <w:r w:rsidRPr="00A11B50">
              <w:rPr>
                <w:sz w:val="18"/>
                <w:szCs w:val="18"/>
              </w:rPr>
              <w:t xml:space="preserve">; role of </w:t>
            </w:r>
            <w:r>
              <w:rPr>
                <w:sz w:val="18"/>
                <w:szCs w:val="18"/>
              </w:rPr>
              <w:t xml:space="preserve">agency, </w:t>
            </w:r>
            <w:r w:rsidRPr="00A11B50">
              <w:rPr>
                <w:sz w:val="18"/>
                <w:szCs w:val="18"/>
              </w:rPr>
              <w:t>power, politics</w:t>
            </w:r>
            <w:r>
              <w:rPr>
                <w:sz w:val="18"/>
                <w:szCs w:val="18"/>
              </w:rPr>
              <w:t>,</w:t>
            </w:r>
            <w:r w:rsidRPr="00A11B50">
              <w:rPr>
                <w:sz w:val="18"/>
                <w:szCs w:val="18"/>
              </w:rPr>
              <w:t xml:space="preserve"> and institutions </w:t>
            </w:r>
          </w:p>
        </w:tc>
        <w:tc>
          <w:tcPr>
            <w:tcW w:w="2180" w:type="dxa"/>
          </w:tcPr>
          <w:p w14:paraId="71AAE904" w14:textId="7E11359E" w:rsidR="0033529A" w:rsidRPr="004657C0" w:rsidRDefault="0033529A" w:rsidP="00E5674A">
            <w:pPr>
              <w:rPr>
                <w:sz w:val="18"/>
                <w:szCs w:val="18"/>
              </w:rPr>
            </w:pPr>
            <w:r w:rsidRPr="004657C0">
              <w:rPr>
                <w:sz w:val="18"/>
                <w:szCs w:val="18"/>
              </w:rPr>
              <w:fldChar w:fldCharType="begin"/>
            </w:r>
            <w:r w:rsidR="00B97DE4">
              <w:rPr>
                <w:sz w:val="18"/>
                <w:szCs w:val="18"/>
              </w:rPr>
              <w:instrText xml:space="preserve"> ADDIN ZOTERO_ITEM CSL_CITATION {"citationID":"4hePRNXb","properties":{"formattedCitation":"(Scoones 2009)","plainCitation":"(Scoones 2009)","noteIndex":0},"citationItems":[{"id":13161,"uris":["http://zotero.org/groups/2225246/items/9YUBVUHP"],"uri":["http://zotero.org/groups/2225246/items/9YUBVUHP"],"itemData":{"id":13161,"type":"article-journal","abstract":"Livelihoods perspectives have been central to rural development thinking and practice in the past decade. But where do such perspectives come from, what are their conceptual roots, and what influences have shaped the way they have emerged? This paper offers an historical review of key moments in debates about rural livelihoods, identifying the tensions, ambiguities and challenges of such approaches. A number of core challenges are identified, centred on the need to inject a more thorough-going political analysis into the centre of livelihoods perspectives. This will enhance the capacity of livelihoods perspectives to address key lacunae in recent discussions, including questions of knowledge, politics, scale and dynamics.","container-title":"The Journal of Peasant Studies","DOI":"10.1080/03066150902820503","ISSN":"0306-6150","issue":"1","language":"English","page":"171-196","source":"Taylor and Francis+NEJM","title":"Livelihoods perspectives and rural development","volume":"36","author":[{"family":"Scoones","given":"Ian"}],"issued":{"date-parts":[["2009",1,1]]}}}],"schema":"https://github.com/citation-style-language/schema/raw/master/csl-citation.json"} </w:instrText>
            </w:r>
            <w:r w:rsidRPr="004657C0">
              <w:rPr>
                <w:sz w:val="18"/>
                <w:szCs w:val="18"/>
              </w:rPr>
              <w:fldChar w:fldCharType="separate"/>
            </w:r>
            <w:r w:rsidRPr="004657C0">
              <w:rPr>
                <w:rFonts w:ascii="Calibri" w:hAnsi="Calibri" w:cs="Calibri"/>
                <w:sz w:val="18"/>
                <w:szCs w:val="18"/>
              </w:rPr>
              <w:t>(Scoones 2009)</w:t>
            </w:r>
            <w:r w:rsidRPr="004657C0">
              <w:rPr>
                <w:sz w:val="18"/>
                <w:szCs w:val="18"/>
              </w:rPr>
              <w:fldChar w:fldCharType="end"/>
            </w:r>
            <w:r w:rsidRPr="004657C0">
              <w:rPr>
                <w:sz w:val="18"/>
                <w:szCs w:val="18"/>
              </w:rPr>
              <w:t xml:space="preserve"> </w:t>
            </w:r>
          </w:p>
          <w:p w14:paraId="544A880B" w14:textId="77777777" w:rsidR="0033529A" w:rsidRDefault="0033529A" w:rsidP="00E5674A">
            <w:pPr>
              <w:rPr>
                <w:sz w:val="18"/>
                <w:szCs w:val="18"/>
              </w:rPr>
            </w:pPr>
          </w:p>
        </w:tc>
      </w:tr>
      <w:tr w:rsidR="0033529A" w:rsidRPr="00A11B50" w14:paraId="678456EB" w14:textId="6B7C80F3" w:rsidTr="008E1157">
        <w:trPr>
          <w:trHeight w:val="467"/>
        </w:trPr>
        <w:tc>
          <w:tcPr>
            <w:tcW w:w="2083" w:type="dxa"/>
          </w:tcPr>
          <w:p w14:paraId="44EB4537" w14:textId="77777777" w:rsidR="0033529A" w:rsidRPr="00A11B50" w:rsidRDefault="0033529A" w:rsidP="00E5674A">
            <w:pPr>
              <w:rPr>
                <w:sz w:val="18"/>
                <w:szCs w:val="18"/>
              </w:rPr>
            </w:pPr>
            <w:r>
              <w:rPr>
                <w:sz w:val="18"/>
                <w:szCs w:val="18"/>
              </w:rPr>
              <w:t>Pathways to sustainability</w:t>
            </w:r>
          </w:p>
        </w:tc>
        <w:tc>
          <w:tcPr>
            <w:tcW w:w="6262" w:type="dxa"/>
          </w:tcPr>
          <w:p w14:paraId="5EA47E0B" w14:textId="77777777" w:rsidR="0033529A" w:rsidRPr="00A11B50" w:rsidRDefault="0033529A" w:rsidP="00E5674A">
            <w:pPr>
              <w:rPr>
                <w:sz w:val="18"/>
                <w:szCs w:val="18"/>
              </w:rPr>
            </w:pPr>
            <w:r>
              <w:rPr>
                <w:rFonts w:ascii="AdvP4DF60E" w:hAnsi="AdvP4DF60E" w:cs="AdvP4DF60E"/>
                <w:sz w:val="16"/>
                <w:szCs w:val="16"/>
              </w:rPr>
              <w:t>Normative emphasis on poverty alleviation and social justice as defined by and for particular people and contexts; analytic emphasis on power, politics, roles of problem framing, and narratives</w:t>
            </w:r>
          </w:p>
        </w:tc>
        <w:tc>
          <w:tcPr>
            <w:tcW w:w="2180" w:type="dxa"/>
          </w:tcPr>
          <w:p w14:paraId="44C75C70" w14:textId="437599AE" w:rsidR="0033529A" w:rsidRDefault="0033529A" w:rsidP="00E5674A">
            <w:pPr>
              <w:rPr>
                <w:rFonts w:ascii="AdvP4DF60E" w:hAnsi="AdvP4DF60E" w:cs="AdvP4DF60E"/>
                <w:sz w:val="16"/>
                <w:szCs w:val="16"/>
              </w:rPr>
            </w:pPr>
            <w:r>
              <w:rPr>
                <w:sz w:val="18"/>
                <w:szCs w:val="18"/>
              </w:rPr>
              <w:fldChar w:fldCharType="begin"/>
            </w:r>
            <w:r w:rsidR="00B97DE4">
              <w:rPr>
                <w:sz w:val="18"/>
                <w:szCs w:val="18"/>
              </w:rPr>
              <w:instrText xml:space="preserve"> ADDIN ZOTERO_ITEM CSL_CITATION {"citationID":"dvDWSXPz","properties":{"formattedCitation":"(Leach, Scoones, and Stirling 2010)","plainCitation":"(Leach, Scoones, and Stirling 2010)","noteIndex":0},"citationItems":[{"id":15497,"uris":["http://zotero.org/groups/2225246/items/PYCSCW5H"],"uri":["http://zotero.org/groups/2225246/items/PYCSCW5H"],"itemData":{"id":15497,"type":"book","abstract":"Introducing a new pathways approach for understanding and responding to sustainability challenges, this title explores practical ways forward for building pathways to sustainability.","call-number":"HC79.E5 L393 2010","collection-title":"Pathways to sustainability series","event-place":"London ; Washington, DC","ISBN":"978-1-84971-092-3","language":"eng","note":"HOLLIS number: 990126166970203941","number-of-pages":"xiv+212","publisher":"Earthscan","publisher-place":"London ; Washington, DC","source":"hollis.harvard.edu","title":"Dynamic sustainabilities: technology, environment, social justice","title-short":"Dynamic sustainabilities","author":[{"family":"Leach","given":"Melissa"},{"family":"Scoones","given":"Ian"},{"family":"Stirling","given":"Andy"}],"issued":{"date-parts":[["2010"]]}}}],"schema":"https://github.com/citation-style-language/schema/raw/master/csl-citation.json"} </w:instrText>
            </w:r>
            <w:r>
              <w:rPr>
                <w:sz w:val="18"/>
                <w:szCs w:val="18"/>
              </w:rPr>
              <w:fldChar w:fldCharType="separate"/>
            </w:r>
            <w:r w:rsidRPr="004A3DE3">
              <w:rPr>
                <w:rFonts w:ascii="Calibri" w:hAnsi="Calibri" w:cs="Calibri"/>
                <w:sz w:val="18"/>
              </w:rPr>
              <w:t>(Leach, Scoones, and Stirling 2010)</w:t>
            </w:r>
            <w:r>
              <w:rPr>
                <w:sz w:val="18"/>
                <w:szCs w:val="18"/>
              </w:rPr>
              <w:fldChar w:fldCharType="end"/>
            </w:r>
          </w:p>
        </w:tc>
      </w:tr>
      <w:tr w:rsidR="0033529A" w:rsidRPr="00A11B50" w14:paraId="786A3C89" w14:textId="20152D9C" w:rsidTr="008E1157">
        <w:trPr>
          <w:trHeight w:val="503"/>
        </w:trPr>
        <w:tc>
          <w:tcPr>
            <w:tcW w:w="2083" w:type="dxa"/>
          </w:tcPr>
          <w:p w14:paraId="5B0756ED" w14:textId="77777777" w:rsidR="0033529A" w:rsidRPr="00A11B50" w:rsidRDefault="0033529A" w:rsidP="00E5674A">
            <w:pPr>
              <w:rPr>
                <w:sz w:val="18"/>
                <w:szCs w:val="18"/>
              </w:rPr>
            </w:pPr>
            <w:r w:rsidRPr="00A11B50">
              <w:rPr>
                <w:sz w:val="18"/>
                <w:szCs w:val="18"/>
              </w:rPr>
              <w:t>Resilience thinking</w:t>
            </w:r>
          </w:p>
        </w:tc>
        <w:tc>
          <w:tcPr>
            <w:tcW w:w="6262" w:type="dxa"/>
          </w:tcPr>
          <w:p w14:paraId="39AB3703" w14:textId="77777777" w:rsidR="0033529A" w:rsidRPr="00A11B50" w:rsidRDefault="0033529A" w:rsidP="00E5674A">
            <w:pPr>
              <w:rPr>
                <w:sz w:val="18"/>
                <w:szCs w:val="18"/>
              </w:rPr>
            </w:pPr>
            <w:r w:rsidRPr="00A11B50">
              <w:rPr>
                <w:sz w:val="18"/>
                <w:szCs w:val="18"/>
              </w:rPr>
              <w:t>Intertwined social/ecological systems as CAS displaying multiple regimes; tipping points; coping with risk, adaptive capacity</w:t>
            </w:r>
          </w:p>
        </w:tc>
        <w:tc>
          <w:tcPr>
            <w:tcW w:w="2180" w:type="dxa"/>
          </w:tcPr>
          <w:p w14:paraId="2EB77EF7" w14:textId="3726F5F6" w:rsidR="0033529A" w:rsidRPr="00A11B50" w:rsidRDefault="0033529A" w:rsidP="00E5674A">
            <w:pPr>
              <w:rPr>
                <w:sz w:val="18"/>
                <w:szCs w:val="18"/>
              </w:rPr>
            </w:pPr>
            <w:r>
              <w:rPr>
                <w:sz w:val="18"/>
                <w:szCs w:val="18"/>
              </w:rPr>
              <w:fldChar w:fldCharType="begin"/>
            </w:r>
            <w:r w:rsidR="00B97DE4">
              <w:rPr>
                <w:sz w:val="18"/>
                <w:szCs w:val="18"/>
              </w:rPr>
              <w:instrText xml:space="preserve"> ADDIN ZOTERO_ITEM CSL_CITATION {"citationID":"zRp2zXoy","properties":{"formattedCitation":"(Reyers et al. 2018)","plainCitation":"(Reyers et al. 2018)","noteIndex":0},"citationItems":[{"id":11853,"uris":["http://zotero.org/groups/2225246/items/EASF8DJ4"],"uri":["http://zotero.org/groups/2225246/items/EASF8DJ4"],"itemData":{"id":11853,"type":"article-journal","abstract":"Social-ecological systems (SES) research offers new theory and evidence to transform sustainable development to better contend with the challenges of the Anthropocene. Four insights from contemporary SES literature on (a) intertwined SES, (b) cross-scale dynamics, (c) systemic tipping points, and (d) transformational change are explored. Based on these insights, shifts in sustainable development practice are suggested to recognize and govern the complex and codeveloping social and ecological aspects of development challenges. The potential susceptibility of SES to nonlinear systemic reconfigurations is highlighted, as well as the opportunities, agency, and capacities required to foster reconfigurative transformations for sustainable development. SES research proposes the need for diverse values and beliefs that are more in tune with the deep, dynamic connections between social and ecological systems to transform development practice and to support capacities to deal with shocks and surprises. From these perspectives, SES research offers new outlooks, practices, and novel opportunity spaces from which to address the challenges of the Anthropocene. Expected final online publication date for the Annual Review of Environment and Resources Volume 43 is October 17, 2018. Please see http://www.annualreviews.org/page/journal/pubdates for revised estimates.","container-title":"Annual Review of Environment and Resources","DOI":"10.1146/annurev-environ-110615-085349","issue":"1","page":"null","source":"Annual Reviews","title":"Social-Ecological Systems Insights for Navigating the Dynamics of the Anthropocene","volume":"43","author":[{"family":"Reyers","given":"Belinda"},{"family":"Folke","given":"Carl"},{"family":"Moore","given":"Michele-Lee"},{"family":"Biggs","given":"Reinette"},{"family":"Galaz","given":"Victor"}],"issued":{"date-parts":[["2018"]]}}}],"schema":"https://github.com/citation-style-language/schema/raw/master/csl-citation.json"} </w:instrText>
            </w:r>
            <w:r>
              <w:rPr>
                <w:sz w:val="18"/>
                <w:szCs w:val="18"/>
              </w:rPr>
              <w:fldChar w:fldCharType="separate"/>
            </w:r>
            <w:r w:rsidRPr="00BB2917">
              <w:rPr>
                <w:rFonts w:ascii="Calibri" w:hAnsi="Calibri" w:cs="Calibri"/>
                <w:sz w:val="18"/>
              </w:rPr>
              <w:t>(Reyers et al. 2018)</w:t>
            </w:r>
            <w:r>
              <w:rPr>
                <w:sz w:val="18"/>
                <w:szCs w:val="18"/>
              </w:rPr>
              <w:fldChar w:fldCharType="end"/>
            </w:r>
          </w:p>
        </w:tc>
      </w:tr>
      <w:tr w:rsidR="0033529A" w14:paraId="63D6BDB2" w14:textId="39EAA65D" w:rsidTr="008E1157">
        <w:trPr>
          <w:trHeight w:val="503"/>
        </w:trPr>
        <w:tc>
          <w:tcPr>
            <w:tcW w:w="2083" w:type="dxa"/>
          </w:tcPr>
          <w:p w14:paraId="1EA15ACB" w14:textId="77777777" w:rsidR="0033529A" w:rsidRDefault="0033529A" w:rsidP="00E5674A">
            <w:pPr>
              <w:rPr>
                <w:sz w:val="18"/>
                <w:szCs w:val="18"/>
              </w:rPr>
            </w:pPr>
            <w:r w:rsidRPr="2DC610FB">
              <w:rPr>
                <w:sz w:val="18"/>
                <w:szCs w:val="18"/>
              </w:rPr>
              <w:t>Social-environmental system</w:t>
            </w:r>
          </w:p>
        </w:tc>
        <w:tc>
          <w:tcPr>
            <w:tcW w:w="6262" w:type="dxa"/>
          </w:tcPr>
          <w:p w14:paraId="3452B42C" w14:textId="77777777" w:rsidR="0033529A" w:rsidRDefault="0033529A" w:rsidP="00E5674A">
            <w:pPr>
              <w:rPr>
                <w:sz w:val="18"/>
                <w:szCs w:val="18"/>
              </w:rPr>
            </w:pPr>
            <w:r w:rsidRPr="2DC610FB">
              <w:rPr>
                <w:sz w:val="18"/>
                <w:szCs w:val="18"/>
              </w:rPr>
              <w:t>Co-production of useful knowledge by actors and analysts; boundary work; trust; power; monitoring, feedback for adaptive management</w:t>
            </w:r>
          </w:p>
        </w:tc>
        <w:tc>
          <w:tcPr>
            <w:tcW w:w="2180" w:type="dxa"/>
          </w:tcPr>
          <w:p w14:paraId="0A6B121F" w14:textId="737E63BD" w:rsidR="0033529A" w:rsidRPr="2DC610FB" w:rsidRDefault="0033529A" w:rsidP="00B97DE4">
            <w:pPr>
              <w:rPr>
                <w:sz w:val="18"/>
                <w:szCs w:val="18"/>
              </w:rPr>
            </w:pPr>
            <w:r>
              <w:rPr>
                <w:sz w:val="18"/>
                <w:szCs w:val="18"/>
              </w:rPr>
              <w:fldChar w:fldCharType="begin"/>
            </w:r>
            <w:r w:rsidR="00B97DE4">
              <w:rPr>
                <w:sz w:val="18"/>
                <w:szCs w:val="18"/>
              </w:rPr>
              <w:instrText xml:space="preserve"> ADDIN ZOTERO_ITEM CSL_CITATION {"citationID":"QeSrNU8q","properties":{"formattedCitation":"(Turner et al. 2016)","plainCitation":"(Turner et al. 2016)","noteIndex":0},"citationItems":[{"id":13773,"uris":["http://zotero.org/groups/2225246/items/5G9VRSS6"],"uri":["http://zotero.org/groups/2225246/items/5G9VRSS6"],"itemData":{"id":13773,"type":"article-journal","abstract":"The call for integrated social–environmental science, complete with outreach to applications and solutions, is escalating worldwide. Drawing on several decades of experience, researchers engaged in such science, completed an assessment of the design and management attributes and impact pathways that lead to successful projects and programs and to understand key impediments to success. These characteristics are delineated and discussed using examples from individual projects and programs. From this, three principal lessons leading to successful efforts emerge that address co-design, adaptive or flexible management, and diversity of knowledge. In addition, five challenges for this science are identified: accounting for change, addressing sponsorship and timelines, appreciating different knowledge systems, adaptively communicating, and improving linkages to policy.","collection-title":"Sustainability science","container-title":"Current Opinion in Environmental Sustainability","DOI":"10.1016/j.cosust.2016.04.001","ISSN":"1877-3435","journalAbbreviation":"Current Opinion in Environmental Sustainability","page":"160-168","source":"ScienceDirect","title":"Socio-Environmental Systems (SES) Research: what have we learned and how can we use this information in future research programs","title-short":"Socio-Environmental Systems (SES) Research","volume":"19","author":[{"family":"Turner","given":"B.L."},{"family":"Esler","given":"Karen J"},{"family":"Bridgewater","given":"Peter"},{"family":"Tewksbury","given":"Joshua"},{"family":"Sitas","given":"Nadia"},{"family":"Abrahams","given":"Brent"},{"family":"Chapin","given":"F Stuart"},{"family":"Chowdhury","given":"Rinku Roy"},{"family":"Christie","given":"Patrick"},{"family":"Diaz","given":"Sandra"},{"family":"Firth","given":"Penny"},{"family":"Knapp","given":"Corrine N"},{"family":"Kramer","given":"Jonathan"},{"family":"Leemans","given":"Rik"},{"family":"Palmer","given":"Margaret"},{"family":"Pietri","given":"Diana"},{"family":"Pittman","given":"Jeremy"},{"family":"Sarukhán","given":"José"},{"family":"Shackleton","given":"Ross"},{"family":"Seidler","given":"Reinmar"},{"family":"Wilgen","given":"Brian","non-dropping-particle":"van"},{"family":"Mooney","given":"Harold"}],"issued":{"date-parts":[["2016",4,1]]}}}],"schema":"https://github.com/citation-style-language/schema/raw/master/csl-citation.json"} </w:instrText>
            </w:r>
            <w:r>
              <w:rPr>
                <w:sz w:val="18"/>
                <w:szCs w:val="18"/>
              </w:rPr>
              <w:fldChar w:fldCharType="separate"/>
            </w:r>
            <w:r w:rsidR="00B97DE4" w:rsidRPr="00B97DE4">
              <w:rPr>
                <w:sz w:val="18"/>
              </w:rPr>
              <w:t>(Turner et al. 2016)</w:t>
            </w:r>
            <w:r>
              <w:rPr>
                <w:sz w:val="18"/>
                <w:szCs w:val="18"/>
              </w:rPr>
              <w:fldChar w:fldCharType="end"/>
            </w:r>
          </w:p>
        </w:tc>
      </w:tr>
      <w:tr w:rsidR="0033529A" w:rsidRPr="00A11B50" w14:paraId="2851E025" w14:textId="7B4FA003" w:rsidTr="008E1157">
        <w:trPr>
          <w:trHeight w:val="68"/>
        </w:trPr>
        <w:tc>
          <w:tcPr>
            <w:tcW w:w="2083" w:type="dxa"/>
          </w:tcPr>
          <w:p w14:paraId="40383AF8" w14:textId="5E8D81E8" w:rsidR="0033529A" w:rsidRPr="009D7F0F" w:rsidRDefault="0033529A" w:rsidP="00E5674A">
            <w:pPr>
              <w:rPr>
                <w:sz w:val="18"/>
                <w:szCs w:val="18"/>
              </w:rPr>
            </w:pPr>
            <w:r w:rsidRPr="00C35FD7">
              <w:rPr>
                <w:sz w:val="18"/>
                <w:szCs w:val="18"/>
              </w:rPr>
              <w:t>Social metabolism / Industrial ecology / green chemistry / circular economy</w:t>
            </w:r>
          </w:p>
        </w:tc>
        <w:tc>
          <w:tcPr>
            <w:tcW w:w="6262" w:type="dxa"/>
          </w:tcPr>
          <w:p w14:paraId="1B585F6F" w14:textId="77777777" w:rsidR="0033529A" w:rsidRPr="00A11B50" w:rsidRDefault="0033529A" w:rsidP="00E5674A">
            <w:pPr>
              <w:rPr>
                <w:sz w:val="18"/>
                <w:szCs w:val="18"/>
              </w:rPr>
            </w:pPr>
            <w:r w:rsidRPr="00A11B50">
              <w:rPr>
                <w:sz w:val="18"/>
                <w:szCs w:val="18"/>
              </w:rPr>
              <w:t xml:space="preserve">Focus on use of energy and biophysical resources; special attention to flows in and out of manufactured structures; technology design; trade; SD concern with adequacy of sources </w:t>
            </w:r>
            <w:r>
              <w:rPr>
                <w:sz w:val="18"/>
                <w:szCs w:val="18"/>
              </w:rPr>
              <w:t>and</w:t>
            </w:r>
            <w:r w:rsidRPr="00A11B50">
              <w:rPr>
                <w:sz w:val="18"/>
                <w:szCs w:val="18"/>
              </w:rPr>
              <w:t xml:space="preserve"> sinks</w:t>
            </w:r>
          </w:p>
        </w:tc>
        <w:tc>
          <w:tcPr>
            <w:tcW w:w="2180" w:type="dxa"/>
          </w:tcPr>
          <w:p w14:paraId="2BB62046" w14:textId="2FDA237F" w:rsidR="0033529A" w:rsidRPr="00A11B50" w:rsidRDefault="0033529A" w:rsidP="00E5674A">
            <w:pPr>
              <w:rPr>
                <w:sz w:val="18"/>
                <w:szCs w:val="18"/>
              </w:rPr>
            </w:pPr>
            <w:r w:rsidRPr="004657C0">
              <w:rPr>
                <w:sz w:val="18"/>
                <w:szCs w:val="18"/>
              </w:rPr>
              <w:fldChar w:fldCharType="begin"/>
            </w:r>
            <w:r w:rsidR="00B97DE4">
              <w:rPr>
                <w:sz w:val="18"/>
                <w:szCs w:val="18"/>
              </w:rPr>
              <w:instrText xml:space="preserve"> ADDIN ZOTERO_ITEM CSL_CITATION {"citationID":"1CWHmLpK","properties":{"formattedCitation":"(Haberl et al. 2019)","plainCitation":"(Haberl et al. 2019)","noteIndex":0},"citationItems":[{"id":14625,"uris":["http://zotero.org/groups/2225246/items/C8JQ4HFZ"],"uri":["http://zotero.org/groups/2225246/items/C8JQ4HFZ"],"itemData":{"id":14625,"type":"article-journal","abstract":"The United Nations Sustainable Development Goals and other high-level agreements acknowledge the linked nature of social and biophysical systems. This Review explains one research tradition, sociometabolic research, that explores these links. Sociometabolic research uses methods from systems science and allied areas to study the biophysical basis of economic activity. The authors use tangible examples from recent research to demonstrate strengths and weaknesses and then explore future directions.","container-title":"Nature Sustainability","DOI":"10.1038/s41893-019-0225-2","ISSN":"2398-9629","issue":"3","language":"En","page":"173","source":"www-nature-com.ezp-prod1.hul.harvard.edu","title":"Contributions of sociometabolic research to sustainability science","volume":"2","author":[{"family":"Haberl","given":"Helmut"},{"family":"Wiedenhofer","given":"Dominik"},{"family":"Pauliuk","given":"Stefan"},{"family":"Krausmann","given":"Fridolin"},{"family":"Müller","given":"Daniel B."},{"family":"Fischer-Kowalski","given":"Marina"}],"issued":{"date-parts":[["2019",3]]}}}],"schema":"https://github.com/citation-style-language/schema/raw/master/csl-citation.json"} </w:instrText>
            </w:r>
            <w:r w:rsidRPr="004657C0">
              <w:rPr>
                <w:sz w:val="18"/>
                <w:szCs w:val="18"/>
              </w:rPr>
              <w:fldChar w:fldCharType="separate"/>
            </w:r>
            <w:r w:rsidRPr="004657C0">
              <w:rPr>
                <w:rFonts w:ascii="Calibri" w:hAnsi="Calibri"/>
                <w:sz w:val="18"/>
              </w:rPr>
              <w:t>(Haberl et al. 2019)</w:t>
            </w:r>
            <w:r w:rsidRPr="004657C0">
              <w:rPr>
                <w:sz w:val="18"/>
                <w:szCs w:val="18"/>
              </w:rPr>
              <w:fldChar w:fldCharType="end"/>
            </w:r>
            <w:r>
              <w:rPr>
                <w:sz w:val="18"/>
                <w:szCs w:val="18"/>
              </w:rPr>
              <w:t xml:space="preserve"> </w:t>
            </w:r>
            <w:r>
              <w:rPr>
                <w:sz w:val="18"/>
                <w:szCs w:val="18"/>
              </w:rPr>
              <w:fldChar w:fldCharType="begin"/>
            </w:r>
            <w:r w:rsidR="00B97DE4">
              <w:rPr>
                <w:sz w:val="18"/>
                <w:szCs w:val="18"/>
              </w:rPr>
              <w:instrText xml:space="preserve"> ADDIN ZOTERO_ITEM CSL_CITATION {"citationID":"5YKIO8HB","properties":{"formattedCitation":"(Loste, Rold\\uc0\\u225{}n, and Giner 2019)","plainCitation":"(Loste, Roldán, and Giner 2019)","noteIndex":0},"citationItems":[{"id":18043,"uris":["http://zotero.org/groups/2225246/items/NZC99LZW"],"uri":["http://zotero.org/groups/2225246/items/NZC99LZW"],"itemData":{"id":18043,"type":"article-journal","abstract":"The main goal of this research is to evaluate the contributions of Green Chemistry as a potential tool to drive the transition to circularity. For this, we have carried out a bibliographic study, analyzing those documents, process, or experiences that dealt jointly with the Green Chemistry aspects related to circularity such circular economy, industrial ecology, and closed loop. Findings show that few authors have treated that disciplines together in the last 10 years. Based on an analysis of academic literature, common strategies (design, raw materials, life cycle assessment, processes, normative, new business, and collaboration), specific experiences (catalyst, biobased products or methods, recycling, and reusing), and difficulties to overcome (metrics, transdisciplinary research, unawareness, and competitiveness) have been identified. Finally, different kind of measures, as behind such joint metrics, informal open spaces, closer the industry, education, standards and label are proposed to facilitate the development of Green Chemistry, circular economy, industrial ecology, and closed loop with the ultimate goal of improving sustainable development.","container-title":"Environmental Science and Pollution Research","DOI":"10.1007/s11356-019-07177-5","ISSN":"1614-7499","journalAbbreviation":"Environ Sci Pollut Res","language":"en","source":"Springer Link","title":"Is Green Chemistry a feasible tool for the implementation of a circular economy?","URL":"https://doi.org/10.1007/s11356-019-07177-5","author":[{"family":"Loste","given":"Natalia"},{"family":"Roldán","given":"Esther"},{"family":"Giner","given":"Beatriz"}],"accessed":{"date-parts":[["2019",12,29]]},"issued":{"date-parts":[["2019",12,21]]}}}],"schema":"https://github.com/citation-style-language/schema/raw/master/csl-citation.json"} </w:instrText>
            </w:r>
            <w:r>
              <w:rPr>
                <w:sz w:val="18"/>
                <w:szCs w:val="18"/>
              </w:rPr>
              <w:fldChar w:fldCharType="separate"/>
            </w:r>
            <w:r w:rsidRPr="0037359D">
              <w:rPr>
                <w:rFonts w:ascii="Calibri" w:hAnsi="Calibri" w:cs="Calibri"/>
                <w:sz w:val="18"/>
              </w:rPr>
              <w:t>(Loste, Roldán, and Giner 2019)</w:t>
            </w:r>
            <w:r>
              <w:rPr>
                <w:sz w:val="18"/>
                <w:szCs w:val="18"/>
              </w:rPr>
              <w:fldChar w:fldCharType="end"/>
            </w:r>
            <w:r>
              <w:rPr>
                <w:sz w:val="18"/>
                <w:szCs w:val="18"/>
              </w:rPr>
              <w:t xml:space="preserve"> </w:t>
            </w:r>
            <w:r>
              <w:rPr>
                <w:sz w:val="18"/>
                <w:szCs w:val="18"/>
              </w:rPr>
              <w:fldChar w:fldCharType="begin"/>
            </w:r>
            <w:r w:rsidR="00B97DE4">
              <w:rPr>
                <w:sz w:val="18"/>
                <w:szCs w:val="18"/>
              </w:rPr>
              <w:instrText xml:space="preserve"> ADDIN ZOTERO_ITEM CSL_CITATION {"citationID":"FZagc3tG","properties":{"formattedCitation":"(Zimmerman et al. 2020)","plainCitation":"(Zimmerman et al. 2020)","noteIndex":0},"citationItems":[{"id":18641,"uris":["http://zotero.org/groups/2225246/items/6DSNSR7W"],"uri":["http://zotero.org/groups/2225246/items/6DSNSR7W"],"itemData":{"id":18641,"type":"article-journal","abstract":"The material basis of a sustainable society will depend on chemical products and processes that are designed following principles that make them conducive to life. Important inherent properties of molecules need to be considered from the earliest stage—the design stage—to address whether compounds and processes are depleting versus renewable, toxic versus benign, and persistent versus readily degradable. Products, feedstocks, and manufacturing processes will need to integrate the principles of green chemistry and green engineering under an expanded definition of performance that includes sustainability considerations. This transformation will require the best of the traditions of science and innovation coupled with new emerging systems thinking and systems design that begins at the molecular level and results in a positive impact on the global scale.","container-title":"Science","DOI":"10.1126/science.aay3060","ISSN":"0036-8075, 1095-9203","issue":"6476","language":"en","note":"PMID: 31974246","page":"397-400","source":"science-sciencemag-org.ezp-prod1.hul.harvard.edu","title":"Designing for a green chemistry future","volume":"367","author":[{"family":"Zimmerman","given":"Julie B."},{"family":"Anastas","given":"Paul T."},{"family":"Erythropel","given":"Hanno C."},{"family":"Leitner","given":"Walter"}],"issued":{"date-parts":[["2020",1,24]]}}}],"schema":"https://github.com/citation-style-language/schema/raw/master/csl-citation.json"} </w:instrText>
            </w:r>
            <w:r>
              <w:rPr>
                <w:sz w:val="18"/>
                <w:szCs w:val="18"/>
              </w:rPr>
              <w:fldChar w:fldCharType="separate"/>
            </w:r>
            <w:r w:rsidRPr="0027518B">
              <w:rPr>
                <w:sz w:val="18"/>
              </w:rPr>
              <w:t>(Zimmerman et al. 2020)</w:t>
            </w:r>
            <w:r>
              <w:rPr>
                <w:sz w:val="18"/>
                <w:szCs w:val="18"/>
              </w:rPr>
              <w:fldChar w:fldCharType="end"/>
            </w:r>
          </w:p>
        </w:tc>
      </w:tr>
      <w:tr w:rsidR="0033529A" w:rsidRPr="00A11B50" w14:paraId="3B133B39" w14:textId="68557A21" w:rsidTr="008E1157">
        <w:trPr>
          <w:trHeight w:val="68"/>
        </w:trPr>
        <w:tc>
          <w:tcPr>
            <w:tcW w:w="2083" w:type="dxa"/>
          </w:tcPr>
          <w:p w14:paraId="6810B578" w14:textId="77777777" w:rsidR="0033529A" w:rsidRPr="00A11B50" w:rsidRDefault="0033529A" w:rsidP="00E5674A">
            <w:pPr>
              <w:rPr>
                <w:sz w:val="18"/>
                <w:szCs w:val="18"/>
              </w:rPr>
            </w:pPr>
            <w:r w:rsidRPr="00A11B50">
              <w:rPr>
                <w:sz w:val="18"/>
                <w:szCs w:val="18"/>
              </w:rPr>
              <w:t>Social-environmental system</w:t>
            </w:r>
          </w:p>
        </w:tc>
        <w:tc>
          <w:tcPr>
            <w:tcW w:w="6262" w:type="dxa"/>
          </w:tcPr>
          <w:p w14:paraId="2154537A" w14:textId="77777777" w:rsidR="0033529A" w:rsidRPr="00A11B50" w:rsidRDefault="0033529A" w:rsidP="00E5674A">
            <w:pPr>
              <w:rPr>
                <w:sz w:val="18"/>
                <w:szCs w:val="18"/>
              </w:rPr>
            </w:pPr>
            <w:r w:rsidRPr="00A11B50">
              <w:rPr>
                <w:sz w:val="18"/>
                <w:szCs w:val="18"/>
              </w:rPr>
              <w:t>Co-production of useful knowledge by actors and analysts; boundary work; trust; power; monitoring, feedback for adaptive management</w:t>
            </w:r>
          </w:p>
        </w:tc>
        <w:tc>
          <w:tcPr>
            <w:tcW w:w="2180" w:type="dxa"/>
          </w:tcPr>
          <w:p w14:paraId="0ECD9E41" w14:textId="3DF7A640" w:rsidR="0033529A" w:rsidRPr="00A11B50" w:rsidRDefault="0033529A" w:rsidP="00E5674A">
            <w:pPr>
              <w:rPr>
                <w:sz w:val="18"/>
                <w:szCs w:val="18"/>
              </w:rPr>
            </w:pPr>
            <w:r w:rsidRPr="004657C0">
              <w:rPr>
                <w:sz w:val="18"/>
                <w:szCs w:val="18"/>
              </w:rPr>
              <w:fldChar w:fldCharType="begin"/>
            </w:r>
            <w:r w:rsidR="00B97DE4">
              <w:rPr>
                <w:sz w:val="18"/>
                <w:szCs w:val="18"/>
              </w:rPr>
              <w:instrText xml:space="preserve"> ADDIN ZOTERO_ITEM CSL_CITATION {"citationID":"7Y8vBsCB","properties":{"formattedCitation":"(Turner et al. 2016)","plainCitation":"(Turner et al. 2016)","noteIndex":0},"citationItems":[{"id":13773,"uris":["http://zotero.org/groups/2225246/items/5G9VRSS6"],"uri":["http://zotero.org/groups/2225246/items/5G9VRSS6"],"itemData":{"id":13773,"type":"article-journal","abstract":"The call for integrated social–environmental science, complete with outreach to applications and solutions, is escalating worldwide. Drawing on several decades of experience, researchers engaged in such science, completed an assessment of the design and management attributes and impact pathways that lead to successful projects and programs and to understand key impediments to success. These characteristics are delineated and discussed using examples from individual projects and programs. From this, three principal lessons leading to successful efforts emerge that address co-design, adaptive or flexible management, and diversity of knowledge. In addition, five challenges for this science are identified: accounting for change, addressing sponsorship and timelines, appreciating different knowledge systems, adaptively communicating, and improving linkages to policy.","collection-title":"Sustainability science","container-title":"Current Opinion in Environmental Sustainability","DOI":"10.1016/j.cosust.2016.04.001","ISSN":"1877-3435","journalAbbreviation":"Current Opinion in Environmental Sustainability","page":"160-168","source":"ScienceDirect","title":"Socio-Environmental Systems (SES) Research: what have we learned and how can we use this information in future research programs","title-short":"Socio-Environmental Systems (SES) Research","volume":"19","author":[{"family":"Turner","given":"B.L."},{"family":"Esler","given":"Karen J"},{"family":"Bridgewater","given":"Peter"},{"family":"Tewksbury","given":"Joshua"},{"family":"Sitas","given":"Nadia"},{"family":"Abrahams","given":"Brent"},{"family":"Chapin","given":"F Stuart"},{"family":"Chowdhury","given":"Rinku Roy"},{"family":"Christie","given":"Patrick"},{"family":"Diaz","given":"Sandra"},{"family":"Firth","given":"Penny"},{"family":"Knapp","given":"Corrine N"},{"family":"Kramer","given":"Jonathan"},{"family":"Leemans","given":"Rik"},{"family":"Palmer","given":"Margaret"},{"family":"Pietri","given":"Diana"},{"family":"Pittman","given":"Jeremy"},{"family":"Sarukhán","given":"José"},{"family":"Shackleton","given":"Ross"},{"family":"Seidler","given":"Reinmar"},{"family":"Wilgen","given":"Brian","non-dropping-particle":"van"},{"family":"Mooney","given":"Harold"}],"issued":{"date-parts":[["2016",4,1]]}}}],"schema":"https://github.com/citation-style-language/schema/raw/master/csl-citation.json"} </w:instrText>
            </w:r>
            <w:r w:rsidRPr="004657C0">
              <w:rPr>
                <w:sz w:val="18"/>
                <w:szCs w:val="18"/>
              </w:rPr>
              <w:fldChar w:fldCharType="separate"/>
            </w:r>
            <w:r w:rsidR="00B97DE4" w:rsidRPr="00B97DE4">
              <w:rPr>
                <w:rFonts w:ascii="Calibri" w:hAnsi="Calibri"/>
                <w:sz w:val="18"/>
              </w:rPr>
              <w:t>(Turner et al. 2016)</w:t>
            </w:r>
            <w:r w:rsidRPr="004657C0">
              <w:rPr>
                <w:sz w:val="18"/>
                <w:szCs w:val="18"/>
              </w:rPr>
              <w:fldChar w:fldCharType="end"/>
            </w:r>
          </w:p>
        </w:tc>
      </w:tr>
      <w:tr w:rsidR="0033529A" w:rsidRPr="00A11B50" w14:paraId="5E48ED68" w14:textId="24721778" w:rsidTr="008E1157">
        <w:trPr>
          <w:trHeight w:val="503"/>
        </w:trPr>
        <w:tc>
          <w:tcPr>
            <w:tcW w:w="2083" w:type="dxa"/>
          </w:tcPr>
          <w:p w14:paraId="6BD3D39E" w14:textId="77777777" w:rsidR="0033529A" w:rsidRPr="00A11B50" w:rsidRDefault="0033529A" w:rsidP="00E5674A">
            <w:pPr>
              <w:rPr>
                <w:sz w:val="18"/>
                <w:szCs w:val="18"/>
              </w:rPr>
            </w:pPr>
            <w:r w:rsidRPr="00A11B50">
              <w:rPr>
                <w:sz w:val="18"/>
                <w:szCs w:val="18"/>
              </w:rPr>
              <w:t>Socio-ecological system (SES)</w:t>
            </w:r>
          </w:p>
        </w:tc>
        <w:tc>
          <w:tcPr>
            <w:tcW w:w="6262" w:type="dxa"/>
          </w:tcPr>
          <w:p w14:paraId="620E6BC2" w14:textId="77777777" w:rsidR="0033529A" w:rsidRPr="00A11B50" w:rsidRDefault="0033529A" w:rsidP="00E5674A">
            <w:pPr>
              <w:rPr>
                <w:sz w:val="18"/>
                <w:szCs w:val="18"/>
              </w:rPr>
            </w:pPr>
            <w:r w:rsidRPr="00A11B50">
              <w:rPr>
                <w:sz w:val="18"/>
                <w:szCs w:val="18"/>
              </w:rPr>
              <w:t>“</w:t>
            </w:r>
            <w:r>
              <w:rPr>
                <w:sz w:val="18"/>
                <w:szCs w:val="18"/>
              </w:rPr>
              <w:t>A</w:t>
            </w:r>
            <w:r w:rsidRPr="00A11B50">
              <w:rPr>
                <w:sz w:val="18"/>
                <w:szCs w:val="18"/>
              </w:rPr>
              <w:t>ction situation” focus on how actors use resources</w:t>
            </w:r>
            <w:r>
              <w:rPr>
                <w:sz w:val="18"/>
                <w:szCs w:val="18"/>
              </w:rPr>
              <w:t xml:space="preserve"> in particular contexts, and</w:t>
            </w:r>
            <w:r w:rsidRPr="00A11B50">
              <w:rPr>
                <w:sz w:val="18"/>
                <w:szCs w:val="18"/>
              </w:rPr>
              <w:t xml:space="preserve"> multi-level (cross-scale) linkages</w:t>
            </w:r>
          </w:p>
        </w:tc>
        <w:tc>
          <w:tcPr>
            <w:tcW w:w="2180" w:type="dxa"/>
          </w:tcPr>
          <w:p w14:paraId="1622BE62" w14:textId="774A22B9" w:rsidR="0033529A" w:rsidRPr="00A11B50" w:rsidRDefault="0033529A" w:rsidP="00E5674A">
            <w:pPr>
              <w:rPr>
                <w:sz w:val="18"/>
                <w:szCs w:val="18"/>
              </w:rPr>
            </w:pPr>
            <w:r w:rsidRPr="004657C0">
              <w:rPr>
                <w:sz w:val="18"/>
                <w:szCs w:val="18"/>
              </w:rPr>
              <w:fldChar w:fldCharType="begin"/>
            </w:r>
            <w:r w:rsidR="00B97DE4">
              <w:rPr>
                <w:sz w:val="18"/>
                <w:szCs w:val="18"/>
              </w:rPr>
              <w:instrText xml:space="preserve"> ADDIN ZOTERO_ITEM CSL_CITATION {"citationID":"dor3B4ex","properties":{"formattedCitation":"(McGinnis and Ostrom 2014)","plainCitation":"(McGinnis and Ostrom 2014)","noteIndex":0},"citationItems":[{"id":12190,"uris":["http://zotero.org/groups/2225246/items/786A2YZY"],"uri":["http://zotero.org/groups/2225246/items/786A2YZY"],"itemData":{"id":12190,"type":"article-journal","abstract":"The social-ecological system (SES) framework investigated in this special issue enables researchers from diverse disciplinary backgrounds working on different resource sectors in disparate geographic areas, biophysical conditions, and temporal domains to share a common vocabulary for the construction and testing of alternative theories and models that determine which influences on processes and outcomes are especially critical in specific empirical settings. We summarize changes that have been made to this framework and discuss a few remaining ambiguities in its formulation. Specifically, we offer a tentative rearrangement of the list of relevant attributes of governance systems and discuss other ways to make this framework applicable to policy settings beyond natural resource settings. The SES framework will continue to change as more researchers apply it to additional contexts; the main purpose of this article is to delineate the version that served as the basis for the theoretical innovations and empirical analyses detailed in other contributions to this special issue.","container-title":"Ecology and Society","DOI":"10.5751/ES-06387-190230","ISSN":"1708-3087","issue":"2","page":"30","title":"Social-ecological system framework: initial changes and continuing challenges","volume":"19","author":[{"family":"McGinnis","given":"Michael D."},{"family":"Ostrom","given":"Elinor"}],"issued":{"date-parts":[["2014"]]}}}],"schema":"https://github.com/citation-style-language/schema/raw/master/csl-citation.json"} </w:instrText>
            </w:r>
            <w:r w:rsidRPr="004657C0">
              <w:rPr>
                <w:sz w:val="18"/>
                <w:szCs w:val="18"/>
              </w:rPr>
              <w:fldChar w:fldCharType="separate"/>
            </w:r>
            <w:r w:rsidRPr="004657C0">
              <w:rPr>
                <w:rFonts w:ascii="Calibri" w:hAnsi="Calibri" w:cs="Calibri"/>
                <w:sz w:val="18"/>
                <w:szCs w:val="18"/>
              </w:rPr>
              <w:t>(McGinnis and Ostrom 2014)</w:t>
            </w:r>
            <w:r w:rsidRPr="004657C0">
              <w:rPr>
                <w:sz w:val="18"/>
                <w:szCs w:val="18"/>
              </w:rPr>
              <w:fldChar w:fldCharType="end"/>
            </w:r>
          </w:p>
        </w:tc>
      </w:tr>
      <w:tr w:rsidR="0033529A" w:rsidRPr="00A11B50" w14:paraId="560EABB8" w14:textId="0813DFCE" w:rsidTr="008E1157">
        <w:trPr>
          <w:trHeight w:val="503"/>
        </w:trPr>
        <w:tc>
          <w:tcPr>
            <w:tcW w:w="2083" w:type="dxa"/>
          </w:tcPr>
          <w:p w14:paraId="2EC89941" w14:textId="44AB330F" w:rsidR="0033529A" w:rsidRPr="00A11B50" w:rsidRDefault="0033529A" w:rsidP="00E5674A">
            <w:pPr>
              <w:rPr>
                <w:sz w:val="18"/>
                <w:szCs w:val="18"/>
              </w:rPr>
            </w:pPr>
            <w:r w:rsidRPr="00A11B50">
              <w:rPr>
                <w:sz w:val="18"/>
                <w:szCs w:val="18"/>
              </w:rPr>
              <w:t>Socio-technical transitions</w:t>
            </w:r>
            <w:r>
              <w:rPr>
                <w:sz w:val="18"/>
                <w:szCs w:val="18"/>
              </w:rPr>
              <w:t>; multi-level perspective (MLP)</w:t>
            </w:r>
          </w:p>
        </w:tc>
        <w:tc>
          <w:tcPr>
            <w:tcW w:w="6262" w:type="dxa"/>
          </w:tcPr>
          <w:p w14:paraId="48D60871" w14:textId="77777777" w:rsidR="0033529A" w:rsidRPr="00A11B50" w:rsidRDefault="0033529A" w:rsidP="00E5674A">
            <w:pPr>
              <w:rPr>
                <w:sz w:val="18"/>
                <w:szCs w:val="18"/>
              </w:rPr>
            </w:pPr>
            <w:r w:rsidRPr="00A11B50">
              <w:rPr>
                <w:sz w:val="18"/>
                <w:szCs w:val="18"/>
              </w:rPr>
              <w:t xml:space="preserve">Technology change </w:t>
            </w:r>
            <w:r>
              <w:rPr>
                <w:sz w:val="18"/>
                <w:szCs w:val="18"/>
              </w:rPr>
              <w:t>and</w:t>
            </w:r>
            <w:r w:rsidRPr="00A11B50">
              <w:rPr>
                <w:sz w:val="18"/>
                <w:szCs w:val="18"/>
              </w:rPr>
              <w:t xml:space="preserve"> innovation as multi-level, evolutionary processes; transitions among socio-technical regimes as whole-system, deep-structure, long term, path-dependent  </w:t>
            </w:r>
          </w:p>
        </w:tc>
        <w:tc>
          <w:tcPr>
            <w:tcW w:w="2180" w:type="dxa"/>
          </w:tcPr>
          <w:p w14:paraId="50DA0390" w14:textId="4A40525C" w:rsidR="0033529A" w:rsidRPr="00A11B50" w:rsidRDefault="0033529A" w:rsidP="00B97DE4">
            <w:pPr>
              <w:rPr>
                <w:sz w:val="18"/>
                <w:szCs w:val="18"/>
              </w:rPr>
            </w:pPr>
            <w:r>
              <w:rPr>
                <w:sz w:val="18"/>
                <w:szCs w:val="18"/>
              </w:rPr>
              <w:fldChar w:fldCharType="begin"/>
            </w:r>
            <w:r w:rsidR="00B97DE4">
              <w:rPr>
                <w:sz w:val="18"/>
                <w:szCs w:val="18"/>
              </w:rPr>
              <w:instrText xml:space="preserve"> ADDIN ZOTERO_ITEM CSL_CITATION {"citationID":"DECAkI8L","properties":{"formattedCitation":"(Loorbach, Frantzeskaki, and Avelino 2017)","plainCitation":"(Loorbach, Frantzeskaki, and Avelino 2017)","noteIndex":0},"citationItems":[{"id":17457,"uris":["http://zotero.org/groups/2225246/items/6FZI2NGU"],"uri":["http://zotero.org/groups/2225246/items/6FZI2NGU"],"itemData":{"id":17457,"type":"article-journal","abstract":"The article describes the field of sustainability transitions research, which emerged in the past two decades in the context of a growing scientific and public interest in large-scale societal transformation toward sustainability. We describe how different scientific approaches and methodological positions explore diverse types of transitions and provide the basis for multiple theories and models for governance of sustainability transitions. We distinguish three perspectives in studying transitions: socio-technical, socio-institutional, and socio-ecological. Although the field as a whole is very heterogeneous, commonalities can be characterized in notions such as path dependencies, regimes, niches, experiments, and governance. These more generic concepts have been adopted within the analytical perspective of transitions, which has led three different types of approaches to dealing with agency in transitions: analytical, evaluative, and experimental. The field has by now produced a broad theoretical and empirical basis along with a variety of social transformation strategies and instruments, impacting disciplinary scientific fields as well as (policy) practice. In this article, we try to characterize the field by identifying its main perspectives, approaches and shared concepts, and its relevance to real-world sustainability problems and solutions.","container-title":"Annual Review of Environment and Resources","DOI":"10.1146/annurev-environ-102014-021340","issue":"1","page":"599-626","title":"Sustainability Transitions Research: Transforming Science and Practice for Societal Change","volume":"42","author":[{"family":"Loorbach","given":"Derk"},{"family":"Frantzeskaki","given":"Niki"},{"family":"Avelino","given":"Flor"}],"issued":{"date-parts":[["2017"]]}}}],"schema":"https://github.com/citation-style-language/schema/raw/master/csl-citation.json"} </w:instrText>
            </w:r>
            <w:r>
              <w:rPr>
                <w:sz w:val="18"/>
                <w:szCs w:val="18"/>
              </w:rPr>
              <w:fldChar w:fldCharType="separate"/>
            </w:r>
            <w:r w:rsidR="00B97DE4" w:rsidRPr="00B97DE4">
              <w:rPr>
                <w:sz w:val="18"/>
              </w:rPr>
              <w:t>(Loorbach, Frantzeskaki, and Avelino 2017)</w:t>
            </w:r>
            <w:r>
              <w:rPr>
                <w:sz w:val="18"/>
                <w:szCs w:val="18"/>
              </w:rPr>
              <w:fldChar w:fldCharType="end"/>
            </w:r>
          </w:p>
        </w:tc>
      </w:tr>
      <w:tr w:rsidR="0033529A" w:rsidRPr="00A11B50" w14:paraId="70A46873" w14:textId="56518A2C" w:rsidTr="008E1157">
        <w:trPr>
          <w:trHeight w:val="530"/>
        </w:trPr>
        <w:tc>
          <w:tcPr>
            <w:tcW w:w="2083" w:type="dxa"/>
          </w:tcPr>
          <w:p w14:paraId="0BDE956D" w14:textId="77777777" w:rsidR="0033529A" w:rsidRPr="00A11B50" w:rsidRDefault="0033529A" w:rsidP="00E5674A">
            <w:pPr>
              <w:rPr>
                <w:sz w:val="18"/>
                <w:szCs w:val="18"/>
              </w:rPr>
            </w:pPr>
            <w:r w:rsidRPr="00A11B50">
              <w:rPr>
                <w:sz w:val="18"/>
                <w:szCs w:val="18"/>
              </w:rPr>
              <w:t>Welfare, wealth</w:t>
            </w:r>
            <w:r>
              <w:rPr>
                <w:sz w:val="18"/>
                <w:szCs w:val="18"/>
              </w:rPr>
              <w:t>,</w:t>
            </w:r>
            <w:r w:rsidRPr="00A11B50">
              <w:rPr>
                <w:sz w:val="18"/>
                <w:szCs w:val="18"/>
              </w:rPr>
              <w:t xml:space="preserve"> and capital assets</w:t>
            </w:r>
          </w:p>
        </w:tc>
        <w:tc>
          <w:tcPr>
            <w:tcW w:w="6262" w:type="dxa"/>
          </w:tcPr>
          <w:p w14:paraId="17033211" w14:textId="77777777" w:rsidR="0033529A" w:rsidRPr="00A11B50" w:rsidRDefault="0033529A" w:rsidP="00E5674A">
            <w:pPr>
              <w:rPr>
                <w:sz w:val="18"/>
                <w:szCs w:val="18"/>
              </w:rPr>
            </w:pPr>
            <w:r w:rsidRPr="00A11B50">
              <w:rPr>
                <w:sz w:val="18"/>
                <w:szCs w:val="18"/>
              </w:rPr>
              <w:t xml:space="preserve">Well-being across generations linked to wealth defined by access to resource stocks from nature </w:t>
            </w:r>
            <w:r>
              <w:rPr>
                <w:sz w:val="18"/>
                <w:szCs w:val="18"/>
              </w:rPr>
              <w:t xml:space="preserve">&amp; </w:t>
            </w:r>
            <w:r w:rsidRPr="00A11B50">
              <w:rPr>
                <w:sz w:val="18"/>
                <w:szCs w:val="18"/>
              </w:rPr>
              <w:t xml:space="preserve">society; substitutability among stocks </w:t>
            </w:r>
          </w:p>
        </w:tc>
        <w:tc>
          <w:tcPr>
            <w:tcW w:w="2180" w:type="dxa"/>
          </w:tcPr>
          <w:p w14:paraId="427F35FB" w14:textId="7D5DA592" w:rsidR="0033529A" w:rsidRPr="00A11B50" w:rsidRDefault="0033529A" w:rsidP="00E5674A">
            <w:pPr>
              <w:rPr>
                <w:sz w:val="18"/>
                <w:szCs w:val="18"/>
              </w:rPr>
            </w:pPr>
            <w:r w:rsidRPr="004657C0">
              <w:rPr>
                <w:sz w:val="18"/>
                <w:szCs w:val="18"/>
              </w:rPr>
              <w:fldChar w:fldCharType="begin"/>
            </w:r>
            <w:r w:rsidR="00B97DE4">
              <w:rPr>
                <w:sz w:val="18"/>
                <w:szCs w:val="18"/>
              </w:rPr>
              <w:instrText xml:space="preserve"> ADDIN ZOTERO_ITEM CSL_CITATION {"citationID":"Pko6sZWd","properties":{"formattedCitation":"(Irwin, Gopalakrishnan, and Randall 2016)","plainCitation":"(Irwin, Gopalakrishnan, and Randall 2016)","noteIndex":0},"citationItems":[{"id":13793,"uris":["http://zotero.org/groups/2225246/items/GHT8MNW9"],"uri":["http://zotero.org/groups/2225246/items/GHT8MNW9"],"itemData":{"id":13793,"type":"article-journal","abstract":"Growing concerns over climate change and the potential for large damages due to nonlinear processes underscore the need for a meaningful sustainability assessment of an economy. Economists have developed rigorous approaches to conceptualizing sustainability based on the paradigm of weak sustainability, which relies on extensive substitution among reproducible capital, renewable resources, and exhaustible natural resources. In contrast, strong sustainability emphasizes physical limits to this substitution and the importance of maintaining the resilience of normally functioning biophysical processes. Recent progress in resource and environmental economics has demonstrated the feasibility of incorporating strong sustainability features, including tipping points, uncertainties, and resilience, to assess efficiency and optimal policies. Given that weak sustainability and intertemporal efficiency share a welfare theoretic foundation, we ask: To what extent can these approaches be applied to evaluate sustainability? We highlight recent work on assessing sustainability in imperfect economies and dynamic models of intertemporal welfare that embed strong sustainability features.","container-title":"Annual Review of Resource Economics","DOI":"10.1146/annurev-resource-100815-095351","ISSN":"1941-1340","issue":"1","journalAbbreviation":"Annu. Rev. Resour. Econ.","page":"77-98","source":"www-annualreviews-org.ezp-prod1.hul.harvard.edu (Atypon)","title":"Welfare, Wealth, and Sustainability","volume":"8","author":[{"family":"Irwin","given":"Elena G."},{"family":"Gopalakrishnan","given":"Sathya"},{"family":"Randall","given":"Alan"}],"issued":{"date-parts":[["2016",10,5]]}}}],"schema":"https://github.com/citation-style-language/schema/raw/master/csl-citation.json"} </w:instrText>
            </w:r>
            <w:r w:rsidRPr="004657C0">
              <w:rPr>
                <w:sz w:val="18"/>
                <w:szCs w:val="18"/>
              </w:rPr>
              <w:fldChar w:fldCharType="separate"/>
            </w:r>
            <w:r w:rsidRPr="004657C0">
              <w:rPr>
                <w:rFonts w:ascii="Calibri" w:hAnsi="Calibri"/>
                <w:sz w:val="18"/>
              </w:rPr>
              <w:t>(Irwin, Gopalakrishnan, and Randall 2016)</w:t>
            </w:r>
            <w:r w:rsidRPr="004657C0">
              <w:rPr>
                <w:sz w:val="18"/>
                <w:szCs w:val="18"/>
              </w:rPr>
              <w:fldChar w:fldCharType="end"/>
            </w:r>
            <w:r w:rsidRPr="004657C0">
              <w:rPr>
                <w:sz w:val="18"/>
                <w:szCs w:val="18"/>
              </w:rPr>
              <w:t xml:space="preserve"> </w:t>
            </w:r>
          </w:p>
        </w:tc>
      </w:tr>
    </w:tbl>
    <w:p w14:paraId="0C901CA1" w14:textId="77777777" w:rsidR="001622AA" w:rsidRDefault="001622AA" w:rsidP="00C950F4">
      <w:pPr>
        <w:rPr>
          <w:b/>
        </w:rPr>
        <w:sectPr w:rsidR="001622AA" w:rsidSect="00C92248">
          <w:headerReference w:type="default" r:id="rId11"/>
          <w:footerReference w:type="default" r:id="rId12"/>
          <w:endnotePr>
            <w:numFmt w:val="lowerLetter"/>
          </w:endnotePr>
          <w:pgSz w:w="12240" w:h="15840" w:code="1"/>
          <w:pgMar w:top="1440" w:right="1440" w:bottom="1440" w:left="1440" w:header="706" w:footer="706" w:gutter="0"/>
          <w:cols w:space="708"/>
          <w:docGrid w:linePitch="360"/>
        </w:sectPr>
      </w:pPr>
    </w:p>
    <w:p w14:paraId="77E7FFD0" w14:textId="77777777" w:rsidR="001622AA" w:rsidRDefault="001622AA" w:rsidP="00C950F4">
      <w:pPr>
        <w:rPr>
          <w:b/>
        </w:rPr>
        <w:sectPr w:rsidR="001622AA" w:rsidSect="001622AA">
          <w:endnotePr>
            <w:numFmt w:val="lowerLetter"/>
          </w:endnotePr>
          <w:type w:val="continuous"/>
          <w:pgSz w:w="12240" w:h="15840" w:code="1"/>
          <w:pgMar w:top="1440" w:right="1440" w:bottom="1440" w:left="1440" w:header="706" w:footer="706" w:gutter="0"/>
          <w:cols w:space="708"/>
          <w:docGrid w:linePitch="360"/>
        </w:sectPr>
      </w:pPr>
    </w:p>
    <w:p w14:paraId="59450876" w14:textId="59CBCBA2" w:rsidR="006F5057" w:rsidRDefault="00B36FDD" w:rsidP="00C950F4">
      <w:pPr>
        <w:rPr>
          <w:b/>
        </w:rPr>
      </w:pPr>
      <w:r>
        <w:rPr>
          <w:b/>
        </w:rPr>
        <w:lastRenderedPageBreak/>
        <w:t xml:space="preserve">Figure 1 </w:t>
      </w:r>
      <w:r w:rsidR="00454807">
        <w:rPr>
          <w:b/>
        </w:rPr>
        <w:t xml:space="preserve">      </w:t>
      </w:r>
      <w:r w:rsidR="00931204" w:rsidRPr="00C950F4">
        <w:rPr>
          <w:b/>
        </w:rPr>
        <w:t xml:space="preserve"> A Framework for Sustainability Science</w:t>
      </w:r>
      <w:r w:rsidR="00C32478" w:rsidRPr="00C950F4">
        <w:rPr>
          <w:b/>
        </w:rPr>
        <w:t xml:space="preserve"> Research on the Anthropocene System</w:t>
      </w:r>
    </w:p>
    <w:p w14:paraId="7A4FF08C" w14:textId="13309662" w:rsidR="001622AA" w:rsidRDefault="001622AA" w:rsidP="00C950F4">
      <w:pPr>
        <w:rPr>
          <w:b/>
        </w:rPr>
      </w:pPr>
    </w:p>
    <w:p w14:paraId="4A05EA85" w14:textId="77777777" w:rsidR="001622AA" w:rsidRPr="00C950F4" w:rsidRDefault="001622AA" w:rsidP="00C950F4">
      <w:pPr>
        <w:rPr>
          <w:b/>
        </w:rPr>
      </w:pPr>
    </w:p>
    <w:p w14:paraId="63A83EA4" w14:textId="6C7C57E0" w:rsidR="006F5057" w:rsidRDefault="006F5057" w:rsidP="007D5A4B">
      <w:r w:rsidRPr="006F5057">
        <w:rPr>
          <w:noProof/>
        </w:rPr>
        <w:drawing>
          <wp:inline distT="0" distB="0" distL="0" distR="0" wp14:anchorId="794418F1" wp14:editId="15A4226E">
            <wp:extent cx="8369943" cy="423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972"/>
                    <a:stretch/>
                  </pic:blipFill>
                  <pic:spPr bwMode="auto">
                    <a:xfrm>
                      <a:off x="0" y="0"/>
                      <a:ext cx="8371491" cy="4239409"/>
                    </a:xfrm>
                    <a:prstGeom prst="rect">
                      <a:avLst/>
                    </a:prstGeom>
                    <a:ln>
                      <a:noFill/>
                    </a:ln>
                    <a:extLst>
                      <a:ext uri="{53640926-AAD7-44D8-BBD7-CCE9431645EC}">
                        <a14:shadowObscured xmlns:a14="http://schemas.microsoft.com/office/drawing/2010/main"/>
                      </a:ext>
                    </a:extLst>
                  </pic:spPr>
                </pic:pic>
              </a:graphicData>
            </a:graphic>
          </wp:inline>
        </w:drawing>
      </w:r>
    </w:p>
    <w:p w14:paraId="5C0BD6B4" w14:textId="406D05BF" w:rsidR="00454807" w:rsidRDefault="00FF3D41" w:rsidP="00E07AD2">
      <w:pPr>
        <w:rPr>
          <w:b/>
        </w:rPr>
      </w:pPr>
      <w:r>
        <w:rPr>
          <w:b/>
        </w:rPr>
        <w:br w:type="page"/>
      </w:r>
    </w:p>
    <w:p w14:paraId="5DBEE800" w14:textId="77777777" w:rsidR="001622AA" w:rsidRDefault="001622AA" w:rsidP="00E07AD2">
      <w:pPr>
        <w:rPr>
          <w:b/>
        </w:rPr>
        <w:sectPr w:rsidR="001622AA" w:rsidSect="001622AA">
          <w:endnotePr>
            <w:numFmt w:val="lowerLetter"/>
          </w:endnotePr>
          <w:pgSz w:w="15840" w:h="12240" w:orient="landscape" w:code="1"/>
          <w:pgMar w:top="1440" w:right="1440" w:bottom="1440" w:left="1440" w:header="706" w:footer="706" w:gutter="0"/>
          <w:cols w:space="708"/>
          <w:docGrid w:linePitch="360"/>
        </w:sectPr>
      </w:pPr>
    </w:p>
    <w:p w14:paraId="7350AB27" w14:textId="34F2B2B7" w:rsidR="00C31D06" w:rsidRDefault="00006D28" w:rsidP="00E07AD2">
      <w:r w:rsidRPr="00C950F4">
        <w:rPr>
          <w:b/>
        </w:rPr>
        <w:lastRenderedPageBreak/>
        <w:t>Table</w:t>
      </w:r>
      <w:r w:rsidR="00235238">
        <w:rPr>
          <w:b/>
        </w:rPr>
        <w:t xml:space="preserve"> </w:t>
      </w:r>
      <w:r w:rsidR="00E7141A">
        <w:rPr>
          <w:b/>
        </w:rPr>
        <w:t>2</w:t>
      </w:r>
      <w:r w:rsidR="00235238">
        <w:rPr>
          <w:b/>
        </w:rPr>
        <w:t xml:space="preserve">: </w:t>
      </w:r>
      <w:r w:rsidRPr="00C950F4">
        <w:rPr>
          <w:b/>
        </w:rPr>
        <w:t xml:space="preserve">Resource stocks that constitute the productive base for human well-being </w:t>
      </w:r>
    </w:p>
    <w:p w14:paraId="5F03AE2E" w14:textId="09D8F9ED" w:rsidR="00006D28" w:rsidRDefault="00006D28" w:rsidP="00006D28"/>
    <w:tbl>
      <w:tblPr>
        <w:tblStyle w:val="TableGrid"/>
        <w:tblW w:w="8978" w:type="dxa"/>
        <w:tblCellMar>
          <w:left w:w="115" w:type="dxa"/>
          <w:right w:w="115" w:type="dxa"/>
        </w:tblCellMar>
        <w:tblLook w:val="04A0" w:firstRow="1" w:lastRow="0" w:firstColumn="1" w:lastColumn="0" w:noHBand="0" w:noVBand="1"/>
      </w:tblPr>
      <w:tblGrid>
        <w:gridCol w:w="2376"/>
        <w:gridCol w:w="2029"/>
        <w:gridCol w:w="2872"/>
        <w:gridCol w:w="1701"/>
      </w:tblGrid>
      <w:tr w:rsidR="007236AC" w14:paraId="55ECDD64" w14:textId="77777777" w:rsidTr="00A8428C">
        <w:trPr>
          <w:cantSplit/>
        </w:trPr>
        <w:tc>
          <w:tcPr>
            <w:tcW w:w="2376" w:type="dxa"/>
          </w:tcPr>
          <w:p w14:paraId="216B76C7" w14:textId="2578864D" w:rsidR="007236AC" w:rsidRPr="0071635D" w:rsidRDefault="00897398" w:rsidP="00F5019F">
            <w:pPr>
              <w:keepNext/>
              <w:widowControl w:val="0"/>
              <w:rPr>
                <w:b/>
                <w:sz w:val="20"/>
              </w:rPr>
            </w:pPr>
            <w:r>
              <w:rPr>
                <w:b/>
                <w:sz w:val="20"/>
              </w:rPr>
              <w:t>a</w:t>
            </w:r>
            <w:r w:rsidR="007236AC" w:rsidRPr="0071635D">
              <w:rPr>
                <w:b/>
                <w:sz w:val="20"/>
              </w:rPr>
              <w:t>) Resource group</w:t>
            </w:r>
          </w:p>
        </w:tc>
        <w:tc>
          <w:tcPr>
            <w:tcW w:w="2029" w:type="dxa"/>
          </w:tcPr>
          <w:p w14:paraId="32B86D49" w14:textId="1BC501A1" w:rsidR="007236AC" w:rsidRPr="0071635D" w:rsidRDefault="00897398" w:rsidP="00F5019F">
            <w:pPr>
              <w:keepNext/>
              <w:widowControl w:val="0"/>
              <w:rPr>
                <w:b/>
                <w:sz w:val="20"/>
              </w:rPr>
            </w:pPr>
            <w:r>
              <w:rPr>
                <w:b/>
                <w:sz w:val="20"/>
              </w:rPr>
              <w:t>b</w:t>
            </w:r>
            <w:r w:rsidR="007236AC" w:rsidRPr="0071635D">
              <w:rPr>
                <w:b/>
                <w:sz w:val="20"/>
              </w:rPr>
              <w:t>) Specific example</w:t>
            </w:r>
            <w:r w:rsidR="007236AC">
              <w:rPr>
                <w:b/>
                <w:sz w:val="20"/>
              </w:rPr>
              <w:t xml:space="preserve"> of a</w:t>
            </w:r>
            <w:r>
              <w:rPr>
                <w:b/>
                <w:sz w:val="20"/>
              </w:rPr>
              <w:t>n ocean</w:t>
            </w:r>
            <w:r w:rsidR="007236AC">
              <w:rPr>
                <w:b/>
                <w:sz w:val="20"/>
              </w:rPr>
              <w:t xml:space="preserve"> fishery</w:t>
            </w:r>
          </w:p>
        </w:tc>
        <w:tc>
          <w:tcPr>
            <w:tcW w:w="2872" w:type="dxa"/>
          </w:tcPr>
          <w:p w14:paraId="68455DD0" w14:textId="194638AC" w:rsidR="007236AC" w:rsidRPr="0071635D" w:rsidRDefault="00897398" w:rsidP="00F5019F">
            <w:pPr>
              <w:keepNext/>
              <w:widowControl w:val="0"/>
              <w:rPr>
                <w:b/>
                <w:sz w:val="20"/>
              </w:rPr>
            </w:pPr>
            <w:r>
              <w:rPr>
                <w:b/>
                <w:sz w:val="20"/>
              </w:rPr>
              <w:t>c</w:t>
            </w:r>
            <w:r w:rsidR="007236AC" w:rsidRPr="0071635D">
              <w:rPr>
                <w:b/>
                <w:sz w:val="20"/>
              </w:rPr>
              <w:t xml:space="preserve">) General list of </w:t>
            </w:r>
            <w:r w:rsidR="007236AC">
              <w:rPr>
                <w:b/>
                <w:sz w:val="20"/>
              </w:rPr>
              <w:t xml:space="preserve">representative </w:t>
            </w:r>
            <w:r w:rsidR="00E556D0">
              <w:rPr>
                <w:b/>
                <w:sz w:val="20"/>
              </w:rPr>
              <w:t xml:space="preserve">resource </w:t>
            </w:r>
            <w:r w:rsidR="007236AC" w:rsidRPr="0071635D">
              <w:rPr>
                <w:b/>
                <w:sz w:val="20"/>
              </w:rPr>
              <w:t>stocks</w:t>
            </w:r>
          </w:p>
        </w:tc>
        <w:tc>
          <w:tcPr>
            <w:tcW w:w="1701" w:type="dxa"/>
          </w:tcPr>
          <w:p w14:paraId="482CDBAA" w14:textId="707CC0CD" w:rsidR="007236AC" w:rsidRPr="0071635D" w:rsidRDefault="00897398" w:rsidP="00F5019F">
            <w:pPr>
              <w:keepNext/>
              <w:widowControl w:val="0"/>
              <w:rPr>
                <w:b/>
                <w:sz w:val="20"/>
              </w:rPr>
            </w:pPr>
            <w:r>
              <w:rPr>
                <w:b/>
                <w:sz w:val="20"/>
              </w:rPr>
              <w:t>d</w:t>
            </w:r>
            <w:r w:rsidR="007236AC">
              <w:rPr>
                <w:b/>
                <w:sz w:val="20"/>
              </w:rPr>
              <w:t xml:space="preserve">) </w:t>
            </w:r>
            <w:r w:rsidR="007236AC" w:rsidRPr="0071635D">
              <w:rPr>
                <w:b/>
                <w:sz w:val="20"/>
              </w:rPr>
              <w:t>Reviews</w:t>
            </w:r>
          </w:p>
        </w:tc>
      </w:tr>
      <w:tr w:rsidR="007236AC" w14:paraId="4AD44360" w14:textId="77777777" w:rsidTr="00A8428C">
        <w:trPr>
          <w:cantSplit/>
        </w:trPr>
        <w:tc>
          <w:tcPr>
            <w:tcW w:w="2376" w:type="dxa"/>
          </w:tcPr>
          <w:p w14:paraId="7AF62FA6" w14:textId="74AEE32C" w:rsidR="007236AC" w:rsidRPr="00A8428C" w:rsidRDefault="007236AC" w:rsidP="002907E5">
            <w:pPr>
              <w:keepNext/>
              <w:widowControl w:val="0"/>
              <w:rPr>
                <w:i/>
                <w:sz w:val="20"/>
              </w:rPr>
            </w:pPr>
            <w:r w:rsidRPr="00A8428C">
              <w:rPr>
                <w:i/>
                <w:sz w:val="20"/>
              </w:rPr>
              <w:t xml:space="preserve">Natural </w:t>
            </w:r>
            <w:r w:rsidR="009D55B8">
              <w:rPr>
                <w:i/>
                <w:sz w:val="20"/>
              </w:rPr>
              <w:t>capital</w:t>
            </w:r>
          </w:p>
        </w:tc>
        <w:tc>
          <w:tcPr>
            <w:tcW w:w="2029" w:type="dxa"/>
          </w:tcPr>
          <w:p w14:paraId="518EE9D7" w14:textId="77777777" w:rsidR="007236AC" w:rsidRPr="0071635D" w:rsidRDefault="007236AC" w:rsidP="00F5019F">
            <w:pPr>
              <w:keepNext/>
              <w:widowControl w:val="0"/>
              <w:rPr>
                <w:sz w:val="20"/>
              </w:rPr>
            </w:pPr>
          </w:p>
        </w:tc>
        <w:tc>
          <w:tcPr>
            <w:tcW w:w="2872" w:type="dxa"/>
          </w:tcPr>
          <w:p w14:paraId="72ADC4BB" w14:textId="77777777" w:rsidR="007236AC" w:rsidRPr="0071635D" w:rsidRDefault="007236AC" w:rsidP="00F5019F">
            <w:pPr>
              <w:keepNext/>
              <w:widowControl w:val="0"/>
              <w:rPr>
                <w:sz w:val="20"/>
              </w:rPr>
            </w:pPr>
          </w:p>
        </w:tc>
        <w:tc>
          <w:tcPr>
            <w:tcW w:w="1701" w:type="dxa"/>
          </w:tcPr>
          <w:p w14:paraId="0F611BCB" w14:textId="3A8F02AB" w:rsidR="007236AC" w:rsidRPr="0071635D" w:rsidRDefault="007236AC" w:rsidP="00F5019F">
            <w:pPr>
              <w:keepNext/>
              <w:widowControl w:val="0"/>
              <w:rPr>
                <w:sz w:val="20"/>
              </w:rPr>
            </w:pPr>
            <w:r>
              <w:rPr>
                <w:sz w:val="20"/>
              </w:rPr>
              <w:fldChar w:fldCharType="begin"/>
            </w:r>
            <w:r w:rsidR="00B97DE4">
              <w:rPr>
                <w:sz w:val="20"/>
              </w:rPr>
              <w:instrText xml:space="preserve"> ADDIN ZOTERO_ITEM CSL_CITATION {"citationID":"hONk1XXl","properties":{"formattedCitation":"(Barbier 2019)","plainCitation":"(Barbier 2019)","noteIndex":0},"citationItems":[{"id":15265,"uris":["http://zotero.org/groups/2225246/items/KZNNDUL2"],"uri":["http://zotero.org/groups/2225246/items/KZNNDUL2"],"itemData":{"id":15265,"type":"article-journal","abstract":"Abstract.  The natural environment is now commonly viewed as a form of capital asset, or natural capital. Also included are ecosystems that provide important go","container-title":"Oxford Review of Economic Policy","DOI":"10.1093/oxrep/gry028","ISSN":"0266-903X","issue":"1","journalAbbreviation":"Oxf Rev Econ Policy","language":"en","page":"14-36","source":"academic-oup-com.ezp-prod1.hul.harvard.edu","title":"The concept of natural capital","volume":"35","author":[{"family":"Barbier","given":"Edward B."}],"issued":{"date-parts":[["2019",1,7]]}}}],"schema":"https://github.com/citation-style-language/schema/raw/master/csl-citation.json"} </w:instrText>
            </w:r>
            <w:r>
              <w:rPr>
                <w:sz w:val="20"/>
              </w:rPr>
              <w:fldChar w:fldCharType="separate"/>
            </w:r>
            <w:r w:rsidRPr="00F923E7">
              <w:rPr>
                <w:rFonts w:ascii="Calibri" w:hAnsi="Calibri" w:cs="Calibri"/>
                <w:sz w:val="20"/>
              </w:rPr>
              <w:t>(Barbier 2019)</w:t>
            </w:r>
            <w:r>
              <w:rPr>
                <w:sz w:val="20"/>
              </w:rPr>
              <w:fldChar w:fldCharType="end"/>
            </w:r>
          </w:p>
        </w:tc>
      </w:tr>
      <w:tr w:rsidR="007236AC" w14:paraId="0FD9F3ED" w14:textId="77777777" w:rsidTr="00A8428C">
        <w:trPr>
          <w:cantSplit/>
        </w:trPr>
        <w:tc>
          <w:tcPr>
            <w:tcW w:w="2376" w:type="dxa"/>
          </w:tcPr>
          <w:p w14:paraId="4C29A7F2" w14:textId="77777777" w:rsidR="007236AC" w:rsidRPr="0071635D" w:rsidRDefault="007236AC" w:rsidP="00F5019F">
            <w:pPr>
              <w:pStyle w:val="ListParagraph"/>
              <w:keepNext/>
              <w:widowControl w:val="0"/>
              <w:numPr>
                <w:ilvl w:val="0"/>
                <w:numId w:val="4"/>
              </w:numPr>
              <w:rPr>
                <w:sz w:val="20"/>
              </w:rPr>
            </w:pPr>
            <w:r>
              <w:rPr>
                <w:sz w:val="20"/>
              </w:rPr>
              <w:t>E</w:t>
            </w:r>
            <w:r w:rsidRPr="0071635D">
              <w:rPr>
                <w:sz w:val="20"/>
              </w:rPr>
              <w:t>cosystems</w:t>
            </w:r>
          </w:p>
        </w:tc>
        <w:tc>
          <w:tcPr>
            <w:tcW w:w="2029" w:type="dxa"/>
          </w:tcPr>
          <w:p w14:paraId="751CC23B" w14:textId="77777777" w:rsidR="007236AC" w:rsidRPr="0071635D" w:rsidRDefault="007236AC" w:rsidP="00F5019F">
            <w:pPr>
              <w:keepNext/>
              <w:widowControl w:val="0"/>
              <w:rPr>
                <w:sz w:val="20"/>
              </w:rPr>
            </w:pPr>
            <w:r>
              <w:rPr>
                <w:sz w:val="20"/>
              </w:rPr>
              <w:t>F</w:t>
            </w:r>
            <w:r w:rsidRPr="0071635D">
              <w:rPr>
                <w:sz w:val="20"/>
              </w:rPr>
              <w:t>ish and their food</w:t>
            </w:r>
          </w:p>
        </w:tc>
        <w:tc>
          <w:tcPr>
            <w:tcW w:w="2872" w:type="dxa"/>
          </w:tcPr>
          <w:p w14:paraId="6B545109" w14:textId="77777777" w:rsidR="007236AC" w:rsidRPr="0071635D" w:rsidRDefault="007236AC" w:rsidP="00F5019F">
            <w:pPr>
              <w:keepNext/>
              <w:widowControl w:val="0"/>
              <w:rPr>
                <w:sz w:val="20"/>
              </w:rPr>
            </w:pPr>
            <w:r>
              <w:rPr>
                <w:sz w:val="20"/>
              </w:rPr>
              <w:t>B</w:t>
            </w:r>
            <w:r w:rsidRPr="0071635D">
              <w:rPr>
                <w:sz w:val="20"/>
              </w:rPr>
              <w:t>iota, biomass, communities</w:t>
            </w:r>
          </w:p>
        </w:tc>
        <w:tc>
          <w:tcPr>
            <w:tcW w:w="1701" w:type="dxa"/>
          </w:tcPr>
          <w:p w14:paraId="1CB5AD00" w14:textId="2C920ACB" w:rsidR="007236AC" w:rsidRPr="0054732A" w:rsidRDefault="00495A32" w:rsidP="0037359D">
            <w:pPr>
              <w:keepNext/>
              <w:widowControl w:val="0"/>
              <w:rPr>
                <w:rFonts w:ascii="Calibri" w:hAnsi="Calibri" w:cs="Calibri"/>
                <w:sz w:val="20"/>
              </w:rPr>
            </w:pPr>
            <w:r w:rsidRPr="0054732A">
              <w:rPr>
                <w:rFonts w:ascii="Calibri" w:hAnsi="Calibri" w:cs="Calibri"/>
                <w:sz w:val="20"/>
              </w:rPr>
              <w:fldChar w:fldCharType="begin"/>
            </w:r>
            <w:r w:rsidR="00B97DE4">
              <w:rPr>
                <w:rFonts w:ascii="Calibri" w:hAnsi="Calibri" w:cs="Calibri"/>
                <w:sz w:val="20"/>
              </w:rPr>
              <w:instrText xml:space="preserve"> ADDIN ZOTERO_ITEM CSL_CITATION {"citationID":"WyBpUnEk","properties":{"formattedCitation":"(IPBES et al. 2019)","plainCitation":"(IPBES et al. 2019)","noteIndex":0},"citationItems":[{"id":17003,"uris":["http://zotero.org/groups/2225246/items/MND3C5DK"],"uri":["http://zotero.org/groups/2225246/items/MND3C5DK"],"itemData":{"id":17003,"type":"report","event-place":"Bonn, Germany","publisher":"IPBES secretariat","publisher-place":"Bonn, Germany","title":"Summary for policymakers of the global assessment report on biodiversity and ecosystem services of the Intergovernmental Science-Policy Platform on Biodiversity and Ecosystem Services","URL":"https://www.ipbes.net/global-assessment-report-biodiversity-ecosystem-services","author":[{"family":"IPBES","given":""},{"family":"Díaz","given":"Sandra"},{"family":"Settele","given":"J"},{"family":"Brondízio","given":"Eduardo"},{"family":"Ngo","given":"H"},{"family":"Guèze","given":"M"},{"family":"Agard","given":"J"},{"family":"Arneth","given":"A"},{"family":"Balvanera","given":"P"},{"family":"Brauman","given":"K"},{"family":"Butchart","given":"S"},{"literal":"others"}],"issued":{"date-parts":[["2019"]]}}}],"schema":"https://github.com/citation-style-language/schema/raw/master/csl-citation.json"} </w:instrText>
            </w:r>
            <w:r w:rsidRPr="0054732A">
              <w:rPr>
                <w:rFonts w:ascii="Calibri" w:hAnsi="Calibri" w:cs="Calibri"/>
                <w:sz w:val="20"/>
              </w:rPr>
              <w:fldChar w:fldCharType="separate"/>
            </w:r>
            <w:r w:rsidR="0037359D" w:rsidRPr="0037359D">
              <w:rPr>
                <w:rFonts w:ascii="Calibri" w:hAnsi="Calibri" w:cs="Calibri"/>
                <w:sz w:val="20"/>
              </w:rPr>
              <w:t>(IPBES et al. 2019)</w:t>
            </w:r>
            <w:r w:rsidRPr="0054732A">
              <w:rPr>
                <w:rFonts w:ascii="Calibri" w:hAnsi="Calibri" w:cs="Calibri"/>
                <w:sz w:val="20"/>
              </w:rPr>
              <w:fldChar w:fldCharType="end"/>
            </w:r>
          </w:p>
        </w:tc>
      </w:tr>
      <w:tr w:rsidR="007236AC" w14:paraId="2A600318" w14:textId="77777777" w:rsidTr="00A8428C">
        <w:trPr>
          <w:cantSplit/>
        </w:trPr>
        <w:tc>
          <w:tcPr>
            <w:tcW w:w="2376" w:type="dxa"/>
          </w:tcPr>
          <w:p w14:paraId="376F88EA" w14:textId="77777777" w:rsidR="007236AC" w:rsidRPr="0071635D" w:rsidRDefault="007236AC" w:rsidP="00F5019F">
            <w:pPr>
              <w:pStyle w:val="ListParagraph"/>
              <w:keepNext/>
              <w:widowControl w:val="0"/>
              <w:numPr>
                <w:ilvl w:val="0"/>
                <w:numId w:val="4"/>
              </w:numPr>
              <w:rPr>
                <w:sz w:val="20"/>
              </w:rPr>
            </w:pPr>
            <w:r>
              <w:rPr>
                <w:sz w:val="20"/>
              </w:rPr>
              <w:t>E</w:t>
            </w:r>
            <w:r w:rsidRPr="0071635D">
              <w:rPr>
                <w:sz w:val="20"/>
              </w:rPr>
              <w:t>nvironment</w:t>
            </w:r>
          </w:p>
        </w:tc>
        <w:tc>
          <w:tcPr>
            <w:tcW w:w="2029" w:type="dxa"/>
          </w:tcPr>
          <w:p w14:paraId="4CE458BA" w14:textId="77777777" w:rsidR="007236AC" w:rsidRPr="0071635D" w:rsidRDefault="007236AC" w:rsidP="00F5019F">
            <w:pPr>
              <w:keepNext/>
              <w:widowControl w:val="0"/>
              <w:rPr>
                <w:sz w:val="20"/>
              </w:rPr>
            </w:pPr>
            <w:r>
              <w:rPr>
                <w:sz w:val="20"/>
              </w:rPr>
              <w:t>O</w:t>
            </w:r>
            <w:r w:rsidRPr="0071635D">
              <w:rPr>
                <w:sz w:val="20"/>
              </w:rPr>
              <w:t>cean temperature, pH</w:t>
            </w:r>
          </w:p>
        </w:tc>
        <w:tc>
          <w:tcPr>
            <w:tcW w:w="2872" w:type="dxa"/>
          </w:tcPr>
          <w:p w14:paraId="6F2CC650" w14:textId="56E8A329" w:rsidR="007236AC" w:rsidRPr="0071635D" w:rsidRDefault="00D86C4F" w:rsidP="002907E5">
            <w:pPr>
              <w:keepNext/>
              <w:widowControl w:val="0"/>
              <w:rPr>
                <w:sz w:val="20"/>
              </w:rPr>
            </w:pPr>
            <w:r>
              <w:rPr>
                <w:sz w:val="20"/>
              </w:rPr>
              <w:t>C</w:t>
            </w:r>
            <w:r w:rsidR="007236AC" w:rsidRPr="0071635D">
              <w:rPr>
                <w:sz w:val="20"/>
              </w:rPr>
              <w:t xml:space="preserve">limate, </w:t>
            </w:r>
            <w:r w:rsidR="00901416">
              <w:rPr>
                <w:sz w:val="20"/>
              </w:rPr>
              <w:t>quality and quantity of land, air</w:t>
            </w:r>
            <w:r w:rsidR="007236AC" w:rsidRPr="0071635D">
              <w:rPr>
                <w:sz w:val="20"/>
              </w:rPr>
              <w:t>, water</w:t>
            </w:r>
          </w:p>
        </w:tc>
        <w:tc>
          <w:tcPr>
            <w:tcW w:w="1701" w:type="dxa"/>
          </w:tcPr>
          <w:p w14:paraId="23C0D6BD" w14:textId="22FFA426" w:rsidR="007236AC" w:rsidRPr="0054732A" w:rsidRDefault="0037359D" w:rsidP="0037359D">
            <w:pPr>
              <w:keepNext/>
              <w:widowControl w:val="0"/>
              <w:rPr>
                <w:rFonts w:ascii="Calibri" w:hAnsi="Calibri" w:cs="Calibri"/>
                <w:sz w:val="20"/>
              </w:rPr>
            </w:pPr>
            <w:r>
              <w:rPr>
                <w:rFonts w:ascii="Calibri" w:hAnsi="Calibri" w:cs="Calibri"/>
                <w:sz w:val="20"/>
              </w:rPr>
              <w:fldChar w:fldCharType="begin"/>
            </w:r>
            <w:r w:rsidR="00B97DE4">
              <w:rPr>
                <w:rFonts w:ascii="Calibri" w:hAnsi="Calibri" w:cs="Calibri"/>
                <w:sz w:val="20"/>
              </w:rPr>
              <w:instrText xml:space="preserve"> ADDIN ZOTERO_ITEM CSL_CITATION {"citationID":"8jehKiXk","properties":{"formattedCitation":"(Ekins, Gupta, and Boileau 2019)","plainCitation":"(Ekins, Gupta, and Boileau 2019)","noteIndex":0},"citationItems":[{"id":14958,"uris":["http://zotero.org/groups/2225246/items/CF8DGU3A"],"uri":["http://zotero.org/groups/2225246/items/CF8DGU3A"],"itemData":{"id":14958,"type":"book","abstract":"GEO-6 builds on the findings of previous GEO reports, including the six regional assessments (2016), and outlines the current state of the environment, illustrates possible future environmental trends and analyses the effectiveness of policies. This flagship report shows how governments can put the world on the path to a truly sustainable future. It emphasizes that urgent and inclusive action is needed by decision makers at all levels to achieve a healthy planet with healthy people.","event-place":"New York, NY","ISBN":"978-1-108-70766-4","language":"en","note":"OCLC: 1089965302","publisher":"Cambridge University Press","publisher-place":"New York, NY","source":"Open WorldCat","title":"Global Environment Outlook 6","title-short":"Global Environment Outlook - GEO-6","editor":[{"family":"Ekins","given":"Paul"},{"family":"Gupta","given":"Joyeeta"},{"family":"Boileau","given":"Pierre"}],"issued":{"date-parts":[["2019"]]}}}],"schema":"https://github.com/citation-style-language/schema/raw/master/csl-citation.json"} </w:instrText>
            </w:r>
            <w:r>
              <w:rPr>
                <w:rFonts w:ascii="Calibri" w:hAnsi="Calibri" w:cs="Calibri"/>
                <w:sz w:val="20"/>
              </w:rPr>
              <w:fldChar w:fldCharType="separate"/>
            </w:r>
            <w:r w:rsidRPr="0037359D">
              <w:rPr>
                <w:rFonts w:ascii="Calibri" w:hAnsi="Calibri" w:cs="Calibri"/>
                <w:sz w:val="20"/>
              </w:rPr>
              <w:t>(Ekins, Gupta, and Boileau 2019)</w:t>
            </w:r>
            <w:r>
              <w:rPr>
                <w:rFonts w:ascii="Calibri" w:hAnsi="Calibri" w:cs="Calibri"/>
                <w:sz w:val="20"/>
              </w:rPr>
              <w:fldChar w:fldCharType="end"/>
            </w:r>
          </w:p>
        </w:tc>
      </w:tr>
      <w:tr w:rsidR="007236AC" w14:paraId="6F25D281" w14:textId="77777777" w:rsidTr="00A8428C">
        <w:trPr>
          <w:cantSplit/>
        </w:trPr>
        <w:tc>
          <w:tcPr>
            <w:tcW w:w="2376" w:type="dxa"/>
          </w:tcPr>
          <w:p w14:paraId="40638643" w14:textId="77777777" w:rsidR="007236AC" w:rsidRPr="0071635D" w:rsidRDefault="007236AC" w:rsidP="00F5019F">
            <w:pPr>
              <w:pStyle w:val="ListParagraph"/>
              <w:keepNext/>
              <w:widowControl w:val="0"/>
              <w:numPr>
                <w:ilvl w:val="0"/>
                <w:numId w:val="4"/>
              </w:numPr>
              <w:rPr>
                <w:sz w:val="20"/>
              </w:rPr>
            </w:pPr>
            <w:r>
              <w:rPr>
                <w:sz w:val="20"/>
              </w:rPr>
              <w:t>M</w:t>
            </w:r>
            <w:r w:rsidRPr="0071635D">
              <w:rPr>
                <w:sz w:val="20"/>
              </w:rPr>
              <w:t xml:space="preserve">inerals </w:t>
            </w:r>
          </w:p>
        </w:tc>
        <w:tc>
          <w:tcPr>
            <w:tcW w:w="2029" w:type="dxa"/>
          </w:tcPr>
          <w:p w14:paraId="45228A50" w14:textId="77777777" w:rsidR="007236AC" w:rsidRPr="0071635D" w:rsidRDefault="007236AC" w:rsidP="00F5019F">
            <w:pPr>
              <w:keepNext/>
              <w:widowControl w:val="0"/>
              <w:rPr>
                <w:sz w:val="20"/>
              </w:rPr>
            </w:pPr>
            <w:r>
              <w:rPr>
                <w:sz w:val="20"/>
              </w:rPr>
              <w:t>Fossil f</w:t>
            </w:r>
            <w:r w:rsidRPr="0071635D">
              <w:rPr>
                <w:sz w:val="20"/>
              </w:rPr>
              <w:t>uel for the boats</w:t>
            </w:r>
          </w:p>
        </w:tc>
        <w:tc>
          <w:tcPr>
            <w:tcW w:w="2872" w:type="dxa"/>
          </w:tcPr>
          <w:p w14:paraId="5920EDF6" w14:textId="77777777" w:rsidR="007236AC" w:rsidRPr="0071635D" w:rsidRDefault="007236AC" w:rsidP="00F5019F">
            <w:pPr>
              <w:keepNext/>
              <w:widowControl w:val="0"/>
              <w:rPr>
                <w:sz w:val="20"/>
              </w:rPr>
            </w:pPr>
            <w:r>
              <w:rPr>
                <w:sz w:val="20"/>
              </w:rPr>
              <w:t>F</w:t>
            </w:r>
            <w:r w:rsidRPr="0071635D">
              <w:rPr>
                <w:sz w:val="20"/>
              </w:rPr>
              <w:t xml:space="preserve">ossil fuels, iron, </w:t>
            </w:r>
            <w:r>
              <w:rPr>
                <w:sz w:val="20"/>
              </w:rPr>
              <w:t xml:space="preserve">sand, </w:t>
            </w:r>
            <w:r w:rsidRPr="0071635D">
              <w:rPr>
                <w:sz w:val="20"/>
              </w:rPr>
              <w:t>etc.</w:t>
            </w:r>
          </w:p>
        </w:tc>
        <w:tc>
          <w:tcPr>
            <w:tcW w:w="1701" w:type="dxa"/>
          </w:tcPr>
          <w:p w14:paraId="5F55DA78" w14:textId="4371DCDE" w:rsidR="007236AC" w:rsidRPr="0037359D" w:rsidRDefault="005E7B2D" w:rsidP="0037359D">
            <w:pPr>
              <w:keepNext/>
              <w:widowControl w:val="0"/>
              <w:rPr>
                <w:rFonts w:asciiTheme="minorHAnsi" w:hAnsiTheme="minorHAnsi" w:cstheme="minorHAnsi"/>
                <w:sz w:val="20"/>
              </w:rPr>
            </w:pPr>
            <w:r w:rsidRPr="0037359D">
              <w:rPr>
                <w:rFonts w:asciiTheme="minorHAnsi" w:hAnsiTheme="minorHAnsi" w:cstheme="minorHAnsi"/>
                <w:sz w:val="20"/>
              </w:rPr>
              <w:fldChar w:fldCharType="begin"/>
            </w:r>
            <w:r w:rsidR="00B97DE4">
              <w:rPr>
                <w:rFonts w:asciiTheme="minorHAnsi" w:hAnsiTheme="minorHAnsi" w:cstheme="minorHAnsi"/>
                <w:sz w:val="20"/>
              </w:rPr>
              <w:instrText xml:space="preserve"> ADDIN ZOTERO_ITEM CSL_CITATION {"citationID":"FgXTGUkQ","properties":{"formattedCitation":"(OECD 2018)","plainCitation":"(OECD 2018)","noteIndex":0},"citationItems":[{"id":11627,"uris":["http://zotero.org/groups/2225246/items/N29NQ4LD"],"uri":["http://zotero.org/groups/2225246/items/N29NQ4LD"],"itemData":{"id":11627,"type":"webpage","title":"Global Material Resources Outlook to 2060 - Economic Drivers and Environmental Consequences - en - OECD","URL":"http://www.oecd.org/environment/global-material-resources-outlook-to-2060-9789264307452-en.htm","author":[{"family":"OECD","given":""}],"accessed":{"date-parts":[["2018",11,1]]},"issued":{"date-parts":[["2018"]]}}}],"schema":"https://github.com/citation-style-language/schema/raw/master/csl-citation.json"} </w:instrText>
            </w:r>
            <w:r w:rsidRPr="0037359D">
              <w:rPr>
                <w:rFonts w:asciiTheme="minorHAnsi" w:hAnsiTheme="minorHAnsi" w:cstheme="minorHAnsi"/>
                <w:sz w:val="20"/>
              </w:rPr>
              <w:fldChar w:fldCharType="separate"/>
            </w:r>
            <w:r w:rsidR="0037359D" w:rsidRPr="0037359D">
              <w:rPr>
                <w:rFonts w:ascii="Calibri" w:hAnsi="Calibri" w:cs="Calibri"/>
                <w:sz w:val="20"/>
              </w:rPr>
              <w:t>(OECD 2018)</w:t>
            </w:r>
            <w:r w:rsidRPr="0037359D">
              <w:rPr>
                <w:rFonts w:asciiTheme="minorHAnsi" w:hAnsiTheme="minorHAnsi" w:cstheme="minorHAnsi"/>
                <w:sz w:val="20"/>
              </w:rPr>
              <w:fldChar w:fldCharType="end"/>
            </w:r>
          </w:p>
        </w:tc>
      </w:tr>
      <w:tr w:rsidR="007236AC" w14:paraId="3940C53E" w14:textId="77777777" w:rsidTr="00A8428C">
        <w:trPr>
          <w:cantSplit/>
        </w:trPr>
        <w:tc>
          <w:tcPr>
            <w:tcW w:w="2376" w:type="dxa"/>
          </w:tcPr>
          <w:p w14:paraId="1909A091" w14:textId="35C83536" w:rsidR="007236AC" w:rsidRPr="00A8428C" w:rsidRDefault="007236AC" w:rsidP="00F5019F">
            <w:pPr>
              <w:keepNext/>
              <w:widowControl w:val="0"/>
              <w:rPr>
                <w:i/>
                <w:sz w:val="20"/>
              </w:rPr>
            </w:pPr>
            <w:r w:rsidRPr="00A8428C">
              <w:rPr>
                <w:i/>
                <w:sz w:val="20"/>
              </w:rPr>
              <w:t xml:space="preserve">Anthropogenic </w:t>
            </w:r>
            <w:r w:rsidR="009D55B8">
              <w:rPr>
                <w:i/>
                <w:sz w:val="20"/>
              </w:rPr>
              <w:t>capital</w:t>
            </w:r>
          </w:p>
        </w:tc>
        <w:tc>
          <w:tcPr>
            <w:tcW w:w="2029" w:type="dxa"/>
          </w:tcPr>
          <w:p w14:paraId="21619E57" w14:textId="77777777" w:rsidR="007236AC" w:rsidRPr="0071635D" w:rsidRDefault="007236AC" w:rsidP="00F5019F">
            <w:pPr>
              <w:keepNext/>
              <w:widowControl w:val="0"/>
              <w:rPr>
                <w:sz w:val="20"/>
              </w:rPr>
            </w:pPr>
          </w:p>
        </w:tc>
        <w:tc>
          <w:tcPr>
            <w:tcW w:w="2872" w:type="dxa"/>
          </w:tcPr>
          <w:p w14:paraId="390423E8" w14:textId="77777777" w:rsidR="007236AC" w:rsidRPr="0071635D" w:rsidRDefault="007236AC" w:rsidP="00F5019F">
            <w:pPr>
              <w:keepNext/>
              <w:widowControl w:val="0"/>
              <w:rPr>
                <w:sz w:val="20"/>
              </w:rPr>
            </w:pPr>
          </w:p>
        </w:tc>
        <w:tc>
          <w:tcPr>
            <w:tcW w:w="1701" w:type="dxa"/>
          </w:tcPr>
          <w:p w14:paraId="6EE24CE0" w14:textId="4855754A" w:rsidR="007236AC" w:rsidRPr="0071635D" w:rsidRDefault="00C34E1A" w:rsidP="002907E5">
            <w:pPr>
              <w:keepNext/>
              <w:widowControl w:val="0"/>
              <w:rPr>
                <w:sz w:val="20"/>
              </w:rPr>
            </w:pPr>
            <w:r w:rsidRPr="00A8428C">
              <w:rPr>
                <w:rFonts w:ascii="Calibri" w:hAnsi="Calibri" w:cs="Calibri"/>
                <w:sz w:val="20"/>
              </w:rPr>
              <w:fldChar w:fldCharType="begin"/>
            </w:r>
            <w:r w:rsidR="00B97DE4">
              <w:rPr>
                <w:rFonts w:ascii="Calibri" w:hAnsi="Calibri" w:cs="Calibri"/>
                <w:sz w:val="20"/>
              </w:rPr>
              <w:instrText xml:space="preserve"> ADDIN ZOTERO_ITEM CSL_CITATION {"citationID":"FlsQDpRv","properties":{"formattedCitation":"(D\\uc0\\u237{}az et al. 2015)","plainCitation":"(Díaz et al. 2015)","noteIndex":0},"citationItems":[{"id":13771,"uris":["http://zotero.org/groups/2225246/items/GPLVEBCU"],"uri":["http://zotero.org/groups/2225246/items/GPLVEBCU"],"itemData":{"id":13771,"type":"article-journal","abstract":"The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society.","collection-title":"Open Issue","container-title":"Current Opinion in Environmental Sustainability","DOI":"10.1016/j.cosust.2014.11.002","ISSN":"1877-3435","journalAbbreviation":"Current Opinion in Environmental Sustainability","page":"1-16","source":"ScienceDirect","title":"The IPBES Conceptual Framework — connecting nature and people","volume":"14","author":[{"family":"Díaz","given":"Sandra"},{"family":"Demissew","given":"Sebsebe"},{"family":"Carabias","given":"Julia"},{"family":"Joly","given":"Carlos"},{"family":"Lonsdale","given":"Mark"},{"family":"Ash","given":"Neville"},{"family":"Larigauderie","given":"Anne"},{"family":"Adhikari","given":"Jay Ram"},{"family":"Arico","given":"Salvatore"},{"family":"Báldi","given":"András"},{"family":"Bartuska","given":"Ann"},{"family":"Baste","given":"Ivar Andreas"},{"family":"Bilgin","given":"Adem"},{"family":"Brondizio","given":"Eduardo"},{"family":"Chan","given":"Kai MA"},{"family":"Figueroa","given":"Viviana Elsa"},{"family":"Duraiappah","given":"Anantha"},{"family":"Fischer","given":"Markus"},{"family":"Hill","given":"Rosemary"},{"family":"Koetz","given":"Thomas"},{"family":"Leadley","given":"Paul"},{"family":"Lyver","given":"Philip"},{"family":"Mace","given":"Georgina M"},{"family":"Martin-Lopez","given":"Berta"},{"family":"Okumura","given":"Michiko"},{"family":"Pacheco","given":"Diego"},{"family":"Pascual","given":"Unai"},{"family":"Pérez","given":"Edgar Selvin"},{"family":"Reyers","given":"Belinda"},{"family":"Roth","given":"Eva"},{"family":"Saito","given":"Osamu"},{"family":"Scholes","given":"Robert John"},{"family":"Sharma","given":"Nalini"},{"family":"Tallis","given":"Heather"},{"family":"Thaman","given":"Randolph"},{"family":"Watson","given":"Robert"},{"family":"Yahara","given":"Tetsukazu"},{"family":"Hamid","given":"Zakri Abdul"},{"family":"Akosim","given":"Callistus"},{"family":"Al-Hafedh","given":"Yousef"},{"family":"Allahverdiyev","given":"Rashad"},{"family":"Amankwah","given":"Edward"},{"family":"Asah","given":"Stanley T"},{"family":"Asfaw","given":"Zemede"},{"family":"Bartus","given":"Gabor"},{"family":"Brooks","given":"L Anathea"},{"family":"Caillaux","given":"Jorge"},{"family":"Dalle","given":"Gemedo"},{"family":"Darnaedi","given":"Dedy"},{"family":"Driver","given":"Amanda"},{"family":"Erpul","given":"Gunay"},{"family":"Escobar-Eyzaguirre","given":"Pablo"},{"family":"Failler","given":"Pierre"},{"family":"Fouda","given":"Ali Moustafa Mokhtar"},{"family":"Fu","given":"Bojie"},{"family":"Gundimeda","given":"Haripriya"},{"family":"Hashimoto","given":"Shizuka"},{"family":"Homer","given":"Floyd"},{"family":"Lavorel","given":"Sandra"},{"family":"Lichtenstein","given":"Gabriela"},{"family":"Mala","given":"William Armand"},{"family":"Mandivenyi","given":"Wadzanayi"},{"family":"Matczak","given":"Piotr"},{"family":"Mbizvo","given":"Carmel"},{"family":"Mehrdadi","given":"Mehrasa"},{"family":"Metzger","given":"Jean Paul"},{"family":"Mikissa","given":"Jean Bruno"},{"family":"Moller","given":"Henrik"},{"family":"Mooney","given":"Harold A"},{"family":"Mumby","given":"Peter"},{"family":"Nagendra","given":"Harini"},{"family":"Nesshover","given":"Carsten"},{"family":"Oteng-Yeboah","given":"Alfred Apau"},{"family":"Pataki","given":"György"},{"family":"Roué","given":"Marie"},{"family":"Rubis","given":"Jennifer"},{"family":"Schultz","given":"Maria"},{"family":"Smith","given":"Peggy"},{"family":"Sumaila","given":"Rashid"},{"family":"Takeuchi","given":"Kazuhiko"},{"family":"Thomas","given":"Spencer"},{"family":"Verma","given":"Madhu"},{"family":"Yeo-Chang","given":"Youn"},{"family":"Zlatanova","given":"Diana"}],"issued":{"date-parts":[["2015",6,1]]}}}],"schema":"https://github.com/citation-style-language/schema/raw/master/csl-citation.json"} </w:instrText>
            </w:r>
            <w:r w:rsidRPr="00A8428C">
              <w:rPr>
                <w:rFonts w:ascii="Calibri" w:hAnsi="Calibri" w:cs="Calibri"/>
                <w:sz w:val="20"/>
              </w:rPr>
              <w:fldChar w:fldCharType="separate"/>
            </w:r>
            <w:r w:rsidRPr="00A8428C">
              <w:rPr>
                <w:rFonts w:ascii="Calibri" w:hAnsi="Calibri" w:cs="Calibri"/>
                <w:sz w:val="20"/>
              </w:rPr>
              <w:t>(Díaz et al. 2015)</w:t>
            </w:r>
            <w:r w:rsidRPr="00A8428C">
              <w:rPr>
                <w:rFonts w:ascii="Calibri" w:hAnsi="Calibri" w:cs="Calibri"/>
                <w:sz w:val="20"/>
              </w:rPr>
              <w:fldChar w:fldCharType="end"/>
            </w:r>
          </w:p>
        </w:tc>
      </w:tr>
      <w:tr w:rsidR="007236AC" w14:paraId="39BD63F5" w14:textId="77777777" w:rsidTr="00A8428C">
        <w:trPr>
          <w:cantSplit/>
        </w:trPr>
        <w:tc>
          <w:tcPr>
            <w:tcW w:w="2376" w:type="dxa"/>
          </w:tcPr>
          <w:p w14:paraId="04DBA6FB" w14:textId="77777777" w:rsidR="007236AC" w:rsidRPr="0071635D" w:rsidRDefault="007236AC" w:rsidP="00F5019F">
            <w:pPr>
              <w:pStyle w:val="ListParagraph"/>
              <w:keepNext/>
              <w:widowControl w:val="0"/>
              <w:numPr>
                <w:ilvl w:val="0"/>
                <w:numId w:val="5"/>
              </w:numPr>
              <w:rPr>
                <w:sz w:val="20"/>
              </w:rPr>
            </w:pPr>
            <w:r>
              <w:rPr>
                <w:sz w:val="20"/>
              </w:rPr>
              <w:t>M</w:t>
            </w:r>
            <w:r w:rsidRPr="0071635D">
              <w:rPr>
                <w:sz w:val="20"/>
              </w:rPr>
              <w:t>anufactured capital</w:t>
            </w:r>
          </w:p>
        </w:tc>
        <w:tc>
          <w:tcPr>
            <w:tcW w:w="2029" w:type="dxa"/>
          </w:tcPr>
          <w:p w14:paraId="79A19B49" w14:textId="77777777" w:rsidR="007236AC" w:rsidRPr="0071635D" w:rsidRDefault="007236AC" w:rsidP="00F5019F">
            <w:pPr>
              <w:keepNext/>
              <w:widowControl w:val="0"/>
              <w:rPr>
                <w:sz w:val="20"/>
              </w:rPr>
            </w:pPr>
            <w:r>
              <w:rPr>
                <w:sz w:val="20"/>
              </w:rPr>
              <w:t xml:space="preserve">Boats of the </w:t>
            </w:r>
            <w:r w:rsidRPr="0071635D">
              <w:rPr>
                <w:sz w:val="20"/>
              </w:rPr>
              <w:t>fleet</w:t>
            </w:r>
          </w:p>
        </w:tc>
        <w:tc>
          <w:tcPr>
            <w:tcW w:w="2872" w:type="dxa"/>
          </w:tcPr>
          <w:p w14:paraId="47CF30E3" w14:textId="77777777" w:rsidR="007236AC" w:rsidRPr="0071635D" w:rsidRDefault="007236AC" w:rsidP="00F5019F">
            <w:pPr>
              <w:keepNext/>
              <w:widowControl w:val="0"/>
              <w:rPr>
                <w:sz w:val="20"/>
              </w:rPr>
            </w:pPr>
            <w:r>
              <w:rPr>
                <w:sz w:val="20"/>
              </w:rPr>
              <w:t>R</w:t>
            </w:r>
            <w:r w:rsidRPr="0071635D">
              <w:rPr>
                <w:sz w:val="20"/>
              </w:rPr>
              <w:t>oads, buildings, infrastructure</w:t>
            </w:r>
          </w:p>
        </w:tc>
        <w:tc>
          <w:tcPr>
            <w:tcW w:w="1701" w:type="dxa"/>
          </w:tcPr>
          <w:p w14:paraId="7293478F" w14:textId="73B29651" w:rsidR="007236AC" w:rsidRPr="0071635D" w:rsidRDefault="007236AC" w:rsidP="00F5019F">
            <w:pPr>
              <w:keepNext/>
              <w:widowControl w:val="0"/>
              <w:rPr>
                <w:sz w:val="20"/>
              </w:rPr>
            </w:pPr>
            <w:r>
              <w:rPr>
                <w:sz w:val="20"/>
              </w:rPr>
              <w:fldChar w:fldCharType="begin"/>
            </w:r>
            <w:r w:rsidR="00B97DE4">
              <w:rPr>
                <w:sz w:val="20"/>
              </w:rPr>
              <w:instrText xml:space="preserve"> ADDIN ZOTERO_ITEM CSL_CITATION {"citationID":"85jT9dBu","properties":{"formattedCitation":"(Weisz, Suh, and Graedel 2015)","plainCitation":"(Weisz, Suh, and Graedel 2015)","noteIndex":0},"citationItems":[{"id":13235,"uris":["http://zotero.org/groups/2225246/items/FLTVFUQM"],"uri":["http://zotero.org/groups/2225246/items/FLTVFUQM"],"itemData":{"id":13235,"type":"article-journal","abstract":"In 1992 PNAS presented a Special Feature with 22 contributions from a colloquium entitled “Industrial Ecology,” held at the National Academy of Sciences of the United States in Washington, DC (1). In these articles Industrial Ecology was presented as an approach to understand and ultimately optimize the total material cycles of industrial processes (2).\n\nThis PNAS issue presents the second Special Feature on Industrial Ecology, offering the opportunity to reflect on the original goals and approaches and to compare them with Industrial Ecology’s achievements and its pertinent role within sustainability science.\n\nThe motivation to promote a new field as originally expressed in the contributions of the 1992 Special Feature is soberingly topical (3, 4): ( i ) the recognition that human alterations of the Earth System are progressing at an unprecedented pace; ( ii ) the insight that humankind has become a planetary force; and ( iii ) advocacy for a real-world sustainability transition that would be as fundamental as the industrial revolution of the 18th century.\n\nSince the first Special Feature in 1992, the pace of growth in global greenhouse gas emissions, material use, and energy use has not slowed down or stopped, but rather has accelerated, especially after the year 2000 (5</w:instrText>
            </w:r>
            <w:r w:rsidR="00B97DE4">
              <w:rPr>
                <w:rFonts w:ascii="Cambria Math" w:hAnsi="Cambria Math" w:cs="Cambria Math"/>
                <w:sz w:val="20"/>
              </w:rPr>
              <w:instrText>⇓</w:instrText>
            </w:r>
            <w:r w:rsidR="00B97DE4">
              <w:rPr>
                <w:sz w:val="20"/>
              </w:rPr>
              <w:instrText>–7). Human-induced alterations of the Earth System have reached such a scale (8, 9) that a new term for the current geological epoch, the Anthropocene, was proposed (10). Climate-sensitive tipping elements of the Earth System have been detected and described (11). Those tipping elements (such as the Indian monsoon, the Amazon rainforest, or the Greenland Ice Sheet) have been stable since the beginning of the Holocene but have the potential to irreversibly flip into fundamentally different regimes once triggered by a global mean temperature above certain thresholds. Some of those thresholds appear to be within the reach … \n\n[</w:instrText>
            </w:r>
            <w:r w:rsidR="00B97DE4">
              <w:rPr>
                <w:rFonts w:ascii="Cambria Math" w:hAnsi="Cambria Math" w:cs="Cambria Math"/>
                <w:sz w:val="20"/>
              </w:rPr>
              <w:instrText>↵</w:instrText>
            </w:r>
            <w:r w:rsidR="00B97DE4">
              <w:rPr>
                <w:sz w:val="20"/>
              </w:rPr>
              <w:instrText xml:space="preserve">][1]1To whom correspondence should be addressed. Email: Helga.Weisz{at}pik-potsdam.de.\n\n [1]: #xref-corresp-1-1","container-title":"Proceedings of the National Academy of Sciences","DOI":"10.1073/pnas.1506532112","ISSN":"0027-8424, 1091-6490","issue":"20","journalAbbreviation":"PNAS","language":"en","note":"PMID: 25986375","page":"6260-6264","source":"www.pnas.org","title":"Industrial Ecology: The role of manufactured capital in sustainability","title-short":"Industrial Ecology","volume":"112","author":[{"family":"Weisz","given":"Helga"},{"family":"Suh","given":"Sangwon"},{"family":"Graedel","given":"T. E."}],"issued":{"date-parts":[["2015",5,19]]}}}],"schema":"https://github.com/citation-style-language/schema/raw/master/csl-citation.json"} </w:instrText>
            </w:r>
            <w:r>
              <w:rPr>
                <w:sz w:val="20"/>
              </w:rPr>
              <w:fldChar w:fldCharType="separate"/>
            </w:r>
            <w:r w:rsidRPr="00DB0E61">
              <w:rPr>
                <w:rFonts w:ascii="Calibri" w:hAnsi="Calibri" w:cs="Calibri"/>
                <w:sz w:val="20"/>
              </w:rPr>
              <w:t>(Weisz, Suh, and Graedel 2015)</w:t>
            </w:r>
            <w:r>
              <w:rPr>
                <w:sz w:val="20"/>
              </w:rPr>
              <w:fldChar w:fldCharType="end"/>
            </w:r>
          </w:p>
        </w:tc>
      </w:tr>
      <w:tr w:rsidR="007236AC" w14:paraId="613609AC" w14:textId="77777777" w:rsidTr="00A8428C">
        <w:trPr>
          <w:cantSplit/>
        </w:trPr>
        <w:tc>
          <w:tcPr>
            <w:tcW w:w="2376" w:type="dxa"/>
          </w:tcPr>
          <w:p w14:paraId="31B080E0" w14:textId="77777777" w:rsidR="007236AC" w:rsidRPr="0071635D" w:rsidRDefault="007236AC" w:rsidP="00F5019F">
            <w:pPr>
              <w:pStyle w:val="ListParagraph"/>
              <w:keepNext/>
              <w:widowControl w:val="0"/>
              <w:numPr>
                <w:ilvl w:val="0"/>
                <w:numId w:val="5"/>
              </w:numPr>
              <w:rPr>
                <w:sz w:val="20"/>
              </w:rPr>
            </w:pPr>
            <w:r>
              <w:rPr>
                <w:sz w:val="20"/>
              </w:rPr>
              <w:t>H</w:t>
            </w:r>
            <w:r w:rsidRPr="0071635D">
              <w:rPr>
                <w:sz w:val="20"/>
              </w:rPr>
              <w:t>uman capital</w:t>
            </w:r>
          </w:p>
        </w:tc>
        <w:tc>
          <w:tcPr>
            <w:tcW w:w="2029" w:type="dxa"/>
          </w:tcPr>
          <w:p w14:paraId="5B4CE72B" w14:textId="77777777" w:rsidR="007236AC" w:rsidRPr="0071635D" w:rsidRDefault="007236AC" w:rsidP="00F5019F">
            <w:pPr>
              <w:keepNext/>
              <w:widowControl w:val="0"/>
              <w:rPr>
                <w:sz w:val="20"/>
              </w:rPr>
            </w:pPr>
            <w:r>
              <w:rPr>
                <w:sz w:val="20"/>
              </w:rPr>
              <w:t>S</w:t>
            </w:r>
            <w:r w:rsidRPr="0071635D">
              <w:rPr>
                <w:sz w:val="20"/>
              </w:rPr>
              <w:t>killed fishers</w:t>
            </w:r>
          </w:p>
        </w:tc>
        <w:tc>
          <w:tcPr>
            <w:tcW w:w="2872" w:type="dxa"/>
          </w:tcPr>
          <w:p w14:paraId="304D35A3" w14:textId="77777777" w:rsidR="007236AC" w:rsidRPr="0071635D" w:rsidRDefault="007236AC" w:rsidP="00F5019F">
            <w:pPr>
              <w:keepNext/>
              <w:widowControl w:val="0"/>
              <w:rPr>
                <w:sz w:val="20"/>
              </w:rPr>
            </w:pPr>
            <w:r>
              <w:rPr>
                <w:sz w:val="20"/>
              </w:rPr>
              <w:t>Population; its</w:t>
            </w:r>
            <w:r w:rsidRPr="0071635D">
              <w:rPr>
                <w:sz w:val="20"/>
              </w:rPr>
              <w:t xml:space="preserve"> health, education</w:t>
            </w:r>
            <w:r>
              <w:rPr>
                <w:sz w:val="20"/>
              </w:rPr>
              <w:t>, distribution</w:t>
            </w:r>
          </w:p>
        </w:tc>
        <w:tc>
          <w:tcPr>
            <w:tcW w:w="1701" w:type="dxa"/>
          </w:tcPr>
          <w:p w14:paraId="1D0F7FF7" w14:textId="09D82D47" w:rsidR="007236AC" w:rsidRPr="0071635D" w:rsidRDefault="007236AC" w:rsidP="00F5019F">
            <w:pPr>
              <w:keepNext/>
              <w:widowControl w:val="0"/>
              <w:rPr>
                <w:sz w:val="20"/>
              </w:rPr>
            </w:pPr>
            <w:r>
              <w:rPr>
                <w:sz w:val="20"/>
              </w:rPr>
              <w:fldChar w:fldCharType="begin"/>
            </w:r>
            <w:r w:rsidR="00B97DE4">
              <w:rPr>
                <w:sz w:val="20"/>
              </w:rPr>
              <w:instrText xml:space="preserve"> ADDIN ZOTERO_ITEM CSL_CITATION {"citationID":"2PevtVkq","properties":{"formattedCitation":"(Nordin and Rooth 2018)","plainCitation":"(Nordin and Rooth 2018)","noteIndex":0},"citationItems":[{"id":11731,"uris":["http://zotero.org/groups/2225246/items/WFQD8T9P"],"uri":["http://zotero.org/groups/2225246/items/WFQD8T9P"],"itemData":{"id":11731,"type":"article-journal","abstract":"We provide new evidence on some of the mechanisms reflected in the intergenerational transmission of human capital. Applying both an adoption and a twin design to rich data from the Swedish military enlistment, we show that greater parental education increases sons' cognitive and non-cognitive skills, as well as their health. The estimates are in many cases similar across research designs and suggest that a substantial part of the effect of parental education on their young adult children's human capital works through improving their skills and health.","container-title":"Journal of Population Economics","DOI":"10.1007/s00148-018-0702-3","ISSN":"0933-1433","issue":"4","journalAbbreviation":"J. Popul. Econ.","language":"English","note":"WOS:000440023000002","page":"1035-1065","source":"Web of Science","title":"The intergenerational transmission of human capital: the role of skills and health","title-short":"The intergenerational transmission of human capital","volume":"31","author":[{"family":"Nordin","given":"Martin"},{"family":"Rooth","given":"Dan Olof"}],"issued":{"date-parts":[["2018",10]]}}}],"schema":"https://github.com/citation-style-language/schema/raw/master/csl-citation.json"} </w:instrText>
            </w:r>
            <w:r>
              <w:rPr>
                <w:sz w:val="20"/>
              </w:rPr>
              <w:fldChar w:fldCharType="separate"/>
            </w:r>
            <w:r w:rsidRPr="00B6572D">
              <w:rPr>
                <w:rFonts w:ascii="Calibri" w:hAnsi="Calibri" w:cs="Calibri"/>
                <w:sz w:val="20"/>
              </w:rPr>
              <w:t>(Nordin and Rooth 2018)</w:t>
            </w:r>
            <w:r>
              <w:rPr>
                <w:sz w:val="20"/>
              </w:rPr>
              <w:fldChar w:fldCharType="end"/>
            </w:r>
          </w:p>
        </w:tc>
      </w:tr>
      <w:tr w:rsidR="007236AC" w14:paraId="4FAE75F8" w14:textId="77777777" w:rsidTr="00A8428C">
        <w:trPr>
          <w:cantSplit/>
        </w:trPr>
        <w:tc>
          <w:tcPr>
            <w:tcW w:w="2376" w:type="dxa"/>
          </w:tcPr>
          <w:p w14:paraId="711DFE0C" w14:textId="77777777" w:rsidR="007236AC" w:rsidRPr="0071635D" w:rsidRDefault="007236AC" w:rsidP="00912E5C">
            <w:pPr>
              <w:pStyle w:val="ListParagraph"/>
              <w:keepNext/>
              <w:widowControl w:val="0"/>
              <w:numPr>
                <w:ilvl w:val="0"/>
                <w:numId w:val="5"/>
              </w:numPr>
              <w:rPr>
                <w:sz w:val="20"/>
              </w:rPr>
            </w:pPr>
            <w:r>
              <w:rPr>
                <w:sz w:val="20"/>
              </w:rPr>
              <w:t>S</w:t>
            </w:r>
            <w:r w:rsidRPr="0071635D">
              <w:rPr>
                <w:sz w:val="20"/>
              </w:rPr>
              <w:t>ocial capital</w:t>
            </w:r>
          </w:p>
        </w:tc>
        <w:tc>
          <w:tcPr>
            <w:tcW w:w="2029" w:type="dxa"/>
          </w:tcPr>
          <w:p w14:paraId="26A80826" w14:textId="77777777" w:rsidR="007236AC" w:rsidRPr="0071635D" w:rsidRDefault="007236AC" w:rsidP="00F5019F">
            <w:pPr>
              <w:keepNext/>
              <w:widowControl w:val="0"/>
              <w:rPr>
                <w:sz w:val="20"/>
              </w:rPr>
            </w:pPr>
            <w:r>
              <w:rPr>
                <w:sz w:val="20"/>
              </w:rPr>
              <w:t>R</w:t>
            </w:r>
            <w:r w:rsidRPr="0071635D">
              <w:rPr>
                <w:sz w:val="20"/>
              </w:rPr>
              <w:t>egulations on catch</w:t>
            </w:r>
          </w:p>
        </w:tc>
        <w:tc>
          <w:tcPr>
            <w:tcW w:w="2872" w:type="dxa"/>
          </w:tcPr>
          <w:p w14:paraId="174D61F7" w14:textId="3DD96E99" w:rsidR="007236AC" w:rsidRPr="0071635D" w:rsidRDefault="007236AC" w:rsidP="00F5019F">
            <w:pPr>
              <w:keepNext/>
              <w:widowControl w:val="0"/>
              <w:rPr>
                <w:sz w:val="20"/>
              </w:rPr>
            </w:pPr>
            <w:r>
              <w:rPr>
                <w:sz w:val="20"/>
              </w:rPr>
              <w:t xml:space="preserve">Institutions (including rules, norms, rights, culture, </w:t>
            </w:r>
            <w:r w:rsidR="008A658D">
              <w:rPr>
                <w:sz w:val="20"/>
              </w:rPr>
              <w:t xml:space="preserve">networks, </w:t>
            </w:r>
            <w:r>
              <w:rPr>
                <w:sz w:val="20"/>
              </w:rPr>
              <w:t>etc.)</w:t>
            </w:r>
          </w:p>
        </w:tc>
        <w:tc>
          <w:tcPr>
            <w:tcW w:w="1701" w:type="dxa"/>
          </w:tcPr>
          <w:p w14:paraId="0EB3F123" w14:textId="044105FF" w:rsidR="007236AC" w:rsidRPr="0071635D" w:rsidRDefault="007236AC" w:rsidP="0037359D">
            <w:pPr>
              <w:keepNext/>
              <w:widowControl w:val="0"/>
              <w:rPr>
                <w:sz w:val="20"/>
              </w:rPr>
            </w:pPr>
            <w:r>
              <w:rPr>
                <w:sz w:val="20"/>
              </w:rPr>
              <w:fldChar w:fldCharType="begin"/>
            </w:r>
            <w:r w:rsidR="00B97DE4">
              <w:rPr>
                <w:sz w:val="20"/>
              </w:rPr>
              <w:instrText xml:space="preserve"> ADDIN ZOTERO_ITEM CSL_CITATION {"citationID":"QDomXxEQ","properties":{"formattedCitation":"(Hamilton, Helliwell, and Woolcock 2016)","plainCitation":"(Hamilton, Helliwell, and Woolcock 2016)","noteIndex":0},"citationItems":[{"id":14961,"uris":["http://zotero.org/groups/2225246/items/XLDTZZFC"],"uri":["http://zotero.org/groups/2225246/items/XLDTZZFC"],"itemData":{"id":14961,"type":"report","abstract":"This paper combines theory with data from different domains to provide an empirical analysis of the scale and variability of social capital as wealth. The analysis is used to argue, given what has been learned from the literature on social capital, that the welfare returns to investing in trust could be substantial. Using data from 132 nations covered by the Gallup World Poll, the paper presents a range of estimates of the wealth-equivalent values of social trust. Such values are usually not included in national or global accounts of income and wealth. In the light of the estimated importance of social trust as a component of wealth and well-being, the paper concludes with some policy options for how social trust might be better built and sustained.","language":"en","number":"WPS7707","page":"1-23","publisher":"The World Bank","source":"documents.worldbank.org.ezp-prod1.hul.harvard.edu","title":"Social capital, trust, and well-being in the evaluation of wealth","URL":"http://documents.worldbank.org/curated/en/249031468195550873/Social-capital-trust-and-well-being-in-the-evaluation-of-wealth","author":[{"family":"Hamilton","given":"Kirk E."},{"family":"Helliwell","given":"John F."},{"family":"Woolcock","given":"Michael"}],"accessed":{"date-parts":[["2019",4,18]]},"issued":{"date-parts":[["2016",6,20]]}}}],"schema":"https://github.com/citation-style-language/schema/raw/master/csl-citation.json"} </w:instrText>
            </w:r>
            <w:r>
              <w:rPr>
                <w:sz w:val="20"/>
              </w:rPr>
              <w:fldChar w:fldCharType="separate"/>
            </w:r>
            <w:r w:rsidRPr="00F4549D">
              <w:rPr>
                <w:rFonts w:ascii="Calibri" w:hAnsi="Calibri" w:cs="Calibri"/>
                <w:sz w:val="20"/>
              </w:rPr>
              <w:t>(Hamilton, Helliwell, and Woolcock 2016)</w:t>
            </w:r>
            <w:r>
              <w:rPr>
                <w:sz w:val="20"/>
              </w:rPr>
              <w:fldChar w:fldCharType="end"/>
            </w:r>
            <w:r w:rsidR="00FB0A53">
              <w:rPr>
                <w:sz w:val="20"/>
              </w:rPr>
              <w:t xml:space="preserve">; </w:t>
            </w:r>
            <w:r w:rsidR="00FB0A53">
              <w:rPr>
                <w:sz w:val="20"/>
              </w:rPr>
              <w:fldChar w:fldCharType="begin"/>
            </w:r>
            <w:r w:rsidR="00B97DE4">
              <w:rPr>
                <w:sz w:val="20"/>
              </w:rPr>
              <w:instrText xml:space="preserve"> ADDIN ZOTERO_ITEM CSL_CITATION {"citationID":"jMMi1dAy","properties":{"formattedCitation":"(National Research Council (U.S.) 2014)","plainCitation":"(National Research Council (U.S.) 2014)","noteIndex":0},"citationItems":[{"id":18038,"uris":["http://zotero.org/groups/2225246/items/QMMG96PC"],"uri":["http://zotero.org/groups/2225246/items/QMMG96PC"],"itemData":{"id":18038,"type":"book","abstract":"\"Civic Engagement and Social Cohesion identifies measurement approaches that can lead to improved understanding of civic engagement, social cohesion, and social capital - and their potential role in explaining the functioning of society. With the needs of data users in mind, this report examines conceptual frameworks developed in the literature to determine promising measures and measurement methods for informing public policy discourse. The report identifies working definitions of key terms; advises on the feasibility and specifications of indicators relevant to analyses of social, economic, and health domains; and assesses the strength of the evidence regarding the relationship between these indicators and observed trends in crime, employment, and resilience to shocks such as natural disasters. Civic Engagement and Social Cohesion weighs the relative merits of surveys, administrative records, and non-government data sources, and considers the appropriate role of the federal statistical system. This report makes recommendations to improve the measurement of civic health through population surveys conducted by the government and identifies priority areas for research, development, and implementation\"--Publisher's description.","ISBN":"978-0-309-30726-0","language":"English","note":"OCLC: 894508315","source":"Open WorldCat","title":"Civic engagement and social cohesion: measuring dimensions of social capital to inform policy","title-short":"Civic engagement and social cohesion","URL":"http://site.ebrary.com/id/10964423","author":[{"literal":"National Research Council (U.S.)"}],"accessed":{"date-parts":[["2020",1,3]]},"issued":{"date-parts":[["2014"]]}}}],"schema":"https://github.com/citation-style-language/schema/raw/master/csl-citation.json"} </w:instrText>
            </w:r>
            <w:r w:rsidR="00FB0A53">
              <w:rPr>
                <w:sz w:val="20"/>
              </w:rPr>
              <w:fldChar w:fldCharType="separate"/>
            </w:r>
            <w:r w:rsidR="0027518B" w:rsidRPr="0027518B">
              <w:rPr>
                <w:rFonts w:ascii="Calibri" w:hAnsi="Calibri"/>
                <w:sz w:val="20"/>
              </w:rPr>
              <w:t>(National Research Council (U.S.) 2014)</w:t>
            </w:r>
            <w:r w:rsidR="00FB0A53">
              <w:rPr>
                <w:sz w:val="20"/>
              </w:rPr>
              <w:fldChar w:fldCharType="end"/>
            </w:r>
          </w:p>
        </w:tc>
      </w:tr>
      <w:tr w:rsidR="007236AC" w14:paraId="746EA430" w14:textId="77777777" w:rsidTr="00A8428C">
        <w:trPr>
          <w:cantSplit/>
        </w:trPr>
        <w:tc>
          <w:tcPr>
            <w:tcW w:w="2376" w:type="dxa"/>
          </w:tcPr>
          <w:p w14:paraId="72F09052" w14:textId="77777777" w:rsidR="007236AC" w:rsidRPr="0071635D" w:rsidRDefault="007236AC" w:rsidP="00F5019F">
            <w:pPr>
              <w:pStyle w:val="ListParagraph"/>
              <w:keepNext/>
              <w:widowControl w:val="0"/>
              <w:numPr>
                <w:ilvl w:val="0"/>
                <w:numId w:val="5"/>
              </w:numPr>
              <w:rPr>
                <w:sz w:val="20"/>
              </w:rPr>
            </w:pPr>
            <w:r>
              <w:rPr>
                <w:sz w:val="20"/>
              </w:rPr>
              <w:t>K</w:t>
            </w:r>
            <w:r w:rsidRPr="0071635D">
              <w:rPr>
                <w:sz w:val="20"/>
              </w:rPr>
              <w:t>nowledge capital</w:t>
            </w:r>
          </w:p>
        </w:tc>
        <w:tc>
          <w:tcPr>
            <w:tcW w:w="2029" w:type="dxa"/>
          </w:tcPr>
          <w:p w14:paraId="11DD82D7" w14:textId="77777777" w:rsidR="007236AC" w:rsidRPr="0071635D" w:rsidRDefault="007236AC" w:rsidP="00F5019F">
            <w:pPr>
              <w:keepNext/>
              <w:widowControl w:val="0"/>
              <w:rPr>
                <w:sz w:val="20"/>
              </w:rPr>
            </w:pPr>
            <w:r>
              <w:rPr>
                <w:sz w:val="20"/>
              </w:rPr>
              <w:t>M</w:t>
            </w:r>
            <w:r w:rsidRPr="0071635D">
              <w:rPr>
                <w:sz w:val="20"/>
              </w:rPr>
              <w:t xml:space="preserve">aps of </w:t>
            </w:r>
            <w:r>
              <w:rPr>
                <w:sz w:val="20"/>
              </w:rPr>
              <w:t xml:space="preserve">the </w:t>
            </w:r>
            <w:r w:rsidRPr="0071635D">
              <w:rPr>
                <w:sz w:val="20"/>
              </w:rPr>
              <w:t>seabed</w:t>
            </w:r>
          </w:p>
        </w:tc>
        <w:tc>
          <w:tcPr>
            <w:tcW w:w="2872" w:type="dxa"/>
          </w:tcPr>
          <w:p w14:paraId="79F13F0E" w14:textId="77777777" w:rsidR="007236AC" w:rsidRPr="0071635D" w:rsidRDefault="007236AC" w:rsidP="00F5019F">
            <w:pPr>
              <w:keepNext/>
              <w:widowControl w:val="0"/>
              <w:rPr>
                <w:sz w:val="20"/>
              </w:rPr>
            </w:pPr>
            <w:r>
              <w:rPr>
                <w:sz w:val="20"/>
              </w:rPr>
              <w:t>I</w:t>
            </w:r>
            <w:r w:rsidRPr="0071635D">
              <w:rPr>
                <w:sz w:val="20"/>
              </w:rPr>
              <w:t>ndigenous, practical, scientific</w:t>
            </w:r>
          </w:p>
        </w:tc>
        <w:tc>
          <w:tcPr>
            <w:tcW w:w="1701" w:type="dxa"/>
          </w:tcPr>
          <w:p w14:paraId="370CEAD5" w14:textId="16A4DB21" w:rsidR="007236AC" w:rsidRPr="0071635D" w:rsidRDefault="007236AC" w:rsidP="00F5019F">
            <w:pPr>
              <w:keepNext/>
              <w:widowControl w:val="0"/>
              <w:rPr>
                <w:sz w:val="20"/>
              </w:rPr>
            </w:pPr>
            <w:r>
              <w:rPr>
                <w:sz w:val="20"/>
              </w:rPr>
              <w:fldChar w:fldCharType="begin"/>
            </w:r>
            <w:r w:rsidR="00B97DE4">
              <w:rPr>
                <w:sz w:val="20"/>
              </w:rPr>
              <w:instrText xml:space="preserve"> ADDIN ZOTERO_ITEM CSL_CITATION {"citationID":"6Sl519AP","properties":{"formattedCitation":"(C. Hess and Ostrom 2007)","plainCitation":"(C. Hess and Ostrom 2007)","noteIndex":0},"citationItems":[{"id":17554,"uris":["http://zotero.org/groups/2225246/items/H9L973J9"],"uri":["http://zotero.org/groups/2225246/items/H9L973J9"],"itemData":{"id":17554,"type":"book","event-place":"Cambridge, Mass.","ISBN":"0-262-08357-4","language":"eng","note":"LCCN: ^^2006027385","publisher":"MIT Press","publisher-place":"Cambridge, Mass.","title":"Understanding knowledge as a commons : from theory to practice","editor":[{"family":"Hess","given":"Charlotte"},{"family":"Ostrom","given":"Elinor"}],"issued":{"date-parts":[["2007"]]}}}],"schema":"https://github.com/citation-style-language/schema/raw/master/csl-citation.json"} </w:instrText>
            </w:r>
            <w:r>
              <w:rPr>
                <w:sz w:val="20"/>
              </w:rPr>
              <w:fldChar w:fldCharType="separate"/>
            </w:r>
            <w:r w:rsidR="00BB2917" w:rsidRPr="00BB2917">
              <w:rPr>
                <w:rFonts w:ascii="Calibri" w:hAnsi="Calibri" w:cs="Calibri"/>
                <w:sz w:val="20"/>
              </w:rPr>
              <w:t>(C. Hess and Ostrom 2007)</w:t>
            </w:r>
            <w:r>
              <w:rPr>
                <w:sz w:val="20"/>
              </w:rPr>
              <w:fldChar w:fldCharType="end"/>
            </w:r>
            <w:r>
              <w:rPr>
                <w:sz w:val="20"/>
              </w:rPr>
              <w:t xml:space="preserve">, </w:t>
            </w:r>
            <w:r>
              <w:rPr>
                <w:sz w:val="20"/>
              </w:rPr>
              <w:fldChar w:fldCharType="begin"/>
            </w:r>
            <w:r w:rsidR="00B97DE4">
              <w:rPr>
                <w:sz w:val="20"/>
              </w:rPr>
              <w:instrText xml:space="preserve"> ADDIN ZOTERO_ITEM CSL_CITATION {"citationID":"WxKPy5LK","properties":{"formattedCitation":"(C. Hess 2012)","plainCitation":"(C. Hess 2012)","noteIndex":0},"citationItems":[{"id":17650,"uris":["http://zotero.org/groups/2225246/items/UUXAWCB7"],"uri":["http://zotero.org/groups/2225246/items/UUXAWCB7"],"itemData":{"id":17650,"type":"webpage","genre":"Text","language":"en","title":"The Unfolding of the Knowledge Commons","URL":"https://www.ingentaconnect.com/content/stair/stair/2012/00000008/00000001/art00003","author":[{"family":"Hess","given":"Charlotte"}],"accessed":{"date-parts":[["2019",11,30]]},"issued":{"date-parts":[["2012",5]]}}}],"schema":"https://github.com/citation-style-language/schema/raw/master/csl-citation.json"} </w:instrText>
            </w:r>
            <w:r>
              <w:rPr>
                <w:sz w:val="20"/>
              </w:rPr>
              <w:fldChar w:fldCharType="separate"/>
            </w:r>
            <w:r w:rsidR="00BB2917" w:rsidRPr="00BB2917">
              <w:rPr>
                <w:rFonts w:ascii="Calibri" w:hAnsi="Calibri" w:cs="Calibri"/>
                <w:sz w:val="20"/>
              </w:rPr>
              <w:t>(C. Hess 2012)</w:t>
            </w:r>
            <w:r>
              <w:rPr>
                <w:sz w:val="20"/>
              </w:rPr>
              <w:fldChar w:fldCharType="end"/>
            </w:r>
          </w:p>
        </w:tc>
      </w:tr>
    </w:tbl>
    <w:p w14:paraId="63F8B317" w14:textId="56FB69D2" w:rsidR="00454807" w:rsidRDefault="00454807" w:rsidP="00006D28"/>
    <w:p w14:paraId="06F3DBA3" w14:textId="4DE858C8" w:rsidR="00C31D06" w:rsidRDefault="00C31D06" w:rsidP="007D5A4B"/>
    <w:p w14:paraId="65A2C8D8" w14:textId="2BA6D192" w:rsidR="0003150A" w:rsidRDefault="0003150A" w:rsidP="007D5A4B"/>
    <w:p w14:paraId="39C28E07" w14:textId="77CF8106" w:rsidR="0003150A" w:rsidRDefault="0003150A" w:rsidP="007D5A4B"/>
    <w:p w14:paraId="6E95C541" w14:textId="02BD350B" w:rsidR="0003150A" w:rsidRDefault="0003150A" w:rsidP="007D5A4B"/>
    <w:p w14:paraId="2FA8A629" w14:textId="73FB5174" w:rsidR="0003150A" w:rsidRDefault="0003150A" w:rsidP="007D5A4B"/>
    <w:p w14:paraId="0B70C8D4" w14:textId="00D51FE5" w:rsidR="0003150A" w:rsidRDefault="0003150A" w:rsidP="007D5A4B"/>
    <w:p w14:paraId="0B35547C" w14:textId="17F6C6AF" w:rsidR="0003150A" w:rsidRDefault="0003150A" w:rsidP="007D5A4B"/>
    <w:p w14:paraId="7130D7F0" w14:textId="79D908C2" w:rsidR="0003150A" w:rsidRDefault="0003150A" w:rsidP="007D5A4B"/>
    <w:p w14:paraId="1631F8BC" w14:textId="161FFA53" w:rsidR="0003150A" w:rsidRDefault="0003150A" w:rsidP="007D5A4B"/>
    <w:p w14:paraId="63D2F434" w14:textId="2EEF559E" w:rsidR="0003150A" w:rsidRDefault="0003150A" w:rsidP="007D5A4B"/>
    <w:p w14:paraId="2EB4695D" w14:textId="5A3ADBE4" w:rsidR="0003150A" w:rsidRDefault="0003150A" w:rsidP="007D5A4B"/>
    <w:p w14:paraId="1F12A221" w14:textId="28E29FD6" w:rsidR="0003150A" w:rsidRDefault="0003150A" w:rsidP="007D5A4B"/>
    <w:p w14:paraId="191A9209" w14:textId="58666DB2" w:rsidR="0003150A" w:rsidRDefault="0003150A" w:rsidP="007D5A4B"/>
    <w:p w14:paraId="6C8B1B61" w14:textId="2FA650A6" w:rsidR="0003150A" w:rsidRDefault="0003150A" w:rsidP="007D5A4B"/>
    <w:p w14:paraId="1A70C640" w14:textId="737245D6" w:rsidR="0003150A" w:rsidRDefault="0003150A" w:rsidP="007D5A4B"/>
    <w:p w14:paraId="01EE129D" w14:textId="254CCBDB" w:rsidR="0003150A" w:rsidRDefault="0003150A" w:rsidP="007D5A4B"/>
    <w:p w14:paraId="0E355A98" w14:textId="62753152" w:rsidR="0003150A" w:rsidRDefault="0003150A" w:rsidP="007D5A4B"/>
    <w:p w14:paraId="44F20F80" w14:textId="15496CE1" w:rsidR="0003150A" w:rsidRDefault="0003150A" w:rsidP="007D5A4B"/>
    <w:p w14:paraId="3CE2C33D" w14:textId="01C87BA4" w:rsidR="0003150A" w:rsidRDefault="0003150A" w:rsidP="007D5A4B"/>
    <w:p w14:paraId="033C0019" w14:textId="2FDC776F" w:rsidR="0003150A" w:rsidRDefault="0003150A" w:rsidP="007D5A4B"/>
    <w:p w14:paraId="37DE9837" w14:textId="4D277966" w:rsidR="0003150A" w:rsidRDefault="0003150A" w:rsidP="007D5A4B"/>
    <w:p w14:paraId="7E691D36" w14:textId="219294AF" w:rsidR="0003150A" w:rsidRDefault="0003150A" w:rsidP="007D5A4B"/>
    <w:p w14:paraId="0F5EBEFD" w14:textId="51D86A47" w:rsidR="0003150A" w:rsidRDefault="0003150A" w:rsidP="007D5A4B"/>
    <w:p w14:paraId="767204E0" w14:textId="77777777" w:rsidR="0003150A" w:rsidRDefault="0003150A" w:rsidP="007D5A4B"/>
    <w:p w14:paraId="55973D23" w14:textId="3D4674EB" w:rsidR="0003150A" w:rsidRPr="00C950F4" w:rsidRDefault="009B09BE" w:rsidP="0003150A">
      <w:pPr>
        <w:rPr>
          <w:b/>
        </w:rPr>
      </w:pPr>
      <w:proofErr w:type="spellStart"/>
      <w:r>
        <w:rPr>
          <w:b/>
        </w:rPr>
        <w:t>Suppplementary</w:t>
      </w:r>
      <w:proofErr w:type="spellEnd"/>
      <w:r>
        <w:rPr>
          <w:b/>
        </w:rPr>
        <w:t xml:space="preserve"> Information </w:t>
      </w:r>
      <w:r w:rsidR="0003150A">
        <w:rPr>
          <w:b/>
        </w:rPr>
        <w:t>Box 1</w:t>
      </w:r>
      <w:r w:rsidR="008160DB">
        <w:rPr>
          <w:b/>
        </w:rPr>
        <w:t>:</w:t>
      </w:r>
      <w:r w:rsidR="0003150A">
        <w:rPr>
          <w:b/>
        </w:rPr>
        <w:t xml:space="preserve"> </w:t>
      </w:r>
      <w:r w:rsidR="0003150A" w:rsidRPr="00C950F4">
        <w:rPr>
          <w:b/>
        </w:rPr>
        <w:t xml:space="preserve">Understanding Power in Sustainability Science  </w:t>
      </w:r>
    </w:p>
    <w:p w14:paraId="26115E07" w14:textId="77777777" w:rsidR="0003150A" w:rsidRDefault="0003150A" w:rsidP="0003150A"/>
    <w:tbl>
      <w:tblPr>
        <w:tblStyle w:val="TableGrid"/>
        <w:tblW w:w="0" w:type="auto"/>
        <w:tblLook w:val="04A0" w:firstRow="1" w:lastRow="0" w:firstColumn="1" w:lastColumn="0" w:noHBand="0" w:noVBand="1"/>
      </w:tblPr>
      <w:tblGrid>
        <w:gridCol w:w="1615"/>
        <w:gridCol w:w="7735"/>
      </w:tblGrid>
      <w:tr w:rsidR="0003150A" w:rsidRPr="00745F62" w14:paraId="563E09D1" w14:textId="77777777" w:rsidTr="00BB29F7">
        <w:tc>
          <w:tcPr>
            <w:tcW w:w="9350" w:type="dxa"/>
            <w:gridSpan w:val="2"/>
            <w:shd w:val="clear" w:color="auto" w:fill="D9D9D9" w:themeFill="background1" w:themeFillShade="D9"/>
          </w:tcPr>
          <w:p w14:paraId="0351051E" w14:textId="027769F4" w:rsidR="0003150A" w:rsidRPr="0003150A" w:rsidRDefault="0003150A" w:rsidP="00BB29F7">
            <w:pPr>
              <w:rPr>
                <w:sz w:val="18"/>
                <w:szCs w:val="18"/>
              </w:rPr>
            </w:pPr>
            <w:r w:rsidRPr="0003150A">
              <w:rPr>
                <w:sz w:val="18"/>
                <w:szCs w:val="18"/>
              </w:rPr>
              <w:t xml:space="preserve">In response to the increasing awareness that </w:t>
            </w:r>
            <w:r w:rsidRPr="0003150A">
              <w:rPr>
                <w:b/>
                <w:i/>
                <w:sz w:val="18"/>
                <w:szCs w:val="18"/>
              </w:rPr>
              <w:t>maldistributions</w:t>
            </w:r>
            <w:r w:rsidRPr="0003150A">
              <w:rPr>
                <w:sz w:val="18"/>
                <w:szCs w:val="18"/>
              </w:rPr>
              <w:t xml:space="preserve"> </w:t>
            </w:r>
            <w:r w:rsidRPr="0003150A">
              <w:rPr>
                <w:b/>
                <w:i/>
                <w:sz w:val="18"/>
                <w:szCs w:val="18"/>
              </w:rPr>
              <w:t>of</w:t>
            </w:r>
            <w:r w:rsidRPr="0003150A">
              <w:rPr>
                <w:sz w:val="18"/>
                <w:szCs w:val="18"/>
              </w:rPr>
              <w:t xml:space="preserve"> </w:t>
            </w:r>
            <w:r w:rsidRPr="0003150A">
              <w:rPr>
                <w:b/>
                <w:i/>
                <w:sz w:val="18"/>
                <w:szCs w:val="18"/>
              </w:rPr>
              <w:t>power</w:t>
            </w:r>
            <w:r w:rsidRPr="0003150A">
              <w:rPr>
                <w:sz w:val="18"/>
                <w:szCs w:val="18"/>
              </w:rPr>
              <w:t xml:space="preserve"> reinforce unsustainable development pathways, there is more and more scholarship addressing power in sustainability science. However, this literature remains disjointed—failing to either build on itself or converge around a common theoretical language with which to discuss the mechanisms of power </w:t>
            </w:r>
            <w:r w:rsidRPr="0003150A">
              <w:rPr>
                <w:sz w:val="18"/>
                <w:szCs w:val="18"/>
              </w:rPr>
              <w:fldChar w:fldCharType="begin"/>
            </w:r>
            <w:r w:rsidR="00B97DE4">
              <w:rPr>
                <w:sz w:val="18"/>
                <w:szCs w:val="18"/>
              </w:rPr>
              <w:instrText xml:space="preserve"> ADDIN ZOTERO_ITEM CSL_CITATION {"citationID":"Mj9Nm8k4","properties":{"formattedCitation":"(Gerlak et al. 2019)","plainCitation":"(Gerlak et al. 2019)","noteIndex":0},"citationItems":[{"id":17267,"uris":["http://zotero.org/groups/2225246/items/JGZXFN84"],"uri":["http://zotero.org/groups/2225246/items/JGZXFN84"],"itemData":{"id":17267,"type":"chapter","collection-title":"Earth System Governance series","container-title":"Agency in Earth System Governance","event-place":"Cambridge","ISBN":"978-1-108-48405-3","language":"en","publisher":"Cambridge University Press","publisher-place":"Cambridge","title":"Power(ful) and Power(less): A Review of Power in the ESG–Agency Scholarship","URL":"www.cambridge.org/9781108484053","author":[{"family":"Gerlak","given":"Andrea K."},{"family":"Eimer","given":"Thomas R."},{"family":"Brisbois","given":"Marie-Claire"},{"family":"Mills-Novoa","given":"Luuk Schmitz"},{"family":"Jorrit","given":"Luimers"},{"family":"Paivi","given":"Abernethy"}],"issued":{"date-parts":[["2019"]]}}}],"schema":"https://github.com/citation-style-language/schema/raw/master/csl-citation.json"} </w:instrText>
            </w:r>
            <w:r w:rsidRPr="0003150A">
              <w:rPr>
                <w:sz w:val="18"/>
                <w:szCs w:val="18"/>
              </w:rPr>
              <w:fldChar w:fldCharType="separate"/>
            </w:r>
            <w:r w:rsidRPr="0003150A">
              <w:rPr>
                <w:noProof/>
                <w:sz w:val="18"/>
                <w:szCs w:val="18"/>
              </w:rPr>
              <w:t>(Gerlak et al. 2019)</w:t>
            </w:r>
            <w:r w:rsidRPr="0003150A">
              <w:rPr>
                <w:sz w:val="18"/>
                <w:szCs w:val="18"/>
              </w:rPr>
              <w:fldChar w:fldCharType="end"/>
            </w:r>
            <w:r w:rsidRPr="0003150A">
              <w:rPr>
                <w:sz w:val="18"/>
                <w:szCs w:val="18"/>
              </w:rPr>
              <w:t xml:space="preserve">. Having reviewed core political and sociological approaches to the study of power </w:t>
            </w:r>
            <w:r w:rsidRPr="0003150A">
              <w:rPr>
                <w:sz w:val="18"/>
                <w:szCs w:val="18"/>
              </w:rPr>
              <w:fldChar w:fldCharType="begin"/>
            </w:r>
            <w:r w:rsidR="00B97DE4">
              <w:rPr>
                <w:sz w:val="18"/>
                <w:szCs w:val="18"/>
              </w:rPr>
              <w:instrText xml:space="preserve"> ADDIN ZOTERO_ITEM CSL_CITATION {"citationID":"UqdVqbVf","properties":{"formattedCitation":"(Lukes 1974; Dahl 1957; Bachrach and Baratz 1970; Foucault 1979; Haugaard 2002)","plainCitation":"(Lukes 1974; Dahl 1957; Bachrach and Baratz 1970; Foucault 1979; Haugaard 2002)","dontUpdate":true,"noteIndex":0},"citationItems":[{"id":13509,"uris":["http://zotero.org/groups/2225246/items/RANCKA75"],"uri":["http://zotero.org/groups/2225246/items/RANCKA75"],"itemData":{"id":13509,"type":"book","call-number":"JC330 .L8, JC330 .L8 1974, Gov 522.153","collection-title":"Studies in sociology (Macmillan Press)","event-place":"Houndmills, Basingstoke, Hampshire","ISBN":"978-0-333-16672-7","language":"eng","note":"HOLLIS number: 990012881580203941","number-of-pages":"64","publisher":"Macmillan","publisher-place":"Houndmills, Basingstoke, Hampshire","source":"hollis.harvard.edu","title":"Power: a radical view","title-short":"Power","author":[{"family":"Lukes","given":"Steven"}],"issued":{"date-parts":[["1974"]]}}},{"id":14082,"uris":["http://zotero.org/groups/2225246/items/66MYH5LH"],"uri":["http://zotero.org/groups/2225246/items/66MYH5LH"],"itemData":{"id":14082,"type":"article-journal","abstract":"What is “power”? Most people have an intuitive notion of what it means. But scientists have not yet formulated a statement of the concept of power that is rigorous enough to be of use in the systematic study of this important social phenomenon. Power is here defined in terms of a relation between people, and is expressed in simple symbolic notation. From this definition is developed a statement of power comparability, or the relative degree of power held by two or more persons. With these concepts it is possible for example, to rank members of the United States Senate according to their “power” over legislation on foreign policy and on tax and fiscal policy.","container-title":"Behavioral Science","DOI":"10.1002/bs.3830020303","ISSN":"0005-7940","issue":"3","language":"eng","page":"201–215","source":"hollis.harvard.edu","title":"The concept of power","volume":"2","author":[{"family":"Dahl","given":"Robert A."}],"issued":{"date-parts":[["1957"]]}}},{"id":14081,"uris":["http://zotero.org/groups/2225246/items/ET7C9VEH"],"uri":["http://zotero.org/groups/2225246/items/ET7C9VEH"],"itemData":{"id":14081,"type":"book","language":"eng","source":"hollis.harvard.edu","title":"Power and poverty; theory and practice","author":[{"family":"Bachrach","given":"P."},{"family":"Baratz","given":"M."}],"issued":{"date-parts":[["1970"]]}}},{"id":17269,"uris":["http://zotero.org/groups/2225246/items/FKGYYAFZ"],"uri":["http://zotero.org/groups/2225246/items/FKGYYAFZ"],"itemData":{"id":17269,"type":"book","collection-title":"Social theory","event-place":"New York","language":"eng;fre","number-of-pages":"333","publisher":"Vintage Books","publisher-place":"New York","source":"hollis.harvard.edu","title":"Discipline and punish:the birth of the prison","title-short":"Discipline and punish","author":[{"family":"Foucault","given":"Michel"}],"issued":{"date-parts":[["1979"]]}}},{"id":17906,"uris":["http://zotero.org/groups/2225246/items/RY2QRD6Z"],"uri":["http://zotero.org/groups/2225246/items/RY2QRD6Z"],"itemData":{"id":17906,"type":"book","event-place":"Manchester","ISBN":"978-0-7190-5728-1","language":"eng","publisher":"Manchester University Press","publisher-place":"Manchester","source":"hollis.harvard.edu","title":"Power: A Reader","title-short":"Power","author":[{"family":"Haugaard","given":"Mark"}],"issued":{"date-parts":[["2002"]]}}}],"schema":"https://github.com/citation-style-language/schema/raw/master/csl-citation.json"} </w:instrText>
            </w:r>
            <w:r w:rsidRPr="0003150A">
              <w:rPr>
                <w:sz w:val="18"/>
                <w:szCs w:val="18"/>
              </w:rPr>
              <w:fldChar w:fldCharType="separate"/>
            </w:r>
            <w:r w:rsidRPr="0003150A">
              <w:rPr>
                <w:noProof/>
                <w:sz w:val="18"/>
                <w:szCs w:val="18"/>
              </w:rPr>
              <w:t>(e.g., Lukes 1974; Dahl 1957; Bachrach and Baratz 1970; Foucault 1979; Haugaard 2002)</w:t>
            </w:r>
            <w:r w:rsidRPr="0003150A">
              <w:rPr>
                <w:sz w:val="18"/>
                <w:szCs w:val="18"/>
              </w:rPr>
              <w:fldChar w:fldCharType="end"/>
            </w:r>
            <w:r w:rsidRPr="0003150A">
              <w:rPr>
                <w:sz w:val="18"/>
                <w:szCs w:val="18"/>
              </w:rPr>
              <w:t xml:space="preserve"> as well as contemporary approaches to power in sustainability science literature </w:t>
            </w:r>
            <w:r w:rsidRPr="0003150A">
              <w:rPr>
                <w:sz w:val="18"/>
                <w:szCs w:val="18"/>
              </w:rPr>
              <w:fldChar w:fldCharType="begin"/>
            </w:r>
            <w:r w:rsidR="00B97DE4">
              <w:rPr>
                <w:sz w:val="18"/>
                <w:szCs w:val="18"/>
              </w:rPr>
              <w:instrText xml:space="preserve"> ADDIN ZOTERO_ITEM CSL_CITATION {"citationID":"ZUEVZZkB","properties":{"formattedCitation":"(Avelino 2017; Avelino and Wittmayer 2016; Boonstra 2016; Kashwan, Maclean, and Garc\\uc0\\u237{}a-L\\uc0\\u243{}pez 2019; Clement 2010)","plainCitation":"(Avelino 2017; Avelino and Wittmayer 2016; Boonstra 2016; Kashwan, Maclean, and García-López 2019; Clement 2010)","dontUpdate":true,"noteIndex":0},"citationItems":[{"id":16481,"uris":["http://zotero.org/groups/2225246/items/XILL8J3C"],"uri":["http://zotero.org/groups/2225246/items/XILL8J3C"],"itemData":{"id":16481,"type":"article-journal","abstract":"This paper conceptualizes power and empowerment in the context of sustainability transitions and transition governance. The field of transition studies has been critically interrogated for undermining the role of power, which has inspired various endeavours to theorize power and agency in transitions. This paper presents the POwer-IN-Transition framework (POINT), which is developed as a conceptual framework to analyse power and (dis)empowerment in transformative social change, integrating transition concepts and multiple power and empowerment theories. The first section introduces transitions studies and discusses its state-of-the-art regarding power. This is followed by a typology of power relations and different types of power (reinforcive, innovative, transformative). These notions are then used to reframe transition concepts, in particular the multi-level perspective, in terms of power dynamics. The critical challenges of (dis)empowerment and unintended power implications of discourses on and policies for sustainability transitions' are discussed. The paper concludes with a synthesis of the arguments and challenges for future research. Copyright (c) 2017 John Wiley &amp; Sons, Ltd and ERP Environment","container-title":"Environmental Policy and Governance","DOI":"10.1002/eet.1777","ISSN":"1756932X","issue":"6","journalAbbreviation":"Env. Pol. Gov.","language":"en","page":"505-520","source":"DOI.org (Crossref)","title":"Power in Sustainability Transitions: Analysing power and (dis)empowerment in transformative change towards sustainability: Power in Sustainability Transitions","title-short":"Power in Sustainability Transitions","volume":"27","author":[{"family":"Avelino","given":"Flor"}],"issued":{"date-parts":[["2017"]]}}},{"id":12155,"uris":["http://zotero.org/groups/2225246/items/74YBNGPJ"],"uri":["http://zotero.org/groups/2225246/items/74YBNGPJ"],"itemData":{"id":12155,"type":"article-journal","abstract":"This paper contributes to understanding transition politics by conceptualizing (shifting) power relations between actors in sustainability transitions. The authors introduce a Multi-actor Perspective as a heuristic framework for specifying (shifting) power relations between different categories of actors at different levels of aggregation. First, an overview is provided of how power and empowerment have been treated in transition research, and remaining questions are identified on who exercises power and who is empowered by and with whom. It is argued that theoretical frameworks and empirical analyses in transition studies lack precision when it comes to distinguishing between different types and levels of actors. In response, a Multi-actor Perspective (MaP) is developed, which distinguishes among four sectors (state, market, community, third sector), and between actors at different levels of aggregation: (1) sectors, (2) organizational actors, and (3) individual actors. The paper moves on to specify how the MaP contributes to understanding transition politics specifically in conceptualizing shifting power relations. Throughout the paper, empirical illustrations are used regarding public debates on welfare state reform, civil society and Big Society', as well as more specific empirical examples of community energy initiatives.","container-title":"Journal of Environmental Policy &amp; Planning","DOI":"10.1080/1523908X.2015.1112259","ISSN":"1523-908X","issue":"5","page":"628-649","title":"Shifting Power Relations in Sustainability Transitions: A Multi-actor Perspective","volume":"18","author":[{"family":"Avelino","given":"Flor"},{"family":"Wittmayer","given":"Julia M."}],"issued":{"date-parts":[["2016",11]]}}},{"id":13512,"uris":["http://zotero.org/groups/2225246/items/497FBLWZ"],"uri":["http://zotero.org/groups/2225246/items/497FBLWZ"],"itemData":{"id":13512,"type":"article-journal","abstract":"[ABSTRACT. My aim is to conceptualize power using social science theory and to demonstrate why and how the concept of power can complement resilience studies and other analyses of social-ecological interaction. Social power as a scientific concept refers to the ability to influence both conduct and context. These two dimensions of power (conduct and context) can be observed by differentiating between various sources of power, including, for example, technology or mental power. The relevance of the conceptualization of power presented here is illustrated with the example of fire as a source of social-ecological power. I conclude by discussing how attention to power can help to address issues of social justice and responsibility in social-ecological interactions.]","archive":"JSTOR","container-title":"Ecology and Society","ISSN":"1708-3087","issue":"1","source":"JSTOR","title":"Conceptualizing power to study social-ecological interactions","URL":"http://www.jstor.org/stable/26270351","volume":"21","author":[{"family":"Boonstra","given":"Wiebren J."}],"accessed":{"date-parts":[["2019",2,11]]},"issued":{"date-parts":[["2016"]]}}},{"id":"IjNXmkYA/8KR6DnZh","uris":["http://zotero.org/groups/2225246/items/D5PK2ZXA"],"uri":["http://zotero.org/groups/2225246/items/D5PK2ZXA"],"itemData":{"id":7136,"type":"article-journal","title":"Rethinking power and institutions in the shadows of neoliberalism","container-title":"World Development","page":"133–146","volume":"120","source":"hollis.harvard.edu","abstract":"Despite the recognition that institutions matter for international development, the debates over institutional reforms tend to obscure the role of power. Neoliberal models of development are often promoted in terms of their technical merits and efficiency gains and rarely account for the multiple ways that social, economic and political power shape institutional design and institutional change. Even recent efforts to address power tend to conceptualize it too narrowly. This special issue seeks to rethink the role of power in institutional creation and change in the context of persistent neoliberalism. In the introduction, we synthesize the literature on the nature of power to develop a new conceptual framework – a power in institutions matrix – that highlights the multiple dimensions of power involved in institutional development and change. We argue that such a theoretically-informed mapping of power in institutions will enable scholars, practitioners, and citizen groups to go beyond the standard critiques in order to analyze the multifaceted effects of neoliberal institutional change. Our introduction draws on an extensive literature review as well as the special issue contributors who examine institutional change in a variety of policy sectors in Africa, South Asia, Latin America, and North America. We find that a range of diverse local, national and transnational actors, with disparate access to power, negotiate institutional changes from above and below through overt imposition of and resistance to new rules, influence of agendas, and promotion of discourses. Neoliberalism thus creates a new distributive politics. The special issue thus offers a theoretically-grounded approach for linking international and domestic power differences to the process of institutional change, with a specific focus on equity and sustainability. In a departure from the current literature’s focus on elite bargains, we showcase the efforts by less powerful groups to gain a foothold in decision-making processes.","DOI":"10.1016/j.worlddev.2018.05.026","ISSN":"0305-750X","language":"eng","author":[{"family":"Kashwan","given":"Prakash"},{"family":"Maclean","given":"Lauren M."},{"family":"García-López","given":"Gustavo A."}],"issued":{"date-parts":[["2019"]]}}},{"id":14084,"uris":["http://zotero.org/groups/2225246/items/X239DVEZ"],"uri":["http://zotero.org/groups/2225246/items/X239DVEZ"],"itemData":{"id":14084,"type":"article-journal","abstract":"There has often been a gap between policy intentions and outcomes in the field of natural resource governance. Analysing the factors for these discrepancies requires multi-level approaches that relate policy decisions formulated at the national and international level with the decisions of local resource users. A key asset of the Institutional Analysis and Development framework is precisely its ability to link multiple governance levels. Yet most commons literature has been limited to the study of collective action among local communities without considering higher institutional and government levels. To overcome this limitation, I posit for a methodological development of the framework, which bridges the gap between institutional analysis, power-centred and historical approaches, and discourse analysis. The application of the extended framework to the study of state afforestation policies in Vietnam highlights the need to simultaneously consider institutions, the politico-economic context and discourses across governance and government levels. As illustrated in this paper, such a framework does not only facilitate the analysis of policy shortcomings but also supports the design and dissemination of policy recommendations.","container-title":"Policy Sciences","DOI":"10.1007/s11077-009-9100-8","ISSN":"1573-0891","issue":"2","journalAbbreviation":"Policy Sci","language":"en","page":"129-156","source":"Springer Link","title":"Analysing decentralised natural resource governance: proposition for a “politicised” institutional analysis and development framework","title-short":"Analysing decentralised natural resource governance","volume":"43","author":[{"family":"Clement","given":"Floriane"}],"issued":{"date-parts":[["2010",6,1]]}}}],"schema":"https://github.com/citation-style-language/schema/raw/master/csl-citation.json"} </w:instrText>
            </w:r>
            <w:r w:rsidRPr="0003150A">
              <w:rPr>
                <w:sz w:val="18"/>
                <w:szCs w:val="18"/>
              </w:rPr>
              <w:fldChar w:fldCharType="separate"/>
            </w:r>
            <w:r w:rsidRPr="0003150A">
              <w:rPr>
                <w:rFonts w:ascii="Calibri" w:cs="Calibri"/>
                <w:sz w:val="18"/>
              </w:rPr>
              <w:t>(e.g., Avelino 2017; Avelino and Wittmayer 2016; Boonstra 2016; Kashwan, Maclean, and Garc</w:t>
            </w:r>
            <w:r w:rsidRPr="0003150A">
              <w:rPr>
                <w:rFonts w:ascii="Calibri" w:cs="Calibri"/>
                <w:sz w:val="18"/>
              </w:rPr>
              <w:t>í</w:t>
            </w:r>
            <w:r w:rsidRPr="0003150A">
              <w:rPr>
                <w:rFonts w:ascii="Calibri" w:cs="Calibri"/>
                <w:sz w:val="18"/>
              </w:rPr>
              <w:t>a-L</w:t>
            </w:r>
            <w:r w:rsidRPr="0003150A">
              <w:rPr>
                <w:rFonts w:ascii="Calibri" w:cs="Calibri"/>
                <w:sz w:val="18"/>
              </w:rPr>
              <w:t>ó</w:t>
            </w:r>
            <w:r w:rsidRPr="0003150A">
              <w:rPr>
                <w:rFonts w:ascii="Calibri" w:cs="Calibri"/>
                <w:sz w:val="18"/>
              </w:rPr>
              <w:t>pez 2019; Clement 2010)</w:t>
            </w:r>
            <w:r w:rsidRPr="0003150A">
              <w:rPr>
                <w:sz w:val="18"/>
                <w:szCs w:val="18"/>
              </w:rPr>
              <w:fldChar w:fldCharType="end"/>
            </w:r>
            <w:r w:rsidRPr="0003150A">
              <w:rPr>
                <w:sz w:val="18"/>
                <w:szCs w:val="18"/>
              </w:rPr>
              <w:t xml:space="preserve"> we believe that future work in sustainability science would be well served to build on the three-dimensional view of power first articulated by Steven </w:t>
            </w:r>
            <w:proofErr w:type="spellStart"/>
            <w:r w:rsidRPr="0003150A">
              <w:rPr>
                <w:sz w:val="18"/>
                <w:szCs w:val="18"/>
              </w:rPr>
              <w:t>Lukes</w:t>
            </w:r>
            <w:proofErr w:type="spellEnd"/>
            <w:r w:rsidRPr="0003150A">
              <w:rPr>
                <w:sz w:val="18"/>
                <w:szCs w:val="18"/>
              </w:rPr>
              <w:t xml:space="preserve"> </w:t>
            </w:r>
            <w:r w:rsidRPr="0003150A">
              <w:rPr>
                <w:sz w:val="18"/>
                <w:szCs w:val="18"/>
              </w:rPr>
              <w:fldChar w:fldCharType="begin"/>
            </w:r>
            <w:r w:rsidR="00B97DE4">
              <w:rPr>
                <w:sz w:val="18"/>
                <w:szCs w:val="18"/>
              </w:rPr>
              <w:instrText xml:space="preserve"> ADDIN ZOTERO_ITEM CSL_CITATION {"citationID":"ZL8dSFo3","properties":{"formattedCitation":"(Lukes 1974)","plainCitation":"(Lukes 1974)","dontUpdate":true,"noteIndex":0},"citationItems":[{"id":13509,"uris":["http://zotero.org/groups/2225246/items/RANCKA75"],"uri":["http://zotero.org/groups/2225246/items/RANCKA75"],"itemData":{"id":13509,"type":"book","call-number":"JC330 .L8, JC330 .L8 1974, Gov 522.153","collection-title":"Studies in sociology (Macmillan Press)","event-place":"Houndmills, Basingstoke, Hampshire","ISBN":"978-0-333-16672-7","language":"eng","note":"HOLLIS number: 990012881580203941","number-of-pages":"64","publisher":"Macmillan","publisher-place":"Houndmills, Basingstoke, Hampshire","source":"hollis.harvard.edu","title":"Power: a radical view","title-short":"Power","author":[{"family":"Lukes","given":"Steven"}],"issued":{"date-parts":[["1974"]]}}}],"schema":"https://github.com/citation-style-language/schema/raw/master/csl-citation.json"} </w:instrText>
            </w:r>
            <w:r w:rsidRPr="0003150A">
              <w:rPr>
                <w:sz w:val="18"/>
                <w:szCs w:val="18"/>
              </w:rPr>
              <w:fldChar w:fldCharType="separate"/>
            </w:r>
            <w:r w:rsidRPr="0003150A">
              <w:rPr>
                <w:noProof/>
                <w:sz w:val="18"/>
                <w:szCs w:val="18"/>
              </w:rPr>
              <w:t>(1974)</w:t>
            </w:r>
            <w:r w:rsidRPr="0003150A">
              <w:rPr>
                <w:sz w:val="18"/>
                <w:szCs w:val="18"/>
              </w:rPr>
              <w:fldChar w:fldCharType="end"/>
            </w:r>
            <w:r w:rsidRPr="0003150A">
              <w:rPr>
                <w:sz w:val="18"/>
                <w:szCs w:val="18"/>
              </w:rPr>
              <w:t xml:space="preserve">. We selected </w:t>
            </w:r>
            <w:proofErr w:type="spellStart"/>
            <w:r w:rsidRPr="0003150A">
              <w:rPr>
                <w:sz w:val="18"/>
                <w:szCs w:val="18"/>
              </w:rPr>
              <w:t>Lukes</w:t>
            </w:r>
            <w:proofErr w:type="spellEnd"/>
            <w:r w:rsidRPr="0003150A">
              <w:rPr>
                <w:sz w:val="18"/>
                <w:szCs w:val="18"/>
              </w:rPr>
              <w:t xml:space="preserve">’ approach both because it is one of the citations most frequently used to conceptualize the mechanisms of power in empirical work, and because by articulating power’s relationship between actors, resources, institutions, and goals, the three-dimensional view of power complements the Framework for Sustainability Science.   </w:t>
            </w:r>
          </w:p>
        </w:tc>
      </w:tr>
      <w:tr w:rsidR="0003150A" w:rsidRPr="00745F62" w14:paraId="10CA063E" w14:textId="77777777" w:rsidTr="00BB29F7">
        <w:tc>
          <w:tcPr>
            <w:tcW w:w="1615" w:type="dxa"/>
            <w:shd w:val="clear" w:color="auto" w:fill="F2F2F2" w:themeFill="background1" w:themeFillShade="F2"/>
          </w:tcPr>
          <w:p w14:paraId="250B806E" w14:textId="77777777" w:rsidR="0003150A" w:rsidRDefault="0003150A" w:rsidP="00BB29F7">
            <w:pPr>
              <w:rPr>
                <w:b/>
                <w:sz w:val="20"/>
                <w:szCs w:val="20"/>
              </w:rPr>
            </w:pPr>
          </w:p>
          <w:p w14:paraId="454ABCD9" w14:textId="77777777" w:rsidR="0003150A" w:rsidRPr="00C970F7" w:rsidRDefault="0003150A" w:rsidP="00BB29F7">
            <w:pPr>
              <w:rPr>
                <w:b/>
                <w:sz w:val="20"/>
                <w:szCs w:val="20"/>
              </w:rPr>
            </w:pPr>
            <w:r w:rsidRPr="00C970F7">
              <w:rPr>
                <w:b/>
                <w:sz w:val="20"/>
                <w:szCs w:val="20"/>
              </w:rPr>
              <w:t xml:space="preserve">First </w:t>
            </w:r>
            <w:r>
              <w:rPr>
                <w:b/>
                <w:sz w:val="20"/>
                <w:szCs w:val="20"/>
              </w:rPr>
              <w:t>d</w:t>
            </w:r>
            <w:r w:rsidRPr="00C970F7">
              <w:rPr>
                <w:b/>
                <w:sz w:val="20"/>
                <w:szCs w:val="20"/>
              </w:rPr>
              <w:t xml:space="preserve">imension of </w:t>
            </w:r>
            <w:r>
              <w:rPr>
                <w:b/>
                <w:sz w:val="20"/>
                <w:szCs w:val="20"/>
              </w:rPr>
              <w:t>p</w:t>
            </w:r>
            <w:r w:rsidRPr="00C970F7">
              <w:rPr>
                <w:b/>
                <w:sz w:val="20"/>
                <w:szCs w:val="20"/>
              </w:rPr>
              <w:t xml:space="preserve">ower: </w:t>
            </w:r>
            <w:r w:rsidRPr="00C970F7">
              <w:rPr>
                <w:b/>
                <w:i/>
                <w:sz w:val="20"/>
                <w:szCs w:val="20"/>
              </w:rPr>
              <w:t>Compulsion</w:t>
            </w:r>
          </w:p>
        </w:tc>
        <w:tc>
          <w:tcPr>
            <w:tcW w:w="7735" w:type="dxa"/>
          </w:tcPr>
          <w:p w14:paraId="5F3BB635" w14:textId="21360B29" w:rsidR="0003150A" w:rsidRPr="00745F62" w:rsidRDefault="0003150A" w:rsidP="00BB29F7">
            <w:pPr>
              <w:rPr>
                <w:sz w:val="18"/>
                <w:szCs w:val="18"/>
              </w:rPr>
            </w:pPr>
            <w:r w:rsidRPr="00745F62">
              <w:rPr>
                <w:sz w:val="18"/>
                <w:szCs w:val="18"/>
              </w:rPr>
              <w:t xml:space="preserve">Actor A has power over actor B to the extent that he can compel B to do something that B would not otherwise do. This dimension of power is derived from ownership </w:t>
            </w:r>
            <w:r>
              <w:rPr>
                <w:sz w:val="18"/>
                <w:szCs w:val="18"/>
              </w:rPr>
              <w:t>of or access to</w:t>
            </w:r>
            <w:r w:rsidRPr="00745F62">
              <w:rPr>
                <w:sz w:val="18"/>
                <w:szCs w:val="18"/>
              </w:rPr>
              <w:t xml:space="preserve"> </w:t>
            </w:r>
            <w:r>
              <w:rPr>
                <w:sz w:val="18"/>
                <w:szCs w:val="18"/>
              </w:rPr>
              <w:t xml:space="preserve">natural and anthropogenic </w:t>
            </w:r>
            <w:r w:rsidRPr="00745F62">
              <w:rPr>
                <w:sz w:val="18"/>
                <w:szCs w:val="18"/>
              </w:rPr>
              <w:t>resources.</w:t>
            </w:r>
            <w:r>
              <w:rPr>
                <w:sz w:val="18"/>
                <w:szCs w:val="18"/>
              </w:rPr>
              <w:t xml:space="preserve"> T</w:t>
            </w:r>
            <w:r w:rsidRPr="00745F62">
              <w:rPr>
                <w:sz w:val="18"/>
                <w:szCs w:val="18"/>
              </w:rPr>
              <w:t xml:space="preserve">he ability of colonial governments to extract vast quantities of resources and labor from </w:t>
            </w:r>
            <w:r>
              <w:rPr>
                <w:sz w:val="18"/>
                <w:szCs w:val="18"/>
              </w:rPr>
              <w:t>others</w:t>
            </w:r>
            <w:r w:rsidRPr="00745F62">
              <w:rPr>
                <w:sz w:val="18"/>
                <w:szCs w:val="18"/>
              </w:rPr>
              <w:t xml:space="preserve"> was predicated on military and economic power</w:t>
            </w:r>
            <w:r>
              <w:rPr>
                <w:sz w:val="18"/>
                <w:szCs w:val="18"/>
              </w:rPr>
              <w:t xml:space="preserve"> derived from control over resources</w:t>
            </w:r>
            <w:r w:rsidRPr="00745F62">
              <w:rPr>
                <w:sz w:val="18"/>
                <w:szCs w:val="18"/>
              </w:rPr>
              <w:t xml:space="preserve"> </w:t>
            </w:r>
            <w:r w:rsidRPr="00745F62">
              <w:rPr>
                <w:sz w:val="18"/>
                <w:szCs w:val="18"/>
              </w:rPr>
              <w:fldChar w:fldCharType="begin"/>
            </w:r>
            <w:r w:rsidR="00B97DE4">
              <w:rPr>
                <w:sz w:val="18"/>
                <w:szCs w:val="18"/>
              </w:rPr>
              <w:instrText xml:space="preserve"> ADDIN ZOTERO_ITEM CSL_CITATION {"citationID":"RrGyQszo","properties":{"formattedCitation":"(Mann, 2012; Milanovic et al., 2011)","plainCitation":"(Mann, 2012; Milanovic et al., 2011)","dontUpdate":true,"noteIndex":0},"citationItems":[{"id":14041,"uris":["http://zotero.org/groups/2225246/items/7QSDH947"],"uri":["http://zotero.org/groups/2225246/items/7QSDH947"],"itemData":{"id":14041,"type":"book","abstract":"Third volume of Michael Mann's analytical history of social power focusing on the interrelated development of capitalism, nation-states and empires.","event-place":"Cambridge, [England] ; New York","ISBN":"978-1-283-61088-9","language":"eng","number-of-pages":"520","publisher":"Cambridge University Press","publisher-place":"Cambridge, [England] ; New York","source":"hollis.harvard.edu","title":"The sources of social powerVolume 3, Global empires and revolution, 1890-1945","author":[{"family":"Mann","given":"Michael"}],"issued":{"date-parts":[["2012"]]}},"label":"page"},{"id":14039,"uris":["http://zotero.org/groups/2225246/items/NQ2T6JI7"],"uri":["http://zotero.org/groups/2225246/items/NQ2T6JI7"],"itemData":{"id":14039,"type":"article-journal","container-title":"The Economic Journal","DOI":"10.1111/j.1468-0297.2010.02403.x","ISSN":"0013-0133, 1468-0297","issue":"551","language":"en","page":"255-272","source":"Crossref","title":"Pre‐Industrial Inequality","volume":"121","author":[{"family":"Milanovic","given":"Branko"},{"family":"Lindert","given":"Peter H."},{"family":"Williamson","given":"Jeffrey G."}],"issued":{"date-parts":[["2011"]]}},"label":"page"}],"schema":"https://github.com/citation-style-language/schema/raw/master/csl-citation.json"} </w:instrText>
            </w:r>
            <w:r w:rsidRPr="00745F62">
              <w:rPr>
                <w:sz w:val="18"/>
                <w:szCs w:val="18"/>
              </w:rPr>
              <w:fldChar w:fldCharType="separate"/>
            </w:r>
            <w:r w:rsidRPr="00745F62">
              <w:rPr>
                <w:sz w:val="18"/>
                <w:szCs w:val="18"/>
              </w:rPr>
              <w:t>(Mann 2012)</w:t>
            </w:r>
            <w:r w:rsidRPr="00745F62">
              <w:rPr>
                <w:sz w:val="18"/>
                <w:szCs w:val="18"/>
              </w:rPr>
              <w:fldChar w:fldCharType="end"/>
            </w:r>
            <w:r>
              <w:rPr>
                <w:sz w:val="18"/>
                <w:szCs w:val="18"/>
              </w:rPr>
              <w:t xml:space="preserve">. </w:t>
            </w:r>
          </w:p>
        </w:tc>
      </w:tr>
      <w:tr w:rsidR="0003150A" w:rsidRPr="00745F62" w14:paraId="135B85D5" w14:textId="77777777" w:rsidTr="00BB29F7">
        <w:tc>
          <w:tcPr>
            <w:tcW w:w="1615" w:type="dxa"/>
            <w:shd w:val="clear" w:color="auto" w:fill="F2F2F2" w:themeFill="background1" w:themeFillShade="F2"/>
          </w:tcPr>
          <w:p w14:paraId="315E3D16" w14:textId="77777777" w:rsidR="0003150A" w:rsidRDefault="0003150A" w:rsidP="00BB29F7">
            <w:pPr>
              <w:rPr>
                <w:b/>
                <w:sz w:val="20"/>
                <w:szCs w:val="20"/>
              </w:rPr>
            </w:pPr>
          </w:p>
          <w:p w14:paraId="075A3030" w14:textId="77777777" w:rsidR="0003150A" w:rsidRPr="00C970F7" w:rsidRDefault="0003150A" w:rsidP="00BB29F7">
            <w:pPr>
              <w:rPr>
                <w:b/>
                <w:i/>
                <w:sz w:val="20"/>
                <w:szCs w:val="20"/>
              </w:rPr>
            </w:pPr>
            <w:r w:rsidRPr="00C970F7">
              <w:rPr>
                <w:b/>
                <w:sz w:val="20"/>
                <w:szCs w:val="20"/>
              </w:rPr>
              <w:t xml:space="preserve">Second </w:t>
            </w:r>
            <w:r>
              <w:rPr>
                <w:b/>
                <w:sz w:val="20"/>
                <w:szCs w:val="20"/>
              </w:rPr>
              <w:t>d</w:t>
            </w:r>
            <w:r w:rsidRPr="00C970F7">
              <w:rPr>
                <w:b/>
                <w:sz w:val="20"/>
                <w:szCs w:val="20"/>
              </w:rPr>
              <w:t xml:space="preserve">imension of </w:t>
            </w:r>
            <w:r>
              <w:rPr>
                <w:b/>
                <w:sz w:val="20"/>
                <w:szCs w:val="20"/>
              </w:rPr>
              <w:t>p</w:t>
            </w:r>
            <w:r w:rsidRPr="00C970F7">
              <w:rPr>
                <w:b/>
                <w:sz w:val="20"/>
                <w:szCs w:val="20"/>
              </w:rPr>
              <w:t xml:space="preserve">ower: </w:t>
            </w:r>
            <w:r w:rsidRPr="00347C45">
              <w:rPr>
                <w:b/>
                <w:i/>
                <w:sz w:val="20"/>
                <w:szCs w:val="20"/>
              </w:rPr>
              <w:t>Exclusion</w:t>
            </w:r>
          </w:p>
        </w:tc>
        <w:tc>
          <w:tcPr>
            <w:tcW w:w="7735" w:type="dxa"/>
          </w:tcPr>
          <w:p w14:paraId="29F767F2" w14:textId="0FFBCF8B" w:rsidR="0003150A" w:rsidRPr="00745F62" w:rsidRDefault="0003150A" w:rsidP="0037359D">
            <w:pPr>
              <w:rPr>
                <w:sz w:val="18"/>
                <w:szCs w:val="18"/>
              </w:rPr>
            </w:pPr>
            <w:r w:rsidRPr="00745F62">
              <w:rPr>
                <w:sz w:val="18"/>
                <w:szCs w:val="18"/>
              </w:rPr>
              <w:t>Actor A has power over actor B to the extent that A can exclude B from decision making arenas and restructure rules and norms to further their own interests.</w:t>
            </w:r>
            <w:r>
              <w:rPr>
                <w:sz w:val="18"/>
                <w:szCs w:val="18"/>
              </w:rPr>
              <w:t xml:space="preserve"> This dimension of power is derived from the ability to shape institutional structures including rules and norms to serve their own interest often at the expense of </w:t>
            </w:r>
            <w:r w:rsidRPr="00F872DE">
              <w:rPr>
                <w:sz w:val="18"/>
                <w:szCs w:val="18"/>
              </w:rPr>
              <w:t xml:space="preserve">other actors and groups. The ability of Canadian energy interests to block collaborative governance efforts to protect local common pool resources was predicated on their ability to limit the scope of negotiations and eliminate from consideration potential outcomes that would negatively impact the interests of industry </w:t>
            </w:r>
            <w:r w:rsidRPr="00F872DE">
              <w:rPr>
                <w:sz w:val="18"/>
                <w:szCs w:val="18"/>
              </w:rPr>
              <w:fldChar w:fldCharType="begin"/>
            </w:r>
            <w:r w:rsidR="00B97DE4">
              <w:rPr>
                <w:sz w:val="18"/>
                <w:szCs w:val="18"/>
              </w:rPr>
              <w:instrText xml:space="preserve"> ADDIN ZOTERO_ITEM CSL_CITATION {"citationID":"IXvVfVSx","properties":{"formattedCitation":"(Brisbois, Morris, and de Lo\\uc0\\u235{} 2019)","plainCitation":"(Brisbois, Morris, and de Loë 2019)","noteIndex":0},"citationItems":[{"id":13750,"uris":["http://zotero.org/groups/2225246/items/USR9PAET"],"uri":["http://zotero.org/groups/2225246/items/USR9PAET"],"itemData":{"id":13750,"type":"article-journal","abstract":"Collaborative governance is often used as a strategy to address seemingly intractable common pool resource (CPR) problems. However, significant power imbalances can constrain the creation, adoption and implementation of socially and environmentally desirable policies. This study integrates theory on power with the institutional analysis and design (IAD) framework in order to provide a conceptual framework for examining power that is not captured through the IAD’s focus on action situations. We examined the use of collaboration in CPR governance contexts characterized by significant power imbalances. Two Canadian collaborative processes that involve large energy industry interests were studied. We assessed the ability of these collaborative processes to address social and environmental goals. Results revealed significant hidden power dynamics related to inaction and non-decisions. Collaboration was unable to produce progressive outcomes because of i) the restriction of the collaborative agenda by powerful actors; ii) selective enforcement of rules; and; iii) a broader neoliberal context that inherently favoured increasing resource extraction. These findings indicate that the achievement of progressive social and environmental outcomes through collaboration is constrained where powerful resource industries are present as participants.","container-title":"World Development","DOI":"10.1016/j.worlddev.2018.02.017","ISSN":"0305-750X","journalAbbreviation":"World Development","page":"159-168","source":"ScienceDirect","title":"Augmenting the IAD framework to reveal power in collaborative governance – An illustrative application to resource industry dominated processes","volume":"120","author":[{"family":"Brisbois","given":"Marie Claire"},{"family":"Morris","given":"Michelle"},{"family":"Loë","given":"Rob","non-dropping-particle":"de"}],"issued":{"date-parts":[["2019"]]}}}],"schema":"https://github.com/citation-style-language/schema/raw/master/csl-citation.json"} </w:instrText>
            </w:r>
            <w:r w:rsidRPr="00F872DE">
              <w:rPr>
                <w:sz w:val="18"/>
                <w:szCs w:val="18"/>
              </w:rPr>
              <w:fldChar w:fldCharType="separate"/>
            </w:r>
            <w:r w:rsidR="0037359D" w:rsidRPr="0037359D">
              <w:rPr>
                <w:sz w:val="18"/>
              </w:rPr>
              <w:t>(Brisbois, Morris, and de Loë 2019)</w:t>
            </w:r>
            <w:r w:rsidRPr="00F872DE">
              <w:rPr>
                <w:sz w:val="18"/>
                <w:szCs w:val="18"/>
              </w:rPr>
              <w:fldChar w:fldCharType="end"/>
            </w:r>
            <w:r w:rsidRPr="00F872DE">
              <w:rPr>
                <w:sz w:val="18"/>
                <w:szCs w:val="18"/>
              </w:rPr>
              <w:t>.</w:t>
            </w:r>
            <w:r w:rsidRPr="00745F62">
              <w:rPr>
                <w:sz w:val="18"/>
                <w:szCs w:val="18"/>
              </w:rPr>
              <w:t xml:space="preserve">   </w:t>
            </w:r>
          </w:p>
        </w:tc>
      </w:tr>
      <w:tr w:rsidR="0003150A" w:rsidRPr="00745F62" w14:paraId="5033CBDF" w14:textId="77777777" w:rsidTr="00BB29F7">
        <w:tc>
          <w:tcPr>
            <w:tcW w:w="1615" w:type="dxa"/>
            <w:shd w:val="clear" w:color="auto" w:fill="F2F2F2" w:themeFill="background1" w:themeFillShade="F2"/>
          </w:tcPr>
          <w:p w14:paraId="392A0AD4" w14:textId="77777777" w:rsidR="0003150A" w:rsidRDefault="0003150A" w:rsidP="00BB29F7">
            <w:pPr>
              <w:rPr>
                <w:b/>
                <w:sz w:val="20"/>
                <w:szCs w:val="20"/>
              </w:rPr>
            </w:pPr>
          </w:p>
          <w:p w14:paraId="1CEE47AD" w14:textId="77777777" w:rsidR="0003150A" w:rsidRPr="00C970F7" w:rsidRDefault="0003150A" w:rsidP="00BB29F7">
            <w:pPr>
              <w:rPr>
                <w:b/>
                <w:i/>
                <w:sz w:val="20"/>
                <w:szCs w:val="20"/>
              </w:rPr>
            </w:pPr>
            <w:r w:rsidRPr="00C970F7">
              <w:rPr>
                <w:b/>
                <w:sz w:val="20"/>
                <w:szCs w:val="20"/>
              </w:rPr>
              <w:t xml:space="preserve">Third </w:t>
            </w:r>
            <w:r>
              <w:rPr>
                <w:b/>
                <w:sz w:val="20"/>
                <w:szCs w:val="20"/>
              </w:rPr>
              <w:t>d</w:t>
            </w:r>
            <w:r w:rsidRPr="00C970F7">
              <w:rPr>
                <w:b/>
                <w:sz w:val="20"/>
                <w:szCs w:val="20"/>
              </w:rPr>
              <w:t xml:space="preserve">imension of </w:t>
            </w:r>
            <w:r>
              <w:rPr>
                <w:b/>
                <w:sz w:val="20"/>
                <w:szCs w:val="20"/>
              </w:rPr>
              <w:t>p</w:t>
            </w:r>
            <w:r w:rsidRPr="00C970F7">
              <w:rPr>
                <w:b/>
                <w:sz w:val="20"/>
                <w:szCs w:val="20"/>
              </w:rPr>
              <w:t xml:space="preserve">ower: </w:t>
            </w:r>
            <w:r w:rsidRPr="00C970F7">
              <w:rPr>
                <w:b/>
                <w:i/>
                <w:sz w:val="20"/>
                <w:szCs w:val="20"/>
              </w:rPr>
              <w:t>Influence</w:t>
            </w:r>
          </w:p>
        </w:tc>
        <w:tc>
          <w:tcPr>
            <w:tcW w:w="7735" w:type="dxa"/>
          </w:tcPr>
          <w:p w14:paraId="7C407775" w14:textId="1002DDE7" w:rsidR="0003150A" w:rsidRPr="00745F62" w:rsidRDefault="0003150A" w:rsidP="00BB29F7">
            <w:pPr>
              <w:rPr>
                <w:sz w:val="18"/>
                <w:szCs w:val="18"/>
              </w:rPr>
            </w:pPr>
            <w:r w:rsidRPr="00745F62">
              <w:rPr>
                <w:sz w:val="18"/>
                <w:szCs w:val="18"/>
              </w:rPr>
              <w:t>Actor A has power over actor B to the extent that A can influence or shape B</w:t>
            </w:r>
            <w:r>
              <w:rPr>
                <w:sz w:val="18"/>
                <w:szCs w:val="18"/>
              </w:rPr>
              <w:t>’</w:t>
            </w:r>
            <w:r w:rsidRPr="00745F62">
              <w:rPr>
                <w:sz w:val="18"/>
                <w:szCs w:val="18"/>
              </w:rPr>
              <w:t xml:space="preserve">s </w:t>
            </w:r>
            <w:r>
              <w:rPr>
                <w:sz w:val="18"/>
                <w:szCs w:val="18"/>
              </w:rPr>
              <w:t>aspirations and beliefs</w:t>
            </w:r>
            <w:r w:rsidRPr="00745F62">
              <w:rPr>
                <w:sz w:val="18"/>
                <w:szCs w:val="18"/>
              </w:rPr>
              <w:t xml:space="preserve">. </w:t>
            </w:r>
            <w:r>
              <w:rPr>
                <w:sz w:val="18"/>
                <w:szCs w:val="18"/>
              </w:rPr>
              <w:t xml:space="preserve"> This dimension of power is derived from the ability of actors to influence information often through the media and to influence cultural values and expectations. </w:t>
            </w:r>
            <w:r w:rsidRPr="00745F62">
              <w:rPr>
                <w:sz w:val="18"/>
                <w:szCs w:val="18"/>
              </w:rPr>
              <w:t xml:space="preserve">The third dimension of power is </w:t>
            </w:r>
            <w:r>
              <w:rPr>
                <w:sz w:val="18"/>
                <w:szCs w:val="18"/>
              </w:rPr>
              <w:t>considered</w:t>
            </w:r>
            <w:r w:rsidRPr="00745F62">
              <w:rPr>
                <w:sz w:val="18"/>
                <w:szCs w:val="18"/>
              </w:rPr>
              <w:t xml:space="preserve"> the most insidious</w:t>
            </w:r>
            <w:r>
              <w:rPr>
                <w:sz w:val="18"/>
                <w:szCs w:val="18"/>
              </w:rPr>
              <w:t xml:space="preserve"> dimension</w:t>
            </w:r>
            <w:r w:rsidRPr="00745F62">
              <w:rPr>
                <w:sz w:val="18"/>
                <w:szCs w:val="18"/>
              </w:rPr>
              <w:t xml:space="preserve"> because it prevents observable conflict from arising. </w:t>
            </w:r>
            <w:r>
              <w:rPr>
                <w:sz w:val="18"/>
                <w:szCs w:val="18"/>
              </w:rPr>
              <w:t xml:space="preserve">The ability of </w:t>
            </w:r>
            <w:r w:rsidRPr="00745F62">
              <w:rPr>
                <w:sz w:val="18"/>
                <w:szCs w:val="18"/>
              </w:rPr>
              <w:t>ExxonMobil</w:t>
            </w:r>
            <w:r>
              <w:rPr>
                <w:sz w:val="18"/>
                <w:szCs w:val="18"/>
              </w:rPr>
              <w:t xml:space="preserve"> to stymie efforts to regulate greenhouse gases was predicated on their ability </w:t>
            </w:r>
            <w:r w:rsidRPr="00745F62">
              <w:rPr>
                <w:sz w:val="18"/>
                <w:szCs w:val="18"/>
              </w:rPr>
              <w:t xml:space="preserve">influence public </w:t>
            </w:r>
            <w:r>
              <w:rPr>
                <w:sz w:val="18"/>
                <w:szCs w:val="18"/>
              </w:rPr>
              <w:t>beliefs</w:t>
            </w:r>
            <w:r w:rsidRPr="00745F62">
              <w:rPr>
                <w:sz w:val="18"/>
                <w:szCs w:val="18"/>
              </w:rPr>
              <w:t xml:space="preserve"> </w:t>
            </w:r>
            <w:r>
              <w:rPr>
                <w:sz w:val="18"/>
                <w:szCs w:val="18"/>
              </w:rPr>
              <w:t>about the</w:t>
            </w:r>
            <w:r w:rsidRPr="00745F62">
              <w:rPr>
                <w:sz w:val="18"/>
                <w:szCs w:val="18"/>
              </w:rPr>
              <w:t xml:space="preserve"> threats</w:t>
            </w:r>
            <w:r>
              <w:rPr>
                <w:sz w:val="18"/>
                <w:szCs w:val="18"/>
              </w:rPr>
              <w:t xml:space="preserve"> (or lack thereof)</w:t>
            </w:r>
            <w:r w:rsidRPr="00745F62">
              <w:rPr>
                <w:sz w:val="18"/>
                <w:szCs w:val="18"/>
              </w:rPr>
              <w:t xml:space="preserve"> of climate change</w:t>
            </w:r>
            <w:r>
              <w:rPr>
                <w:sz w:val="18"/>
                <w:szCs w:val="18"/>
              </w:rPr>
              <w:t xml:space="preserve"> is predicated </w:t>
            </w:r>
            <w:r w:rsidRPr="00745F62">
              <w:rPr>
                <w:sz w:val="18"/>
                <w:szCs w:val="18"/>
              </w:rPr>
              <w:fldChar w:fldCharType="begin"/>
            </w:r>
            <w:r w:rsidR="00B97DE4">
              <w:rPr>
                <w:sz w:val="18"/>
                <w:szCs w:val="18"/>
              </w:rPr>
              <w:instrText xml:space="preserve"> ADDIN ZOTERO_ITEM CSL_CITATION {"citationID":"0FBuQCuj","properties":{"formattedCitation":"(Supran and Oreskes 2017)","plainCitation":"(Supran and Oreskes 2017)","noteIndex":0},"citationItems":[{"id":17272,"uris":["http://zotero.org/groups/2225246/items/AL4MTUZK"],"uri":["http://zotero.org/groups/2225246/items/AL4MTUZK"],"itemData":{"id":17272,"type":"article-journal","abstract":"This paper assesses whether ExxonMobil Corporation has in the past misled the general public about climate change. We present an empirical document-by-document textual content analysis and comparison of 187 climate change communications from ExxonMobil, including peer-reviewed and non-peer-reviewed publications, internal company documents, and paid, editorial-style advertisements (‘advertorials’) in The New York Times. We examine whether these communications sent consistent messages about the state of climate science and its implications—specifically, we compare their positions on climate change as real, human-caused, serious, and solvable. In all four cases, we find that as documents become more publicly accessible, they increasingly communicate doubt. This discrepancy is most pronounced between advertorials and all other documents. For example, accounting for expressions of reasonable doubt, 83% of peer-reviewed papers and 80% of internal documents acknowledge that climate change is real and human-caused, yet only 12% of advertorials do so, with 81% instead expressing doubt. We conclude that ExxonMobil contributed to advancing climate science—by way of its scientists’ academic publications—but promoted doubt about it in advertorials. Given this discrepancy, we conclude that ExxonMobil misled the public. Our content analysis also examines ExxonMobil’s discussion of the risks of stranded fossil fuel assets. We find the topic discussed and sometimes quantified in 24 documents of various types, but absent from advertorials. Finally, based on the available documents, we outline ExxonMobil’s strategic approach to climate change research and communication, which helps to contextualize our findings.","container-title":"Environmental Research Letters","DOI":"10.1088/1748-9326/aa815f","ISSN":"1748-9326","issue":"8","journalAbbreviation":"Environ. Res. Lett.","language":"en","page":"084019","source":"Institute of Physics","title":"Assessing ExxonMobil's climate change communications (1977–2014)","volume":"12","author":[{"family":"Supran","given":"Geoffrey"},{"family":"Oreskes","given":"Naomi"}],"issued":{"date-parts":[["2017",8]]}}}],"schema":"https://github.com/citation-style-language/schema/raw/master/csl-citation.json"} </w:instrText>
            </w:r>
            <w:r w:rsidRPr="00745F62">
              <w:rPr>
                <w:sz w:val="18"/>
                <w:szCs w:val="18"/>
              </w:rPr>
              <w:fldChar w:fldCharType="separate"/>
            </w:r>
            <w:r>
              <w:rPr>
                <w:noProof/>
                <w:sz w:val="18"/>
                <w:szCs w:val="18"/>
              </w:rPr>
              <w:t>(Supran and Oreskes 2017)</w:t>
            </w:r>
            <w:r w:rsidRPr="00745F62">
              <w:rPr>
                <w:sz w:val="18"/>
                <w:szCs w:val="18"/>
              </w:rPr>
              <w:fldChar w:fldCharType="end"/>
            </w:r>
            <w:r w:rsidRPr="00745F62">
              <w:rPr>
                <w:sz w:val="18"/>
                <w:szCs w:val="18"/>
              </w:rPr>
              <w:t>.</w:t>
            </w:r>
          </w:p>
        </w:tc>
      </w:tr>
    </w:tbl>
    <w:p w14:paraId="6E211A54" w14:textId="77777777" w:rsidR="0003150A" w:rsidRDefault="0003150A" w:rsidP="0003150A">
      <w:pPr>
        <w:rPr>
          <w:b/>
        </w:rPr>
      </w:pPr>
    </w:p>
    <w:p w14:paraId="48F29A89" w14:textId="2BEB1607" w:rsidR="00E07AD2" w:rsidRDefault="00E07AD2">
      <w:r>
        <w:br w:type="page"/>
      </w:r>
    </w:p>
    <w:p w14:paraId="74B8CF53" w14:textId="77777777" w:rsidR="00C31D06" w:rsidRDefault="00C31D06" w:rsidP="007D5A4B"/>
    <w:p w14:paraId="00E69BA2" w14:textId="77777777" w:rsidR="005A0C78" w:rsidRDefault="005A0C78" w:rsidP="005D7CAD">
      <w:pPr>
        <w:pStyle w:val="Heading1"/>
      </w:pPr>
      <w:bookmarkStart w:id="714" w:name="_Toc30964839"/>
      <w:bookmarkStart w:id="715" w:name="_Toc27640709"/>
      <w:r>
        <w:t>Disclosure statement</w:t>
      </w:r>
      <w:bookmarkEnd w:id="714"/>
    </w:p>
    <w:p w14:paraId="29ED3CF7" w14:textId="77777777" w:rsidR="005A0C78" w:rsidRDefault="005A0C78" w:rsidP="005A0C78">
      <w:r>
        <w:t>The authors are not aware of any affiliations, memberships, funding, or financial holdings that</w:t>
      </w:r>
    </w:p>
    <w:p w14:paraId="0D48A288" w14:textId="77777777" w:rsidR="005A0C78" w:rsidRDefault="005A0C78" w:rsidP="005A0C78">
      <w:r>
        <w:t>might be perceived as affecting the objectivity of this review.</w:t>
      </w:r>
    </w:p>
    <w:p w14:paraId="368FEF5F" w14:textId="77777777" w:rsidR="005A0C78" w:rsidRDefault="005A0C78" w:rsidP="005D7CAD">
      <w:pPr>
        <w:pStyle w:val="Heading1"/>
      </w:pPr>
      <w:bookmarkStart w:id="716" w:name="_Toc30964840"/>
      <w:r>
        <w:t>Acknowledgments</w:t>
      </w:r>
      <w:bookmarkEnd w:id="716"/>
    </w:p>
    <w:p w14:paraId="0A45BDB6" w14:textId="5C36B3E7" w:rsidR="005A0C78" w:rsidRDefault="005A0C78" w:rsidP="006925D4">
      <w:r>
        <w:t>This work was supported by</w:t>
      </w:r>
      <w:r w:rsidR="00F36C33">
        <w:t xml:space="preserve"> a generous gift by Italy’s Ministry for Environment, Land and Sea to the Sustainability Science Program at Harvard University</w:t>
      </w:r>
      <w:r w:rsidR="003D1F33">
        <w:t>.</w:t>
      </w:r>
      <w:r w:rsidR="00F36C33">
        <w:t xml:space="preserve"> </w:t>
      </w:r>
      <w:r>
        <w:t>We are grateful to Wyatt Hurt for research assistance, to Nora O’Neil for editorial assistance and to the extraordinary Harvard University Library for the unstinting support of its people and systems as we pursued the literatures of sustainability science.</w:t>
      </w:r>
    </w:p>
    <w:p w14:paraId="043243B7" w14:textId="703F4995" w:rsidR="00121285" w:rsidRDefault="005A0C78" w:rsidP="00142868">
      <w:pPr>
        <w:pStyle w:val="Heading1"/>
      </w:pPr>
      <w:bookmarkStart w:id="717" w:name="_Toc30964841"/>
      <w:r>
        <w:t>Literature Cited</w:t>
      </w:r>
      <w:bookmarkEnd w:id="715"/>
      <w:bookmarkEnd w:id="717"/>
      <w:r w:rsidR="00121285">
        <w:t xml:space="preserve"> </w:t>
      </w:r>
    </w:p>
    <w:p w14:paraId="45BDEC45" w14:textId="77777777" w:rsidR="00B97DE4" w:rsidRPr="00B97DE4" w:rsidRDefault="000954A7" w:rsidP="00B97DE4">
      <w:pPr>
        <w:pStyle w:val="Bibliography"/>
        <w:rPr>
          <w:rFonts w:ascii="Calibri" w:hAnsi="Calibri"/>
        </w:rPr>
      </w:pPr>
      <w:r>
        <w:fldChar w:fldCharType="begin"/>
      </w:r>
      <w:r w:rsidR="00B97DE4">
        <w:instrText xml:space="preserve"> ADDIN ZOTERO_BIBL {"uncited":[],"omitted":[],"custom":[]} CSL_BIBLIOGRAPHY </w:instrText>
      </w:r>
      <w:r>
        <w:fldChar w:fldCharType="separate"/>
      </w:r>
      <w:r w:rsidR="00B97DE4" w:rsidRPr="00B97DE4">
        <w:rPr>
          <w:rFonts w:ascii="Calibri" w:hAnsi="Calibri"/>
        </w:rPr>
        <w:t xml:space="preserve">Abbott, Kenneth W., and Steven Bernstein. 2015. “The High-Level Political Forum on Sustainable Development: Orchestration by Default and Design.” </w:t>
      </w:r>
      <w:r w:rsidR="00B97DE4" w:rsidRPr="00B97DE4">
        <w:rPr>
          <w:rFonts w:ascii="Calibri" w:hAnsi="Calibri"/>
          <w:i/>
          <w:iCs/>
        </w:rPr>
        <w:t>Global Policy</w:t>
      </w:r>
      <w:r w:rsidR="00B97DE4" w:rsidRPr="00B97DE4">
        <w:rPr>
          <w:rFonts w:ascii="Calibri" w:hAnsi="Calibri"/>
        </w:rPr>
        <w:t xml:space="preserve"> 6 (3): 222–33. https://doi.org/10.1111/1758-5899.12199.</w:t>
      </w:r>
    </w:p>
    <w:p w14:paraId="221DDC93" w14:textId="77777777" w:rsidR="00B97DE4" w:rsidRPr="00B97DE4" w:rsidRDefault="00B97DE4" w:rsidP="00B97DE4">
      <w:pPr>
        <w:pStyle w:val="Bibliography"/>
        <w:rPr>
          <w:rFonts w:ascii="Calibri" w:hAnsi="Calibri"/>
        </w:rPr>
      </w:pPr>
      <w:r w:rsidRPr="00B97DE4">
        <w:rPr>
          <w:rFonts w:ascii="Calibri" w:hAnsi="Calibri"/>
        </w:rPr>
        <w:t xml:space="preserve">Abel, Jaison R, and Richard Deitz. 2019. “Why Are Some Places So Much More Unequal Than Others?” </w:t>
      </w:r>
      <w:r w:rsidRPr="00B97DE4">
        <w:rPr>
          <w:rFonts w:ascii="Calibri" w:hAnsi="Calibri"/>
          <w:i/>
          <w:iCs/>
        </w:rPr>
        <w:t>Economic Policy Review</w:t>
      </w:r>
      <w:r w:rsidRPr="00B97DE4">
        <w:rPr>
          <w:rFonts w:ascii="Calibri" w:hAnsi="Calibri"/>
        </w:rPr>
        <w:t>, 18.</w:t>
      </w:r>
    </w:p>
    <w:p w14:paraId="6EA3AE25" w14:textId="77777777" w:rsidR="00B97DE4" w:rsidRPr="00B97DE4" w:rsidRDefault="00B97DE4" w:rsidP="00B97DE4">
      <w:pPr>
        <w:pStyle w:val="Bibliography"/>
        <w:rPr>
          <w:rFonts w:ascii="Calibri" w:hAnsi="Calibri"/>
        </w:rPr>
      </w:pPr>
      <w:r w:rsidRPr="00B97DE4">
        <w:rPr>
          <w:rFonts w:ascii="Calibri" w:hAnsi="Calibri"/>
        </w:rPr>
        <w:t xml:space="preserve">Adger, W. Neil. 2006. “Vulnerability.” </w:t>
      </w:r>
      <w:r w:rsidRPr="00B97DE4">
        <w:rPr>
          <w:rFonts w:ascii="Calibri" w:hAnsi="Calibri"/>
          <w:i/>
          <w:iCs/>
        </w:rPr>
        <w:t>Global Environmental Change</w:t>
      </w:r>
      <w:r w:rsidRPr="00B97DE4">
        <w:rPr>
          <w:rFonts w:ascii="Calibri" w:hAnsi="Calibri"/>
        </w:rPr>
        <w:t>, Resilience, Vulnerability, and Adaptation: A Cross-Cutting Theme of the International Human Dimensions Programme on Global Environmental Change, 16 (3): 268–81. https://doi.org/10.1016/j.gloenvcha.2006.02.006.</w:t>
      </w:r>
    </w:p>
    <w:p w14:paraId="185CAADE" w14:textId="77777777" w:rsidR="00B97DE4" w:rsidRPr="00B97DE4" w:rsidRDefault="00B97DE4" w:rsidP="00B97DE4">
      <w:pPr>
        <w:pStyle w:val="Bibliography"/>
        <w:rPr>
          <w:rFonts w:ascii="Calibri" w:hAnsi="Calibri"/>
        </w:rPr>
      </w:pPr>
      <w:r w:rsidRPr="00B97DE4">
        <w:rPr>
          <w:rFonts w:ascii="Calibri" w:hAnsi="Calibri"/>
        </w:rPr>
        <w:t xml:space="preserve">———. 2016. “Place, Well-Being, and Fairness Shape Priorities for Adaptation to Climate Change.” </w:t>
      </w:r>
      <w:r w:rsidRPr="00B97DE4">
        <w:rPr>
          <w:rFonts w:ascii="Calibri" w:hAnsi="Calibri"/>
          <w:i/>
          <w:iCs/>
        </w:rPr>
        <w:t>Global Environmental Change</w:t>
      </w:r>
      <w:r w:rsidRPr="00B97DE4">
        <w:rPr>
          <w:rFonts w:ascii="Calibri" w:hAnsi="Calibri"/>
        </w:rPr>
        <w:t xml:space="preserve"> 38 (May): A1–3. https://doi.org/10.1016/j.gloenvcha.2016.03.009.</w:t>
      </w:r>
    </w:p>
    <w:p w14:paraId="3613D001" w14:textId="77777777" w:rsidR="00B97DE4" w:rsidRPr="00B97DE4" w:rsidRDefault="00B97DE4" w:rsidP="00B97DE4">
      <w:pPr>
        <w:pStyle w:val="Bibliography"/>
        <w:rPr>
          <w:rFonts w:ascii="Calibri" w:hAnsi="Calibri"/>
        </w:rPr>
      </w:pPr>
      <w:r w:rsidRPr="00B97DE4">
        <w:rPr>
          <w:rFonts w:ascii="Calibri" w:hAnsi="Calibri"/>
        </w:rPr>
        <w:t xml:space="preserve">Adger, W. Neil, and Andrew Jordan, eds. 2009. </w:t>
      </w:r>
      <w:r w:rsidRPr="00B97DE4">
        <w:rPr>
          <w:rFonts w:ascii="Calibri" w:hAnsi="Calibri"/>
          <w:i/>
          <w:iCs/>
        </w:rPr>
        <w:t>Governing Sustainability</w:t>
      </w:r>
      <w:r w:rsidRPr="00B97DE4">
        <w:rPr>
          <w:rFonts w:ascii="Calibri" w:hAnsi="Calibri"/>
        </w:rPr>
        <w:t>. Cambridge, UK ; New York: Cambridge University Press.</w:t>
      </w:r>
    </w:p>
    <w:p w14:paraId="311F8989" w14:textId="77777777" w:rsidR="00B97DE4" w:rsidRPr="00B97DE4" w:rsidRDefault="00B97DE4" w:rsidP="00B97DE4">
      <w:pPr>
        <w:pStyle w:val="Bibliography"/>
        <w:rPr>
          <w:rFonts w:ascii="Calibri" w:hAnsi="Calibri"/>
        </w:rPr>
      </w:pPr>
      <w:r w:rsidRPr="00B97DE4">
        <w:rPr>
          <w:rFonts w:ascii="Calibri" w:hAnsi="Calibri"/>
        </w:rPr>
        <w:t xml:space="preserve">Agrawal, Arun. 2014. “Studying the Commons, Governing Common-Pool Resource Outcomes: Some Concluding Thoughts.” </w:t>
      </w:r>
      <w:r w:rsidRPr="00B97DE4">
        <w:rPr>
          <w:rFonts w:ascii="Calibri" w:hAnsi="Calibri"/>
          <w:i/>
          <w:iCs/>
        </w:rPr>
        <w:t>Environmental Science &amp; Policy</w:t>
      </w:r>
      <w:r w:rsidRPr="00B97DE4">
        <w:rPr>
          <w:rFonts w:ascii="Calibri" w:hAnsi="Calibri"/>
        </w:rPr>
        <w:t>, Interrogating The Commons, 36: 86–91. https://doi.org/10.1016/j.envsci.2013.08.012.</w:t>
      </w:r>
    </w:p>
    <w:p w14:paraId="21EC1813" w14:textId="77777777" w:rsidR="00B97DE4" w:rsidRPr="00B97DE4" w:rsidRDefault="00B97DE4" w:rsidP="00B97DE4">
      <w:pPr>
        <w:pStyle w:val="Bibliography"/>
        <w:rPr>
          <w:rFonts w:ascii="Calibri" w:hAnsi="Calibri"/>
        </w:rPr>
      </w:pPr>
      <w:r w:rsidRPr="00B97DE4">
        <w:rPr>
          <w:rFonts w:ascii="Calibri" w:hAnsi="Calibri"/>
        </w:rPr>
        <w:t xml:space="preserve">Ahlborg, Helene, Ilse Ruiz-Mercado, Sverker Molander, and Omar Masera. 2019. “Bringing Technology into Social-Ecological Systems Research—Motivations for a Socio-Technical-Ecological Systems Approach.” </w:t>
      </w:r>
      <w:r w:rsidRPr="00B97DE4">
        <w:rPr>
          <w:rFonts w:ascii="Calibri" w:hAnsi="Calibri"/>
          <w:i/>
          <w:iCs/>
        </w:rPr>
        <w:t>Sustainability</w:t>
      </w:r>
      <w:r w:rsidRPr="00B97DE4">
        <w:rPr>
          <w:rFonts w:ascii="Calibri" w:hAnsi="Calibri"/>
        </w:rPr>
        <w:t xml:space="preserve"> 11 (7): 2009. https://doi.org/10.3390/su11072009.</w:t>
      </w:r>
    </w:p>
    <w:p w14:paraId="7964596E" w14:textId="77777777" w:rsidR="00B97DE4" w:rsidRPr="00B97DE4" w:rsidRDefault="00B97DE4" w:rsidP="00B97DE4">
      <w:pPr>
        <w:pStyle w:val="Bibliography"/>
        <w:rPr>
          <w:rFonts w:ascii="Calibri" w:hAnsi="Calibri"/>
        </w:rPr>
      </w:pPr>
      <w:r w:rsidRPr="00B97DE4">
        <w:rPr>
          <w:rFonts w:ascii="Calibri" w:hAnsi="Calibri"/>
        </w:rPr>
        <w:t xml:space="preserve">Ahlquist, John S. 2017. “Labor Unions, Political Representation, and Economic Inequality.” </w:t>
      </w:r>
      <w:r w:rsidRPr="00B97DE4">
        <w:rPr>
          <w:rFonts w:ascii="Calibri" w:hAnsi="Calibri"/>
          <w:i/>
          <w:iCs/>
        </w:rPr>
        <w:t>Annual Review of Political Science</w:t>
      </w:r>
      <w:r w:rsidRPr="00B97DE4">
        <w:rPr>
          <w:rFonts w:ascii="Calibri" w:hAnsi="Calibri"/>
        </w:rPr>
        <w:t xml:space="preserve"> 20 (1): 409–32. https://doi.org/10.1146/annurev-polisci-051215-023225.</w:t>
      </w:r>
    </w:p>
    <w:p w14:paraId="19C7CA92" w14:textId="77777777" w:rsidR="00B97DE4" w:rsidRPr="00B97DE4" w:rsidRDefault="00B97DE4" w:rsidP="00B97DE4">
      <w:pPr>
        <w:pStyle w:val="Bibliography"/>
        <w:rPr>
          <w:rFonts w:ascii="Calibri" w:hAnsi="Calibri"/>
        </w:rPr>
      </w:pPr>
      <w:r w:rsidRPr="00B97DE4">
        <w:rPr>
          <w:rFonts w:ascii="Calibri" w:hAnsi="Calibri"/>
        </w:rPr>
        <w:t xml:space="preserve">Anadon, Laura Diaz, Gabriel Chan, Alicia G. Harley, Kira Matus, Suerie Moon, Sharmila L. Murthy, and William C. Clark. 2016. “Making Technological Innovation Work for Sustainable Development.” </w:t>
      </w:r>
      <w:r w:rsidRPr="00B97DE4">
        <w:rPr>
          <w:rFonts w:ascii="Calibri" w:hAnsi="Calibri"/>
          <w:i/>
          <w:iCs/>
        </w:rPr>
        <w:t>Proceedings of the National Academy of Sciences</w:t>
      </w:r>
      <w:r w:rsidRPr="00B97DE4">
        <w:rPr>
          <w:rFonts w:ascii="Calibri" w:hAnsi="Calibri"/>
        </w:rPr>
        <w:t xml:space="preserve"> 113 (35): 9682–90. https://doi.org/10.1073/pnas.1525004113.</w:t>
      </w:r>
    </w:p>
    <w:p w14:paraId="20B31563" w14:textId="77777777" w:rsidR="00B97DE4" w:rsidRPr="00B97DE4" w:rsidRDefault="00B97DE4" w:rsidP="00B97DE4">
      <w:pPr>
        <w:pStyle w:val="Bibliography"/>
        <w:rPr>
          <w:rFonts w:ascii="Calibri" w:hAnsi="Calibri"/>
        </w:rPr>
      </w:pPr>
      <w:r w:rsidRPr="00B97DE4">
        <w:rPr>
          <w:rFonts w:ascii="Calibri" w:hAnsi="Calibri"/>
        </w:rPr>
        <w:t xml:space="preserve">Anderies, John, Carl Folke, Brian Walker, and Elinor Ostrom. 2013. “Aligning Key Concepts for Global Change Policy: Robustness, Resilience, and Sustainability.” </w:t>
      </w:r>
      <w:r w:rsidRPr="00B97DE4">
        <w:rPr>
          <w:rFonts w:ascii="Calibri" w:hAnsi="Calibri"/>
          <w:i/>
          <w:iCs/>
        </w:rPr>
        <w:t>Ecology and Society</w:t>
      </w:r>
      <w:r w:rsidRPr="00B97DE4">
        <w:rPr>
          <w:rFonts w:ascii="Calibri" w:hAnsi="Calibri"/>
        </w:rPr>
        <w:t xml:space="preserve"> 18 (2). https://doi.org/10.5751/ES-05178-180208.</w:t>
      </w:r>
    </w:p>
    <w:p w14:paraId="11484259" w14:textId="77777777" w:rsidR="00B97DE4" w:rsidRPr="00B97DE4" w:rsidRDefault="00B97DE4" w:rsidP="00B97DE4">
      <w:pPr>
        <w:pStyle w:val="Bibliography"/>
        <w:rPr>
          <w:rFonts w:ascii="Calibri" w:hAnsi="Calibri"/>
        </w:rPr>
      </w:pPr>
      <w:r w:rsidRPr="00B97DE4">
        <w:rPr>
          <w:rFonts w:ascii="Calibri" w:hAnsi="Calibri"/>
        </w:rPr>
        <w:t xml:space="preserve">Anderies, John M. 2015. “Managing Variance: Key Policy Challenges for the Anthropocene.” </w:t>
      </w:r>
      <w:r w:rsidRPr="00B97DE4">
        <w:rPr>
          <w:rFonts w:ascii="Calibri" w:hAnsi="Calibri"/>
          <w:i/>
          <w:iCs/>
        </w:rPr>
        <w:t>Proceedings of the National Academy of Sciences</w:t>
      </w:r>
      <w:r w:rsidRPr="00B97DE4">
        <w:rPr>
          <w:rFonts w:ascii="Calibri" w:hAnsi="Calibri"/>
        </w:rPr>
        <w:t xml:space="preserve"> 112 (47): 14402–3. https://doi.org/10.1073/pnas.1519071112.</w:t>
      </w:r>
    </w:p>
    <w:p w14:paraId="1C25F978" w14:textId="77777777" w:rsidR="00B97DE4" w:rsidRPr="00B97DE4" w:rsidRDefault="00B97DE4" w:rsidP="00B97DE4">
      <w:pPr>
        <w:pStyle w:val="Bibliography"/>
        <w:rPr>
          <w:rFonts w:ascii="Calibri" w:hAnsi="Calibri"/>
        </w:rPr>
      </w:pPr>
      <w:r w:rsidRPr="00B97DE4">
        <w:rPr>
          <w:rFonts w:ascii="Calibri" w:hAnsi="Calibri"/>
        </w:rPr>
        <w:t xml:space="preserve">Anderies, John M., Jean-Denis Mathias, and Marco A. Janssen. 2019. “Knowledge Infrastructure and Safe Operating Spaces in Social–Ecological Systems.” </w:t>
      </w:r>
      <w:r w:rsidRPr="00B97DE4">
        <w:rPr>
          <w:rFonts w:ascii="Calibri" w:hAnsi="Calibri"/>
          <w:i/>
          <w:iCs/>
        </w:rPr>
        <w:t>Proceedings of the National Academy of Sciences</w:t>
      </w:r>
      <w:r w:rsidRPr="00B97DE4">
        <w:rPr>
          <w:rFonts w:ascii="Calibri" w:hAnsi="Calibri"/>
        </w:rPr>
        <w:t xml:space="preserve"> 116 (12): 5277–84. https://doi.org/10.1073/pnas.1802885115.</w:t>
      </w:r>
    </w:p>
    <w:p w14:paraId="77E03FB7" w14:textId="77777777" w:rsidR="00B97DE4" w:rsidRPr="00B97DE4" w:rsidRDefault="00B97DE4" w:rsidP="00B97DE4">
      <w:pPr>
        <w:pStyle w:val="Bibliography"/>
        <w:rPr>
          <w:rFonts w:ascii="Calibri" w:hAnsi="Calibri"/>
        </w:rPr>
      </w:pPr>
      <w:r w:rsidRPr="00B97DE4">
        <w:rPr>
          <w:rFonts w:ascii="Calibri" w:hAnsi="Calibri"/>
        </w:rPr>
        <w:lastRenderedPageBreak/>
        <w:t xml:space="preserve">Andersson, Krister, Jean Paul Benavides, and Rosario León. 2014. “Institutional Diversity and Local Forest Governance.” </w:t>
      </w:r>
      <w:r w:rsidRPr="00B97DE4">
        <w:rPr>
          <w:rFonts w:ascii="Calibri" w:hAnsi="Calibri"/>
          <w:i/>
          <w:iCs/>
        </w:rPr>
        <w:t>Environmental Science &amp; Policy</w:t>
      </w:r>
      <w:r w:rsidRPr="00B97DE4">
        <w:rPr>
          <w:rFonts w:ascii="Calibri" w:hAnsi="Calibri"/>
        </w:rPr>
        <w:t>, Interrogating The Commons, 36 (February): 61–72. https://doi.org/10.1016/j.envsci.2013.07.009.</w:t>
      </w:r>
    </w:p>
    <w:p w14:paraId="70F9487D" w14:textId="77777777" w:rsidR="00B97DE4" w:rsidRPr="00B97DE4" w:rsidRDefault="00B97DE4" w:rsidP="00B97DE4">
      <w:pPr>
        <w:pStyle w:val="Bibliography"/>
        <w:rPr>
          <w:rFonts w:ascii="Calibri" w:hAnsi="Calibri"/>
        </w:rPr>
      </w:pPr>
      <w:r w:rsidRPr="00B97DE4">
        <w:rPr>
          <w:rFonts w:ascii="Calibri" w:hAnsi="Calibri"/>
        </w:rPr>
        <w:t xml:space="preserve">Andonova, Liliana B. 2017. </w:t>
      </w:r>
      <w:r w:rsidRPr="00B97DE4">
        <w:rPr>
          <w:rFonts w:ascii="Calibri" w:hAnsi="Calibri"/>
          <w:i/>
          <w:iCs/>
        </w:rPr>
        <w:t>Governance Entrepreneurs: International Organizations and the Rise of Global Public-Private Partnerships</w:t>
      </w:r>
      <w:r w:rsidRPr="00B97DE4">
        <w:rPr>
          <w:rFonts w:ascii="Calibri" w:hAnsi="Calibri"/>
        </w:rPr>
        <w:t>. Business and Public Policy. Cambridge, United Kingdom ; New York: Cambridge University Press.</w:t>
      </w:r>
    </w:p>
    <w:p w14:paraId="265ECABD" w14:textId="77777777" w:rsidR="00B97DE4" w:rsidRPr="00B97DE4" w:rsidRDefault="00B97DE4" w:rsidP="00B97DE4">
      <w:pPr>
        <w:pStyle w:val="Bibliography"/>
        <w:rPr>
          <w:rFonts w:ascii="Calibri" w:hAnsi="Calibri"/>
        </w:rPr>
      </w:pPr>
      <w:r w:rsidRPr="00B97DE4">
        <w:rPr>
          <w:rFonts w:ascii="Calibri" w:hAnsi="Calibri"/>
        </w:rPr>
        <w:t xml:space="preserve">Andonova, Liliana B., and Ronald B. Mitchell. 2010. “The Rescaling of Global Environmental Politics.” </w:t>
      </w:r>
      <w:r w:rsidRPr="00B97DE4">
        <w:rPr>
          <w:rFonts w:ascii="Calibri" w:hAnsi="Calibri"/>
          <w:i/>
          <w:iCs/>
        </w:rPr>
        <w:t>Annual Review of Environment and Resources</w:t>
      </w:r>
      <w:r w:rsidRPr="00B97DE4">
        <w:rPr>
          <w:rFonts w:ascii="Calibri" w:hAnsi="Calibri"/>
        </w:rPr>
        <w:t xml:space="preserve"> 35 (1): 255–82. https://doi.org/10.1146/annurev-environ-100809-125346.</w:t>
      </w:r>
    </w:p>
    <w:p w14:paraId="1D947AB8" w14:textId="77777777" w:rsidR="00B97DE4" w:rsidRPr="00B97DE4" w:rsidRDefault="00B97DE4" w:rsidP="00B97DE4">
      <w:pPr>
        <w:pStyle w:val="Bibliography"/>
        <w:rPr>
          <w:rFonts w:ascii="Calibri" w:hAnsi="Calibri"/>
        </w:rPr>
      </w:pPr>
      <w:r w:rsidRPr="00B97DE4">
        <w:rPr>
          <w:rFonts w:ascii="Calibri" w:hAnsi="Calibri"/>
        </w:rPr>
        <w:t xml:space="preserve">Apajalahti, Eeva-Lotta, Armi Temmes, and Tea Lempiälä. 2018. “Incumbent Organisations Shaping Emerging Technological Fields: Cases of Solar Photovoltaic and Electric Vehicle Charging.” </w:t>
      </w:r>
      <w:r w:rsidRPr="00B97DE4">
        <w:rPr>
          <w:rFonts w:ascii="Calibri" w:hAnsi="Calibri"/>
          <w:i/>
          <w:iCs/>
        </w:rPr>
        <w:t>Technology Analysis &amp; Strategic Management</w:t>
      </w:r>
      <w:r w:rsidRPr="00B97DE4">
        <w:rPr>
          <w:rFonts w:ascii="Calibri" w:hAnsi="Calibri"/>
        </w:rPr>
        <w:t xml:space="preserve"> 30 (1): 44–57. https://doi.org/10.1080/09537325.2017.1285397.</w:t>
      </w:r>
    </w:p>
    <w:p w14:paraId="6434B850" w14:textId="77777777" w:rsidR="00B97DE4" w:rsidRPr="00B97DE4" w:rsidRDefault="00B97DE4" w:rsidP="00B97DE4">
      <w:pPr>
        <w:pStyle w:val="Bibliography"/>
        <w:rPr>
          <w:rFonts w:ascii="Calibri" w:hAnsi="Calibri"/>
        </w:rPr>
      </w:pPr>
      <w:r w:rsidRPr="00B97DE4">
        <w:rPr>
          <w:rFonts w:ascii="Calibri" w:hAnsi="Calibri"/>
        </w:rPr>
        <w:t xml:space="preserve">Arrow, Kenneth J., Partha Dasgupta, Lawrence H. Goulder, Kevin J. Mumford, and Kirsten Oleson. 2012. “Sustainability and the Measurement of Wealth.” </w:t>
      </w:r>
      <w:r w:rsidRPr="00B97DE4">
        <w:rPr>
          <w:rFonts w:ascii="Calibri" w:hAnsi="Calibri"/>
          <w:i/>
          <w:iCs/>
        </w:rPr>
        <w:t>Environment and Development Economics</w:t>
      </w:r>
      <w:r w:rsidRPr="00B97DE4">
        <w:rPr>
          <w:rFonts w:ascii="Calibri" w:hAnsi="Calibri"/>
        </w:rPr>
        <w:t xml:space="preserve"> 17 (3): 317–53. https://doi.org/10.1017/S1355770X12000137.</w:t>
      </w:r>
    </w:p>
    <w:p w14:paraId="558FBC3D" w14:textId="77777777" w:rsidR="00B97DE4" w:rsidRPr="00B97DE4" w:rsidRDefault="00B97DE4" w:rsidP="00B97DE4">
      <w:pPr>
        <w:pStyle w:val="Bibliography"/>
        <w:rPr>
          <w:rFonts w:ascii="Calibri" w:hAnsi="Calibri"/>
        </w:rPr>
      </w:pPr>
      <w:r w:rsidRPr="00B97DE4">
        <w:rPr>
          <w:rFonts w:ascii="Calibri" w:hAnsi="Calibri"/>
        </w:rPr>
        <w:t xml:space="preserve">Arrow, Kenneth J., Paul R. Ehrlich, and Simon A. Levin. 2014. “Some Perspectives on Linked Ecosystems and Socioeconomic Systems.” In </w:t>
      </w:r>
      <w:r w:rsidRPr="00B97DE4">
        <w:rPr>
          <w:rFonts w:ascii="Calibri" w:hAnsi="Calibri"/>
          <w:i/>
          <w:iCs/>
        </w:rPr>
        <w:t>Environment and Development Economics</w:t>
      </w:r>
      <w:r w:rsidRPr="00B97DE4">
        <w:rPr>
          <w:rFonts w:ascii="Calibri" w:hAnsi="Calibri"/>
        </w:rPr>
        <w:t>, edited by Scott Barrett, Karl-Göran Mäler, and Eric S. Maskin, 95–116. Oxford University Press. https://doi.org/10.1093/acprof:oso/9780199677856.003.0003.</w:t>
      </w:r>
    </w:p>
    <w:p w14:paraId="06354E93" w14:textId="77777777" w:rsidR="00B97DE4" w:rsidRPr="00B97DE4" w:rsidRDefault="00B97DE4" w:rsidP="00B97DE4">
      <w:pPr>
        <w:pStyle w:val="Bibliography"/>
        <w:rPr>
          <w:rFonts w:ascii="Calibri" w:hAnsi="Calibri"/>
        </w:rPr>
      </w:pPr>
      <w:r w:rsidRPr="00B97DE4">
        <w:rPr>
          <w:rFonts w:ascii="Calibri" w:hAnsi="Calibri"/>
        </w:rPr>
        <w:t xml:space="preserve">Arthur, W. Brian. 2015. “Complexity Economics: A Different Framework for Economic Thought.” In </w:t>
      </w:r>
      <w:r w:rsidRPr="00B97DE4">
        <w:rPr>
          <w:rFonts w:ascii="Calibri" w:hAnsi="Calibri"/>
          <w:i/>
          <w:iCs/>
        </w:rPr>
        <w:t>Complexity and the Economy</w:t>
      </w:r>
      <w:r w:rsidRPr="00B97DE4">
        <w:rPr>
          <w:rFonts w:ascii="Calibri" w:hAnsi="Calibri"/>
        </w:rPr>
        <w:t>. New York: Oxford University Press.</w:t>
      </w:r>
    </w:p>
    <w:p w14:paraId="46140BC8" w14:textId="77777777" w:rsidR="00B97DE4" w:rsidRPr="00B97DE4" w:rsidRDefault="00B97DE4" w:rsidP="00B97DE4">
      <w:pPr>
        <w:pStyle w:val="Bibliography"/>
        <w:rPr>
          <w:rFonts w:ascii="Calibri" w:hAnsi="Calibri"/>
        </w:rPr>
      </w:pPr>
      <w:r w:rsidRPr="00B97DE4">
        <w:rPr>
          <w:rFonts w:ascii="Calibri" w:hAnsi="Calibri"/>
        </w:rPr>
        <w:t xml:space="preserve">Avelino, Flor. 2017. “Power in Sustainability Transitions: Analysing Power and (Dis)Empowerment in Transformative Change towards Sustainability: Power in Sustainability Transitions.” </w:t>
      </w:r>
      <w:r w:rsidRPr="00B97DE4">
        <w:rPr>
          <w:rFonts w:ascii="Calibri" w:hAnsi="Calibri"/>
          <w:i/>
          <w:iCs/>
        </w:rPr>
        <w:t>Environmental Policy and Governance</w:t>
      </w:r>
      <w:r w:rsidRPr="00B97DE4">
        <w:rPr>
          <w:rFonts w:ascii="Calibri" w:hAnsi="Calibri"/>
        </w:rPr>
        <w:t xml:space="preserve"> 27 (6): 505–20. https://doi.org/10.1002/eet.1777.</w:t>
      </w:r>
    </w:p>
    <w:p w14:paraId="0A14E235" w14:textId="77777777" w:rsidR="00B97DE4" w:rsidRPr="00B97DE4" w:rsidRDefault="00B97DE4" w:rsidP="00B97DE4">
      <w:pPr>
        <w:pStyle w:val="Bibliography"/>
        <w:rPr>
          <w:rFonts w:ascii="Calibri" w:hAnsi="Calibri"/>
        </w:rPr>
      </w:pPr>
      <w:r w:rsidRPr="00B97DE4">
        <w:rPr>
          <w:rFonts w:ascii="Calibri" w:hAnsi="Calibri"/>
        </w:rPr>
        <w:t xml:space="preserve">Avelino, Flor, and Julia M. Wittmayer. 2016. “Shifting Power Relations in Sustainability Transitions: A Multi-Actor Perspective.” </w:t>
      </w:r>
      <w:r w:rsidRPr="00B97DE4">
        <w:rPr>
          <w:rFonts w:ascii="Calibri" w:hAnsi="Calibri"/>
          <w:i/>
          <w:iCs/>
        </w:rPr>
        <w:t>Journal of Environmental Policy &amp; Planning</w:t>
      </w:r>
      <w:r w:rsidRPr="00B97DE4">
        <w:rPr>
          <w:rFonts w:ascii="Calibri" w:hAnsi="Calibri"/>
        </w:rPr>
        <w:t xml:space="preserve"> 18 (5): 628–49. https://doi.org/10.1080/1523908X.2015.1112259.</w:t>
      </w:r>
    </w:p>
    <w:p w14:paraId="5E36C9F8" w14:textId="77777777" w:rsidR="00B97DE4" w:rsidRPr="00B97DE4" w:rsidRDefault="00B97DE4" w:rsidP="00B97DE4">
      <w:pPr>
        <w:pStyle w:val="Bibliography"/>
        <w:rPr>
          <w:rFonts w:ascii="Calibri" w:hAnsi="Calibri"/>
        </w:rPr>
      </w:pPr>
      <w:r w:rsidRPr="00B97DE4">
        <w:rPr>
          <w:rFonts w:ascii="Calibri" w:hAnsi="Calibri"/>
        </w:rPr>
        <w:t xml:space="preserve">Bachrach, P., and M. Baratz. 1970. </w:t>
      </w:r>
      <w:r w:rsidRPr="00B97DE4">
        <w:rPr>
          <w:rFonts w:ascii="Calibri" w:hAnsi="Calibri"/>
          <w:i/>
          <w:iCs/>
        </w:rPr>
        <w:t>Power and Poverty; Theory and Practice</w:t>
      </w:r>
      <w:r w:rsidRPr="00B97DE4">
        <w:rPr>
          <w:rFonts w:ascii="Calibri" w:hAnsi="Calibri"/>
        </w:rPr>
        <w:t>.</w:t>
      </w:r>
    </w:p>
    <w:p w14:paraId="76EF0A34" w14:textId="77777777" w:rsidR="00B97DE4" w:rsidRPr="00B97DE4" w:rsidRDefault="00B97DE4" w:rsidP="00B97DE4">
      <w:pPr>
        <w:pStyle w:val="Bibliography"/>
        <w:rPr>
          <w:rFonts w:ascii="Calibri" w:hAnsi="Calibri"/>
        </w:rPr>
      </w:pPr>
      <w:r w:rsidRPr="00B97DE4">
        <w:rPr>
          <w:rFonts w:ascii="Calibri" w:hAnsi="Calibri"/>
        </w:rPr>
        <w:t xml:space="preserve">Bakker, Sjoerd. 2014. “Actor Rationales in Sustainability Transitions – Interests and Expectations Regarding Electric Vehicle Recharging.” </w:t>
      </w:r>
      <w:r w:rsidRPr="00B97DE4">
        <w:rPr>
          <w:rFonts w:ascii="Calibri" w:hAnsi="Calibri"/>
          <w:i/>
          <w:iCs/>
        </w:rPr>
        <w:t>Environmental Innovation and Societal Transitions</w:t>
      </w:r>
      <w:r w:rsidRPr="00B97DE4">
        <w:rPr>
          <w:rFonts w:ascii="Calibri" w:hAnsi="Calibri"/>
        </w:rPr>
        <w:t xml:space="preserve"> 13 (December): 60–74. https://doi.org/10.1016/j.eist.2014.08.002.</w:t>
      </w:r>
    </w:p>
    <w:p w14:paraId="4B67684C" w14:textId="77777777" w:rsidR="00B97DE4" w:rsidRPr="00B97DE4" w:rsidRDefault="00B97DE4" w:rsidP="00B97DE4">
      <w:pPr>
        <w:pStyle w:val="Bibliography"/>
        <w:rPr>
          <w:rFonts w:ascii="Calibri" w:hAnsi="Calibri"/>
        </w:rPr>
      </w:pPr>
      <w:r w:rsidRPr="00B97DE4">
        <w:rPr>
          <w:rFonts w:ascii="Calibri" w:hAnsi="Calibri"/>
        </w:rPr>
        <w:t xml:space="preserve">Barbier, Edward B. 2019. “The Concept of Natural Capital.” </w:t>
      </w:r>
      <w:r w:rsidRPr="00B97DE4">
        <w:rPr>
          <w:rFonts w:ascii="Calibri" w:hAnsi="Calibri"/>
          <w:i/>
          <w:iCs/>
        </w:rPr>
        <w:t>Oxford Review of Economic Policy</w:t>
      </w:r>
      <w:r w:rsidRPr="00B97DE4">
        <w:rPr>
          <w:rFonts w:ascii="Calibri" w:hAnsi="Calibri"/>
        </w:rPr>
        <w:t xml:space="preserve"> 35 (1): 14–36. https://doi.org/10.1093/oxrep/gry028.</w:t>
      </w:r>
    </w:p>
    <w:p w14:paraId="59190BBE" w14:textId="77777777" w:rsidR="00B97DE4" w:rsidRPr="00B97DE4" w:rsidRDefault="00B97DE4" w:rsidP="00B97DE4">
      <w:pPr>
        <w:pStyle w:val="Bibliography"/>
        <w:rPr>
          <w:rFonts w:ascii="Calibri" w:hAnsi="Calibri"/>
        </w:rPr>
      </w:pPr>
      <w:r w:rsidRPr="00B97DE4">
        <w:rPr>
          <w:rFonts w:ascii="Calibri" w:hAnsi="Calibri"/>
        </w:rPr>
        <w:t xml:space="preserve">Barbier, Edward B., and Jacob P. Hochard. 2018. “Land Degradation and Poverty.” </w:t>
      </w:r>
      <w:r w:rsidRPr="00B97DE4">
        <w:rPr>
          <w:rFonts w:ascii="Calibri" w:hAnsi="Calibri"/>
          <w:i/>
          <w:iCs/>
        </w:rPr>
        <w:t>Nature Sustainability</w:t>
      </w:r>
      <w:r w:rsidRPr="00B97DE4">
        <w:rPr>
          <w:rFonts w:ascii="Calibri" w:hAnsi="Calibri"/>
        </w:rPr>
        <w:t xml:space="preserve"> 1 (11): 623–631. https://doi.org/10.1038/s41893-018-0155-4.</w:t>
      </w:r>
    </w:p>
    <w:p w14:paraId="30E45396" w14:textId="77777777" w:rsidR="00B97DE4" w:rsidRPr="00B97DE4" w:rsidRDefault="00B97DE4" w:rsidP="00B97DE4">
      <w:pPr>
        <w:pStyle w:val="Bibliography"/>
        <w:rPr>
          <w:rFonts w:ascii="Calibri" w:hAnsi="Calibri"/>
        </w:rPr>
      </w:pPr>
      <w:r w:rsidRPr="00B97DE4">
        <w:rPr>
          <w:rFonts w:ascii="Calibri" w:hAnsi="Calibri"/>
        </w:rPr>
        <w:t xml:space="preserve">Barnett, Jon, and W. Neil Adger. 2018. “Mobile Worlds: Choice at the Intersection of Demographic and Environmental Change.” </w:t>
      </w:r>
      <w:r w:rsidRPr="00B97DE4">
        <w:rPr>
          <w:rFonts w:ascii="Calibri" w:hAnsi="Calibri"/>
          <w:i/>
          <w:iCs/>
        </w:rPr>
        <w:t>Annual Review of Environment and Resources</w:t>
      </w:r>
      <w:r w:rsidRPr="00B97DE4">
        <w:rPr>
          <w:rFonts w:ascii="Calibri" w:hAnsi="Calibri"/>
        </w:rPr>
        <w:t xml:space="preserve"> 43 (1): 245–65. https://doi.org/10.1146/annurev-environ-102016-060952.</w:t>
      </w:r>
    </w:p>
    <w:p w14:paraId="426779FC" w14:textId="77777777" w:rsidR="00B97DE4" w:rsidRPr="00B97DE4" w:rsidRDefault="00B97DE4" w:rsidP="00B97DE4">
      <w:pPr>
        <w:pStyle w:val="Bibliography"/>
        <w:rPr>
          <w:rFonts w:ascii="Calibri" w:hAnsi="Calibri"/>
        </w:rPr>
      </w:pPr>
      <w:r w:rsidRPr="00B97DE4">
        <w:rPr>
          <w:rFonts w:ascii="Calibri" w:hAnsi="Calibri"/>
        </w:rPr>
        <w:t xml:space="preserve">Beckert, Jens, and Richard Bronk. 2018. </w:t>
      </w:r>
      <w:r w:rsidRPr="00B97DE4">
        <w:rPr>
          <w:rFonts w:ascii="Calibri" w:hAnsi="Calibri"/>
          <w:i/>
          <w:iCs/>
        </w:rPr>
        <w:t>Uncertain Futures: Imaginaries, Narratives, and Calculation in the Economy</w:t>
      </w:r>
      <w:r w:rsidRPr="00B97DE4">
        <w:rPr>
          <w:rFonts w:ascii="Calibri" w:hAnsi="Calibri"/>
        </w:rPr>
        <w:t>. First edition. Oxford, United Kingdom: Oxford University Press.</w:t>
      </w:r>
    </w:p>
    <w:p w14:paraId="16BF7FE2" w14:textId="77777777" w:rsidR="00B97DE4" w:rsidRPr="00B97DE4" w:rsidRDefault="00B97DE4" w:rsidP="00B97DE4">
      <w:pPr>
        <w:pStyle w:val="Bibliography"/>
        <w:rPr>
          <w:rFonts w:ascii="Calibri" w:hAnsi="Calibri"/>
        </w:rPr>
      </w:pPr>
      <w:r w:rsidRPr="00B97DE4">
        <w:rPr>
          <w:rFonts w:ascii="Calibri" w:hAnsi="Calibri"/>
        </w:rPr>
        <w:t xml:space="preserve">Benhabib, Jess, and Alberto Bisin. 2018. “Skewed Wealth Distributions: Theory and Empirics.” </w:t>
      </w:r>
      <w:r w:rsidRPr="00B97DE4">
        <w:rPr>
          <w:rFonts w:ascii="Calibri" w:hAnsi="Calibri"/>
          <w:i/>
          <w:iCs/>
        </w:rPr>
        <w:t>Journal of Economic Literature</w:t>
      </w:r>
      <w:r w:rsidRPr="00B97DE4">
        <w:rPr>
          <w:rFonts w:ascii="Calibri" w:hAnsi="Calibri"/>
        </w:rPr>
        <w:t xml:space="preserve"> 56 (4): 1261–91. https://doi.org/10.1257/jel.20161390.</w:t>
      </w:r>
    </w:p>
    <w:p w14:paraId="4B99B194" w14:textId="77777777" w:rsidR="00B97DE4" w:rsidRPr="00B97DE4" w:rsidRDefault="00B97DE4" w:rsidP="00B97DE4">
      <w:pPr>
        <w:pStyle w:val="Bibliography"/>
        <w:rPr>
          <w:rFonts w:ascii="Calibri" w:hAnsi="Calibri"/>
        </w:rPr>
      </w:pPr>
      <w:r w:rsidRPr="00B97DE4">
        <w:rPr>
          <w:rFonts w:ascii="Calibri" w:hAnsi="Calibri"/>
        </w:rPr>
        <w:t xml:space="preserve">Betsill, Michele, Tabitha M. Benney, and Andrea K. Gerlak, eds. 2020. </w:t>
      </w:r>
      <w:r w:rsidRPr="00B97DE4">
        <w:rPr>
          <w:rFonts w:ascii="Calibri" w:hAnsi="Calibri"/>
          <w:i/>
          <w:iCs/>
        </w:rPr>
        <w:t>Agency in Earth System Governance</w:t>
      </w:r>
      <w:r w:rsidRPr="00B97DE4">
        <w:rPr>
          <w:rFonts w:ascii="Calibri" w:hAnsi="Calibri"/>
        </w:rPr>
        <w:t>. Cambridge University Press. https://doi.org/10.1017/9781108688277.</w:t>
      </w:r>
    </w:p>
    <w:p w14:paraId="623E689C" w14:textId="77777777" w:rsidR="00B97DE4" w:rsidRPr="00B97DE4" w:rsidRDefault="00B97DE4" w:rsidP="00B97DE4">
      <w:pPr>
        <w:pStyle w:val="Bibliography"/>
        <w:rPr>
          <w:rFonts w:ascii="Calibri" w:hAnsi="Calibri"/>
        </w:rPr>
      </w:pPr>
      <w:r w:rsidRPr="00B97DE4">
        <w:rPr>
          <w:rFonts w:ascii="Calibri" w:hAnsi="Calibri"/>
        </w:rPr>
        <w:t xml:space="preserve">Bettencourt, Luís M. A., and Jasleen Kaur. 2011. “Evolution and Structure of Sustainability Science.” </w:t>
      </w:r>
      <w:r w:rsidRPr="00B97DE4">
        <w:rPr>
          <w:rFonts w:ascii="Calibri" w:hAnsi="Calibri"/>
          <w:i/>
          <w:iCs/>
        </w:rPr>
        <w:t>Proceedings of the National Academy of Sciences</w:t>
      </w:r>
      <w:r w:rsidRPr="00B97DE4">
        <w:rPr>
          <w:rFonts w:ascii="Calibri" w:hAnsi="Calibri"/>
        </w:rPr>
        <w:t xml:space="preserve"> 108 (49): 19540–45. https://doi.org/10.1073/pnas.1102712108.</w:t>
      </w:r>
    </w:p>
    <w:p w14:paraId="0F400D74" w14:textId="77777777" w:rsidR="00B97DE4" w:rsidRPr="00B97DE4" w:rsidRDefault="00B97DE4" w:rsidP="00B97DE4">
      <w:pPr>
        <w:pStyle w:val="Bibliography"/>
        <w:rPr>
          <w:rFonts w:ascii="Calibri" w:hAnsi="Calibri"/>
        </w:rPr>
      </w:pPr>
      <w:r w:rsidRPr="00B97DE4">
        <w:rPr>
          <w:rFonts w:ascii="Calibri" w:hAnsi="Calibri"/>
        </w:rPr>
        <w:lastRenderedPageBreak/>
        <w:t xml:space="preserve">Biggs, Reinette, Line Gordon, Ciara Raudsepp-Hearne, Maja Schlüter, and Brian Walker. 2015. “Principle 3 –Manage Slow Variables and Feedbacks.” In </w:t>
      </w:r>
      <w:r w:rsidRPr="00B97DE4">
        <w:rPr>
          <w:rFonts w:ascii="Calibri" w:hAnsi="Calibri"/>
          <w:i/>
          <w:iCs/>
        </w:rPr>
        <w:t>Principles for Building Resilience</w:t>
      </w:r>
      <w:r w:rsidRPr="00B97DE4">
        <w:rPr>
          <w:rFonts w:ascii="Calibri" w:hAnsi="Calibri"/>
        </w:rPr>
        <w:t>, edited by Reinette Biggs, Maja Schluter, and Michael L. Schoon, 105–41. Cambridge: Cambridge University Press. https://doi.org/10.1017/CBO9781316014240.006.</w:t>
      </w:r>
    </w:p>
    <w:p w14:paraId="2750DA62" w14:textId="77777777" w:rsidR="00B97DE4" w:rsidRPr="00B97DE4" w:rsidRDefault="00B97DE4" w:rsidP="00B97DE4">
      <w:pPr>
        <w:pStyle w:val="Bibliography"/>
        <w:rPr>
          <w:rFonts w:ascii="Calibri" w:hAnsi="Calibri"/>
        </w:rPr>
      </w:pPr>
      <w:r w:rsidRPr="00B97DE4">
        <w:rPr>
          <w:rFonts w:ascii="Calibri" w:hAnsi="Calibri"/>
        </w:rPr>
        <w:t xml:space="preserve">Biggs, Reinette, Garry D. Peterson, and Juan C. Rocha. 2018. “The Regime Shifts Database: A Framework for Analyzing Regime Shifts in Social-Ecological Systems.” </w:t>
      </w:r>
      <w:r w:rsidRPr="00B97DE4">
        <w:rPr>
          <w:rFonts w:ascii="Calibri" w:hAnsi="Calibri"/>
          <w:i/>
          <w:iCs/>
        </w:rPr>
        <w:t>ECOLOGY AND SOCIETY</w:t>
      </w:r>
      <w:r w:rsidRPr="00B97DE4">
        <w:rPr>
          <w:rFonts w:ascii="Calibri" w:hAnsi="Calibri"/>
        </w:rPr>
        <w:t xml:space="preserve"> 23 (3). https://doi.org/10.5751/ES-10264-230309.</w:t>
      </w:r>
    </w:p>
    <w:p w14:paraId="63D6A0C4" w14:textId="77777777" w:rsidR="00B97DE4" w:rsidRPr="00B97DE4" w:rsidRDefault="00B97DE4" w:rsidP="00B97DE4">
      <w:pPr>
        <w:pStyle w:val="Bibliography"/>
        <w:rPr>
          <w:rFonts w:ascii="Calibri" w:hAnsi="Calibri"/>
        </w:rPr>
      </w:pPr>
      <w:r w:rsidRPr="00B97DE4">
        <w:rPr>
          <w:rFonts w:ascii="Calibri" w:hAnsi="Calibri"/>
        </w:rPr>
        <w:t xml:space="preserve">Biggs, Reinette, Maja Schlüter, Duan Biggs, Erin L. Bohensky, Shauna BurnSilver, Georgina Cundill, Vasilis Dakos, et al. 2012. “Toward Principles for Enhancing the Resilience of Ecosystem Services.” </w:t>
      </w:r>
      <w:r w:rsidRPr="00B97DE4">
        <w:rPr>
          <w:rFonts w:ascii="Calibri" w:hAnsi="Calibri"/>
          <w:i/>
          <w:iCs/>
        </w:rPr>
        <w:t>Annual Review of Environment and Resources</w:t>
      </w:r>
      <w:r w:rsidRPr="00B97DE4">
        <w:rPr>
          <w:rFonts w:ascii="Calibri" w:hAnsi="Calibri"/>
        </w:rPr>
        <w:t xml:space="preserve"> 37 (1): 421–48. https://doi.org/10.1146/annurev-environ-051211-123836.</w:t>
      </w:r>
    </w:p>
    <w:p w14:paraId="3BE25DC3" w14:textId="77777777" w:rsidR="00B97DE4" w:rsidRPr="00B97DE4" w:rsidRDefault="00B97DE4" w:rsidP="00B97DE4">
      <w:pPr>
        <w:pStyle w:val="Bibliography"/>
        <w:rPr>
          <w:rFonts w:ascii="Calibri" w:hAnsi="Calibri"/>
        </w:rPr>
      </w:pPr>
      <w:r w:rsidRPr="00B97DE4">
        <w:rPr>
          <w:rFonts w:ascii="Calibri" w:hAnsi="Calibri"/>
        </w:rPr>
        <w:t xml:space="preserve">Binz, Christian, and Bernhard Truffer. 2017. “Global Innovation Systems—A Conceptual Framework for Innovation Dynamics in Transnational Contexts.” </w:t>
      </w:r>
      <w:r w:rsidRPr="00B97DE4">
        <w:rPr>
          <w:rFonts w:ascii="Calibri" w:hAnsi="Calibri"/>
          <w:i/>
          <w:iCs/>
        </w:rPr>
        <w:t>Research Policy</w:t>
      </w:r>
      <w:r w:rsidRPr="00B97DE4">
        <w:rPr>
          <w:rFonts w:ascii="Calibri" w:hAnsi="Calibri"/>
        </w:rPr>
        <w:t xml:space="preserve"> 46 (7): 1284–98. https://doi.org/10.1016/j.respol.2017.05.012.</w:t>
      </w:r>
    </w:p>
    <w:p w14:paraId="7633E484" w14:textId="77777777" w:rsidR="00B97DE4" w:rsidRPr="00B97DE4" w:rsidRDefault="00B97DE4" w:rsidP="00B97DE4">
      <w:pPr>
        <w:pStyle w:val="Bibliography"/>
        <w:rPr>
          <w:rFonts w:ascii="Calibri" w:hAnsi="Calibri"/>
        </w:rPr>
      </w:pPr>
      <w:r w:rsidRPr="00B97DE4">
        <w:rPr>
          <w:rFonts w:ascii="Calibri" w:hAnsi="Calibri"/>
        </w:rPr>
        <w:t xml:space="preserve">Bleischwitz, Raimund, Catalina Spataru, Stacy D. VanDeveer, Michael Obersteiner, Ester van der Voet, Corey Johnson, Philip Andrews-Speed, Tim Boersma, Holger Hoff, and Detlef P. van Vuuren. 2018. “Resource Nexus Perspectives towards the United Nations Sustainable Development Goals.” </w:t>
      </w:r>
      <w:r w:rsidRPr="00B97DE4">
        <w:rPr>
          <w:rFonts w:ascii="Calibri" w:hAnsi="Calibri"/>
          <w:i/>
          <w:iCs/>
        </w:rPr>
        <w:t>Nature Sustainability</w:t>
      </w:r>
      <w:r w:rsidRPr="00B97DE4">
        <w:rPr>
          <w:rFonts w:ascii="Calibri" w:hAnsi="Calibri"/>
        </w:rPr>
        <w:t xml:space="preserve"> 1 (12): 737. https://doi.org/10.1038/s41893-018-0173-2.</w:t>
      </w:r>
    </w:p>
    <w:p w14:paraId="3FD2A49F" w14:textId="77777777" w:rsidR="00B97DE4" w:rsidRPr="00B97DE4" w:rsidRDefault="00B97DE4" w:rsidP="00B97DE4">
      <w:pPr>
        <w:pStyle w:val="Bibliography"/>
        <w:rPr>
          <w:rFonts w:ascii="Calibri" w:hAnsi="Calibri"/>
        </w:rPr>
      </w:pPr>
      <w:r w:rsidRPr="00B97DE4">
        <w:rPr>
          <w:rFonts w:ascii="Calibri" w:hAnsi="Calibri"/>
        </w:rPr>
        <w:t xml:space="preserve">Bobbio, Luigi. 2019. “Designing Effective Public Participation.” </w:t>
      </w:r>
      <w:r w:rsidRPr="00B97DE4">
        <w:rPr>
          <w:rFonts w:ascii="Calibri" w:hAnsi="Calibri"/>
          <w:i/>
          <w:iCs/>
        </w:rPr>
        <w:t>Policy and Society</w:t>
      </w:r>
      <w:r w:rsidRPr="00B97DE4">
        <w:rPr>
          <w:rFonts w:ascii="Calibri" w:hAnsi="Calibri"/>
        </w:rPr>
        <w:t xml:space="preserve"> 38 (1): 41–57. https://doi.org/10.1080/14494035.2018.1511193.</w:t>
      </w:r>
    </w:p>
    <w:p w14:paraId="0F024D98" w14:textId="77777777" w:rsidR="00B97DE4" w:rsidRPr="00B97DE4" w:rsidRDefault="00B97DE4" w:rsidP="00B97DE4">
      <w:pPr>
        <w:pStyle w:val="Bibliography"/>
        <w:rPr>
          <w:rFonts w:ascii="Calibri" w:hAnsi="Calibri"/>
        </w:rPr>
      </w:pPr>
      <w:r w:rsidRPr="00B97DE4">
        <w:rPr>
          <w:rFonts w:ascii="Calibri" w:hAnsi="Calibri"/>
        </w:rPr>
        <w:t xml:space="preserve">Bodin, Ö, S. M. Alexander, J. Baggio, M. L. Barnes, R. Berardo, G. S. Cumming, L. E. Dee, et al. 2019. “Improving Network Approaches to the Study of Complex Social–Ecological Interdependencies.” </w:t>
      </w:r>
      <w:r w:rsidRPr="00B97DE4">
        <w:rPr>
          <w:rFonts w:ascii="Calibri" w:hAnsi="Calibri"/>
          <w:i/>
          <w:iCs/>
        </w:rPr>
        <w:t>Nature Sustainability</w:t>
      </w:r>
      <w:r w:rsidRPr="00B97DE4">
        <w:rPr>
          <w:rFonts w:ascii="Calibri" w:hAnsi="Calibri"/>
        </w:rPr>
        <w:t xml:space="preserve"> 2 (7): 551. https://doi.org/10.1038/s41893-019-0308-0.</w:t>
      </w:r>
    </w:p>
    <w:p w14:paraId="66676DEC" w14:textId="77777777" w:rsidR="00B97DE4" w:rsidRPr="00B97DE4" w:rsidRDefault="00B97DE4" w:rsidP="00B97DE4">
      <w:pPr>
        <w:pStyle w:val="Bibliography"/>
        <w:rPr>
          <w:rFonts w:ascii="Calibri" w:hAnsi="Calibri"/>
        </w:rPr>
      </w:pPr>
      <w:r w:rsidRPr="00B97DE4">
        <w:rPr>
          <w:rFonts w:ascii="Calibri" w:hAnsi="Calibri"/>
        </w:rPr>
        <w:t xml:space="preserve">Bohensky, Erin L., Louisa S. Evans, John M. Anderies, Duan Biggs, and Christo Fabricius. 2015. “Principle 4 – Foster Complex Adaptive Systems Thinking.” In </w:t>
      </w:r>
      <w:r w:rsidRPr="00B97DE4">
        <w:rPr>
          <w:rFonts w:ascii="Calibri" w:hAnsi="Calibri"/>
          <w:i/>
          <w:iCs/>
        </w:rPr>
        <w:t>Principles for Building Resilience</w:t>
      </w:r>
      <w:r w:rsidRPr="00B97DE4">
        <w:rPr>
          <w:rFonts w:ascii="Calibri" w:hAnsi="Calibri"/>
        </w:rPr>
        <w:t>, edited by Reinette Biggs, Maja Schluter, and Michael L. Schoon, 142–73. Cambridge: Cambridge University Press. https://doi.org/10.1017/CBO9781316014240.007.</w:t>
      </w:r>
    </w:p>
    <w:p w14:paraId="28F0EF4C" w14:textId="77777777" w:rsidR="00B97DE4" w:rsidRPr="00B97DE4" w:rsidRDefault="00B97DE4" w:rsidP="00B97DE4">
      <w:pPr>
        <w:pStyle w:val="Bibliography"/>
        <w:rPr>
          <w:rFonts w:ascii="Calibri" w:hAnsi="Calibri"/>
        </w:rPr>
      </w:pPr>
      <w:r w:rsidRPr="00B97DE4">
        <w:rPr>
          <w:rFonts w:ascii="Calibri" w:hAnsi="Calibri"/>
        </w:rPr>
        <w:t xml:space="preserve">Boonstra, Wiebren J. 2016. “Conceptualizing Power to Study Social-Ecological Interactions.” </w:t>
      </w:r>
      <w:r w:rsidRPr="00B97DE4">
        <w:rPr>
          <w:rFonts w:ascii="Calibri" w:hAnsi="Calibri"/>
          <w:i/>
          <w:iCs/>
        </w:rPr>
        <w:t>Ecology and Society</w:t>
      </w:r>
      <w:r w:rsidRPr="00B97DE4">
        <w:rPr>
          <w:rFonts w:ascii="Calibri" w:hAnsi="Calibri"/>
        </w:rPr>
        <w:t xml:space="preserve"> 21 (1). http://www.jstor.org/stable/26270351.</w:t>
      </w:r>
    </w:p>
    <w:p w14:paraId="3E18F40D" w14:textId="77777777" w:rsidR="00B97DE4" w:rsidRPr="00B97DE4" w:rsidRDefault="00B97DE4" w:rsidP="00B97DE4">
      <w:pPr>
        <w:pStyle w:val="Bibliography"/>
        <w:rPr>
          <w:rFonts w:ascii="Calibri" w:hAnsi="Calibri"/>
        </w:rPr>
      </w:pPr>
      <w:r w:rsidRPr="00B97DE4">
        <w:rPr>
          <w:rFonts w:ascii="Calibri" w:hAnsi="Calibri"/>
        </w:rPr>
        <w:t xml:space="preserve">Bornemann, Basil. 2019. “Nudging to Sustainability? Critical Reflections on Nudging from a Theoretically Informed Sustainability Perspective.” In </w:t>
      </w:r>
      <w:r w:rsidRPr="00B97DE4">
        <w:rPr>
          <w:rFonts w:ascii="Calibri" w:hAnsi="Calibri"/>
          <w:i/>
          <w:iCs/>
        </w:rPr>
        <w:t>Handbook of Behavioural Change and Public Policy</w:t>
      </w:r>
      <w:r w:rsidRPr="00B97DE4">
        <w:rPr>
          <w:rFonts w:ascii="Calibri" w:hAnsi="Calibri"/>
        </w:rPr>
        <w:t>, by Holger Straßheim, Silke Beck, and Paul Burger, 209–26. Edward Elgar Publishing. https://doi.org/10.4337/9781785367854.00022.</w:t>
      </w:r>
    </w:p>
    <w:p w14:paraId="5E576E76" w14:textId="77777777" w:rsidR="00B97DE4" w:rsidRPr="00B97DE4" w:rsidRDefault="00B97DE4" w:rsidP="00B97DE4">
      <w:pPr>
        <w:pStyle w:val="Bibliography"/>
        <w:rPr>
          <w:rFonts w:ascii="Calibri" w:hAnsi="Calibri"/>
        </w:rPr>
      </w:pPr>
      <w:r w:rsidRPr="00B97DE4">
        <w:rPr>
          <w:rFonts w:ascii="Calibri" w:hAnsi="Calibri"/>
        </w:rPr>
        <w:t xml:space="preserve">Boston, Jonathan. 2017. </w:t>
      </w:r>
      <w:r w:rsidRPr="00B97DE4">
        <w:rPr>
          <w:rFonts w:ascii="Calibri" w:hAnsi="Calibri"/>
          <w:i/>
          <w:iCs/>
        </w:rPr>
        <w:t>Governing for the Future: Designing Democratic Institutions for a Better Tomorrow</w:t>
      </w:r>
      <w:r w:rsidRPr="00B97DE4">
        <w:rPr>
          <w:rFonts w:ascii="Calibri" w:hAnsi="Calibri"/>
        </w:rPr>
        <w:t>. First edition. Public Policy and Governance, volume 25. Bingley, UK: Emerald.</w:t>
      </w:r>
    </w:p>
    <w:p w14:paraId="5B35999B" w14:textId="77777777" w:rsidR="00B97DE4" w:rsidRPr="00B97DE4" w:rsidRDefault="00B97DE4" w:rsidP="00B97DE4">
      <w:pPr>
        <w:pStyle w:val="Bibliography"/>
        <w:rPr>
          <w:rFonts w:ascii="Calibri" w:hAnsi="Calibri"/>
        </w:rPr>
      </w:pPr>
      <w:r w:rsidRPr="00B97DE4">
        <w:rPr>
          <w:rFonts w:ascii="Calibri" w:hAnsi="Calibri"/>
        </w:rPr>
        <w:t xml:space="preserve">Boyd, Robert, Peter J. Richerson, Ruth Meinzen-Dick, Tine De Moor, Matthew O. Jackson, Kristina M. Gjerde, Harriet Harden-Davies, et al. 2018. “Tragedy Revisited.” </w:t>
      </w:r>
      <w:r w:rsidRPr="00B97DE4">
        <w:rPr>
          <w:rFonts w:ascii="Calibri" w:hAnsi="Calibri"/>
          <w:i/>
          <w:iCs/>
        </w:rPr>
        <w:t>Science</w:t>
      </w:r>
      <w:r w:rsidRPr="00B97DE4">
        <w:rPr>
          <w:rFonts w:ascii="Calibri" w:hAnsi="Calibri"/>
        </w:rPr>
        <w:t xml:space="preserve"> 362 (6420): 1236–41. https://doi.org/10.1126/science.aaw0911.</w:t>
      </w:r>
    </w:p>
    <w:p w14:paraId="3252A900" w14:textId="77777777" w:rsidR="00B97DE4" w:rsidRPr="00B97DE4" w:rsidRDefault="00B97DE4" w:rsidP="00B97DE4">
      <w:pPr>
        <w:pStyle w:val="Bibliography"/>
        <w:rPr>
          <w:rFonts w:ascii="Calibri" w:hAnsi="Calibri"/>
        </w:rPr>
      </w:pPr>
      <w:r w:rsidRPr="00B97DE4">
        <w:rPr>
          <w:rFonts w:ascii="Calibri" w:hAnsi="Calibri"/>
        </w:rPr>
        <w:t xml:space="preserve">Brisbois, Marie Claire, Michelle Morris, and Rob de Loë. 2019. “Augmenting the IAD Framework to Reveal Power in Collaborative Governance – An Illustrative Application to Resource Industry Dominated Processes.” </w:t>
      </w:r>
      <w:r w:rsidRPr="00B97DE4">
        <w:rPr>
          <w:rFonts w:ascii="Calibri" w:hAnsi="Calibri"/>
          <w:i/>
          <w:iCs/>
        </w:rPr>
        <w:t>World Development</w:t>
      </w:r>
      <w:r w:rsidRPr="00B97DE4">
        <w:rPr>
          <w:rFonts w:ascii="Calibri" w:hAnsi="Calibri"/>
        </w:rPr>
        <w:t xml:space="preserve"> 120: 159–68. https://doi.org/10.1016/j.worlddev.2018.02.017.</w:t>
      </w:r>
    </w:p>
    <w:p w14:paraId="282A28BD" w14:textId="77777777" w:rsidR="00B97DE4" w:rsidRPr="00B97DE4" w:rsidRDefault="00B97DE4" w:rsidP="00B97DE4">
      <w:pPr>
        <w:pStyle w:val="Bibliography"/>
        <w:rPr>
          <w:rFonts w:ascii="Calibri" w:hAnsi="Calibri"/>
        </w:rPr>
      </w:pPr>
      <w:r w:rsidRPr="00B97DE4">
        <w:rPr>
          <w:rFonts w:ascii="Calibri" w:hAnsi="Calibri"/>
        </w:rPr>
        <w:t xml:space="preserve">Brondizio, Eduardo S., Elinor Ostrom, and Oran R. Young. 2009. “Connectivity and the Governance of Multilevel Social-Ecological Systems: The Role of Social Capital.” </w:t>
      </w:r>
      <w:r w:rsidRPr="00B97DE4">
        <w:rPr>
          <w:rFonts w:ascii="Calibri" w:hAnsi="Calibri"/>
          <w:i/>
          <w:iCs/>
        </w:rPr>
        <w:t>Annual Review of Environment and Resources</w:t>
      </w:r>
      <w:r w:rsidRPr="00B97DE4">
        <w:rPr>
          <w:rFonts w:ascii="Calibri" w:hAnsi="Calibri"/>
        </w:rPr>
        <w:t xml:space="preserve"> 34 (1): 253–78. https://doi.org/10.1146/annurev.environ.020708.100707.</w:t>
      </w:r>
    </w:p>
    <w:p w14:paraId="746995ED" w14:textId="77777777" w:rsidR="00B97DE4" w:rsidRPr="00B97DE4" w:rsidRDefault="00B97DE4" w:rsidP="00B97DE4">
      <w:pPr>
        <w:pStyle w:val="Bibliography"/>
        <w:rPr>
          <w:rFonts w:ascii="Calibri" w:hAnsi="Calibri"/>
        </w:rPr>
      </w:pPr>
      <w:r w:rsidRPr="00B97DE4">
        <w:rPr>
          <w:rFonts w:ascii="Calibri" w:hAnsi="Calibri"/>
        </w:rPr>
        <w:t xml:space="preserve">Brown, Katrina. 2009. “Human Development and Environmental Governance: A Reality Check.” In </w:t>
      </w:r>
      <w:r w:rsidRPr="00B97DE4">
        <w:rPr>
          <w:rFonts w:ascii="Calibri" w:hAnsi="Calibri"/>
          <w:i/>
          <w:iCs/>
        </w:rPr>
        <w:t>Governing Sustainability</w:t>
      </w:r>
      <w:r w:rsidRPr="00B97DE4">
        <w:rPr>
          <w:rFonts w:ascii="Calibri" w:hAnsi="Calibri"/>
        </w:rPr>
        <w:t>, edited by W. Neil Adger and AndrewEditors Jordan, 32–52. Cambridge University Press. https://doi.org/10.1017/CBO9780511807756.004.</w:t>
      </w:r>
    </w:p>
    <w:p w14:paraId="11A998F1" w14:textId="77777777" w:rsidR="00B97DE4" w:rsidRPr="00B97DE4" w:rsidRDefault="00B97DE4" w:rsidP="00B97DE4">
      <w:pPr>
        <w:pStyle w:val="Bibliography"/>
        <w:rPr>
          <w:rFonts w:ascii="Calibri" w:hAnsi="Calibri"/>
        </w:rPr>
      </w:pPr>
      <w:r w:rsidRPr="00B97DE4">
        <w:rPr>
          <w:rFonts w:ascii="Calibri" w:hAnsi="Calibri"/>
        </w:rPr>
        <w:lastRenderedPageBreak/>
        <w:t xml:space="preserve">Brown, Katrina, W. Neil Adger, Patrick Devine-Wright, John M. Anderies, Stewart Barr, Francois Bousquet, Catherine Butler, Louisa Evans, Nadine Marshall, and Tara Quinn. 2019. “Empathy, Place and Identity Interactions for Sustainability.” </w:t>
      </w:r>
      <w:r w:rsidRPr="00B97DE4">
        <w:rPr>
          <w:rFonts w:ascii="Calibri" w:hAnsi="Calibri"/>
          <w:i/>
          <w:iCs/>
        </w:rPr>
        <w:t>Global Environmental Change</w:t>
      </w:r>
      <w:r w:rsidRPr="00B97DE4">
        <w:rPr>
          <w:rFonts w:ascii="Calibri" w:hAnsi="Calibri"/>
        </w:rPr>
        <w:t xml:space="preserve"> 56 (May): 11–17. https://doi.org/10.1016/j.gloenvcha.2019.03.003.</w:t>
      </w:r>
    </w:p>
    <w:p w14:paraId="325D0222" w14:textId="77777777" w:rsidR="00B97DE4" w:rsidRPr="00B97DE4" w:rsidRDefault="00B97DE4" w:rsidP="00B97DE4">
      <w:pPr>
        <w:pStyle w:val="Bibliography"/>
        <w:rPr>
          <w:rFonts w:ascii="Calibri" w:hAnsi="Calibri"/>
        </w:rPr>
      </w:pPr>
      <w:r w:rsidRPr="00B97DE4">
        <w:rPr>
          <w:rFonts w:ascii="Calibri" w:hAnsi="Calibri"/>
        </w:rPr>
        <w:t xml:space="preserve">Brown, Katrina, and Elizabeth Westaway. 2011. “Agency, Capacity, and Resilience to Environmental Change: Lessons from Human Development, Well-Being, and Disasters.” </w:t>
      </w:r>
      <w:r w:rsidRPr="00B97DE4">
        <w:rPr>
          <w:rFonts w:ascii="Calibri" w:hAnsi="Calibri"/>
          <w:i/>
          <w:iCs/>
        </w:rPr>
        <w:t>Annual Review of Environment and Resources</w:t>
      </w:r>
      <w:r w:rsidRPr="00B97DE4">
        <w:rPr>
          <w:rFonts w:ascii="Calibri" w:hAnsi="Calibri"/>
        </w:rPr>
        <w:t xml:space="preserve"> 36 (1): 321–42. https://doi.org/10.1146/annurev-environ-052610-092905.</w:t>
      </w:r>
    </w:p>
    <w:p w14:paraId="3527AF1D" w14:textId="77777777" w:rsidR="00B97DE4" w:rsidRPr="00B97DE4" w:rsidRDefault="00B97DE4" w:rsidP="00B97DE4">
      <w:pPr>
        <w:pStyle w:val="Bibliography"/>
        <w:rPr>
          <w:rFonts w:ascii="Calibri" w:hAnsi="Calibri"/>
        </w:rPr>
      </w:pPr>
      <w:r w:rsidRPr="00B97DE4">
        <w:rPr>
          <w:rFonts w:ascii="Calibri" w:hAnsi="Calibri"/>
        </w:rPr>
        <w:t xml:space="preserve">Bruijn, Karin de, Joost Buurman, Marjolein Mens, Ruben Dahm, and Frans Klijn. 2017. “Resilience in Practice: Five Principles to Enable Societies to Cope with Extreme Weather Events.” </w:t>
      </w:r>
      <w:r w:rsidRPr="00B97DE4">
        <w:rPr>
          <w:rFonts w:ascii="Calibri" w:hAnsi="Calibri"/>
          <w:i/>
          <w:iCs/>
        </w:rPr>
        <w:t>Environmental Science &amp; Policy</w:t>
      </w:r>
      <w:r w:rsidRPr="00B97DE4">
        <w:rPr>
          <w:rFonts w:ascii="Calibri" w:hAnsi="Calibri"/>
        </w:rPr>
        <w:t xml:space="preserve"> 70 (April): 21–30. https://doi.org/10.1016/j.envsci.2017.02.001.</w:t>
      </w:r>
    </w:p>
    <w:p w14:paraId="4E75C06E" w14:textId="77777777" w:rsidR="00B97DE4" w:rsidRPr="00B97DE4" w:rsidRDefault="00B97DE4" w:rsidP="00B97DE4">
      <w:pPr>
        <w:pStyle w:val="Bibliography"/>
        <w:rPr>
          <w:rFonts w:ascii="Calibri" w:hAnsi="Calibri"/>
        </w:rPr>
      </w:pPr>
      <w:r w:rsidRPr="00B97DE4">
        <w:rPr>
          <w:rFonts w:ascii="Calibri" w:hAnsi="Calibri"/>
        </w:rPr>
        <w:t xml:space="preserve">Burch, Sarah, Aarti Gupta, Cristina Y. A. Inoue, Agni Kalfagianni, Åsa Persson, Andrea K. Gerlak, Atsushi Ishii, et al. 2019. “New Directions in Earth System Governance Research.” </w:t>
      </w:r>
      <w:r w:rsidRPr="00B97DE4">
        <w:rPr>
          <w:rFonts w:ascii="Calibri" w:hAnsi="Calibri"/>
          <w:i/>
          <w:iCs/>
        </w:rPr>
        <w:t>Earth System Governance</w:t>
      </w:r>
      <w:r w:rsidRPr="00B97DE4">
        <w:rPr>
          <w:rFonts w:ascii="Calibri" w:hAnsi="Calibri"/>
        </w:rPr>
        <w:t xml:space="preserve"> 1 (January): 1–18. https://doi.org/10.1016/j.esg.2019.100006.</w:t>
      </w:r>
    </w:p>
    <w:p w14:paraId="16640E16" w14:textId="77777777" w:rsidR="00B97DE4" w:rsidRPr="00B97DE4" w:rsidRDefault="00B97DE4" w:rsidP="00B97DE4">
      <w:pPr>
        <w:pStyle w:val="Bibliography"/>
        <w:rPr>
          <w:rFonts w:ascii="Calibri" w:hAnsi="Calibri"/>
        </w:rPr>
      </w:pPr>
      <w:r w:rsidRPr="00B97DE4">
        <w:rPr>
          <w:rFonts w:ascii="Calibri" w:hAnsi="Calibri"/>
        </w:rPr>
        <w:t xml:space="preserve">Caney, Simon. 2018. “Justice and Future Generations.” </w:t>
      </w:r>
      <w:r w:rsidRPr="00B97DE4">
        <w:rPr>
          <w:rFonts w:ascii="Calibri" w:hAnsi="Calibri"/>
          <w:i/>
          <w:iCs/>
        </w:rPr>
        <w:t>Annual Review of Political Science</w:t>
      </w:r>
      <w:r w:rsidRPr="00B97DE4">
        <w:rPr>
          <w:rFonts w:ascii="Calibri" w:hAnsi="Calibri"/>
        </w:rPr>
        <w:t xml:space="preserve"> 21 (1): 475–93. https://doi.org/10.1146/annurev-polisci-052715-111749.</w:t>
      </w:r>
    </w:p>
    <w:p w14:paraId="177D1878" w14:textId="77777777" w:rsidR="00B97DE4" w:rsidRPr="00B97DE4" w:rsidRDefault="00B97DE4" w:rsidP="00B97DE4">
      <w:pPr>
        <w:pStyle w:val="Bibliography"/>
        <w:rPr>
          <w:rFonts w:ascii="Calibri" w:hAnsi="Calibri"/>
        </w:rPr>
      </w:pPr>
      <w:r w:rsidRPr="00B97DE4">
        <w:rPr>
          <w:rFonts w:ascii="Calibri" w:hAnsi="Calibri"/>
        </w:rPr>
        <w:t xml:space="preserve">Carpenter, Stephen R., Kenneth J. Arrow, Scott Barrett, Reinette Biggs, William A. Brock, Anne-Sophie Crepin, Gustav Engstrom, et al. 2012. “General Resilience to Cope with Extreme Events.” </w:t>
      </w:r>
      <w:r w:rsidRPr="00B97DE4">
        <w:rPr>
          <w:rFonts w:ascii="Calibri" w:hAnsi="Calibri"/>
          <w:i/>
          <w:iCs/>
        </w:rPr>
        <w:t>SUSTAINABILITY</w:t>
      </w:r>
      <w:r w:rsidRPr="00B97DE4">
        <w:rPr>
          <w:rFonts w:ascii="Calibri" w:hAnsi="Calibri"/>
        </w:rPr>
        <w:t xml:space="preserve"> 4 (12): 3248–59. https://doi.org/10.3390/su4123248.</w:t>
      </w:r>
    </w:p>
    <w:p w14:paraId="35206918" w14:textId="77777777" w:rsidR="00B97DE4" w:rsidRPr="00B97DE4" w:rsidRDefault="00B97DE4" w:rsidP="00B97DE4">
      <w:pPr>
        <w:pStyle w:val="Bibliography"/>
        <w:rPr>
          <w:rFonts w:ascii="Calibri" w:hAnsi="Calibri"/>
        </w:rPr>
      </w:pPr>
      <w:r w:rsidRPr="00B97DE4">
        <w:rPr>
          <w:rFonts w:ascii="Calibri" w:hAnsi="Calibri"/>
        </w:rPr>
        <w:t xml:space="preserve">Carpenter, Stephen R., William A. Brock, Carl Folke, Egbert H. van Nes, and Marten Scheffer. 2015. “Allowing Variance May Enlarge the Safe Operating Space for Exploited Ecosystems.” </w:t>
      </w:r>
      <w:r w:rsidRPr="00B97DE4">
        <w:rPr>
          <w:rFonts w:ascii="Calibri" w:hAnsi="Calibri"/>
          <w:i/>
          <w:iCs/>
        </w:rPr>
        <w:t>Proceedings of the National Academy of Sciences</w:t>
      </w:r>
      <w:r w:rsidRPr="00B97DE4">
        <w:rPr>
          <w:rFonts w:ascii="Calibri" w:hAnsi="Calibri"/>
        </w:rPr>
        <w:t xml:space="preserve"> 112 (46): 14384–89. https://doi.org/10.1073/pnas.1511804112.</w:t>
      </w:r>
    </w:p>
    <w:p w14:paraId="376C8BB8" w14:textId="77777777" w:rsidR="00B97DE4" w:rsidRPr="00B97DE4" w:rsidRDefault="00B97DE4" w:rsidP="00B97DE4">
      <w:pPr>
        <w:pStyle w:val="Bibliography"/>
        <w:rPr>
          <w:rFonts w:ascii="Calibri" w:hAnsi="Calibri"/>
        </w:rPr>
      </w:pPr>
      <w:r w:rsidRPr="00B97DE4">
        <w:rPr>
          <w:rFonts w:ascii="Calibri" w:hAnsi="Calibri"/>
        </w:rPr>
        <w:t xml:space="preserve">Cashore, Benjamin, Steven Bernstein, David Humphreys, Ingrid Visseren-Hamakers, and Katharine Rietig. 2019. “Designing Stakeholder Learning Dialogues for Effective Global Governance.” </w:t>
      </w:r>
      <w:r w:rsidRPr="00B97DE4">
        <w:rPr>
          <w:rFonts w:ascii="Calibri" w:hAnsi="Calibri"/>
          <w:i/>
          <w:iCs/>
        </w:rPr>
        <w:t>Policy and Society</w:t>
      </w:r>
      <w:r w:rsidRPr="00B97DE4">
        <w:rPr>
          <w:rFonts w:ascii="Calibri" w:hAnsi="Calibri"/>
        </w:rPr>
        <w:t xml:space="preserve"> 38 (1): 118–47. https://doi.org/10.1080/14494035.2019.1579505.</w:t>
      </w:r>
    </w:p>
    <w:p w14:paraId="5A38EF0E" w14:textId="77777777" w:rsidR="00B97DE4" w:rsidRPr="00B97DE4" w:rsidRDefault="00B97DE4" w:rsidP="00B97DE4">
      <w:pPr>
        <w:pStyle w:val="Bibliography"/>
        <w:rPr>
          <w:rFonts w:ascii="Calibri" w:hAnsi="Calibri"/>
        </w:rPr>
      </w:pPr>
      <w:r w:rsidRPr="00B97DE4">
        <w:rPr>
          <w:rFonts w:ascii="Calibri" w:hAnsi="Calibri"/>
        </w:rPr>
        <w:t xml:space="preserve">Chan, Gabriel, Robert Stavins, and Zou Ji. 2018. “International Climate Change Policy.” </w:t>
      </w:r>
      <w:r w:rsidRPr="00B97DE4">
        <w:rPr>
          <w:rFonts w:ascii="Calibri" w:hAnsi="Calibri"/>
          <w:i/>
          <w:iCs/>
        </w:rPr>
        <w:t>Annual Review of Resource Economics</w:t>
      </w:r>
      <w:r w:rsidRPr="00B97DE4">
        <w:rPr>
          <w:rFonts w:ascii="Calibri" w:hAnsi="Calibri"/>
        </w:rPr>
        <w:t xml:space="preserve"> 10.</w:t>
      </w:r>
    </w:p>
    <w:p w14:paraId="5537C46D" w14:textId="77777777" w:rsidR="00B97DE4" w:rsidRPr="00B97DE4" w:rsidRDefault="00B97DE4" w:rsidP="00B97DE4">
      <w:pPr>
        <w:pStyle w:val="Bibliography"/>
        <w:rPr>
          <w:rFonts w:ascii="Calibri" w:hAnsi="Calibri"/>
        </w:rPr>
      </w:pPr>
      <w:r w:rsidRPr="00B97DE4">
        <w:rPr>
          <w:rFonts w:ascii="Calibri" w:hAnsi="Calibri"/>
        </w:rPr>
        <w:t xml:space="preserve">Clark, William C., Nancy M. Dickson, and Pamela A. Matson. 2016. “Knowledge Systems for Sustainable Development: Special Feature Based on a Sackler Colloquium of the National Academy of Sciences.” </w:t>
      </w:r>
      <w:r w:rsidRPr="00B97DE4">
        <w:rPr>
          <w:rFonts w:ascii="Calibri" w:hAnsi="Calibri"/>
          <w:i/>
          <w:iCs/>
        </w:rPr>
        <w:t>Proceedings of the National Academy of Sciences of the United States of America</w:t>
      </w:r>
      <w:r w:rsidRPr="00B97DE4">
        <w:rPr>
          <w:rFonts w:ascii="Calibri" w:hAnsi="Calibri"/>
        </w:rPr>
        <w:t xml:space="preserve"> 113 (17): 4750–4622.</w:t>
      </w:r>
    </w:p>
    <w:p w14:paraId="5777695B" w14:textId="77777777" w:rsidR="00B97DE4" w:rsidRPr="00B97DE4" w:rsidRDefault="00B97DE4" w:rsidP="00B97DE4">
      <w:pPr>
        <w:pStyle w:val="Bibliography"/>
        <w:rPr>
          <w:rFonts w:ascii="Calibri" w:hAnsi="Calibri"/>
        </w:rPr>
      </w:pPr>
      <w:r w:rsidRPr="00B97DE4">
        <w:rPr>
          <w:rFonts w:ascii="Calibri" w:hAnsi="Calibri"/>
        </w:rPr>
        <w:t xml:space="preserve">Clark, William C., Lorrae van Kerkhoff, Louis Lebel, and Gilberto C. Gallopin. 2016. “Crafting Usable Knowledge for Sustainable Development.” </w:t>
      </w:r>
      <w:r w:rsidRPr="00B97DE4">
        <w:rPr>
          <w:rFonts w:ascii="Calibri" w:hAnsi="Calibri"/>
          <w:i/>
          <w:iCs/>
        </w:rPr>
        <w:t>Proceedings of the National Academy of Sciences</w:t>
      </w:r>
      <w:r w:rsidRPr="00B97DE4">
        <w:rPr>
          <w:rFonts w:ascii="Calibri" w:hAnsi="Calibri"/>
        </w:rPr>
        <w:t xml:space="preserve"> 113 (17): 4570–78. https://doi.org/10.1073/pnas.1601266113.</w:t>
      </w:r>
    </w:p>
    <w:p w14:paraId="1B11A725" w14:textId="77777777" w:rsidR="00B97DE4" w:rsidRPr="00B97DE4" w:rsidRDefault="00B97DE4" w:rsidP="00B97DE4">
      <w:pPr>
        <w:pStyle w:val="Bibliography"/>
        <w:rPr>
          <w:rFonts w:ascii="Calibri" w:hAnsi="Calibri"/>
        </w:rPr>
      </w:pPr>
      <w:r w:rsidRPr="00B97DE4">
        <w:rPr>
          <w:rFonts w:ascii="Calibri" w:hAnsi="Calibri"/>
        </w:rPr>
        <w:t xml:space="preserve">Clark, William C., Thomas P. Tomich, Meine van Noordwijk, David Guston, Delia Catacutan, Nancy M. Dickson, and Elizabeth McNie. 2016. “Boundary Work for Sustainable Development: Natural Resource Management at the Consultative Group on International Agricultural Research (CGIAR).” </w:t>
      </w:r>
      <w:r w:rsidRPr="00B97DE4">
        <w:rPr>
          <w:rFonts w:ascii="Calibri" w:hAnsi="Calibri"/>
          <w:i/>
          <w:iCs/>
        </w:rPr>
        <w:t>Proceedings of the National Academy of Sciences</w:t>
      </w:r>
      <w:r w:rsidRPr="00B97DE4">
        <w:rPr>
          <w:rFonts w:ascii="Calibri" w:hAnsi="Calibri"/>
        </w:rPr>
        <w:t xml:space="preserve"> 113 (17): 4615–22. https://doi.org/10.1073/pnas.0900231108.</w:t>
      </w:r>
    </w:p>
    <w:p w14:paraId="0F45FD2D" w14:textId="77777777" w:rsidR="00B97DE4" w:rsidRPr="00B97DE4" w:rsidRDefault="00B97DE4" w:rsidP="00B97DE4">
      <w:pPr>
        <w:pStyle w:val="Bibliography"/>
        <w:rPr>
          <w:rFonts w:ascii="Calibri" w:hAnsi="Calibri"/>
        </w:rPr>
      </w:pPr>
      <w:r w:rsidRPr="00B97DE4">
        <w:rPr>
          <w:rFonts w:ascii="Calibri" w:hAnsi="Calibri"/>
        </w:rPr>
        <w:t xml:space="preserve">Clement, Floriane. 2010. “Analysing Decentralised Natural Resource Governance: Proposition for a ‘Politicised’ Institutional Analysis and Development Framework.” </w:t>
      </w:r>
      <w:r w:rsidRPr="00B97DE4">
        <w:rPr>
          <w:rFonts w:ascii="Calibri" w:hAnsi="Calibri"/>
          <w:i/>
          <w:iCs/>
        </w:rPr>
        <w:t>Policy Sciences</w:t>
      </w:r>
      <w:r w:rsidRPr="00B97DE4">
        <w:rPr>
          <w:rFonts w:ascii="Calibri" w:hAnsi="Calibri"/>
        </w:rPr>
        <w:t xml:space="preserve"> 43 (2): 129–56. https://doi.org/10.1007/s11077-009-9100-8.</w:t>
      </w:r>
    </w:p>
    <w:p w14:paraId="0B0E6CCF" w14:textId="77777777" w:rsidR="00B97DE4" w:rsidRPr="00B97DE4" w:rsidRDefault="00B97DE4" w:rsidP="00B97DE4">
      <w:pPr>
        <w:pStyle w:val="Bibliography"/>
        <w:rPr>
          <w:rFonts w:ascii="Calibri" w:hAnsi="Calibri"/>
        </w:rPr>
      </w:pPr>
      <w:r w:rsidRPr="00B97DE4">
        <w:rPr>
          <w:rFonts w:ascii="Calibri" w:hAnsi="Calibri"/>
        </w:rPr>
        <w:t xml:space="preserve">Cohen, François, Cameron J. Hepburn, and Alexander Teytelboym. 2019. “Is Natural Capital Really Substitutable?” </w:t>
      </w:r>
      <w:r w:rsidRPr="00B97DE4">
        <w:rPr>
          <w:rFonts w:ascii="Calibri" w:hAnsi="Calibri"/>
          <w:i/>
          <w:iCs/>
        </w:rPr>
        <w:t>Annual Review of Environment and Resources</w:t>
      </w:r>
      <w:r w:rsidRPr="00B97DE4">
        <w:rPr>
          <w:rFonts w:ascii="Calibri" w:hAnsi="Calibri"/>
        </w:rPr>
        <w:t xml:space="preserve"> 44 (1): 425–48. https://doi.org/10.1146/annurev-environ-101718-033055.</w:t>
      </w:r>
    </w:p>
    <w:p w14:paraId="43710349" w14:textId="77777777" w:rsidR="00B97DE4" w:rsidRPr="00B97DE4" w:rsidRDefault="00B97DE4" w:rsidP="00B97DE4">
      <w:pPr>
        <w:pStyle w:val="Bibliography"/>
        <w:rPr>
          <w:rFonts w:ascii="Calibri" w:hAnsi="Calibri"/>
        </w:rPr>
      </w:pPr>
      <w:r w:rsidRPr="00B97DE4">
        <w:rPr>
          <w:rFonts w:ascii="Calibri" w:hAnsi="Calibri"/>
        </w:rPr>
        <w:t xml:space="preserve">Collins, Patricia Hill. 2015. “Intersectionality’s Definitional Dilemmas.” </w:t>
      </w:r>
      <w:r w:rsidRPr="00B97DE4">
        <w:rPr>
          <w:rFonts w:ascii="Calibri" w:hAnsi="Calibri"/>
          <w:i/>
          <w:iCs/>
        </w:rPr>
        <w:t>Annual Review of Sociology</w:t>
      </w:r>
      <w:r w:rsidRPr="00B97DE4">
        <w:rPr>
          <w:rFonts w:ascii="Calibri" w:hAnsi="Calibri"/>
        </w:rPr>
        <w:t xml:space="preserve"> 41 (1): 1–20. https://doi.org/10.1146/annurev-soc-073014-112142.</w:t>
      </w:r>
    </w:p>
    <w:p w14:paraId="6197E94D" w14:textId="77777777" w:rsidR="00B97DE4" w:rsidRPr="00B97DE4" w:rsidRDefault="00B97DE4" w:rsidP="00B97DE4">
      <w:pPr>
        <w:pStyle w:val="Bibliography"/>
        <w:rPr>
          <w:rFonts w:ascii="Calibri" w:hAnsi="Calibri"/>
        </w:rPr>
      </w:pPr>
      <w:r w:rsidRPr="00B97DE4">
        <w:rPr>
          <w:rFonts w:ascii="Calibri" w:hAnsi="Calibri"/>
        </w:rPr>
        <w:lastRenderedPageBreak/>
        <w:t xml:space="preserve">Collins, Ross D., Noelle E. Selin, Olivier L. de Weck, and William C. Clark. 2017. “Using Inclusive Wealth for Policy Evaluation: Application to Electricity Infrastructure Planning in Oil-Exporting Countries.” </w:t>
      </w:r>
      <w:r w:rsidRPr="00B97DE4">
        <w:rPr>
          <w:rFonts w:ascii="Calibri" w:hAnsi="Calibri"/>
          <w:i/>
          <w:iCs/>
        </w:rPr>
        <w:t>Ecological Economics</w:t>
      </w:r>
      <w:r w:rsidRPr="00B97DE4">
        <w:rPr>
          <w:rFonts w:ascii="Calibri" w:hAnsi="Calibri"/>
        </w:rPr>
        <w:t xml:space="preserve"> 133: 23–34. https://doi.org///dx.doi.org/10.1016/j.ecolecon.2016.11.013.</w:t>
      </w:r>
    </w:p>
    <w:p w14:paraId="1BDE0A63" w14:textId="77777777" w:rsidR="00B97DE4" w:rsidRPr="00B97DE4" w:rsidRDefault="00B97DE4" w:rsidP="00B97DE4">
      <w:pPr>
        <w:pStyle w:val="Bibliography"/>
        <w:rPr>
          <w:rFonts w:ascii="Calibri" w:hAnsi="Calibri"/>
        </w:rPr>
      </w:pPr>
      <w:r w:rsidRPr="00B97DE4">
        <w:rPr>
          <w:rFonts w:ascii="Calibri" w:hAnsi="Calibri"/>
        </w:rPr>
        <w:t>Cook, John, Geoffrey Supran, Stephan Lewandowsky, Naomi Oreskes, and Edward Maibach. 2019. “America Misled: How the Fossil Fuel Industry Deliberately Misled Americans about Climate Change.” Fairfax, VA: George Mason University Center for Climate Change Communication. https://www.climatechangecommunication.org/america-misled/.</w:t>
      </w:r>
    </w:p>
    <w:p w14:paraId="30414285" w14:textId="77777777" w:rsidR="00B97DE4" w:rsidRPr="00B97DE4" w:rsidRDefault="00B97DE4" w:rsidP="00B97DE4">
      <w:pPr>
        <w:pStyle w:val="Bibliography"/>
        <w:rPr>
          <w:rFonts w:ascii="Calibri" w:hAnsi="Calibri"/>
        </w:rPr>
      </w:pPr>
      <w:r w:rsidRPr="00B97DE4">
        <w:rPr>
          <w:rFonts w:ascii="Calibri" w:hAnsi="Calibri"/>
        </w:rPr>
        <w:t xml:space="preserve">Dahl, Robert A. 1957. “The Concept of Power.” </w:t>
      </w:r>
      <w:r w:rsidRPr="00B97DE4">
        <w:rPr>
          <w:rFonts w:ascii="Calibri" w:hAnsi="Calibri"/>
          <w:i/>
          <w:iCs/>
        </w:rPr>
        <w:t>Behavioral Science</w:t>
      </w:r>
      <w:r w:rsidRPr="00B97DE4">
        <w:rPr>
          <w:rFonts w:ascii="Calibri" w:hAnsi="Calibri"/>
        </w:rPr>
        <w:t xml:space="preserve"> 2 (3): 201–215. https://doi.org/10.1002/bs.3830020303.</w:t>
      </w:r>
    </w:p>
    <w:p w14:paraId="52A1B7E4" w14:textId="77777777" w:rsidR="00B97DE4" w:rsidRPr="00B97DE4" w:rsidRDefault="00B97DE4" w:rsidP="00B97DE4">
      <w:pPr>
        <w:pStyle w:val="Bibliography"/>
        <w:rPr>
          <w:rFonts w:ascii="Calibri" w:hAnsi="Calibri"/>
        </w:rPr>
      </w:pPr>
      <w:r w:rsidRPr="00B97DE4">
        <w:rPr>
          <w:rFonts w:ascii="Calibri" w:hAnsi="Calibri"/>
        </w:rPr>
        <w:t xml:space="preserve">Dakos, Vasilis, Allyson Quinlan, Jacopo A. Baggio, Elena Bennett, Örjan Bodin, and Shauna Burnsilver. 2015. “Principle 2 – Manage Connectivity.” In </w:t>
      </w:r>
      <w:r w:rsidRPr="00B97DE4">
        <w:rPr>
          <w:rFonts w:ascii="Calibri" w:hAnsi="Calibri"/>
          <w:i/>
          <w:iCs/>
        </w:rPr>
        <w:t>Principles for Building Resilience</w:t>
      </w:r>
      <w:r w:rsidRPr="00B97DE4">
        <w:rPr>
          <w:rFonts w:ascii="Calibri" w:hAnsi="Calibri"/>
        </w:rPr>
        <w:t>, edited by Reinette Biggs, Maja Schluter, and Michael L. Schoon, 80–104. Cambridge: Cambridge University Press. https://doi.org/10.1017/CBO9781316014240.005.</w:t>
      </w:r>
    </w:p>
    <w:p w14:paraId="21187BEC" w14:textId="77777777" w:rsidR="00B97DE4" w:rsidRPr="00B97DE4" w:rsidRDefault="00B97DE4" w:rsidP="00B97DE4">
      <w:pPr>
        <w:pStyle w:val="Bibliography"/>
        <w:rPr>
          <w:rFonts w:ascii="Calibri" w:hAnsi="Calibri"/>
        </w:rPr>
      </w:pPr>
      <w:r w:rsidRPr="00B97DE4">
        <w:rPr>
          <w:rFonts w:ascii="Calibri" w:hAnsi="Calibri"/>
        </w:rPr>
        <w:t xml:space="preserve">Daly, Meaghan, and Lisa Dilling. 2019. “The Politics of ‘Usable’ Knowledge: Examining the Development of Climate Services in Tanzania.” </w:t>
      </w:r>
      <w:r w:rsidRPr="00B97DE4">
        <w:rPr>
          <w:rFonts w:ascii="Calibri" w:hAnsi="Calibri"/>
          <w:i/>
          <w:iCs/>
        </w:rPr>
        <w:t>Climatic Change</w:t>
      </w:r>
      <w:r w:rsidRPr="00B97DE4">
        <w:rPr>
          <w:rFonts w:ascii="Calibri" w:hAnsi="Calibri"/>
        </w:rPr>
        <w:t>, October, 1–20. https://doi.org/10.1007/s10584-019-02510-w.</w:t>
      </w:r>
    </w:p>
    <w:p w14:paraId="4356DB42" w14:textId="77777777" w:rsidR="00B97DE4" w:rsidRPr="00B97DE4" w:rsidRDefault="00B97DE4" w:rsidP="00B97DE4">
      <w:pPr>
        <w:pStyle w:val="Bibliography"/>
        <w:rPr>
          <w:rFonts w:ascii="Calibri" w:hAnsi="Calibri"/>
        </w:rPr>
      </w:pPr>
      <w:r w:rsidRPr="00B97DE4">
        <w:rPr>
          <w:rFonts w:ascii="Calibri" w:hAnsi="Calibri"/>
        </w:rPr>
        <w:t xml:space="preserve">Dasgupta, Partha. 2001. </w:t>
      </w:r>
      <w:r w:rsidRPr="00B97DE4">
        <w:rPr>
          <w:rFonts w:ascii="Calibri" w:hAnsi="Calibri"/>
          <w:i/>
          <w:iCs/>
        </w:rPr>
        <w:t>Human Well-Being and the Natural Environment</w:t>
      </w:r>
      <w:r w:rsidRPr="00B97DE4">
        <w:rPr>
          <w:rFonts w:ascii="Calibri" w:hAnsi="Calibri"/>
        </w:rPr>
        <w:t>. New York.</w:t>
      </w:r>
    </w:p>
    <w:p w14:paraId="76265A99" w14:textId="77777777" w:rsidR="00B97DE4" w:rsidRPr="00B97DE4" w:rsidRDefault="00B97DE4" w:rsidP="00B97DE4">
      <w:pPr>
        <w:pStyle w:val="Bibliography"/>
        <w:rPr>
          <w:rFonts w:ascii="Calibri" w:hAnsi="Calibri"/>
        </w:rPr>
      </w:pPr>
      <w:r w:rsidRPr="00B97DE4">
        <w:rPr>
          <w:rFonts w:ascii="Calibri" w:hAnsi="Calibri"/>
        </w:rPr>
        <w:t xml:space="preserve">———. 2004. </w:t>
      </w:r>
      <w:r w:rsidRPr="00B97DE4">
        <w:rPr>
          <w:rFonts w:ascii="Calibri" w:hAnsi="Calibri"/>
          <w:i/>
          <w:iCs/>
        </w:rPr>
        <w:t>Human Well-Being and the Natural Environment</w:t>
      </w:r>
      <w:r w:rsidRPr="00B97DE4">
        <w:rPr>
          <w:rFonts w:ascii="Calibri" w:hAnsi="Calibri"/>
        </w:rPr>
        <w:t>. 1st paperback, with Revised Appendix. Oxford ; New York: Oxford University Press.</w:t>
      </w:r>
    </w:p>
    <w:p w14:paraId="386EA7CD" w14:textId="77777777" w:rsidR="00B97DE4" w:rsidRPr="00B97DE4" w:rsidRDefault="00B97DE4" w:rsidP="00B97DE4">
      <w:pPr>
        <w:pStyle w:val="Bibliography"/>
        <w:rPr>
          <w:rFonts w:ascii="Calibri" w:hAnsi="Calibri"/>
        </w:rPr>
      </w:pPr>
      <w:r w:rsidRPr="00B97DE4">
        <w:rPr>
          <w:rFonts w:ascii="Calibri" w:hAnsi="Calibri"/>
        </w:rPr>
        <w:t xml:space="preserve">———. 2014. “Measuring the Wealth of Nations.” </w:t>
      </w:r>
      <w:r w:rsidRPr="00B97DE4">
        <w:rPr>
          <w:rFonts w:ascii="Calibri" w:hAnsi="Calibri"/>
          <w:i/>
          <w:iCs/>
        </w:rPr>
        <w:t>Annual Review of Resource Economics</w:t>
      </w:r>
      <w:r w:rsidRPr="00B97DE4">
        <w:rPr>
          <w:rFonts w:ascii="Calibri" w:hAnsi="Calibri"/>
        </w:rPr>
        <w:t xml:space="preserve"> 6 (1): 17–31. https://doi.org/10.1146/annurev-resource-100913-012358.</w:t>
      </w:r>
    </w:p>
    <w:p w14:paraId="08284602" w14:textId="77777777" w:rsidR="00B97DE4" w:rsidRPr="00B97DE4" w:rsidRDefault="00B97DE4" w:rsidP="00B97DE4">
      <w:pPr>
        <w:pStyle w:val="Bibliography"/>
        <w:rPr>
          <w:rFonts w:ascii="Calibri" w:hAnsi="Calibri"/>
        </w:rPr>
      </w:pPr>
      <w:r w:rsidRPr="00B97DE4">
        <w:rPr>
          <w:rFonts w:ascii="Calibri" w:hAnsi="Calibri"/>
        </w:rPr>
        <w:t xml:space="preserve">Dasgupta, Partha S., and Paul R. Ehrlich. 2013. “Pervasive Externalities at the Population, Consumption, and Environment Nexus.” </w:t>
      </w:r>
      <w:r w:rsidRPr="00B97DE4">
        <w:rPr>
          <w:rFonts w:ascii="Calibri" w:hAnsi="Calibri"/>
          <w:i/>
          <w:iCs/>
        </w:rPr>
        <w:t>Science</w:t>
      </w:r>
      <w:r w:rsidRPr="00B97DE4">
        <w:rPr>
          <w:rFonts w:ascii="Calibri" w:hAnsi="Calibri"/>
        </w:rPr>
        <w:t xml:space="preserve"> 340 (6130): 324–28.</w:t>
      </w:r>
    </w:p>
    <w:p w14:paraId="0C1268BC" w14:textId="77777777" w:rsidR="00B97DE4" w:rsidRPr="00B97DE4" w:rsidRDefault="00B97DE4" w:rsidP="00B97DE4">
      <w:pPr>
        <w:pStyle w:val="Bibliography"/>
        <w:rPr>
          <w:rFonts w:ascii="Calibri" w:hAnsi="Calibri"/>
        </w:rPr>
      </w:pPr>
      <w:r w:rsidRPr="00B97DE4">
        <w:rPr>
          <w:rFonts w:ascii="Calibri" w:hAnsi="Calibri"/>
        </w:rPr>
        <w:t xml:space="preserve">Deaton, Angus. 2013. </w:t>
      </w:r>
      <w:r w:rsidRPr="00B97DE4">
        <w:rPr>
          <w:rFonts w:ascii="Calibri" w:hAnsi="Calibri"/>
          <w:i/>
          <w:iCs/>
        </w:rPr>
        <w:t>The Great Escape:Health, Wealth, and the Origins of Inequality</w:t>
      </w:r>
      <w:r w:rsidRPr="00B97DE4">
        <w:rPr>
          <w:rFonts w:ascii="Calibri" w:hAnsi="Calibri"/>
        </w:rPr>
        <w:t>. Princeton, N.J.: Princeton University Press.</w:t>
      </w:r>
    </w:p>
    <w:p w14:paraId="3948BC01" w14:textId="77777777" w:rsidR="00B97DE4" w:rsidRPr="00B97DE4" w:rsidRDefault="00B97DE4" w:rsidP="00B97DE4">
      <w:pPr>
        <w:pStyle w:val="Bibliography"/>
        <w:rPr>
          <w:rFonts w:ascii="Calibri" w:hAnsi="Calibri"/>
        </w:rPr>
      </w:pPr>
      <w:r w:rsidRPr="00B97DE4">
        <w:rPr>
          <w:rFonts w:ascii="Calibri" w:hAnsi="Calibri"/>
        </w:rPr>
        <w:t xml:space="preserve">Díaz, Sandra, Sebsebe Demissew, Julia Carabias, Carlos Joly, Mark Lonsdale, Neville Ash, Anne Larigauderie, et al. 2015. “The IPBES Conceptual Framework — Connecting Nature and People.” </w:t>
      </w:r>
      <w:r w:rsidRPr="00B97DE4">
        <w:rPr>
          <w:rFonts w:ascii="Calibri" w:hAnsi="Calibri"/>
          <w:i/>
          <w:iCs/>
        </w:rPr>
        <w:t>Current Opinion in Environmental Sustainability</w:t>
      </w:r>
      <w:r w:rsidRPr="00B97DE4">
        <w:rPr>
          <w:rFonts w:ascii="Calibri" w:hAnsi="Calibri"/>
        </w:rPr>
        <w:t>, Open Issue, 14 (June): 1–16. https://doi.org/10.1016/j.cosust.2014.11.002.</w:t>
      </w:r>
    </w:p>
    <w:p w14:paraId="366145AF" w14:textId="77777777" w:rsidR="00B97DE4" w:rsidRPr="00B97DE4" w:rsidRDefault="00B97DE4" w:rsidP="00B97DE4">
      <w:pPr>
        <w:pStyle w:val="Bibliography"/>
        <w:rPr>
          <w:rFonts w:ascii="Calibri" w:hAnsi="Calibri"/>
        </w:rPr>
      </w:pPr>
      <w:r w:rsidRPr="00B97DE4">
        <w:rPr>
          <w:rFonts w:ascii="Calibri" w:hAnsi="Calibri"/>
        </w:rPr>
        <w:t xml:space="preserve">Díaz, Sandra, Josef Settele, Eduardo S. Brondízio, Hien T. Ngo, John Agard, Almut Arneth, Patricia Balvanera, et al. 2019. “Pervasive Human-Driven Decline of Life on Earth Points to the Need for Transformative Change.” </w:t>
      </w:r>
      <w:r w:rsidRPr="00B97DE4">
        <w:rPr>
          <w:rFonts w:ascii="Calibri" w:hAnsi="Calibri"/>
          <w:i/>
          <w:iCs/>
        </w:rPr>
        <w:t>Science</w:t>
      </w:r>
      <w:r w:rsidRPr="00B97DE4">
        <w:rPr>
          <w:rFonts w:ascii="Calibri" w:hAnsi="Calibri"/>
        </w:rPr>
        <w:t xml:space="preserve"> 366 (6471). https://doi.org/10.1126/science.aax3100.</w:t>
      </w:r>
    </w:p>
    <w:p w14:paraId="4CBB23D0" w14:textId="77777777" w:rsidR="00B97DE4" w:rsidRPr="00B97DE4" w:rsidRDefault="00B97DE4" w:rsidP="00B97DE4">
      <w:pPr>
        <w:pStyle w:val="Bibliography"/>
        <w:rPr>
          <w:rFonts w:ascii="Calibri" w:hAnsi="Calibri"/>
        </w:rPr>
      </w:pPr>
      <w:r w:rsidRPr="00B97DE4">
        <w:rPr>
          <w:rFonts w:ascii="Calibri" w:hAnsi="Calibri"/>
        </w:rPr>
        <w:t xml:space="preserve">Díaz-Reviriego, Isabel, E. Turnhout, and S. Beck. 2019. “Participation and Inclusiveness in the Intergovernmental Science–Policy Platform on Biodiversity and Ecosystem Services.” </w:t>
      </w:r>
      <w:r w:rsidRPr="00B97DE4">
        <w:rPr>
          <w:rFonts w:ascii="Calibri" w:hAnsi="Calibri"/>
          <w:i/>
          <w:iCs/>
        </w:rPr>
        <w:t>Nature Sustainability</w:t>
      </w:r>
      <w:r w:rsidRPr="00B97DE4">
        <w:rPr>
          <w:rFonts w:ascii="Calibri" w:hAnsi="Calibri"/>
        </w:rPr>
        <w:t xml:space="preserve"> 2 (6): 457–64. https://doi.org/10.1038/s41893-019-0290-6.</w:t>
      </w:r>
    </w:p>
    <w:p w14:paraId="4259C937" w14:textId="77777777" w:rsidR="00B97DE4" w:rsidRPr="00B97DE4" w:rsidRDefault="00B97DE4" w:rsidP="00B97DE4">
      <w:pPr>
        <w:pStyle w:val="Bibliography"/>
        <w:rPr>
          <w:rFonts w:ascii="Calibri" w:hAnsi="Calibri"/>
        </w:rPr>
      </w:pPr>
      <w:r w:rsidRPr="00B97DE4">
        <w:rPr>
          <w:rFonts w:ascii="Calibri" w:hAnsi="Calibri"/>
        </w:rPr>
        <w:t xml:space="preserve">Dietz, Thomas. 2017. “Drivers of Human Stress on the Environment in the Twenty-First Century.” </w:t>
      </w:r>
      <w:r w:rsidRPr="00B97DE4">
        <w:rPr>
          <w:rFonts w:ascii="Calibri" w:hAnsi="Calibri"/>
          <w:i/>
          <w:iCs/>
        </w:rPr>
        <w:t>Annual Review of Environment and Resources</w:t>
      </w:r>
      <w:r w:rsidRPr="00B97DE4">
        <w:rPr>
          <w:rFonts w:ascii="Calibri" w:hAnsi="Calibri"/>
        </w:rPr>
        <w:t xml:space="preserve"> 42 (1): 189–213. https://doi.org/10.1146/annurev-environ-110615-085440.</w:t>
      </w:r>
    </w:p>
    <w:p w14:paraId="098916FB" w14:textId="77777777" w:rsidR="00B97DE4" w:rsidRPr="00B97DE4" w:rsidRDefault="00B97DE4" w:rsidP="00B97DE4">
      <w:pPr>
        <w:pStyle w:val="Bibliography"/>
        <w:rPr>
          <w:rFonts w:ascii="Calibri" w:hAnsi="Calibri"/>
        </w:rPr>
      </w:pPr>
      <w:r w:rsidRPr="00B97DE4">
        <w:rPr>
          <w:rFonts w:ascii="Calibri" w:hAnsi="Calibri"/>
        </w:rPr>
        <w:t xml:space="preserve">Downing, Andrea S, Avit Bhowmik, David Collste, Sarah E Cornell, Jonathan Donges, Ingo Fetzer, Tiina Häyhä, Jennifer Hinton, Steven Lade, and Wolf M Mooij. 2019. “Matching Scope, Purpose and Uses of Planetary Boundaries Science.” </w:t>
      </w:r>
      <w:r w:rsidRPr="00B97DE4">
        <w:rPr>
          <w:rFonts w:ascii="Calibri" w:hAnsi="Calibri"/>
          <w:i/>
          <w:iCs/>
        </w:rPr>
        <w:t>Environmental Research Letters</w:t>
      </w:r>
      <w:r w:rsidRPr="00B97DE4">
        <w:rPr>
          <w:rFonts w:ascii="Calibri" w:hAnsi="Calibri"/>
        </w:rPr>
        <w:t xml:space="preserve"> 14 (7): 073005. https://doi.org/10.1088/1748-9326/ab22c9.</w:t>
      </w:r>
    </w:p>
    <w:p w14:paraId="6B43400C" w14:textId="77777777" w:rsidR="00B97DE4" w:rsidRPr="00B97DE4" w:rsidRDefault="00B97DE4" w:rsidP="00B97DE4">
      <w:pPr>
        <w:pStyle w:val="Bibliography"/>
        <w:rPr>
          <w:rFonts w:ascii="Calibri" w:hAnsi="Calibri"/>
        </w:rPr>
      </w:pPr>
      <w:r w:rsidRPr="00B97DE4">
        <w:rPr>
          <w:rFonts w:ascii="Calibri" w:hAnsi="Calibri"/>
        </w:rPr>
        <w:t xml:space="preserve">Dryzek, John S., André Bächtiger, Simone Chambers, Joshua Cohen, James N. Druckman, Andrea Felicetti, James S. Fishkin, et al. 2019. “The Crisis of Democracy and the Science of Deliberation.” </w:t>
      </w:r>
      <w:r w:rsidRPr="00B97DE4">
        <w:rPr>
          <w:rFonts w:ascii="Calibri" w:hAnsi="Calibri"/>
          <w:i/>
          <w:iCs/>
        </w:rPr>
        <w:t>Science</w:t>
      </w:r>
      <w:r w:rsidRPr="00B97DE4">
        <w:rPr>
          <w:rFonts w:ascii="Calibri" w:hAnsi="Calibri"/>
        </w:rPr>
        <w:t xml:space="preserve"> 363 (6432): 1144–46. https://doi.org/10.1126/science.aaw2694.</w:t>
      </w:r>
    </w:p>
    <w:p w14:paraId="0DFCF44A" w14:textId="77777777" w:rsidR="00B97DE4" w:rsidRPr="00B97DE4" w:rsidRDefault="00B97DE4" w:rsidP="00B97DE4">
      <w:pPr>
        <w:pStyle w:val="Bibliography"/>
        <w:rPr>
          <w:rFonts w:ascii="Calibri" w:hAnsi="Calibri"/>
        </w:rPr>
      </w:pPr>
      <w:r w:rsidRPr="00B97DE4">
        <w:rPr>
          <w:rFonts w:ascii="Calibri" w:hAnsi="Calibri"/>
        </w:rPr>
        <w:lastRenderedPageBreak/>
        <w:t xml:space="preserve">Dryzek, John S., and Jonathan Pickering. 2018. </w:t>
      </w:r>
      <w:r w:rsidRPr="00B97DE4">
        <w:rPr>
          <w:rFonts w:ascii="Calibri" w:hAnsi="Calibri"/>
          <w:i/>
          <w:iCs/>
        </w:rPr>
        <w:t>The Politics of the Anthropocene</w:t>
      </w:r>
      <w:r w:rsidRPr="00B97DE4">
        <w:rPr>
          <w:rFonts w:ascii="Calibri" w:hAnsi="Calibri"/>
        </w:rPr>
        <w:t>. Oxford University Press. http://www.oxfordscholarship.com.ezp-prod1.hul.harvard.edu/view/10.1093/oso/9780198809616.001.0001/oso-9780198809616.</w:t>
      </w:r>
    </w:p>
    <w:p w14:paraId="3C346BF6" w14:textId="77777777" w:rsidR="00B97DE4" w:rsidRPr="00B97DE4" w:rsidRDefault="00B97DE4" w:rsidP="00B97DE4">
      <w:pPr>
        <w:pStyle w:val="Bibliography"/>
        <w:rPr>
          <w:rFonts w:ascii="Calibri" w:hAnsi="Calibri"/>
        </w:rPr>
      </w:pPr>
      <w:r w:rsidRPr="00B97DE4">
        <w:rPr>
          <w:rFonts w:ascii="Calibri" w:hAnsi="Calibri"/>
        </w:rPr>
        <w:t xml:space="preserve">Dryzek, John S., and Hayley Stevenson. 2014. </w:t>
      </w:r>
      <w:r w:rsidRPr="00B97DE4">
        <w:rPr>
          <w:rFonts w:ascii="Calibri" w:hAnsi="Calibri"/>
          <w:i/>
          <w:iCs/>
        </w:rPr>
        <w:t>Democratizing Global Climate Governance</w:t>
      </w:r>
      <w:r w:rsidRPr="00B97DE4">
        <w:rPr>
          <w:rFonts w:ascii="Calibri" w:hAnsi="Calibri"/>
        </w:rPr>
        <w:t>. Cambridge ; New York: Cambridge University Press.</w:t>
      </w:r>
    </w:p>
    <w:p w14:paraId="421E953B" w14:textId="77777777" w:rsidR="00B97DE4" w:rsidRPr="00B97DE4" w:rsidRDefault="00B97DE4" w:rsidP="00B97DE4">
      <w:pPr>
        <w:pStyle w:val="Bibliography"/>
        <w:rPr>
          <w:rFonts w:ascii="Calibri" w:hAnsi="Calibri"/>
        </w:rPr>
      </w:pPr>
      <w:r w:rsidRPr="00B97DE4">
        <w:rPr>
          <w:rFonts w:ascii="Calibri" w:hAnsi="Calibri"/>
        </w:rPr>
        <w:t xml:space="preserve">Duraiappah, Anantha K. 1998. “Poverty and Environmental Degradation: A Review and Analysis of the Nexus.” </w:t>
      </w:r>
      <w:r w:rsidRPr="00B97DE4">
        <w:rPr>
          <w:rFonts w:ascii="Calibri" w:hAnsi="Calibri"/>
          <w:i/>
          <w:iCs/>
        </w:rPr>
        <w:t>World Development</w:t>
      </w:r>
      <w:r w:rsidRPr="00B97DE4">
        <w:rPr>
          <w:rFonts w:ascii="Calibri" w:hAnsi="Calibri"/>
        </w:rPr>
        <w:t xml:space="preserve"> 26 (12): 2169–79. https://doi.org/10.1016/S0305-750X(98)00100-4.</w:t>
      </w:r>
    </w:p>
    <w:p w14:paraId="2A4FE29C" w14:textId="77777777" w:rsidR="00B97DE4" w:rsidRPr="00B97DE4" w:rsidRDefault="00B97DE4" w:rsidP="00B97DE4">
      <w:pPr>
        <w:pStyle w:val="Bibliography"/>
        <w:rPr>
          <w:rFonts w:ascii="Calibri" w:hAnsi="Calibri"/>
        </w:rPr>
      </w:pPr>
      <w:r w:rsidRPr="00B97DE4">
        <w:rPr>
          <w:rFonts w:ascii="Calibri" w:hAnsi="Calibri"/>
        </w:rPr>
        <w:t xml:space="preserve">Ekins, Paul, Joyeeta Gupta, and Pierre Boileau, eds. 2019. </w:t>
      </w:r>
      <w:r w:rsidRPr="00B97DE4">
        <w:rPr>
          <w:rFonts w:ascii="Calibri" w:hAnsi="Calibri"/>
          <w:i/>
          <w:iCs/>
        </w:rPr>
        <w:t>Global Environment Outlook 6</w:t>
      </w:r>
      <w:r w:rsidRPr="00B97DE4">
        <w:rPr>
          <w:rFonts w:ascii="Calibri" w:hAnsi="Calibri"/>
        </w:rPr>
        <w:t>. New York, NY: Cambridge University Press.</w:t>
      </w:r>
    </w:p>
    <w:p w14:paraId="55B53CE8" w14:textId="77777777" w:rsidR="00B97DE4" w:rsidRPr="00B97DE4" w:rsidRDefault="00B97DE4" w:rsidP="00B97DE4">
      <w:pPr>
        <w:pStyle w:val="Bibliography"/>
        <w:rPr>
          <w:rFonts w:ascii="Calibri" w:hAnsi="Calibri"/>
        </w:rPr>
      </w:pPr>
      <w:r w:rsidRPr="00B97DE4">
        <w:rPr>
          <w:rFonts w:ascii="Calibri" w:hAnsi="Calibri"/>
        </w:rPr>
        <w:t xml:space="preserve">Elsner, Wolfram. 2017. “Complexity Economics as Heterodoxy: Theory and Policy.” </w:t>
      </w:r>
      <w:r w:rsidRPr="00B97DE4">
        <w:rPr>
          <w:rFonts w:ascii="Calibri" w:hAnsi="Calibri"/>
          <w:i/>
          <w:iCs/>
        </w:rPr>
        <w:t>Journal of Economic Issues</w:t>
      </w:r>
      <w:r w:rsidRPr="00B97DE4">
        <w:rPr>
          <w:rFonts w:ascii="Calibri" w:hAnsi="Calibri"/>
        </w:rPr>
        <w:t xml:space="preserve"> 51 (4): 939–78. https://doi.org/10.1080/00213624.2017.1391570.</w:t>
      </w:r>
    </w:p>
    <w:p w14:paraId="24EE8000" w14:textId="77777777" w:rsidR="00B97DE4" w:rsidRPr="00B97DE4" w:rsidRDefault="00B97DE4" w:rsidP="00B97DE4">
      <w:pPr>
        <w:pStyle w:val="Bibliography"/>
        <w:rPr>
          <w:rFonts w:ascii="Calibri" w:hAnsi="Calibri"/>
        </w:rPr>
      </w:pPr>
      <w:r w:rsidRPr="00B97DE4">
        <w:rPr>
          <w:rFonts w:ascii="Calibri" w:hAnsi="Calibri"/>
        </w:rPr>
        <w:t xml:space="preserve">Epstein, Graham, Jeremy Pittman, Steven M Alexander, Samantha Berdej, Thomas Dyck, Ursula Kreitmair, Kaitlyn J Rathwell, Sergio Villamayor-Tomas, Jessica Vogt, and Derek Armitage. 2015. “Institutional Fit and the Sustainability of Social–Ecological Systems.” </w:t>
      </w:r>
      <w:r w:rsidRPr="00B97DE4">
        <w:rPr>
          <w:rFonts w:ascii="Calibri" w:hAnsi="Calibri"/>
          <w:i/>
          <w:iCs/>
        </w:rPr>
        <w:t>Current Opinion in Environmental Sustainability</w:t>
      </w:r>
      <w:r w:rsidRPr="00B97DE4">
        <w:rPr>
          <w:rFonts w:ascii="Calibri" w:hAnsi="Calibri"/>
        </w:rPr>
        <w:t>, Open Issue, 14 (June): 34–40. https://doi.org/10.1016/j.cosust.2015.03.005.</w:t>
      </w:r>
    </w:p>
    <w:p w14:paraId="6CB1532B" w14:textId="77777777" w:rsidR="00B97DE4" w:rsidRPr="00B97DE4" w:rsidRDefault="00B97DE4" w:rsidP="00B97DE4">
      <w:pPr>
        <w:pStyle w:val="Bibliography"/>
        <w:rPr>
          <w:rFonts w:ascii="Calibri" w:hAnsi="Calibri"/>
        </w:rPr>
      </w:pPr>
      <w:r w:rsidRPr="00B97DE4">
        <w:rPr>
          <w:rFonts w:ascii="Calibri" w:hAnsi="Calibri"/>
        </w:rPr>
        <w:t xml:space="preserve">Eriksen, Siri H., Andrea J. Nightingale, and Hallie Eakin. 2015. “Reframing Adaptation: The Political Nature of Climate Change Adaptation.” </w:t>
      </w:r>
      <w:r w:rsidRPr="00B97DE4">
        <w:rPr>
          <w:rFonts w:ascii="Calibri" w:hAnsi="Calibri"/>
          <w:i/>
          <w:iCs/>
        </w:rPr>
        <w:t>Global Environmental Change</w:t>
      </w:r>
      <w:r w:rsidRPr="00B97DE4">
        <w:rPr>
          <w:rFonts w:ascii="Calibri" w:hAnsi="Calibri"/>
        </w:rPr>
        <w:t xml:space="preserve"> 35 (November): 523–33. https://doi.org/10.1016/j.gloenvcha.2015.09.014.</w:t>
      </w:r>
    </w:p>
    <w:p w14:paraId="69D08A49" w14:textId="77777777" w:rsidR="00B97DE4" w:rsidRPr="00B97DE4" w:rsidRDefault="00B97DE4" w:rsidP="00B97DE4">
      <w:pPr>
        <w:pStyle w:val="Bibliography"/>
        <w:rPr>
          <w:rFonts w:ascii="Calibri" w:hAnsi="Calibri"/>
        </w:rPr>
      </w:pPr>
      <w:r w:rsidRPr="00B97DE4">
        <w:rPr>
          <w:rFonts w:ascii="Calibri" w:hAnsi="Calibri"/>
        </w:rPr>
        <w:t xml:space="preserve">Estevadeordal, Antoni, and Louis W Goodman, eds. 2017. </w:t>
      </w:r>
      <w:r w:rsidRPr="00B97DE4">
        <w:rPr>
          <w:rFonts w:ascii="Calibri" w:hAnsi="Calibri"/>
          <w:i/>
          <w:iCs/>
        </w:rPr>
        <w:t>21st Century Cooperation: Regional Public Goods, Global Governance, and Sustainable Development.</w:t>
      </w:r>
      <w:r w:rsidRPr="00B97DE4">
        <w:rPr>
          <w:rFonts w:ascii="Calibri" w:hAnsi="Calibri"/>
        </w:rPr>
        <w:t xml:space="preserve"> London ; New York: Routledge. http://public.ebookcentral.proquest.com/choice/publicfullrecord.aspx?p=4862621.</w:t>
      </w:r>
    </w:p>
    <w:p w14:paraId="0056017E" w14:textId="77777777" w:rsidR="00B97DE4" w:rsidRPr="00B97DE4" w:rsidRDefault="00B97DE4" w:rsidP="00B97DE4">
      <w:pPr>
        <w:pStyle w:val="Bibliography"/>
        <w:rPr>
          <w:rFonts w:ascii="Calibri" w:hAnsi="Calibri"/>
        </w:rPr>
      </w:pPr>
      <w:r w:rsidRPr="00B97DE4">
        <w:rPr>
          <w:rFonts w:ascii="Calibri" w:hAnsi="Calibri"/>
        </w:rPr>
        <w:t xml:space="preserve">Evans. 2019. “Competencies and Pedagogies for Sustainability Education: A Roadmap for Sustainability Studies Program Development in Colleges and Universities.” </w:t>
      </w:r>
      <w:r w:rsidRPr="00B97DE4">
        <w:rPr>
          <w:rFonts w:ascii="Calibri" w:hAnsi="Calibri"/>
          <w:i/>
          <w:iCs/>
        </w:rPr>
        <w:t>Sustainability</w:t>
      </w:r>
      <w:r w:rsidRPr="00B97DE4">
        <w:rPr>
          <w:rFonts w:ascii="Calibri" w:hAnsi="Calibri"/>
        </w:rPr>
        <w:t xml:space="preserve"> 11 (19): 5526. https://doi.org/10.3390/su11195526.</w:t>
      </w:r>
    </w:p>
    <w:p w14:paraId="7E83F29F" w14:textId="77777777" w:rsidR="00B97DE4" w:rsidRPr="00B97DE4" w:rsidRDefault="00B97DE4" w:rsidP="00B97DE4">
      <w:pPr>
        <w:pStyle w:val="Bibliography"/>
        <w:rPr>
          <w:rFonts w:ascii="Calibri" w:hAnsi="Calibri"/>
        </w:rPr>
      </w:pPr>
      <w:r w:rsidRPr="00B97DE4">
        <w:rPr>
          <w:rFonts w:ascii="Calibri" w:hAnsi="Calibri"/>
        </w:rPr>
        <w:t xml:space="preserve">Evans, Alice. 2018. “Politicising Inequality: The Power of Ideas.” </w:t>
      </w:r>
      <w:r w:rsidRPr="00B97DE4">
        <w:rPr>
          <w:rFonts w:ascii="Calibri" w:hAnsi="Calibri"/>
          <w:i/>
          <w:iCs/>
        </w:rPr>
        <w:t>World Development</w:t>
      </w:r>
      <w:r w:rsidRPr="00B97DE4">
        <w:rPr>
          <w:rFonts w:ascii="Calibri" w:hAnsi="Calibri"/>
        </w:rPr>
        <w:t xml:space="preserve"> 110 (October): 360–72. https://doi.org/10.1016/j.worlddev.2018.06.006.</w:t>
      </w:r>
    </w:p>
    <w:p w14:paraId="26FFB247" w14:textId="77777777" w:rsidR="00B97DE4" w:rsidRPr="00B97DE4" w:rsidRDefault="00B97DE4" w:rsidP="00B97DE4">
      <w:pPr>
        <w:pStyle w:val="Bibliography"/>
        <w:rPr>
          <w:rFonts w:ascii="Calibri" w:hAnsi="Calibri"/>
        </w:rPr>
      </w:pPr>
      <w:r w:rsidRPr="00B97DE4">
        <w:rPr>
          <w:rFonts w:ascii="Calibri" w:hAnsi="Calibri"/>
        </w:rPr>
        <w:t xml:space="preserve">Fagerberg, Jan. 2018. “Mobilizing Innovation for Sustainability Transitions: A Comment on Transformative Innovation Policy.” </w:t>
      </w:r>
      <w:r w:rsidRPr="00B97DE4">
        <w:rPr>
          <w:rFonts w:ascii="Calibri" w:hAnsi="Calibri"/>
          <w:i/>
          <w:iCs/>
        </w:rPr>
        <w:t>Research Policy</w:t>
      </w:r>
      <w:r w:rsidRPr="00B97DE4">
        <w:rPr>
          <w:rFonts w:ascii="Calibri" w:hAnsi="Calibri"/>
        </w:rPr>
        <w:t xml:space="preserve"> 47 (9): 1568–76. https://doi.org/10.1016/j.respol.2018.08.012.</w:t>
      </w:r>
    </w:p>
    <w:p w14:paraId="3A67210A" w14:textId="77777777" w:rsidR="00B97DE4" w:rsidRPr="00B97DE4" w:rsidRDefault="00B97DE4" w:rsidP="00B97DE4">
      <w:pPr>
        <w:pStyle w:val="Bibliography"/>
        <w:rPr>
          <w:rFonts w:ascii="Calibri" w:hAnsi="Calibri"/>
        </w:rPr>
      </w:pPr>
      <w:r w:rsidRPr="00B97DE4">
        <w:rPr>
          <w:rFonts w:ascii="Calibri" w:hAnsi="Calibri"/>
        </w:rPr>
        <w:t xml:space="preserve">Farmer, J. D., C. Hepburn, M. C. Ives, T. Hale, T. Wetzer, P. Mealy, R. Rafaty, S. Srivastav, and R. Way. 2019. “Sensitive Intervention Points in the Post-Carbon Transition.” </w:t>
      </w:r>
      <w:r w:rsidRPr="00B97DE4">
        <w:rPr>
          <w:rFonts w:ascii="Calibri" w:hAnsi="Calibri"/>
          <w:i/>
          <w:iCs/>
        </w:rPr>
        <w:t>Science</w:t>
      </w:r>
      <w:r w:rsidRPr="00B97DE4">
        <w:rPr>
          <w:rFonts w:ascii="Calibri" w:hAnsi="Calibri"/>
        </w:rPr>
        <w:t xml:space="preserve"> 364 (6436): 132–34. https://doi.org/10.1126/science.aaw7287.</w:t>
      </w:r>
    </w:p>
    <w:p w14:paraId="216B4EE8" w14:textId="77777777" w:rsidR="00B97DE4" w:rsidRPr="00B97DE4" w:rsidRDefault="00B97DE4" w:rsidP="00B97DE4">
      <w:pPr>
        <w:pStyle w:val="Bibliography"/>
        <w:rPr>
          <w:rFonts w:ascii="Calibri" w:hAnsi="Calibri"/>
        </w:rPr>
      </w:pPr>
      <w:r w:rsidRPr="00B97DE4">
        <w:rPr>
          <w:rFonts w:ascii="Calibri" w:hAnsi="Calibri"/>
        </w:rPr>
        <w:t xml:space="preserve">Farrell, Justin. 2019. “The Growth of Climate Change Misinformation in US Philanthropy: Evidence from Natural Language Processing.” </w:t>
      </w:r>
      <w:r w:rsidRPr="00B97DE4">
        <w:rPr>
          <w:rFonts w:ascii="Calibri" w:hAnsi="Calibri"/>
          <w:i/>
          <w:iCs/>
        </w:rPr>
        <w:t>Environmental Research Letters</w:t>
      </w:r>
      <w:r w:rsidRPr="00B97DE4">
        <w:rPr>
          <w:rFonts w:ascii="Calibri" w:hAnsi="Calibri"/>
        </w:rPr>
        <w:t xml:space="preserve"> 14 (3): 034013. https://doi.org/10.1088/1748-9326/aaf939.</w:t>
      </w:r>
    </w:p>
    <w:p w14:paraId="2CBEDEB1" w14:textId="77777777" w:rsidR="00B97DE4" w:rsidRPr="00B97DE4" w:rsidRDefault="00B97DE4" w:rsidP="00B97DE4">
      <w:pPr>
        <w:pStyle w:val="Bibliography"/>
        <w:rPr>
          <w:rFonts w:ascii="Calibri" w:hAnsi="Calibri"/>
        </w:rPr>
      </w:pPr>
      <w:r w:rsidRPr="00B97DE4">
        <w:rPr>
          <w:rFonts w:ascii="Calibri" w:hAnsi="Calibri"/>
        </w:rPr>
        <w:t xml:space="preserve">Ferreira, Leonardo L G, and Adriano D Andricopulo. 2019. “Drugs and Vaccines in the 21st Century for Neglected Diseases.” </w:t>
      </w:r>
      <w:r w:rsidRPr="00B97DE4">
        <w:rPr>
          <w:rFonts w:ascii="Calibri" w:hAnsi="Calibri"/>
          <w:i/>
          <w:iCs/>
        </w:rPr>
        <w:t>The Lancet Infectious Diseases</w:t>
      </w:r>
      <w:r w:rsidRPr="00B97DE4">
        <w:rPr>
          <w:rFonts w:ascii="Calibri" w:hAnsi="Calibri"/>
        </w:rPr>
        <w:t xml:space="preserve"> 19 (2): 125–27. https://doi.org/10.1016/S1473-3099(19)30005-2.</w:t>
      </w:r>
    </w:p>
    <w:p w14:paraId="3171FFEC" w14:textId="77777777" w:rsidR="00B97DE4" w:rsidRPr="00B97DE4" w:rsidRDefault="00B97DE4" w:rsidP="00B97DE4">
      <w:pPr>
        <w:pStyle w:val="Bibliography"/>
        <w:rPr>
          <w:rFonts w:ascii="Calibri" w:hAnsi="Calibri"/>
        </w:rPr>
      </w:pPr>
      <w:r w:rsidRPr="00B97DE4">
        <w:rPr>
          <w:rFonts w:ascii="Calibri" w:hAnsi="Calibri"/>
        </w:rPr>
        <w:t xml:space="preserve">Fischhoff, Baruch. 2019. “Evaluating Science Communication.” </w:t>
      </w:r>
      <w:r w:rsidRPr="00B97DE4">
        <w:rPr>
          <w:rFonts w:ascii="Calibri" w:hAnsi="Calibri"/>
          <w:i/>
          <w:iCs/>
        </w:rPr>
        <w:t>Proceedings of the National Academy of Sciences</w:t>
      </w:r>
      <w:r w:rsidRPr="00B97DE4">
        <w:rPr>
          <w:rFonts w:ascii="Calibri" w:hAnsi="Calibri"/>
        </w:rPr>
        <w:t xml:space="preserve"> 116 (16): 7670–75. https://doi.org/10.1073/pnas.1805863115.</w:t>
      </w:r>
    </w:p>
    <w:p w14:paraId="7D73CF7B" w14:textId="77777777" w:rsidR="00B97DE4" w:rsidRPr="00B97DE4" w:rsidRDefault="00B97DE4" w:rsidP="00B97DE4">
      <w:pPr>
        <w:pStyle w:val="Bibliography"/>
        <w:rPr>
          <w:rFonts w:ascii="Calibri" w:hAnsi="Calibri"/>
        </w:rPr>
      </w:pPr>
      <w:r w:rsidRPr="00B97DE4">
        <w:rPr>
          <w:rFonts w:ascii="Calibri" w:hAnsi="Calibri"/>
        </w:rPr>
        <w:t xml:space="preserve">Folke, Carl. 2016. “Resilience (Republished).” </w:t>
      </w:r>
      <w:r w:rsidRPr="00B97DE4">
        <w:rPr>
          <w:rFonts w:ascii="Calibri" w:hAnsi="Calibri"/>
          <w:i/>
          <w:iCs/>
        </w:rPr>
        <w:t>Ecology and Society</w:t>
      </w:r>
      <w:r w:rsidRPr="00B97DE4">
        <w:rPr>
          <w:rFonts w:ascii="Calibri" w:hAnsi="Calibri"/>
        </w:rPr>
        <w:t xml:space="preserve"> 21 (4): art44. https://doi.org/10.5751/ES-09088-210444.</w:t>
      </w:r>
    </w:p>
    <w:p w14:paraId="5EEB9E36" w14:textId="77777777" w:rsidR="00B97DE4" w:rsidRPr="00B97DE4" w:rsidRDefault="00B97DE4" w:rsidP="00B97DE4">
      <w:pPr>
        <w:pStyle w:val="Bibliography"/>
        <w:rPr>
          <w:rFonts w:ascii="Calibri" w:hAnsi="Calibri"/>
        </w:rPr>
      </w:pPr>
      <w:r w:rsidRPr="00B97DE4">
        <w:rPr>
          <w:rFonts w:ascii="Calibri" w:hAnsi="Calibri"/>
        </w:rPr>
        <w:t xml:space="preserve">Folke, Carl, Henrik Österblom, Jean-Baptiste Jouffray, Eric F. Lambin, W. Neil Adger, Marten Scheffer, Beatrice I. Crona, et al. 2019. “Transnational Corporations and the Challenge of Biosphere Stewardship.” </w:t>
      </w:r>
      <w:r w:rsidRPr="00B97DE4">
        <w:rPr>
          <w:rFonts w:ascii="Calibri" w:hAnsi="Calibri"/>
          <w:i/>
          <w:iCs/>
        </w:rPr>
        <w:t>Nature Ecology &amp; Evolution</w:t>
      </w:r>
      <w:r w:rsidRPr="00B97DE4">
        <w:rPr>
          <w:rFonts w:ascii="Calibri" w:hAnsi="Calibri"/>
        </w:rPr>
        <w:t>, September, 1–8. https://doi.org/10.1038/s41559-019-0978-z.</w:t>
      </w:r>
    </w:p>
    <w:p w14:paraId="102179A0" w14:textId="77777777" w:rsidR="00B97DE4" w:rsidRPr="00B97DE4" w:rsidRDefault="00B97DE4" w:rsidP="00B97DE4">
      <w:pPr>
        <w:pStyle w:val="Bibliography"/>
        <w:rPr>
          <w:rFonts w:ascii="Calibri" w:hAnsi="Calibri"/>
        </w:rPr>
      </w:pPr>
      <w:r w:rsidRPr="00B97DE4">
        <w:rPr>
          <w:rFonts w:ascii="Calibri" w:hAnsi="Calibri"/>
        </w:rPr>
        <w:lastRenderedPageBreak/>
        <w:t xml:space="preserve">Forsyth, Tim. 2003. </w:t>
      </w:r>
      <w:r w:rsidRPr="00B97DE4">
        <w:rPr>
          <w:rFonts w:ascii="Calibri" w:hAnsi="Calibri"/>
          <w:i/>
          <w:iCs/>
        </w:rPr>
        <w:t>Critical Political Ecology: The Politics of Environmental Science</w:t>
      </w:r>
      <w:r w:rsidRPr="00B97DE4">
        <w:rPr>
          <w:rFonts w:ascii="Calibri" w:hAnsi="Calibri"/>
        </w:rPr>
        <w:t>. London ; New York: Routledge.</w:t>
      </w:r>
    </w:p>
    <w:p w14:paraId="6F43BA33" w14:textId="77777777" w:rsidR="00B97DE4" w:rsidRPr="00B97DE4" w:rsidRDefault="00B97DE4" w:rsidP="00B97DE4">
      <w:pPr>
        <w:pStyle w:val="Bibliography"/>
        <w:rPr>
          <w:rFonts w:ascii="Calibri" w:hAnsi="Calibri"/>
        </w:rPr>
      </w:pPr>
      <w:r w:rsidRPr="00B97DE4">
        <w:rPr>
          <w:rFonts w:ascii="Calibri" w:hAnsi="Calibri"/>
        </w:rPr>
        <w:t xml:space="preserve">Foucault, Michel. 1979. </w:t>
      </w:r>
      <w:r w:rsidRPr="00B97DE4">
        <w:rPr>
          <w:rFonts w:ascii="Calibri" w:hAnsi="Calibri"/>
          <w:i/>
          <w:iCs/>
        </w:rPr>
        <w:t>Discipline and Punish:The Birth of the Prison</w:t>
      </w:r>
      <w:r w:rsidRPr="00B97DE4">
        <w:rPr>
          <w:rFonts w:ascii="Calibri" w:hAnsi="Calibri"/>
        </w:rPr>
        <w:t>. Social Theory. New York: Vintage Books.</w:t>
      </w:r>
    </w:p>
    <w:p w14:paraId="144B36E2" w14:textId="77777777" w:rsidR="00B97DE4" w:rsidRPr="00B97DE4" w:rsidRDefault="00B97DE4" w:rsidP="00B97DE4">
      <w:pPr>
        <w:pStyle w:val="Bibliography"/>
        <w:rPr>
          <w:rFonts w:ascii="Calibri" w:hAnsi="Calibri"/>
        </w:rPr>
      </w:pPr>
      <w:r w:rsidRPr="00B97DE4">
        <w:rPr>
          <w:rFonts w:ascii="Calibri" w:hAnsi="Calibri"/>
        </w:rPr>
        <w:t xml:space="preserve">Foxon, Timothy J. 2011. “A Coevolutionary Framework for Analysing a Transition to a Sustainable Low Carbon Economy.” </w:t>
      </w:r>
      <w:r w:rsidRPr="00B97DE4">
        <w:rPr>
          <w:rFonts w:ascii="Calibri" w:hAnsi="Calibri"/>
          <w:i/>
          <w:iCs/>
        </w:rPr>
        <w:t>Ecological Economics</w:t>
      </w:r>
      <w:r w:rsidRPr="00B97DE4">
        <w:rPr>
          <w:rFonts w:ascii="Calibri" w:hAnsi="Calibri"/>
        </w:rPr>
        <w:t xml:space="preserve"> 70 (12): 2258–67. https://doi.org/10.1016/j.ecolecon.2011.07.014.</w:t>
      </w:r>
    </w:p>
    <w:p w14:paraId="2485356C" w14:textId="77777777" w:rsidR="00B97DE4" w:rsidRPr="00B97DE4" w:rsidRDefault="00B97DE4" w:rsidP="00B97DE4">
      <w:pPr>
        <w:pStyle w:val="Bibliography"/>
        <w:rPr>
          <w:rFonts w:ascii="Calibri" w:hAnsi="Calibri"/>
        </w:rPr>
      </w:pPr>
      <w:r w:rsidRPr="00B97DE4">
        <w:rPr>
          <w:rFonts w:ascii="Calibri" w:hAnsi="Calibri"/>
        </w:rPr>
        <w:t xml:space="preserve">Friedmann, John. 1992. </w:t>
      </w:r>
      <w:r w:rsidRPr="00B97DE4">
        <w:rPr>
          <w:rFonts w:ascii="Calibri" w:hAnsi="Calibri"/>
          <w:i/>
          <w:iCs/>
        </w:rPr>
        <w:t>Empowerment: The Politics of Alternative Development</w:t>
      </w:r>
      <w:r w:rsidRPr="00B97DE4">
        <w:rPr>
          <w:rFonts w:ascii="Calibri" w:hAnsi="Calibri"/>
        </w:rPr>
        <w:t>. Cambridge, MA: Blackwell.</w:t>
      </w:r>
    </w:p>
    <w:p w14:paraId="255F485A" w14:textId="77777777" w:rsidR="00B97DE4" w:rsidRPr="00B97DE4" w:rsidRDefault="00B97DE4" w:rsidP="00B97DE4">
      <w:pPr>
        <w:pStyle w:val="Bibliography"/>
        <w:rPr>
          <w:rFonts w:ascii="Calibri" w:hAnsi="Calibri"/>
        </w:rPr>
      </w:pPr>
      <w:r w:rsidRPr="00B97DE4">
        <w:rPr>
          <w:rFonts w:ascii="Calibri" w:hAnsi="Calibri"/>
        </w:rPr>
        <w:t xml:space="preserve">Fuenfschilling, Lea, and Christian Binz. 2018. “Global Socio-Technical Regimes.” </w:t>
      </w:r>
      <w:r w:rsidRPr="00B97DE4">
        <w:rPr>
          <w:rFonts w:ascii="Calibri" w:hAnsi="Calibri"/>
          <w:i/>
          <w:iCs/>
        </w:rPr>
        <w:t>Research Policy</w:t>
      </w:r>
      <w:r w:rsidRPr="00B97DE4">
        <w:rPr>
          <w:rFonts w:ascii="Calibri" w:hAnsi="Calibri"/>
        </w:rPr>
        <w:t xml:space="preserve"> 47 (4): 735–49. https://doi.org/10.1016/j.respol.2018.02.003.</w:t>
      </w:r>
    </w:p>
    <w:p w14:paraId="53676F8C" w14:textId="77777777" w:rsidR="00B97DE4" w:rsidRPr="00B97DE4" w:rsidRDefault="00B97DE4" w:rsidP="00B97DE4">
      <w:pPr>
        <w:pStyle w:val="Bibliography"/>
        <w:rPr>
          <w:rFonts w:ascii="Calibri" w:hAnsi="Calibri"/>
        </w:rPr>
      </w:pPr>
      <w:r w:rsidRPr="00B97DE4">
        <w:rPr>
          <w:rFonts w:ascii="Calibri" w:hAnsi="Calibri"/>
        </w:rPr>
        <w:t>Galaitsi, Stephanie, Jason Veysey, and Annette Huber-Lee. 2018. “Where Is the Added Value? A Review of the Water-Energy-Food Nexus Literature.” SEI Working Paper. Stockholm: Stockholm Environment Institute. https://www.sei.org/publications/added-value-review-water-energy-food-nexus-literature/.</w:t>
      </w:r>
    </w:p>
    <w:p w14:paraId="422F394F" w14:textId="77777777" w:rsidR="00B97DE4" w:rsidRPr="00B97DE4" w:rsidRDefault="00B97DE4" w:rsidP="00B97DE4">
      <w:pPr>
        <w:pStyle w:val="Bibliography"/>
        <w:rPr>
          <w:rFonts w:ascii="Calibri" w:hAnsi="Calibri"/>
        </w:rPr>
      </w:pPr>
      <w:r w:rsidRPr="00B97DE4">
        <w:rPr>
          <w:rFonts w:ascii="Calibri" w:hAnsi="Calibri"/>
        </w:rPr>
        <w:t xml:space="preserve">Galasso, Alberto, Matthew Mitchell, and Gabor Virag. 2018. “A Theory of Grand Innovation Prizes.” </w:t>
      </w:r>
      <w:r w:rsidRPr="00B97DE4">
        <w:rPr>
          <w:rFonts w:ascii="Calibri" w:hAnsi="Calibri"/>
          <w:i/>
          <w:iCs/>
        </w:rPr>
        <w:t>Research Policy</w:t>
      </w:r>
      <w:r w:rsidRPr="00B97DE4">
        <w:rPr>
          <w:rFonts w:ascii="Calibri" w:hAnsi="Calibri"/>
        </w:rPr>
        <w:t xml:space="preserve"> 47 (2): 343–62. https://doi.org/10.1016/j.respol.2017.11.009.</w:t>
      </w:r>
    </w:p>
    <w:p w14:paraId="28B6514F" w14:textId="77777777" w:rsidR="00B97DE4" w:rsidRPr="00B97DE4" w:rsidRDefault="00B97DE4" w:rsidP="00B97DE4">
      <w:pPr>
        <w:pStyle w:val="Bibliography"/>
        <w:rPr>
          <w:rFonts w:ascii="Calibri" w:hAnsi="Calibri"/>
        </w:rPr>
      </w:pPr>
      <w:r w:rsidRPr="00B97DE4">
        <w:rPr>
          <w:rFonts w:ascii="Calibri" w:hAnsi="Calibri"/>
        </w:rPr>
        <w:t xml:space="preserve">Ganz, Marshall. 2009. </w:t>
      </w:r>
      <w:r w:rsidRPr="00B97DE4">
        <w:rPr>
          <w:rFonts w:ascii="Calibri" w:hAnsi="Calibri"/>
          <w:i/>
          <w:iCs/>
        </w:rPr>
        <w:t>Why David Sometimes Wins: Leadership, Organization, and Strategy in the California Farm Worker Movement</w:t>
      </w:r>
      <w:r w:rsidRPr="00B97DE4">
        <w:rPr>
          <w:rFonts w:ascii="Calibri" w:hAnsi="Calibri"/>
        </w:rPr>
        <w:t>. Oxford ; New York: Oxford University Press. http://nrs.harvard.edu/urn-3:hul.ebookbatch.GEN_batch:EDZ000008281120160621.</w:t>
      </w:r>
    </w:p>
    <w:p w14:paraId="755A13B8" w14:textId="77777777" w:rsidR="00B97DE4" w:rsidRPr="00B97DE4" w:rsidRDefault="00B97DE4" w:rsidP="00B97DE4">
      <w:pPr>
        <w:pStyle w:val="Bibliography"/>
        <w:rPr>
          <w:rFonts w:ascii="Calibri" w:hAnsi="Calibri"/>
        </w:rPr>
      </w:pPr>
      <w:r w:rsidRPr="00B97DE4">
        <w:rPr>
          <w:rFonts w:ascii="Calibri" w:hAnsi="Calibri"/>
        </w:rPr>
        <w:t xml:space="preserve">Gaventa, John. 1980. </w:t>
      </w:r>
      <w:r w:rsidRPr="00B97DE4">
        <w:rPr>
          <w:rFonts w:ascii="Calibri" w:hAnsi="Calibri"/>
          <w:i/>
          <w:iCs/>
        </w:rPr>
        <w:t>Power and Powerlessness: Quiescence and Rebellion in an Appalachian Valley</w:t>
      </w:r>
      <w:r w:rsidRPr="00B97DE4">
        <w:rPr>
          <w:rFonts w:ascii="Calibri" w:hAnsi="Calibri"/>
        </w:rPr>
        <w:t>. Urbana: University of Illinois Press.</w:t>
      </w:r>
    </w:p>
    <w:p w14:paraId="1BB379C0" w14:textId="77777777" w:rsidR="00B97DE4" w:rsidRPr="00B97DE4" w:rsidRDefault="00B97DE4" w:rsidP="00B97DE4">
      <w:pPr>
        <w:pStyle w:val="Bibliography"/>
        <w:rPr>
          <w:rFonts w:ascii="Calibri" w:hAnsi="Calibri"/>
        </w:rPr>
      </w:pPr>
      <w:r w:rsidRPr="00B97DE4">
        <w:rPr>
          <w:rFonts w:ascii="Calibri" w:hAnsi="Calibri"/>
        </w:rPr>
        <w:t xml:space="preserve">———. 2020. “Applying Power Analysis: Using the ‘powercube’ to Explore Forms, Levels and Spaces.” In </w:t>
      </w:r>
      <w:r w:rsidRPr="00B97DE4">
        <w:rPr>
          <w:rFonts w:ascii="Calibri" w:hAnsi="Calibri"/>
          <w:i/>
          <w:iCs/>
        </w:rPr>
        <w:t>Power, Empowerment and Social Change</w:t>
      </w:r>
      <w:r w:rsidRPr="00B97DE4">
        <w:rPr>
          <w:rFonts w:ascii="Calibri" w:hAnsi="Calibri"/>
        </w:rPr>
        <w:t>, edited by Rosemary Mcgee and Jethro Pettit, 117–38. Rethinking Development. London: Routledge.</w:t>
      </w:r>
    </w:p>
    <w:p w14:paraId="4F52709F" w14:textId="77777777" w:rsidR="00B97DE4" w:rsidRPr="00B97DE4" w:rsidRDefault="00B97DE4" w:rsidP="00B97DE4">
      <w:pPr>
        <w:pStyle w:val="Bibliography"/>
        <w:rPr>
          <w:rFonts w:ascii="Calibri" w:hAnsi="Calibri"/>
        </w:rPr>
      </w:pPr>
      <w:r w:rsidRPr="00B97DE4">
        <w:rPr>
          <w:rFonts w:ascii="Calibri" w:hAnsi="Calibri"/>
        </w:rPr>
        <w:t xml:space="preserve">Geels, Frank W. 2019. “Socio-Technical Transitions to Sustainability: A Review of Criticisms and Elaborations of the Multi-Level Perspective.” </w:t>
      </w:r>
      <w:r w:rsidRPr="00B97DE4">
        <w:rPr>
          <w:rFonts w:ascii="Calibri" w:hAnsi="Calibri"/>
          <w:i/>
          <w:iCs/>
        </w:rPr>
        <w:t>Current Opinion in Environmental Sustainability</w:t>
      </w:r>
      <w:r w:rsidRPr="00B97DE4">
        <w:rPr>
          <w:rFonts w:ascii="Calibri" w:hAnsi="Calibri"/>
        </w:rPr>
        <w:t>, Open Issue 2019, 39 (August): 187–201. https://doi.org/10.1016/j.cosust.2019.06.009.</w:t>
      </w:r>
    </w:p>
    <w:p w14:paraId="28B7749B" w14:textId="77777777" w:rsidR="00B97DE4" w:rsidRPr="00B97DE4" w:rsidRDefault="00B97DE4" w:rsidP="00B97DE4">
      <w:pPr>
        <w:pStyle w:val="Bibliography"/>
        <w:rPr>
          <w:rFonts w:ascii="Calibri" w:hAnsi="Calibri"/>
        </w:rPr>
      </w:pPr>
      <w:r w:rsidRPr="00B97DE4">
        <w:rPr>
          <w:rFonts w:ascii="Calibri" w:hAnsi="Calibri"/>
        </w:rPr>
        <w:t xml:space="preserve">Geels, Frank W. 2020. “Micro-Foundations of the Multi-Level Perspective on Socio-Technical Transitions: Developing a Multi-Dimensional Model of Agency through Crossovers between Social Constructivism, Evolutionary Economics and Neo-Institutional Theory.” </w:t>
      </w:r>
      <w:r w:rsidRPr="00B97DE4">
        <w:rPr>
          <w:rFonts w:ascii="Calibri" w:hAnsi="Calibri"/>
          <w:i/>
          <w:iCs/>
        </w:rPr>
        <w:t>Technological Forecasting and Social Change</w:t>
      </w:r>
      <w:r w:rsidRPr="00B97DE4">
        <w:rPr>
          <w:rFonts w:ascii="Calibri" w:hAnsi="Calibri"/>
        </w:rPr>
        <w:t xml:space="preserve"> 152 (March): 119894. https://doi.org/10.1016/j.techfore.2019.119894.</w:t>
      </w:r>
    </w:p>
    <w:p w14:paraId="210126EB" w14:textId="77777777" w:rsidR="00B97DE4" w:rsidRPr="00B97DE4" w:rsidRDefault="00B97DE4" w:rsidP="00B97DE4">
      <w:pPr>
        <w:pStyle w:val="Bibliography"/>
        <w:rPr>
          <w:rFonts w:ascii="Calibri" w:hAnsi="Calibri"/>
        </w:rPr>
      </w:pPr>
      <w:r w:rsidRPr="00B97DE4">
        <w:rPr>
          <w:rFonts w:ascii="Calibri" w:hAnsi="Calibri"/>
        </w:rPr>
        <w:t xml:space="preserve">Geels, Frank W., Andy McMeekin, Josephine Mylan, and Dale Southerton. 2015. “A Critical Appraisal of Sustainable Consumption and Production Research: The Reformist, Revolutionary and Reconfiguration Positions.” </w:t>
      </w:r>
      <w:r w:rsidRPr="00B97DE4">
        <w:rPr>
          <w:rFonts w:ascii="Calibri" w:hAnsi="Calibri"/>
          <w:i/>
          <w:iCs/>
        </w:rPr>
        <w:t>Global Environmental Change</w:t>
      </w:r>
      <w:r w:rsidRPr="00B97DE4">
        <w:rPr>
          <w:rFonts w:ascii="Calibri" w:hAnsi="Calibri"/>
        </w:rPr>
        <w:t xml:space="preserve"> 34 (September): 1–12. https://doi.org/10.1016/j.gloenvcha.2015.04.013.</w:t>
      </w:r>
    </w:p>
    <w:p w14:paraId="443EB939" w14:textId="77777777" w:rsidR="00B97DE4" w:rsidRPr="00B97DE4" w:rsidRDefault="00B97DE4" w:rsidP="00B97DE4">
      <w:pPr>
        <w:pStyle w:val="Bibliography"/>
        <w:rPr>
          <w:rFonts w:ascii="Calibri" w:hAnsi="Calibri"/>
        </w:rPr>
      </w:pPr>
      <w:r w:rsidRPr="00B97DE4">
        <w:rPr>
          <w:rFonts w:ascii="Calibri" w:hAnsi="Calibri"/>
        </w:rPr>
        <w:t xml:space="preserve">Geels, Frank W., Benjamin K. Sovacool, Tim Schwanen, and Steve Sorrell. 2017. “Sociotechnical Transitions for Deep Decarbonization.” </w:t>
      </w:r>
      <w:r w:rsidRPr="00B97DE4">
        <w:rPr>
          <w:rFonts w:ascii="Calibri" w:hAnsi="Calibri"/>
          <w:i/>
          <w:iCs/>
        </w:rPr>
        <w:t>Science</w:t>
      </w:r>
      <w:r w:rsidRPr="00B97DE4">
        <w:rPr>
          <w:rFonts w:ascii="Calibri" w:hAnsi="Calibri"/>
        </w:rPr>
        <w:t xml:space="preserve"> 357 (6357): 1242–44. https://doi.org/10.1126/science.aao3760.</w:t>
      </w:r>
    </w:p>
    <w:p w14:paraId="35548DDC" w14:textId="77777777" w:rsidR="00B97DE4" w:rsidRPr="00B97DE4" w:rsidRDefault="00B97DE4" w:rsidP="00B97DE4">
      <w:pPr>
        <w:pStyle w:val="Bibliography"/>
        <w:rPr>
          <w:rFonts w:ascii="Calibri" w:hAnsi="Calibri"/>
        </w:rPr>
      </w:pPr>
      <w:r w:rsidRPr="00B97DE4">
        <w:rPr>
          <w:rFonts w:ascii="Calibri" w:hAnsi="Calibri"/>
        </w:rPr>
        <w:t xml:space="preserve">Gerlak, Andrea K., Thomas R. Eimer, Marie-Claire Brisbois, Luuk Schmitz Mills-Novoa, Luimers Jorrit, and Abernethy Paivi. 2019. “Power(Ful) and Power(Less): A Review of Power in the ESG–Agency Scholarship.” In </w:t>
      </w:r>
      <w:r w:rsidRPr="00B97DE4">
        <w:rPr>
          <w:rFonts w:ascii="Calibri" w:hAnsi="Calibri"/>
          <w:i/>
          <w:iCs/>
        </w:rPr>
        <w:t>Agency in Earth System Governance</w:t>
      </w:r>
      <w:r w:rsidRPr="00B97DE4">
        <w:rPr>
          <w:rFonts w:ascii="Calibri" w:hAnsi="Calibri"/>
        </w:rPr>
        <w:t>. Earth System Governance Series. Cambridge: Cambridge University Press. www.cambridge.org/9781108484053.</w:t>
      </w:r>
    </w:p>
    <w:p w14:paraId="07D2F5B6" w14:textId="77777777" w:rsidR="00B97DE4" w:rsidRPr="00B97DE4" w:rsidRDefault="00B97DE4" w:rsidP="00B97DE4">
      <w:pPr>
        <w:pStyle w:val="Bibliography"/>
        <w:rPr>
          <w:rFonts w:ascii="Calibri" w:hAnsi="Calibri"/>
        </w:rPr>
      </w:pPr>
      <w:r w:rsidRPr="00B97DE4">
        <w:rPr>
          <w:rFonts w:ascii="Calibri" w:hAnsi="Calibri"/>
        </w:rPr>
        <w:t xml:space="preserve">Gerlak, Andrea K., Tanya Heikkila, Sharon L. Smolinski, Dave Huitema, and Derek Armitage. 2018. “Learning Our Way out of Environmental Policy Problems: A Review of the Scholarship.” </w:t>
      </w:r>
      <w:r w:rsidRPr="00B97DE4">
        <w:rPr>
          <w:rFonts w:ascii="Calibri" w:hAnsi="Calibri"/>
          <w:i/>
          <w:iCs/>
        </w:rPr>
        <w:t>Policy Sciences</w:t>
      </w:r>
      <w:r w:rsidRPr="00B97DE4">
        <w:rPr>
          <w:rFonts w:ascii="Calibri" w:hAnsi="Calibri"/>
        </w:rPr>
        <w:t xml:space="preserve"> 51 (3): 335–71. https://doi.org/10.1007/s11077-017-9278-0.</w:t>
      </w:r>
    </w:p>
    <w:p w14:paraId="4328F0DA" w14:textId="77777777" w:rsidR="00B97DE4" w:rsidRPr="00B97DE4" w:rsidRDefault="00B97DE4" w:rsidP="00B97DE4">
      <w:pPr>
        <w:pStyle w:val="Bibliography"/>
        <w:rPr>
          <w:rFonts w:ascii="Calibri" w:hAnsi="Calibri"/>
        </w:rPr>
      </w:pPr>
      <w:r w:rsidRPr="00B97DE4">
        <w:rPr>
          <w:rFonts w:ascii="Calibri" w:hAnsi="Calibri"/>
        </w:rPr>
        <w:lastRenderedPageBreak/>
        <w:t xml:space="preserve">Giangrande, Naresh, Rehema M. White, May East, Ross Jackson, Tim Clarke, Michel Saloff Coste, and Gil Penha-Lopes. 2019. “A Competency Framework to Assess and Activate Education for Sustainable Development: Addressing the UN Sustainable Development Goals 4.7 Challenge.” </w:t>
      </w:r>
      <w:r w:rsidRPr="00B97DE4">
        <w:rPr>
          <w:rFonts w:ascii="Calibri" w:hAnsi="Calibri"/>
          <w:i/>
          <w:iCs/>
        </w:rPr>
        <w:t>Sustainability</w:t>
      </w:r>
      <w:r w:rsidRPr="00B97DE4">
        <w:rPr>
          <w:rFonts w:ascii="Calibri" w:hAnsi="Calibri"/>
        </w:rPr>
        <w:t xml:space="preserve"> 11 (10): 2832. https://doi.org/10.3390/su11102832.</w:t>
      </w:r>
    </w:p>
    <w:p w14:paraId="14ACBBB5" w14:textId="77777777" w:rsidR="00B97DE4" w:rsidRPr="00B97DE4" w:rsidRDefault="00B97DE4" w:rsidP="00B97DE4">
      <w:pPr>
        <w:pStyle w:val="Bibliography"/>
        <w:rPr>
          <w:rFonts w:ascii="Calibri" w:hAnsi="Calibri"/>
        </w:rPr>
      </w:pPr>
      <w:r w:rsidRPr="00B97DE4">
        <w:rPr>
          <w:rFonts w:ascii="Calibri" w:hAnsi="Calibri"/>
        </w:rPr>
        <w:t xml:space="preserve">Griffiths, Jesse. 2018. “Financing the Sustainable Development Goals (SDGs).” </w:t>
      </w:r>
      <w:r w:rsidRPr="00B97DE4">
        <w:rPr>
          <w:rFonts w:ascii="Calibri" w:hAnsi="Calibri"/>
          <w:i/>
          <w:iCs/>
        </w:rPr>
        <w:t>Development</w:t>
      </w:r>
      <w:r w:rsidRPr="00B97DE4">
        <w:rPr>
          <w:rFonts w:ascii="Calibri" w:hAnsi="Calibri"/>
        </w:rPr>
        <w:t xml:space="preserve"> 61 (1): 62–67. https://doi.org/10.1057/s41301-018-0178-1.</w:t>
      </w:r>
    </w:p>
    <w:p w14:paraId="41A9C06E" w14:textId="77777777" w:rsidR="00B97DE4" w:rsidRPr="00B97DE4" w:rsidRDefault="00B97DE4" w:rsidP="00B97DE4">
      <w:pPr>
        <w:pStyle w:val="Bibliography"/>
        <w:rPr>
          <w:rFonts w:ascii="Calibri" w:hAnsi="Calibri"/>
        </w:rPr>
      </w:pPr>
      <w:r w:rsidRPr="00B97DE4">
        <w:rPr>
          <w:rFonts w:ascii="Calibri" w:hAnsi="Calibri"/>
        </w:rPr>
        <w:t>Grillos, Tara. 2019. “Improving Collective Problem-Solving through Deliberative Democracy.” In . Oaxaca, Mexico. https://www.taragrillos.com/uploads/1/1/7/1/117111931/grillos_esg_2019_improving_collective_problem_solving.pdf.</w:t>
      </w:r>
    </w:p>
    <w:p w14:paraId="28482636" w14:textId="77777777" w:rsidR="00B97DE4" w:rsidRPr="00B97DE4" w:rsidRDefault="00B97DE4" w:rsidP="00B97DE4">
      <w:pPr>
        <w:pStyle w:val="Bibliography"/>
        <w:rPr>
          <w:rFonts w:ascii="Calibri" w:hAnsi="Calibri"/>
        </w:rPr>
      </w:pPr>
      <w:r w:rsidRPr="00B97DE4">
        <w:rPr>
          <w:rFonts w:ascii="Calibri" w:hAnsi="Calibri"/>
        </w:rPr>
        <w:t xml:space="preserve">Haberl, Helmut, Dominik Wiedenhofer, Stefan Pauliuk, Fridolin Krausmann, Daniel B. Müller, and Marina Fischer-Kowalski. 2019. “Contributions of Sociometabolic Research to Sustainability Science.” </w:t>
      </w:r>
      <w:r w:rsidRPr="00B97DE4">
        <w:rPr>
          <w:rFonts w:ascii="Calibri" w:hAnsi="Calibri"/>
          <w:i/>
          <w:iCs/>
        </w:rPr>
        <w:t>Nature Sustainability</w:t>
      </w:r>
      <w:r w:rsidRPr="00B97DE4">
        <w:rPr>
          <w:rFonts w:ascii="Calibri" w:hAnsi="Calibri"/>
        </w:rPr>
        <w:t xml:space="preserve"> 2 (3): 173. https://doi.org/10.1038/s41893-019-0225-2.</w:t>
      </w:r>
    </w:p>
    <w:p w14:paraId="72EEAED2" w14:textId="77777777" w:rsidR="00B97DE4" w:rsidRPr="00B97DE4" w:rsidRDefault="00B97DE4" w:rsidP="00B97DE4">
      <w:pPr>
        <w:pStyle w:val="Bibliography"/>
        <w:rPr>
          <w:rFonts w:ascii="Calibri" w:hAnsi="Calibri"/>
        </w:rPr>
      </w:pPr>
      <w:r w:rsidRPr="00B97DE4">
        <w:rPr>
          <w:rFonts w:ascii="Calibri" w:hAnsi="Calibri"/>
        </w:rPr>
        <w:t xml:space="preserve">Hagstrom, George I., and Simon A. Levin. 2017. “Marine Ecosystems as Complex Adaptive Systems: Emergent Patterns, Critical Transitions, and Public Goods.” </w:t>
      </w:r>
      <w:r w:rsidRPr="00B97DE4">
        <w:rPr>
          <w:rFonts w:ascii="Calibri" w:hAnsi="Calibri"/>
          <w:i/>
          <w:iCs/>
        </w:rPr>
        <w:t>Ecosystems</w:t>
      </w:r>
      <w:r w:rsidRPr="00B97DE4">
        <w:rPr>
          <w:rFonts w:ascii="Calibri" w:hAnsi="Calibri"/>
        </w:rPr>
        <w:t xml:space="preserve"> 20 (3): 458–76. http://dx.doi.org.ezp-prod1.hul.harvard.edu/10.1007/s10021-017-0114-3.</w:t>
      </w:r>
    </w:p>
    <w:p w14:paraId="49B599E3" w14:textId="77777777" w:rsidR="00B97DE4" w:rsidRPr="00B97DE4" w:rsidRDefault="00B97DE4" w:rsidP="00B97DE4">
      <w:pPr>
        <w:pStyle w:val="Bibliography"/>
        <w:rPr>
          <w:rFonts w:ascii="Calibri" w:hAnsi="Calibri"/>
        </w:rPr>
      </w:pPr>
      <w:r w:rsidRPr="00B97DE4">
        <w:rPr>
          <w:rFonts w:ascii="Calibri" w:hAnsi="Calibri"/>
        </w:rPr>
        <w:t xml:space="preserve">Hajer, Maarten, and Wytske Versteeg. 2019. “Imagining the Post-Fossil City: Why Is It so Difficult to Think of New Possible Worlds?” </w:t>
      </w:r>
      <w:r w:rsidRPr="00B97DE4">
        <w:rPr>
          <w:rFonts w:ascii="Calibri" w:hAnsi="Calibri"/>
          <w:i/>
          <w:iCs/>
        </w:rPr>
        <w:t>Territory, Politics, Governance</w:t>
      </w:r>
      <w:r w:rsidRPr="00B97DE4">
        <w:rPr>
          <w:rFonts w:ascii="Calibri" w:hAnsi="Calibri"/>
        </w:rPr>
        <w:t xml:space="preserve"> 7 (2): 122–34. https://doi.org/10.1080/21622671.2018.1510339.</w:t>
      </w:r>
    </w:p>
    <w:p w14:paraId="56DD6D02" w14:textId="77777777" w:rsidR="00B97DE4" w:rsidRPr="00B97DE4" w:rsidRDefault="00B97DE4" w:rsidP="00B97DE4">
      <w:pPr>
        <w:pStyle w:val="Bibliography"/>
        <w:rPr>
          <w:rFonts w:ascii="Calibri" w:hAnsi="Calibri"/>
        </w:rPr>
      </w:pPr>
      <w:r w:rsidRPr="00B97DE4">
        <w:rPr>
          <w:rFonts w:ascii="Calibri" w:hAnsi="Calibri"/>
        </w:rPr>
        <w:t xml:space="preserve">Hajjar, Reem, and Johan A Oldekop. 2018. “Research Frontiers in Community Forest Management.” </w:t>
      </w:r>
      <w:r w:rsidRPr="00B97DE4">
        <w:rPr>
          <w:rFonts w:ascii="Calibri" w:hAnsi="Calibri"/>
          <w:i/>
          <w:iCs/>
        </w:rPr>
        <w:t>Current Opinion in Environmental Sustainability</w:t>
      </w:r>
      <w:r w:rsidRPr="00B97DE4">
        <w:rPr>
          <w:rFonts w:ascii="Calibri" w:hAnsi="Calibri"/>
        </w:rPr>
        <w:t>, Environmental change issues 2018, 32 (June): 119–25. https://doi.org/10.1016/j.cosust.2018.06.003.</w:t>
      </w:r>
    </w:p>
    <w:p w14:paraId="07ABD3E0" w14:textId="77777777" w:rsidR="00B97DE4" w:rsidRPr="00B97DE4" w:rsidRDefault="00B97DE4" w:rsidP="00B97DE4">
      <w:pPr>
        <w:pStyle w:val="Bibliography"/>
        <w:rPr>
          <w:rFonts w:ascii="Calibri" w:hAnsi="Calibri"/>
        </w:rPr>
      </w:pPr>
      <w:r w:rsidRPr="00B97DE4">
        <w:rPr>
          <w:rFonts w:ascii="Calibri" w:hAnsi="Calibri"/>
        </w:rPr>
        <w:t xml:space="preserve">Hale, Thomas. 2020. “Transnational Actors and Transnational Governance in Global Environmental Politics.” </w:t>
      </w:r>
      <w:r w:rsidRPr="00B97DE4">
        <w:rPr>
          <w:rFonts w:ascii="Calibri" w:hAnsi="Calibri"/>
          <w:i/>
          <w:iCs/>
        </w:rPr>
        <w:t>Annual Review of Political Science</w:t>
      </w:r>
      <w:r w:rsidRPr="00B97DE4">
        <w:rPr>
          <w:rFonts w:ascii="Calibri" w:hAnsi="Calibri"/>
        </w:rPr>
        <w:t xml:space="preserve"> 23: 12.1-12.18.</w:t>
      </w:r>
    </w:p>
    <w:p w14:paraId="65EBEC4C" w14:textId="77777777" w:rsidR="00B97DE4" w:rsidRPr="00B97DE4" w:rsidRDefault="00B97DE4" w:rsidP="00B97DE4">
      <w:pPr>
        <w:pStyle w:val="Bibliography"/>
        <w:rPr>
          <w:rFonts w:ascii="Calibri" w:hAnsi="Calibri"/>
        </w:rPr>
      </w:pPr>
      <w:r w:rsidRPr="00B97DE4">
        <w:rPr>
          <w:rFonts w:ascii="Calibri" w:hAnsi="Calibri"/>
        </w:rPr>
        <w:t xml:space="preserve">Hamann, Maike, Kevin Berry, Tomas Chaigneau, Tracie Curry, Robert Heilmayr, Patrik J.G. Henriksson, Jonas Hentati-Sundberg, et al. 2018. “Inequality and the Biosphere.” </w:t>
      </w:r>
      <w:r w:rsidRPr="00B97DE4">
        <w:rPr>
          <w:rFonts w:ascii="Calibri" w:hAnsi="Calibri"/>
          <w:i/>
          <w:iCs/>
        </w:rPr>
        <w:t>Annual Review of Environment and Resources</w:t>
      </w:r>
      <w:r w:rsidRPr="00B97DE4">
        <w:rPr>
          <w:rFonts w:ascii="Calibri" w:hAnsi="Calibri"/>
        </w:rPr>
        <w:t xml:space="preserve"> 43 (1): null. https://doi.org/10.1146/annurev-environ-102017-025949.</w:t>
      </w:r>
    </w:p>
    <w:p w14:paraId="26D51B18" w14:textId="77777777" w:rsidR="00B97DE4" w:rsidRPr="00B97DE4" w:rsidRDefault="00B97DE4" w:rsidP="00B97DE4">
      <w:pPr>
        <w:pStyle w:val="Bibliography"/>
        <w:rPr>
          <w:rFonts w:ascii="Calibri" w:hAnsi="Calibri"/>
        </w:rPr>
      </w:pPr>
      <w:r w:rsidRPr="00B97DE4">
        <w:rPr>
          <w:rFonts w:ascii="Calibri" w:hAnsi="Calibri"/>
        </w:rPr>
        <w:t>Hamilton, Kirk E., John F. Helliwell, and Michael Woolcock. 2016. “Social Capital, Trust, and Well-Being in the Evaluation of Wealth.” WPS7707. The World Bank. http://documents.worldbank.org/curated/en/249031468195550873/Social-capital-trust-and-well-being-in-the-evaluation-of-wealth.</w:t>
      </w:r>
    </w:p>
    <w:p w14:paraId="587D2861" w14:textId="77777777" w:rsidR="00B97DE4" w:rsidRPr="00B97DE4" w:rsidRDefault="00B97DE4" w:rsidP="00B97DE4">
      <w:pPr>
        <w:pStyle w:val="Bibliography"/>
        <w:rPr>
          <w:rFonts w:ascii="Calibri" w:hAnsi="Calibri"/>
        </w:rPr>
      </w:pPr>
      <w:r w:rsidRPr="00B97DE4">
        <w:rPr>
          <w:rFonts w:ascii="Calibri" w:hAnsi="Calibri"/>
        </w:rPr>
        <w:t xml:space="preserve">Haugaard, Mark. 2002. </w:t>
      </w:r>
      <w:r w:rsidRPr="00B97DE4">
        <w:rPr>
          <w:rFonts w:ascii="Calibri" w:hAnsi="Calibri"/>
          <w:i/>
          <w:iCs/>
        </w:rPr>
        <w:t>Power: A Reader</w:t>
      </w:r>
      <w:r w:rsidRPr="00B97DE4">
        <w:rPr>
          <w:rFonts w:ascii="Calibri" w:hAnsi="Calibri"/>
        </w:rPr>
        <w:t>. Manchester: Manchester University Press.</w:t>
      </w:r>
    </w:p>
    <w:p w14:paraId="54830813" w14:textId="77777777" w:rsidR="00B97DE4" w:rsidRPr="00B97DE4" w:rsidRDefault="00B97DE4" w:rsidP="00B97DE4">
      <w:pPr>
        <w:pStyle w:val="Bibliography"/>
        <w:rPr>
          <w:rFonts w:ascii="Calibri" w:hAnsi="Calibri"/>
        </w:rPr>
      </w:pPr>
      <w:r w:rsidRPr="00B97DE4">
        <w:rPr>
          <w:rFonts w:ascii="Calibri" w:hAnsi="Calibri"/>
        </w:rPr>
        <w:t xml:space="preserve">Hausknost, Daniel, and Willi Haas. 2019. “The Politics of Selection: Towards a Transformative Model of Environmental Innovation.” </w:t>
      </w:r>
      <w:r w:rsidRPr="00B97DE4">
        <w:rPr>
          <w:rFonts w:ascii="Calibri" w:hAnsi="Calibri"/>
          <w:i/>
          <w:iCs/>
        </w:rPr>
        <w:t>Sustainability</w:t>
      </w:r>
      <w:r w:rsidRPr="00B97DE4">
        <w:rPr>
          <w:rFonts w:ascii="Calibri" w:hAnsi="Calibri"/>
        </w:rPr>
        <w:t xml:space="preserve"> 11 (2): 506. https://doi.org/10.3390/su11020506.</w:t>
      </w:r>
    </w:p>
    <w:p w14:paraId="41D99DE3" w14:textId="77777777" w:rsidR="00B97DE4" w:rsidRPr="00B97DE4" w:rsidRDefault="00B97DE4" w:rsidP="00B97DE4">
      <w:pPr>
        <w:pStyle w:val="Bibliography"/>
        <w:rPr>
          <w:rFonts w:ascii="Calibri" w:hAnsi="Calibri"/>
        </w:rPr>
      </w:pPr>
      <w:r w:rsidRPr="00B97DE4">
        <w:rPr>
          <w:rFonts w:ascii="Calibri" w:hAnsi="Calibri"/>
        </w:rPr>
        <w:t xml:space="preserve">Heilmayr, Robert, and Eric F. Lambin. 2016. “Impacts of Nonstate, Market-Driven Governance on Chilean Forests.” </w:t>
      </w:r>
      <w:r w:rsidRPr="00B97DE4">
        <w:rPr>
          <w:rFonts w:ascii="Calibri" w:hAnsi="Calibri"/>
          <w:i/>
          <w:iCs/>
        </w:rPr>
        <w:t>Proceedings of the National Academy of Sciences</w:t>
      </w:r>
      <w:r w:rsidRPr="00B97DE4">
        <w:rPr>
          <w:rFonts w:ascii="Calibri" w:hAnsi="Calibri"/>
        </w:rPr>
        <w:t xml:space="preserve"> 113 (11): 2910–15. https://doi.org/10.1073/pnas.1600394113.</w:t>
      </w:r>
    </w:p>
    <w:p w14:paraId="548AF743" w14:textId="77777777" w:rsidR="00B97DE4" w:rsidRPr="00B97DE4" w:rsidRDefault="00B97DE4" w:rsidP="00B97DE4">
      <w:pPr>
        <w:pStyle w:val="Bibliography"/>
        <w:rPr>
          <w:rFonts w:ascii="Calibri" w:hAnsi="Calibri"/>
        </w:rPr>
      </w:pPr>
      <w:r w:rsidRPr="00B97DE4">
        <w:rPr>
          <w:rFonts w:ascii="Calibri" w:hAnsi="Calibri"/>
        </w:rPr>
        <w:t xml:space="preserve">Henderson, Rebecca. 2020. </w:t>
      </w:r>
      <w:r w:rsidRPr="00B97DE4">
        <w:rPr>
          <w:rFonts w:ascii="Calibri" w:hAnsi="Calibri"/>
          <w:i/>
          <w:iCs/>
        </w:rPr>
        <w:t>Reimagining Capitalism in a World on Fire</w:t>
      </w:r>
      <w:r w:rsidRPr="00B97DE4">
        <w:rPr>
          <w:rFonts w:ascii="Calibri" w:hAnsi="Calibri"/>
        </w:rPr>
        <w:t>. New York: PublicAffairs.</w:t>
      </w:r>
    </w:p>
    <w:p w14:paraId="723CB175" w14:textId="77777777" w:rsidR="00B97DE4" w:rsidRPr="00B97DE4" w:rsidRDefault="00B97DE4" w:rsidP="00B97DE4">
      <w:pPr>
        <w:pStyle w:val="Bibliography"/>
        <w:rPr>
          <w:rFonts w:ascii="Calibri" w:hAnsi="Calibri"/>
        </w:rPr>
      </w:pPr>
      <w:r w:rsidRPr="00B97DE4">
        <w:rPr>
          <w:rFonts w:ascii="Calibri" w:hAnsi="Calibri"/>
        </w:rPr>
        <w:t xml:space="preserve">Henderson, Rebecca, Ranjay Gulati, and Michael Tushman, eds. 2015. </w:t>
      </w:r>
      <w:r w:rsidRPr="00B97DE4">
        <w:rPr>
          <w:rFonts w:ascii="Calibri" w:hAnsi="Calibri"/>
          <w:i/>
          <w:iCs/>
        </w:rPr>
        <w:t>Leading Sustainable Change: An Organizational Perspective</w:t>
      </w:r>
      <w:r w:rsidRPr="00B97DE4">
        <w:rPr>
          <w:rFonts w:ascii="Calibri" w:hAnsi="Calibri"/>
        </w:rPr>
        <w:t>. First edition. Oxford: Oxford University Press.</w:t>
      </w:r>
    </w:p>
    <w:p w14:paraId="1D70D9D4" w14:textId="77777777" w:rsidR="00B97DE4" w:rsidRPr="00B97DE4" w:rsidRDefault="00B97DE4" w:rsidP="00B97DE4">
      <w:pPr>
        <w:pStyle w:val="Bibliography"/>
        <w:rPr>
          <w:rFonts w:ascii="Calibri" w:hAnsi="Calibri"/>
        </w:rPr>
      </w:pPr>
      <w:r w:rsidRPr="00B97DE4">
        <w:rPr>
          <w:rFonts w:ascii="Calibri" w:hAnsi="Calibri"/>
        </w:rPr>
        <w:t xml:space="preserve">Henry, Adam Douglas, and Björn Vollan. 2014. “Networks and the Challenge of Sustainable Development.” </w:t>
      </w:r>
      <w:r w:rsidRPr="00B97DE4">
        <w:rPr>
          <w:rFonts w:ascii="Calibri" w:hAnsi="Calibri"/>
          <w:i/>
          <w:iCs/>
        </w:rPr>
        <w:t>Annual Review of Environment and Resources</w:t>
      </w:r>
      <w:r w:rsidRPr="00B97DE4">
        <w:rPr>
          <w:rFonts w:ascii="Calibri" w:hAnsi="Calibri"/>
        </w:rPr>
        <w:t xml:space="preserve"> 39 (1): 583–610. https://doi.org/10.1146/annurev-environ-101813-013246.</w:t>
      </w:r>
    </w:p>
    <w:p w14:paraId="0D616B77" w14:textId="77777777" w:rsidR="00B97DE4" w:rsidRPr="00B97DE4" w:rsidRDefault="00B97DE4" w:rsidP="00B97DE4">
      <w:pPr>
        <w:pStyle w:val="Bibliography"/>
        <w:rPr>
          <w:rFonts w:ascii="Calibri" w:hAnsi="Calibri"/>
        </w:rPr>
      </w:pPr>
      <w:r w:rsidRPr="00B97DE4">
        <w:rPr>
          <w:rFonts w:ascii="Calibri" w:hAnsi="Calibri"/>
        </w:rPr>
        <w:t>Hess, Charlotte. 2012. “The Unfolding of the Knowledge Commons.” Text. May 2012. https://www.ingentaconnect.com/content/stair/stair/2012/00000008/00000001/art00003.</w:t>
      </w:r>
    </w:p>
    <w:p w14:paraId="6D6478B6" w14:textId="77777777" w:rsidR="00B97DE4" w:rsidRPr="00B97DE4" w:rsidRDefault="00B97DE4" w:rsidP="00B97DE4">
      <w:pPr>
        <w:pStyle w:val="Bibliography"/>
        <w:rPr>
          <w:rFonts w:ascii="Calibri" w:hAnsi="Calibri"/>
        </w:rPr>
      </w:pPr>
      <w:r w:rsidRPr="00B97DE4">
        <w:rPr>
          <w:rFonts w:ascii="Calibri" w:hAnsi="Calibri"/>
        </w:rPr>
        <w:t xml:space="preserve">Hess, Charlotte, and Elinor Ostrom, eds. 2007. </w:t>
      </w:r>
      <w:r w:rsidRPr="00B97DE4">
        <w:rPr>
          <w:rFonts w:ascii="Calibri" w:hAnsi="Calibri"/>
          <w:i/>
          <w:iCs/>
        </w:rPr>
        <w:t>Understanding Knowledge as a Commons : From Theory to Practice</w:t>
      </w:r>
      <w:r w:rsidRPr="00B97DE4">
        <w:rPr>
          <w:rFonts w:ascii="Calibri" w:hAnsi="Calibri"/>
        </w:rPr>
        <w:t>. Cambridge, Mass.: MIT Press.</w:t>
      </w:r>
    </w:p>
    <w:p w14:paraId="4277DF12" w14:textId="77777777" w:rsidR="00B97DE4" w:rsidRPr="00B97DE4" w:rsidRDefault="00B97DE4" w:rsidP="00B97DE4">
      <w:pPr>
        <w:pStyle w:val="Bibliography"/>
        <w:rPr>
          <w:rFonts w:ascii="Calibri" w:hAnsi="Calibri"/>
        </w:rPr>
      </w:pPr>
      <w:r w:rsidRPr="00B97DE4">
        <w:rPr>
          <w:rFonts w:ascii="Calibri" w:hAnsi="Calibri"/>
        </w:rPr>
        <w:lastRenderedPageBreak/>
        <w:t xml:space="preserve">Hess, David J. 2018. “Energy Democracy and Social Movements: A Multi-Coalition Perspective on the Politics of Sustainability Transitions.” </w:t>
      </w:r>
      <w:r w:rsidRPr="00B97DE4">
        <w:rPr>
          <w:rFonts w:ascii="Calibri" w:hAnsi="Calibri"/>
          <w:i/>
          <w:iCs/>
        </w:rPr>
        <w:t>Energy Research &amp; Social Science</w:t>
      </w:r>
      <w:r w:rsidRPr="00B97DE4">
        <w:rPr>
          <w:rFonts w:ascii="Calibri" w:hAnsi="Calibri"/>
        </w:rPr>
        <w:t xml:space="preserve"> 40 (June): 177–89. https://doi.org/10.1016/j.erss.2018.01.003.</w:t>
      </w:r>
    </w:p>
    <w:p w14:paraId="0BB5803F" w14:textId="77777777" w:rsidR="00B97DE4" w:rsidRPr="00B97DE4" w:rsidRDefault="00B97DE4" w:rsidP="00B97DE4">
      <w:pPr>
        <w:pStyle w:val="Bibliography"/>
        <w:rPr>
          <w:rFonts w:ascii="Calibri" w:hAnsi="Calibri"/>
        </w:rPr>
      </w:pPr>
      <w:r w:rsidRPr="00B97DE4">
        <w:rPr>
          <w:rFonts w:ascii="Calibri" w:hAnsi="Calibri"/>
        </w:rPr>
        <w:t xml:space="preserve">Hicks, Christina C., Arielle Levine, Arun Agrawal, Xavier Basurto, Sara J. Breslow, Courtney Carothers, Susan Charnley, et al. 2016. “Engage Key Social Concepts for Sustainability.” </w:t>
      </w:r>
      <w:r w:rsidRPr="00B97DE4">
        <w:rPr>
          <w:rFonts w:ascii="Calibri" w:hAnsi="Calibri"/>
          <w:i/>
          <w:iCs/>
        </w:rPr>
        <w:t>Science</w:t>
      </w:r>
      <w:r w:rsidRPr="00B97DE4">
        <w:rPr>
          <w:rFonts w:ascii="Calibri" w:hAnsi="Calibri"/>
        </w:rPr>
        <w:t xml:space="preserve"> 352 (6281): 38–40. https://doi.org/10.1126/science.aad4977.</w:t>
      </w:r>
    </w:p>
    <w:p w14:paraId="4D05A809" w14:textId="77777777" w:rsidR="00B97DE4" w:rsidRPr="00B97DE4" w:rsidRDefault="00B97DE4" w:rsidP="00B97DE4">
      <w:pPr>
        <w:pStyle w:val="Bibliography"/>
        <w:rPr>
          <w:rFonts w:ascii="Calibri" w:hAnsi="Calibri"/>
        </w:rPr>
      </w:pPr>
      <w:r w:rsidRPr="00B97DE4">
        <w:rPr>
          <w:rFonts w:ascii="Calibri" w:hAnsi="Calibri"/>
        </w:rPr>
        <w:t xml:space="preserve">Hoekstra, Arjen Y., Rianne Bredenhoff-Bijlsma, and Maarten S. Krol. 2018. “The Control versus Resilience Rationale for Managing Systems under Uncertainty.” </w:t>
      </w:r>
      <w:r w:rsidRPr="00B97DE4">
        <w:rPr>
          <w:rFonts w:ascii="Calibri" w:hAnsi="Calibri"/>
          <w:i/>
          <w:iCs/>
        </w:rPr>
        <w:t>Environmental Research Letters</w:t>
      </w:r>
      <w:r w:rsidRPr="00B97DE4">
        <w:rPr>
          <w:rFonts w:ascii="Calibri" w:hAnsi="Calibri"/>
        </w:rPr>
        <w:t xml:space="preserve"> 13 (10): 103002. https://doi.org/10.1088/1748-9326/aadf95.</w:t>
      </w:r>
    </w:p>
    <w:p w14:paraId="6D0C2F1E" w14:textId="77777777" w:rsidR="00B97DE4" w:rsidRPr="00B97DE4" w:rsidRDefault="00B97DE4" w:rsidP="00B97DE4">
      <w:pPr>
        <w:pStyle w:val="Bibliography"/>
        <w:rPr>
          <w:rFonts w:ascii="Calibri" w:hAnsi="Calibri"/>
        </w:rPr>
      </w:pPr>
      <w:r w:rsidRPr="00B97DE4">
        <w:rPr>
          <w:rFonts w:ascii="Calibri" w:hAnsi="Calibri"/>
        </w:rPr>
        <w:t xml:space="preserve">Hölscher, Katharina, Julia M. Wittmayer, and Derk Loorbach. 2018. “Transition versus Transformation: What’s the Difference?” </w:t>
      </w:r>
      <w:r w:rsidRPr="00B97DE4">
        <w:rPr>
          <w:rFonts w:ascii="Calibri" w:hAnsi="Calibri"/>
          <w:i/>
          <w:iCs/>
        </w:rPr>
        <w:t>Environmental Innovation and Societal Transitions</w:t>
      </w:r>
      <w:r w:rsidRPr="00B97DE4">
        <w:rPr>
          <w:rFonts w:ascii="Calibri" w:hAnsi="Calibri"/>
        </w:rPr>
        <w:t xml:space="preserve"> 27 (June): 1–3. https://doi.org/10.1016/j.eist.2017.10.007.</w:t>
      </w:r>
    </w:p>
    <w:p w14:paraId="0778878A" w14:textId="77777777" w:rsidR="00B97DE4" w:rsidRPr="00B97DE4" w:rsidRDefault="00B97DE4" w:rsidP="00B97DE4">
      <w:pPr>
        <w:pStyle w:val="Bibliography"/>
        <w:rPr>
          <w:rFonts w:ascii="Calibri" w:hAnsi="Calibri"/>
        </w:rPr>
      </w:pPr>
      <w:r w:rsidRPr="00B97DE4">
        <w:rPr>
          <w:rFonts w:ascii="Calibri" w:hAnsi="Calibri"/>
        </w:rPr>
        <w:t xml:space="preserve">Homayounfar, Mehran, Rachata Muneepeerakul, John M. Anderies, and Chitsomanus P. Muneepeerakul. 2018. “Linking Resilience and Robustness and Uncovering Their Trade-Offs in Coupled Infrastructure Systems.” </w:t>
      </w:r>
      <w:r w:rsidRPr="00B97DE4">
        <w:rPr>
          <w:rFonts w:ascii="Calibri" w:hAnsi="Calibri"/>
          <w:i/>
          <w:iCs/>
        </w:rPr>
        <w:t>Earth System Dynamics</w:t>
      </w:r>
      <w:r w:rsidRPr="00B97DE4">
        <w:rPr>
          <w:rFonts w:ascii="Calibri" w:hAnsi="Calibri"/>
        </w:rPr>
        <w:t xml:space="preserve"> 9 (4): 1159–68. https://doi.org/10.5194/esd-9-1159-2018.</w:t>
      </w:r>
    </w:p>
    <w:p w14:paraId="35F47381" w14:textId="77777777" w:rsidR="00B97DE4" w:rsidRPr="00B97DE4" w:rsidRDefault="00B97DE4" w:rsidP="00B97DE4">
      <w:pPr>
        <w:pStyle w:val="Bibliography"/>
        <w:rPr>
          <w:rFonts w:ascii="Calibri" w:hAnsi="Calibri"/>
        </w:rPr>
      </w:pPr>
      <w:r w:rsidRPr="00B97DE4">
        <w:rPr>
          <w:rFonts w:ascii="Calibri" w:hAnsi="Calibri"/>
        </w:rPr>
        <w:t xml:space="preserve">Hull, Vanessa, and Jianguo Liu. 2018. “Telecoupling: A New Frontier for Global Sustainability.” </w:t>
      </w:r>
      <w:r w:rsidRPr="00B97DE4">
        <w:rPr>
          <w:rFonts w:ascii="Calibri" w:hAnsi="Calibri"/>
          <w:i/>
          <w:iCs/>
        </w:rPr>
        <w:t>Ecology and Society</w:t>
      </w:r>
      <w:r w:rsidRPr="00B97DE4">
        <w:rPr>
          <w:rFonts w:ascii="Calibri" w:hAnsi="Calibri"/>
        </w:rPr>
        <w:t xml:space="preserve"> 23 (4). https://doi.org/10.5751/ES-10494-230441.</w:t>
      </w:r>
    </w:p>
    <w:p w14:paraId="7DFFE271" w14:textId="77777777" w:rsidR="00B97DE4" w:rsidRPr="00B97DE4" w:rsidRDefault="00B97DE4" w:rsidP="00B97DE4">
      <w:pPr>
        <w:pStyle w:val="Bibliography"/>
        <w:rPr>
          <w:rFonts w:ascii="Calibri" w:hAnsi="Calibri"/>
        </w:rPr>
      </w:pPr>
      <w:r w:rsidRPr="00B97DE4">
        <w:rPr>
          <w:rFonts w:ascii="Calibri" w:hAnsi="Calibri"/>
        </w:rPr>
        <w:t>ICSU, and ISSC. 2015. “Review of Targets for the Sustainable Development Goals: The Science Perspective.” Paris: International Council for Science. https://council.science/publications/review-of-targets-for-the-sustainable-development-goals-the-science-perspective-2015/.</w:t>
      </w:r>
    </w:p>
    <w:p w14:paraId="5C9F0D4C" w14:textId="77777777" w:rsidR="00B97DE4" w:rsidRPr="00B97DE4" w:rsidRDefault="00B97DE4" w:rsidP="00B97DE4">
      <w:pPr>
        <w:pStyle w:val="Bibliography"/>
        <w:rPr>
          <w:rFonts w:ascii="Calibri" w:hAnsi="Calibri"/>
        </w:rPr>
      </w:pPr>
      <w:r w:rsidRPr="00B97DE4">
        <w:rPr>
          <w:rFonts w:ascii="Calibri" w:hAnsi="Calibri"/>
        </w:rPr>
        <w:t>IPBES, Sandra Díaz, J Settele, Eduardo Brondízio, H Ngo, M Guèze, J Agard, et al. 2019. “Summary for Policymakers of the Global Assessment Report on Biodiversity and Ecosystem Services of the Intergovernmental Science-Policy Platform on Biodiversity and Ecosystem Services.” Bonn, Germany: IPBES secretariat. https://www.ipbes.net/global-assessment-report-biodiversity-ecosystem-services.</w:t>
      </w:r>
    </w:p>
    <w:p w14:paraId="5CCE0D60" w14:textId="77777777" w:rsidR="00B97DE4" w:rsidRPr="00B97DE4" w:rsidRDefault="00B97DE4" w:rsidP="00B97DE4">
      <w:pPr>
        <w:pStyle w:val="Bibliography"/>
        <w:rPr>
          <w:rFonts w:ascii="Calibri" w:hAnsi="Calibri"/>
        </w:rPr>
      </w:pPr>
      <w:r w:rsidRPr="00B97DE4">
        <w:rPr>
          <w:rFonts w:ascii="Calibri" w:hAnsi="Calibri"/>
        </w:rPr>
        <w:t>IPCC. 2018. “Global Warming of 1.5°C.” Geneva: World Meteorological Organization/United Nations Environment Program. http://www.ipcc.ch/report/sr15/.</w:t>
      </w:r>
    </w:p>
    <w:p w14:paraId="67E403E0" w14:textId="77777777" w:rsidR="00B97DE4" w:rsidRPr="00B97DE4" w:rsidRDefault="00B97DE4" w:rsidP="00B97DE4">
      <w:pPr>
        <w:pStyle w:val="Bibliography"/>
        <w:rPr>
          <w:rFonts w:ascii="Calibri" w:hAnsi="Calibri"/>
        </w:rPr>
      </w:pPr>
      <w:r w:rsidRPr="00B97DE4">
        <w:rPr>
          <w:rFonts w:ascii="Calibri" w:hAnsi="Calibri"/>
        </w:rPr>
        <w:t xml:space="preserve">Irwin, Elena G., Sathya Gopalakrishnan, and Alan Randall. 2016. “Welfare, Wealth, and Sustainability.” </w:t>
      </w:r>
      <w:r w:rsidRPr="00B97DE4">
        <w:rPr>
          <w:rFonts w:ascii="Calibri" w:hAnsi="Calibri"/>
          <w:i/>
          <w:iCs/>
        </w:rPr>
        <w:t>Annual Review of Resource Economics</w:t>
      </w:r>
      <w:r w:rsidRPr="00B97DE4">
        <w:rPr>
          <w:rFonts w:ascii="Calibri" w:hAnsi="Calibri"/>
        </w:rPr>
        <w:t xml:space="preserve"> 8 (1): 77–98. https://doi.org/10.1146/annurev-resource-100815-095351.</w:t>
      </w:r>
    </w:p>
    <w:p w14:paraId="317586B6" w14:textId="77777777" w:rsidR="00B97DE4" w:rsidRPr="00B97DE4" w:rsidRDefault="00B97DE4" w:rsidP="00B97DE4">
      <w:pPr>
        <w:pStyle w:val="Bibliography"/>
        <w:rPr>
          <w:rFonts w:ascii="Calibri" w:hAnsi="Calibri"/>
        </w:rPr>
      </w:pPr>
      <w:r w:rsidRPr="00B97DE4">
        <w:rPr>
          <w:rFonts w:ascii="Calibri" w:hAnsi="Calibri"/>
        </w:rPr>
        <w:t xml:space="preserve">Jabbour, Jason, and Christian Flachsland. 2017. “40 Years of Global Environmental Assessments: A Retrospective Analysis.” </w:t>
      </w:r>
      <w:r w:rsidRPr="00B97DE4">
        <w:rPr>
          <w:rFonts w:ascii="Calibri" w:hAnsi="Calibri"/>
          <w:i/>
          <w:iCs/>
        </w:rPr>
        <w:t>Environmental Science &amp; Policy</w:t>
      </w:r>
      <w:r w:rsidRPr="00B97DE4">
        <w:rPr>
          <w:rFonts w:ascii="Calibri" w:hAnsi="Calibri"/>
        </w:rPr>
        <w:t xml:space="preserve"> 77 (November): 193–202. https://doi.org/10.1016/j.envsci.2017.05.001.</w:t>
      </w:r>
    </w:p>
    <w:p w14:paraId="04BDC1E6" w14:textId="77777777" w:rsidR="00B97DE4" w:rsidRPr="00B97DE4" w:rsidRDefault="00B97DE4" w:rsidP="00B97DE4">
      <w:pPr>
        <w:pStyle w:val="Bibliography"/>
        <w:rPr>
          <w:rFonts w:ascii="Calibri" w:hAnsi="Calibri"/>
        </w:rPr>
      </w:pPr>
      <w:r w:rsidRPr="00B97DE4">
        <w:rPr>
          <w:rFonts w:ascii="Calibri" w:hAnsi="Calibri"/>
        </w:rPr>
        <w:t xml:space="preserve">Jasanoff, Sheila, and Sang-Hyun Kim. 2015. </w:t>
      </w:r>
      <w:r w:rsidRPr="00B97DE4">
        <w:rPr>
          <w:rFonts w:ascii="Calibri" w:hAnsi="Calibri"/>
          <w:i/>
          <w:iCs/>
        </w:rPr>
        <w:t>Dreamscapes of Modernity: Sociotechnical Imaginaries and the Fabrication of Power</w:t>
      </w:r>
      <w:r w:rsidRPr="00B97DE4">
        <w:rPr>
          <w:rFonts w:ascii="Calibri" w:hAnsi="Calibri"/>
        </w:rPr>
        <w:t>. Chicago ; London: The University of Chicago Press. http://nrs.harvard.edu/urn-3:hul.ebookbatch.GEN_batch:EDZ000128427620160622.</w:t>
      </w:r>
    </w:p>
    <w:p w14:paraId="7EC4367E" w14:textId="77777777" w:rsidR="00B97DE4" w:rsidRPr="00B97DE4" w:rsidRDefault="00B97DE4" w:rsidP="00B97DE4">
      <w:pPr>
        <w:pStyle w:val="Bibliography"/>
        <w:rPr>
          <w:rFonts w:ascii="Calibri" w:hAnsi="Calibri"/>
        </w:rPr>
      </w:pPr>
      <w:r w:rsidRPr="00B97DE4">
        <w:rPr>
          <w:rFonts w:ascii="Calibri" w:hAnsi="Calibri"/>
        </w:rPr>
        <w:t xml:space="preserve">Johnson, David R., and Nathan B. Geldner. 2019. “Contemporary Decision Methods for Agricultural, Environmental, and Resource Management and Policy.” </w:t>
      </w:r>
      <w:r w:rsidRPr="00B97DE4">
        <w:rPr>
          <w:rFonts w:ascii="Calibri" w:hAnsi="Calibri"/>
          <w:i/>
          <w:iCs/>
        </w:rPr>
        <w:t>Annual Review of Resource Economics</w:t>
      </w:r>
      <w:r w:rsidRPr="00B97DE4">
        <w:rPr>
          <w:rFonts w:ascii="Calibri" w:hAnsi="Calibri"/>
        </w:rPr>
        <w:t xml:space="preserve"> 11 (1): 19–41. https://doi.org/10.1146/annurev-resource-100518-094020.</w:t>
      </w:r>
    </w:p>
    <w:p w14:paraId="486B8AD7" w14:textId="77777777" w:rsidR="00B97DE4" w:rsidRPr="00B97DE4" w:rsidRDefault="00B97DE4" w:rsidP="00B97DE4">
      <w:pPr>
        <w:pStyle w:val="Bibliography"/>
        <w:rPr>
          <w:rFonts w:ascii="Calibri" w:hAnsi="Calibri"/>
        </w:rPr>
      </w:pPr>
      <w:r w:rsidRPr="00B97DE4">
        <w:rPr>
          <w:rFonts w:ascii="Calibri" w:hAnsi="Calibri"/>
        </w:rPr>
        <w:t xml:space="preserve">Jordan, Andrew, Dave Huitema, Harro van Asselt, and Johanna Forster. 2018. “Governing Climate Change: The Promise and Limits of Polycentric Governance.” In </w:t>
      </w:r>
      <w:r w:rsidRPr="00B97DE4">
        <w:rPr>
          <w:rFonts w:ascii="Calibri" w:hAnsi="Calibri"/>
          <w:i/>
          <w:iCs/>
        </w:rPr>
        <w:t>Governing Climate Change</w:t>
      </w:r>
      <w:r w:rsidRPr="00B97DE4">
        <w:rPr>
          <w:rFonts w:ascii="Calibri" w:hAnsi="Calibri"/>
        </w:rPr>
        <w:t>, edited by Andrew Jordan, Dave Huitema, Harro van Asselt, and Johanna Forster, 1st ed., 359–83. Cambridge University Press. https://doi.org/10.1017/9781108284646.021.</w:t>
      </w:r>
    </w:p>
    <w:p w14:paraId="60BA38BD" w14:textId="77777777" w:rsidR="00B97DE4" w:rsidRPr="00B97DE4" w:rsidRDefault="00B97DE4" w:rsidP="00B97DE4">
      <w:pPr>
        <w:pStyle w:val="Bibliography"/>
        <w:rPr>
          <w:rFonts w:ascii="Calibri" w:hAnsi="Calibri"/>
        </w:rPr>
      </w:pPr>
      <w:r w:rsidRPr="00B97DE4">
        <w:rPr>
          <w:rFonts w:ascii="Calibri" w:hAnsi="Calibri"/>
        </w:rPr>
        <w:t xml:space="preserve">Kabeer, Naila. 1999. “Resources, Agency, Achievements: Reflections on the Measurement of Women’s Empowerment.” </w:t>
      </w:r>
      <w:r w:rsidRPr="00B97DE4">
        <w:rPr>
          <w:rFonts w:ascii="Calibri" w:hAnsi="Calibri"/>
          <w:i/>
          <w:iCs/>
        </w:rPr>
        <w:t>Development and Change</w:t>
      </w:r>
      <w:r w:rsidRPr="00B97DE4">
        <w:rPr>
          <w:rFonts w:ascii="Calibri" w:hAnsi="Calibri"/>
        </w:rPr>
        <w:t xml:space="preserve"> 30 (3): 435–64. https://doi.org/10.1111/1467-7660.00125.</w:t>
      </w:r>
    </w:p>
    <w:p w14:paraId="631F944F" w14:textId="77777777" w:rsidR="00B97DE4" w:rsidRPr="00B97DE4" w:rsidRDefault="00B97DE4" w:rsidP="00B97DE4">
      <w:pPr>
        <w:pStyle w:val="Bibliography"/>
        <w:rPr>
          <w:rFonts w:ascii="Calibri" w:hAnsi="Calibri"/>
        </w:rPr>
      </w:pPr>
      <w:r w:rsidRPr="00B97DE4">
        <w:rPr>
          <w:rFonts w:ascii="Calibri" w:hAnsi="Calibri"/>
        </w:rPr>
        <w:lastRenderedPageBreak/>
        <w:t xml:space="preserve">Kanie, Norichika, and Frank Biermann. 2017. </w:t>
      </w:r>
      <w:r w:rsidRPr="00B97DE4">
        <w:rPr>
          <w:rFonts w:ascii="Calibri" w:hAnsi="Calibri"/>
          <w:i/>
          <w:iCs/>
        </w:rPr>
        <w:t>Governing through Goals : Sustainable Development Goals as Governance Innovation</w:t>
      </w:r>
      <w:r w:rsidRPr="00B97DE4">
        <w:rPr>
          <w:rFonts w:ascii="Calibri" w:hAnsi="Calibri"/>
        </w:rPr>
        <w:t>. Earth System Governance. Cambridge, Massachusetts: The MIT Press. https://muse-jhu-edu.ezp-prod1.hul.harvard.edu/book/52006/.</w:t>
      </w:r>
    </w:p>
    <w:p w14:paraId="4D8978E2" w14:textId="77777777" w:rsidR="00B97DE4" w:rsidRPr="00B97DE4" w:rsidRDefault="00B97DE4" w:rsidP="00B97DE4">
      <w:pPr>
        <w:pStyle w:val="Bibliography"/>
        <w:rPr>
          <w:rFonts w:ascii="Calibri" w:hAnsi="Calibri"/>
        </w:rPr>
      </w:pPr>
      <w:r w:rsidRPr="00B97DE4">
        <w:rPr>
          <w:rFonts w:ascii="Calibri" w:hAnsi="Calibri"/>
        </w:rPr>
        <w:t xml:space="preserve">Kashwan, Prakash, Lauren M. Maclean, and Gustavo A. García-López. 2019. “Rethinking Power and Institutions in the Shadows of Neoliberalism.” </w:t>
      </w:r>
      <w:r w:rsidRPr="00B97DE4">
        <w:rPr>
          <w:rFonts w:ascii="Calibri" w:hAnsi="Calibri"/>
          <w:i/>
          <w:iCs/>
        </w:rPr>
        <w:t>World Development</w:t>
      </w:r>
      <w:r w:rsidRPr="00B97DE4">
        <w:rPr>
          <w:rFonts w:ascii="Calibri" w:hAnsi="Calibri"/>
        </w:rPr>
        <w:t xml:space="preserve"> 120: 133–146. https://doi.org/10.1016/j.worlddev.2018.05.026.</w:t>
      </w:r>
    </w:p>
    <w:p w14:paraId="2DEF5C4E" w14:textId="77777777" w:rsidR="00B97DE4" w:rsidRPr="00B97DE4" w:rsidRDefault="00B97DE4" w:rsidP="00B97DE4">
      <w:pPr>
        <w:pStyle w:val="Bibliography"/>
        <w:rPr>
          <w:rFonts w:ascii="Calibri" w:hAnsi="Calibri"/>
        </w:rPr>
      </w:pPr>
      <w:r w:rsidRPr="00B97DE4">
        <w:rPr>
          <w:rFonts w:ascii="Calibri" w:hAnsi="Calibri"/>
        </w:rPr>
        <w:t xml:space="preserve">Kashwan, Prakash, Lauren M. MacLean, and Gustavo A. García-López. 2019. “Rethinking Power and Institutions in the Shadows of Neoliberalism: (An Introduction to a Special Issue of World Development).” </w:t>
      </w:r>
      <w:r w:rsidRPr="00B97DE4">
        <w:rPr>
          <w:rFonts w:ascii="Calibri" w:hAnsi="Calibri"/>
          <w:i/>
          <w:iCs/>
        </w:rPr>
        <w:t>World Development</w:t>
      </w:r>
      <w:r w:rsidRPr="00B97DE4">
        <w:rPr>
          <w:rFonts w:ascii="Calibri" w:hAnsi="Calibri"/>
        </w:rPr>
        <w:t xml:space="preserve"> 120 (August): 133–46. https://doi.org/10.1016/j.worlddev.2018.05.026.</w:t>
      </w:r>
    </w:p>
    <w:p w14:paraId="52B4ECE2" w14:textId="77777777" w:rsidR="00B97DE4" w:rsidRPr="00B97DE4" w:rsidRDefault="00B97DE4" w:rsidP="00B97DE4">
      <w:pPr>
        <w:pStyle w:val="Bibliography"/>
        <w:rPr>
          <w:rFonts w:ascii="Calibri" w:hAnsi="Calibri"/>
        </w:rPr>
      </w:pPr>
      <w:r w:rsidRPr="00B97DE4">
        <w:rPr>
          <w:rFonts w:ascii="Calibri" w:hAnsi="Calibri"/>
        </w:rPr>
        <w:t xml:space="preserve">Kates, Robert W. 2011. “What Kind of a Science Is Sustainability Science?” </w:t>
      </w:r>
      <w:r w:rsidRPr="00B97DE4">
        <w:rPr>
          <w:rFonts w:ascii="Calibri" w:hAnsi="Calibri"/>
          <w:i/>
          <w:iCs/>
        </w:rPr>
        <w:t>Proceedings of the National Academy of Sciences</w:t>
      </w:r>
      <w:r w:rsidRPr="00B97DE4">
        <w:rPr>
          <w:rFonts w:ascii="Calibri" w:hAnsi="Calibri"/>
        </w:rPr>
        <w:t xml:space="preserve"> 108 (49): 19449–50. https://doi.org/10.1073/pnas.1116097108.</w:t>
      </w:r>
    </w:p>
    <w:p w14:paraId="01F07E0F" w14:textId="77777777" w:rsidR="00B97DE4" w:rsidRPr="00B97DE4" w:rsidRDefault="00B97DE4" w:rsidP="00B97DE4">
      <w:pPr>
        <w:pStyle w:val="Bibliography"/>
        <w:rPr>
          <w:rFonts w:ascii="Calibri" w:hAnsi="Calibri"/>
        </w:rPr>
      </w:pPr>
      <w:r w:rsidRPr="00B97DE4">
        <w:rPr>
          <w:rFonts w:ascii="Calibri" w:hAnsi="Calibri"/>
        </w:rPr>
        <w:t xml:space="preserve">Kattel, Rainer, and Mariana Mazzucato. 2018. “Mission-Oriented Innovation Policy and Dynamic Capabilities in the Public Sector.” </w:t>
      </w:r>
      <w:r w:rsidRPr="00B97DE4">
        <w:rPr>
          <w:rFonts w:ascii="Calibri" w:hAnsi="Calibri"/>
          <w:i/>
          <w:iCs/>
        </w:rPr>
        <w:t>Industrial and Corporate Change</w:t>
      </w:r>
      <w:r w:rsidRPr="00B97DE4">
        <w:rPr>
          <w:rFonts w:ascii="Calibri" w:hAnsi="Calibri"/>
        </w:rPr>
        <w:t xml:space="preserve"> 27 (5): 787–801. https://doi.org/10.1093/icc/dty032.</w:t>
      </w:r>
    </w:p>
    <w:p w14:paraId="0220C4C5" w14:textId="77777777" w:rsidR="00B97DE4" w:rsidRPr="00B97DE4" w:rsidRDefault="00B97DE4" w:rsidP="00B97DE4">
      <w:pPr>
        <w:pStyle w:val="Bibliography"/>
        <w:rPr>
          <w:rFonts w:ascii="Calibri" w:hAnsi="Calibri"/>
        </w:rPr>
      </w:pPr>
      <w:r w:rsidRPr="00B97DE4">
        <w:rPr>
          <w:rFonts w:ascii="Calibri" w:hAnsi="Calibri"/>
        </w:rPr>
        <w:t xml:space="preserve">Keohane, Robert O., and David G. Victor. 2016. “Cooperation and Discord in Global Climate Policy.” </w:t>
      </w:r>
      <w:r w:rsidRPr="00B97DE4">
        <w:rPr>
          <w:rFonts w:ascii="Calibri" w:hAnsi="Calibri"/>
          <w:i/>
          <w:iCs/>
        </w:rPr>
        <w:t>Nature Climate Change; London</w:t>
      </w:r>
      <w:r w:rsidRPr="00B97DE4">
        <w:rPr>
          <w:rFonts w:ascii="Calibri" w:hAnsi="Calibri"/>
        </w:rPr>
        <w:t xml:space="preserve"> 6 (6): 570–75. http://dx.doi.org.ezp-prod1.hul.harvard.edu/10.1038/nclimate2937.</w:t>
      </w:r>
    </w:p>
    <w:p w14:paraId="3E295957" w14:textId="77777777" w:rsidR="00B97DE4" w:rsidRPr="00B97DE4" w:rsidRDefault="00B97DE4" w:rsidP="00B97DE4">
      <w:pPr>
        <w:pStyle w:val="Bibliography"/>
        <w:rPr>
          <w:rFonts w:ascii="Calibri" w:hAnsi="Calibri"/>
        </w:rPr>
      </w:pPr>
      <w:r w:rsidRPr="00B97DE4">
        <w:rPr>
          <w:rFonts w:ascii="Calibri" w:hAnsi="Calibri"/>
        </w:rPr>
        <w:t xml:space="preserve">Kerkhoff, Lorrae van, and Louis Lebel. 2015. “Coproductive Capacities: Rethinking Science-Governance Relations in a Diverse World.” </w:t>
      </w:r>
      <w:r w:rsidRPr="00B97DE4">
        <w:rPr>
          <w:rFonts w:ascii="Calibri" w:hAnsi="Calibri"/>
          <w:i/>
          <w:iCs/>
        </w:rPr>
        <w:t>Ecology and Society</w:t>
      </w:r>
      <w:r w:rsidRPr="00B97DE4">
        <w:rPr>
          <w:rFonts w:ascii="Calibri" w:hAnsi="Calibri"/>
        </w:rPr>
        <w:t xml:space="preserve"> 20 (1). https://doi.org/10.5751/ES-07188-200114.</w:t>
      </w:r>
    </w:p>
    <w:p w14:paraId="535529AE" w14:textId="77777777" w:rsidR="00B97DE4" w:rsidRPr="00B97DE4" w:rsidRDefault="00B97DE4" w:rsidP="00B97DE4">
      <w:pPr>
        <w:pStyle w:val="Bibliography"/>
        <w:rPr>
          <w:rFonts w:ascii="Calibri" w:hAnsi="Calibri"/>
        </w:rPr>
      </w:pPr>
      <w:r w:rsidRPr="00B97DE4">
        <w:rPr>
          <w:rFonts w:ascii="Calibri" w:hAnsi="Calibri"/>
        </w:rPr>
        <w:t xml:space="preserve">Keys, Patrick W., Victor Galaz, Michelle Dyer, Nathanial Matthews, Carl Folke, Magnus Nyström, and Sarah E. Cornell. 2019. “Anthropocene Risk.” </w:t>
      </w:r>
      <w:r w:rsidRPr="00B97DE4">
        <w:rPr>
          <w:rFonts w:ascii="Calibri" w:hAnsi="Calibri"/>
          <w:i/>
          <w:iCs/>
        </w:rPr>
        <w:t>Nature Sustainability</w:t>
      </w:r>
      <w:r w:rsidRPr="00B97DE4">
        <w:rPr>
          <w:rFonts w:ascii="Calibri" w:hAnsi="Calibri"/>
        </w:rPr>
        <w:t>, 1. https://doi.org/10.1038/s41893-019-0327-x.</w:t>
      </w:r>
    </w:p>
    <w:p w14:paraId="052CCA90" w14:textId="77777777" w:rsidR="00B97DE4" w:rsidRPr="00B97DE4" w:rsidRDefault="00B97DE4" w:rsidP="00B97DE4">
      <w:pPr>
        <w:pStyle w:val="Bibliography"/>
        <w:rPr>
          <w:rFonts w:ascii="Calibri" w:hAnsi="Calibri"/>
        </w:rPr>
      </w:pPr>
      <w:r w:rsidRPr="00B97DE4">
        <w:rPr>
          <w:rFonts w:ascii="Calibri" w:hAnsi="Calibri"/>
        </w:rPr>
        <w:t xml:space="preserve">Köhler, Jonathan, Frank W. Geels, Florian Kern, Jochen Markard, Anna Wieczorek, Floortje Alkemade, Flor Avelino, et al. 2019. “An Agenda for Sustainability Transitions Research: State of the Art and Future Directions.” </w:t>
      </w:r>
      <w:r w:rsidRPr="00B97DE4">
        <w:rPr>
          <w:rFonts w:ascii="Calibri" w:hAnsi="Calibri"/>
          <w:i/>
          <w:iCs/>
        </w:rPr>
        <w:t>Environmental Innovation and Societal Transitions</w:t>
      </w:r>
      <w:r w:rsidRPr="00B97DE4">
        <w:rPr>
          <w:rFonts w:ascii="Calibri" w:hAnsi="Calibri"/>
        </w:rPr>
        <w:t>, January. https://doi.org/10.1016/j.eist.2019.01.004.</w:t>
      </w:r>
    </w:p>
    <w:p w14:paraId="22639B54" w14:textId="77777777" w:rsidR="00B97DE4" w:rsidRPr="00B97DE4" w:rsidRDefault="00B97DE4" w:rsidP="00B97DE4">
      <w:pPr>
        <w:pStyle w:val="Bibliography"/>
        <w:rPr>
          <w:rFonts w:ascii="Calibri" w:hAnsi="Calibri"/>
        </w:rPr>
      </w:pPr>
      <w:r w:rsidRPr="00B97DE4">
        <w:rPr>
          <w:rFonts w:ascii="Calibri" w:hAnsi="Calibri"/>
        </w:rPr>
        <w:t xml:space="preserve">Kohler, Pia M. 2020. </w:t>
      </w:r>
      <w:r w:rsidRPr="00B97DE4">
        <w:rPr>
          <w:rFonts w:ascii="Calibri" w:hAnsi="Calibri"/>
          <w:i/>
          <w:iCs/>
        </w:rPr>
        <w:t>Science Advice and Global Environmental Governance: Expert Institutions and the Implementation of International Environmental Treaties</w:t>
      </w:r>
      <w:r w:rsidRPr="00B97DE4">
        <w:rPr>
          <w:rFonts w:ascii="Calibri" w:hAnsi="Calibri"/>
        </w:rPr>
        <w:t>. London: Anthem Press. http://search.ebscohost.com/login.aspx?direct=true&amp;scope=site&amp;db=nlebk&amp;db=nlabk&amp;AN=2317844.</w:t>
      </w:r>
    </w:p>
    <w:p w14:paraId="624AB503" w14:textId="77777777" w:rsidR="00B97DE4" w:rsidRPr="00B97DE4" w:rsidRDefault="00B97DE4" w:rsidP="00B97DE4">
      <w:pPr>
        <w:pStyle w:val="Bibliography"/>
        <w:rPr>
          <w:rFonts w:ascii="Calibri" w:hAnsi="Calibri"/>
        </w:rPr>
      </w:pPr>
      <w:r w:rsidRPr="00B97DE4">
        <w:rPr>
          <w:rFonts w:ascii="Calibri" w:hAnsi="Calibri"/>
        </w:rPr>
        <w:t xml:space="preserve">Kotschy, Karen, Reinette Biggs, Tim Daw, Carl Folke, and Paul C. West. 2015. “Principle 1 –Maintain Diversity and Redundancy.” In </w:t>
      </w:r>
      <w:r w:rsidRPr="00B97DE4">
        <w:rPr>
          <w:rFonts w:ascii="Calibri" w:hAnsi="Calibri"/>
          <w:i/>
          <w:iCs/>
        </w:rPr>
        <w:t>Principles for Building Resilience</w:t>
      </w:r>
      <w:r w:rsidRPr="00B97DE4">
        <w:rPr>
          <w:rFonts w:ascii="Calibri" w:hAnsi="Calibri"/>
        </w:rPr>
        <w:t>, edited by Reinette Biggs, Maja Schluter, and Michael L. Schoon, 50–79. Cambridge: Cambridge University Press. https://doi.org/10.1017/CBO9781316014240.004.</w:t>
      </w:r>
    </w:p>
    <w:p w14:paraId="670F2993" w14:textId="77777777" w:rsidR="00B97DE4" w:rsidRPr="00B97DE4" w:rsidRDefault="00B97DE4" w:rsidP="00B97DE4">
      <w:pPr>
        <w:pStyle w:val="Bibliography"/>
        <w:rPr>
          <w:rFonts w:ascii="Calibri" w:hAnsi="Calibri"/>
        </w:rPr>
      </w:pPr>
      <w:r w:rsidRPr="00B97DE4">
        <w:rPr>
          <w:rFonts w:ascii="Calibri" w:hAnsi="Calibri"/>
        </w:rPr>
        <w:t xml:space="preserve">Kraker, Joop de. 2017. “Social Learning for Resilience in Social–Ecological Systems.” </w:t>
      </w:r>
      <w:r w:rsidRPr="00B97DE4">
        <w:rPr>
          <w:rFonts w:ascii="Calibri" w:hAnsi="Calibri"/>
          <w:i/>
          <w:iCs/>
        </w:rPr>
        <w:t>Current Opinion in Environmental Sustainability</w:t>
      </w:r>
      <w:r w:rsidRPr="00B97DE4">
        <w:rPr>
          <w:rFonts w:ascii="Calibri" w:hAnsi="Calibri"/>
        </w:rPr>
        <w:t xml:space="preserve"> 28 (October): 100–107. https://doi.org/10.1016/j.cosust.2017.09.002.</w:t>
      </w:r>
    </w:p>
    <w:p w14:paraId="4BBAE569" w14:textId="77777777" w:rsidR="00B97DE4" w:rsidRPr="00B97DE4" w:rsidRDefault="00B97DE4" w:rsidP="00B97DE4">
      <w:pPr>
        <w:pStyle w:val="Bibliography"/>
        <w:rPr>
          <w:rFonts w:ascii="Calibri" w:hAnsi="Calibri"/>
        </w:rPr>
      </w:pPr>
      <w:r w:rsidRPr="00B97DE4">
        <w:rPr>
          <w:rFonts w:ascii="Calibri" w:hAnsi="Calibri"/>
        </w:rPr>
        <w:t xml:space="preserve">Lambin, Eric F., and Tannis Thorlakson. 2018. “Sustainability Standards: Interactions Between Private Actors, Civil Society, and Governments.” </w:t>
      </w:r>
      <w:r w:rsidRPr="00B97DE4">
        <w:rPr>
          <w:rFonts w:ascii="Calibri" w:hAnsi="Calibri"/>
          <w:i/>
          <w:iCs/>
        </w:rPr>
        <w:t>Annual Review of Environment and Resources</w:t>
      </w:r>
      <w:r w:rsidRPr="00B97DE4">
        <w:rPr>
          <w:rFonts w:ascii="Calibri" w:hAnsi="Calibri"/>
        </w:rPr>
        <w:t xml:space="preserve"> 43 (1): null. https://doi.org/10.1146/annurev-environ-102017-025931.</w:t>
      </w:r>
    </w:p>
    <w:p w14:paraId="5BFFD465" w14:textId="77777777" w:rsidR="00B97DE4" w:rsidRPr="00B97DE4" w:rsidRDefault="00B97DE4" w:rsidP="00B97DE4">
      <w:pPr>
        <w:pStyle w:val="Bibliography"/>
        <w:rPr>
          <w:rFonts w:ascii="Calibri" w:hAnsi="Calibri"/>
        </w:rPr>
      </w:pPr>
      <w:r w:rsidRPr="00B97DE4">
        <w:rPr>
          <w:rFonts w:ascii="Calibri" w:hAnsi="Calibri"/>
        </w:rPr>
        <w:t xml:space="preserve">Lamont, Michèle. 2019. “Inequality as a Multidimensional Process.” </w:t>
      </w:r>
      <w:r w:rsidRPr="00B97DE4">
        <w:rPr>
          <w:rFonts w:ascii="Calibri" w:hAnsi="Calibri"/>
          <w:i/>
          <w:iCs/>
        </w:rPr>
        <w:t>Special Issue of Daedalus: Journal of the American Academy of Arts and Science</w:t>
      </w:r>
      <w:r w:rsidRPr="00B97DE4">
        <w:rPr>
          <w:rFonts w:ascii="Calibri" w:hAnsi="Calibri"/>
        </w:rPr>
        <w:t xml:space="preserve"> 148 (3).</w:t>
      </w:r>
    </w:p>
    <w:p w14:paraId="00840C13" w14:textId="77777777" w:rsidR="00B97DE4" w:rsidRPr="00B97DE4" w:rsidRDefault="00B97DE4" w:rsidP="00B97DE4">
      <w:pPr>
        <w:pStyle w:val="Bibliography"/>
        <w:rPr>
          <w:rFonts w:ascii="Calibri" w:hAnsi="Calibri"/>
        </w:rPr>
      </w:pPr>
      <w:r w:rsidRPr="00B97DE4">
        <w:rPr>
          <w:rFonts w:ascii="Calibri" w:hAnsi="Calibri"/>
        </w:rPr>
        <w:t xml:space="preserve">Lange, Glenn-Marie, Quentin Wodon, and Kevin Carey. 2018. </w:t>
      </w:r>
      <w:r w:rsidRPr="00B97DE4">
        <w:rPr>
          <w:rFonts w:ascii="Calibri" w:hAnsi="Calibri"/>
          <w:i/>
          <w:iCs/>
        </w:rPr>
        <w:t>The Changing Wealth of Nations 2018: Building a Sustainable Future</w:t>
      </w:r>
      <w:r w:rsidRPr="00B97DE4">
        <w:rPr>
          <w:rFonts w:ascii="Calibri" w:hAnsi="Calibri"/>
        </w:rPr>
        <w:t>. The World Bank. https://doi.org/10.1596/978-1-4648-1046-6.</w:t>
      </w:r>
    </w:p>
    <w:p w14:paraId="64CFDF29" w14:textId="77777777" w:rsidR="00B97DE4" w:rsidRPr="00B97DE4" w:rsidRDefault="00B97DE4" w:rsidP="00B97DE4">
      <w:pPr>
        <w:pStyle w:val="Bibliography"/>
        <w:rPr>
          <w:rFonts w:ascii="Calibri" w:hAnsi="Calibri"/>
        </w:rPr>
      </w:pPr>
      <w:r w:rsidRPr="00B97DE4">
        <w:rPr>
          <w:rFonts w:ascii="Calibri" w:hAnsi="Calibri"/>
        </w:rPr>
        <w:t xml:space="preserve">Laurent, Éloi. 2018. </w:t>
      </w:r>
      <w:r w:rsidRPr="00B97DE4">
        <w:rPr>
          <w:rFonts w:ascii="Calibri" w:hAnsi="Calibri"/>
          <w:i/>
          <w:iCs/>
        </w:rPr>
        <w:t>Measuring Tomorrow : Accounting for Well-Being, Resilience, and Sustainability in the Twenty-First Century</w:t>
      </w:r>
      <w:r w:rsidRPr="00B97DE4">
        <w:rPr>
          <w:rFonts w:ascii="Calibri" w:hAnsi="Calibri"/>
        </w:rPr>
        <w:t>. Princeton: Princeton University Press.</w:t>
      </w:r>
    </w:p>
    <w:p w14:paraId="15B112D2" w14:textId="77777777" w:rsidR="00B97DE4" w:rsidRPr="00B97DE4" w:rsidRDefault="00B97DE4" w:rsidP="00B97DE4">
      <w:pPr>
        <w:pStyle w:val="Bibliography"/>
        <w:rPr>
          <w:rFonts w:ascii="Calibri" w:hAnsi="Calibri"/>
        </w:rPr>
      </w:pPr>
      <w:r w:rsidRPr="00B97DE4">
        <w:rPr>
          <w:rFonts w:ascii="Calibri" w:hAnsi="Calibri"/>
        </w:rPr>
        <w:lastRenderedPageBreak/>
        <w:t xml:space="preserve">Le Galès, Patrick, and Paul Pierson. 2019. “‘Superstar Cities’ &amp; the Generation of Durable Inequality.” </w:t>
      </w:r>
      <w:r w:rsidRPr="00B97DE4">
        <w:rPr>
          <w:rFonts w:ascii="Calibri" w:hAnsi="Calibri"/>
          <w:i/>
          <w:iCs/>
        </w:rPr>
        <w:t>Daedalus</w:t>
      </w:r>
      <w:r w:rsidRPr="00B97DE4">
        <w:rPr>
          <w:rFonts w:ascii="Calibri" w:hAnsi="Calibri"/>
        </w:rPr>
        <w:t xml:space="preserve"> 148 (3): 46–72. https://doi.org/10.1162/daed_a_01750.</w:t>
      </w:r>
    </w:p>
    <w:p w14:paraId="452BC8F2" w14:textId="77777777" w:rsidR="00B97DE4" w:rsidRPr="00B97DE4" w:rsidRDefault="00B97DE4" w:rsidP="00B97DE4">
      <w:pPr>
        <w:pStyle w:val="Bibliography"/>
        <w:rPr>
          <w:rFonts w:ascii="Calibri" w:hAnsi="Calibri"/>
        </w:rPr>
      </w:pPr>
      <w:r w:rsidRPr="00B97DE4">
        <w:rPr>
          <w:rFonts w:ascii="Calibri" w:hAnsi="Calibri"/>
        </w:rPr>
        <w:t xml:space="preserve">Leach, Melissa, Ian Scoones, and Andy Stirling. 2010. </w:t>
      </w:r>
      <w:r w:rsidRPr="00B97DE4">
        <w:rPr>
          <w:rFonts w:ascii="Calibri" w:hAnsi="Calibri"/>
          <w:i/>
          <w:iCs/>
        </w:rPr>
        <w:t>Dynamic Sustainabilities: Technology, Environment, Social Justice</w:t>
      </w:r>
      <w:r w:rsidRPr="00B97DE4">
        <w:rPr>
          <w:rFonts w:ascii="Calibri" w:hAnsi="Calibri"/>
        </w:rPr>
        <w:t>. Pathways to Sustainability Series. London ; Washington, DC: Earthscan.</w:t>
      </w:r>
    </w:p>
    <w:p w14:paraId="3BC8D0C5" w14:textId="77777777" w:rsidR="00B97DE4" w:rsidRPr="00B97DE4" w:rsidRDefault="00B97DE4" w:rsidP="00B97DE4">
      <w:pPr>
        <w:pStyle w:val="Bibliography"/>
        <w:rPr>
          <w:rFonts w:ascii="Calibri" w:hAnsi="Calibri"/>
        </w:rPr>
      </w:pPr>
      <w:r w:rsidRPr="00B97DE4">
        <w:rPr>
          <w:rFonts w:ascii="Calibri" w:hAnsi="Calibri"/>
        </w:rPr>
        <w:t xml:space="preserve">LeBlanc, David. 2015. “Towards Integration at Last? The Sustainable Development Goals as a Network of Targets.” </w:t>
      </w:r>
      <w:r w:rsidRPr="00B97DE4">
        <w:rPr>
          <w:rFonts w:ascii="Calibri" w:hAnsi="Calibri"/>
          <w:i/>
          <w:iCs/>
        </w:rPr>
        <w:t>Sustainable Development</w:t>
      </w:r>
      <w:r w:rsidRPr="00B97DE4">
        <w:rPr>
          <w:rFonts w:ascii="Calibri" w:hAnsi="Calibri"/>
        </w:rPr>
        <w:t xml:space="preserve"> 23 (3): 176–87. https://doi.org/10.1002/sd.1582.</w:t>
      </w:r>
    </w:p>
    <w:p w14:paraId="21FDDBC7" w14:textId="77777777" w:rsidR="00B97DE4" w:rsidRPr="00B97DE4" w:rsidRDefault="00B97DE4" w:rsidP="00B97DE4">
      <w:pPr>
        <w:pStyle w:val="Bibliography"/>
        <w:rPr>
          <w:rFonts w:ascii="Calibri" w:hAnsi="Calibri"/>
        </w:rPr>
      </w:pPr>
      <w:r w:rsidRPr="00B97DE4">
        <w:rPr>
          <w:rFonts w:ascii="Calibri" w:hAnsi="Calibri"/>
        </w:rPr>
        <w:t xml:space="preserve">Leiserowitz, Anthony A., Robert W. Kates, and Thomas M. Parris. 2006. “Sustainability Values, Attitudes, and Behaviors: A Review of Multinational and Global Trends.” </w:t>
      </w:r>
      <w:r w:rsidRPr="00B97DE4">
        <w:rPr>
          <w:rFonts w:ascii="Calibri" w:hAnsi="Calibri"/>
          <w:i/>
          <w:iCs/>
        </w:rPr>
        <w:t>Annual Review of Environment and Resources</w:t>
      </w:r>
      <w:r w:rsidRPr="00B97DE4">
        <w:rPr>
          <w:rFonts w:ascii="Calibri" w:hAnsi="Calibri"/>
        </w:rPr>
        <w:t xml:space="preserve"> 31 (1): 413–44. https://doi.org/10.1146/annurev.energy.31.102505.133552.</w:t>
      </w:r>
    </w:p>
    <w:p w14:paraId="22E51C57" w14:textId="77777777" w:rsidR="00B97DE4" w:rsidRPr="00B97DE4" w:rsidRDefault="00B97DE4" w:rsidP="00B97DE4">
      <w:pPr>
        <w:pStyle w:val="Bibliography"/>
        <w:rPr>
          <w:rFonts w:ascii="Calibri" w:hAnsi="Calibri"/>
        </w:rPr>
      </w:pPr>
      <w:r w:rsidRPr="00B97DE4">
        <w:rPr>
          <w:rFonts w:ascii="Calibri" w:hAnsi="Calibri"/>
        </w:rPr>
        <w:t xml:space="preserve">Leonard, Christopher. 2019. </w:t>
      </w:r>
      <w:r w:rsidRPr="00B97DE4">
        <w:rPr>
          <w:rFonts w:ascii="Calibri" w:hAnsi="Calibri"/>
          <w:i/>
          <w:iCs/>
        </w:rPr>
        <w:t>Kochland : The Secret History of Koch Industries and Corporate Power in America</w:t>
      </w:r>
      <w:r w:rsidRPr="00B97DE4">
        <w:rPr>
          <w:rFonts w:ascii="Calibri" w:hAnsi="Calibri"/>
        </w:rPr>
        <w:t>. First Simon &amp; Schuster hardcover edition. New York: Simon &amp; Schuster.</w:t>
      </w:r>
    </w:p>
    <w:p w14:paraId="4A7CEE2D" w14:textId="77777777" w:rsidR="00B97DE4" w:rsidRPr="00B97DE4" w:rsidRDefault="00B97DE4" w:rsidP="00B97DE4">
      <w:pPr>
        <w:pStyle w:val="Bibliography"/>
        <w:rPr>
          <w:rFonts w:ascii="Calibri" w:hAnsi="Calibri"/>
        </w:rPr>
      </w:pPr>
      <w:r w:rsidRPr="00B97DE4">
        <w:rPr>
          <w:rFonts w:ascii="Calibri" w:hAnsi="Calibri"/>
        </w:rPr>
        <w:t xml:space="preserve">Levin, Simon. 2003. “Complex Adaptive Systems: Exploring the Known, the Unknown and the Unknowable.” </w:t>
      </w:r>
      <w:r w:rsidRPr="00B97DE4">
        <w:rPr>
          <w:rFonts w:ascii="Calibri" w:hAnsi="Calibri"/>
          <w:i/>
          <w:iCs/>
        </w:rPr>
        <w:t>Bulletin of the American Mathematical Society</w:t>
      </w:r>
      <w:r w:rsidRPr="00B97DE4">
        <w:rPr>
          <w:rFonts w:ascii="Calibri" w:hAnsi="Calibri"/>
        </w:rPr>
        <w:t xml:space="preserve"> 40 (1): 3–19. https://doi.org/10.1090/S0273-0979-02-00965-5.</w:t>
      </w:r>
    </w:p>
    <w:p w14:paraId="35CA1382" w14:textId="77777777" w:rsidR="00B97DE4" w:rsidRPr="00B97DE4" w:rsidRDefault="00B97DE4" w:rsidP="00B97DE4">
      <w:pPr>
        <w:pStyle w:val="Bibliography"/>
        <w:rPr>
          <w:rFonts w:ascii="Calibri" w:hAnsi="Calibri"/>
        </w:rPr>
      </w:pPr>
      <w:r w:rsidRPr="00B97DE4">
        <w:rPr>
          <w:rFonts w:ascii="Calibri" w:hAnsi="Calibri"/>
        </w:rPr>
        <w:t xml:space="preserve">Levin, Simon, Tasos Xepapadeas, Anne-Sophie Crépin, Jon Norberg, Aart de Zeeuw, Carl Folke, Terry Hughes, and Kenneth Arrow. 2013. “Social-Ecological Systems as Complex Adaptive Systems: Modeling and Policy Implications.” </w:t>
      </w:r>
      <w:r w:rsidRPr="00B97DE4">
        <w:rPr>
          <w:rFonts w:ascii="Calibri" w:hAnsi="Calibri"/>
          <w:i/>
          <w:iCs/>
        </w:rPr>
        <w:t>Environment and Development Economics; Cambridge</w:t>
      </w:r>
      <w:r w:rsidRPr="00B97DE4">
        <w:rPr>
          <w:rFonts w:ascii="Calibri" w:hAnsi="Calibri"/>
        </w:rPr>
        <w:t xml:space="preserve"> 18 (2): 111–32. http://dx.doi.org.ezp-prod1.hul.harvard.edu/10.1017/S1355770X12000460.</w:t>
      </w:r>
    </w:p>
    <w:p w14:paraId="245B2FEE" w14:textId="77777777" w:rsidR="00B97DE4" w:rsidRPr="00B97DE4" w:rsidRDefault="00B97DE4" w:rsidP="00B97DE4">
      <w:pPr>
        <w:pStyle w:val="Bibliography"/>
        <w:rPr>
          <w:rFonts w:ascii="Calibri" w:hAnsi="Calibri"/>
        </w:rPr>
      </w:pPr>
      <w:r w:rsidRPr="00B97DE4">
        <w:rPr>
          <w:rFonts w:ascii="Calibri" w:hAnsi="Calibri"/>
        </w:rPr>
        <w:t xml:space="preserve">Lim, Michelle, Peter Søgaard Jørgensen, and Carina Wyborn. 2018. “Reframing the Sustainable Development Goals to Achieve Sustainable Development in the Anthropocene—a Systems Approach.” </w:t>
      </w:r>
      <w:r w:rsidRPr="00B97DE4">
        <w:rPr>
          <w:rFonts w:ascii="Calibri" w:hAnsi="Calibri"/>
          <w:i/>
          <w:iCs/>
        </w:rPr>
        <w:t>Ecology and Society</w:t>
      </w:r>
      <w:r w:rsidRPr="00B97DE4">
        <w:rPr>
          <w:rFonts w:ascii="Calibri" w:hAnsi="Calibri"/>
        </w:rPr>
        <w:t xml:space="preserve"> 23 (3). https://doi.org/10.5751/ES-10182-230322.</w:t>
      </w:r>
    </w:p>
    <w:p w14:paraId="594A7ECC" w14:textId="77777777" w:rsidR="00B97DE4" w:rsidRPr="00B97DE4" w:rsidRDefault="00B97DE4" w:rsidP="00B97DE4">
      <w:pPr>
        <w:pStyle w:val="Bibliography"/>
        <w:rPr>
          <w:rFonts w:ascii="Calibri" w:hAnsi="Calibri"/>
        </w:rPr>
      </w:pPr>
      <w:r w:rsidRPr="00B97DE4">
        <w:rPr>
          <w:rFonts w:ascii="Calibri" w:hAnsi="Calibri"/>
        </w:rPr>
        <w:t xml:space="preserve">Lintsen, Harry, Frank Veraart, Jan-Pieter Smits, and John Grin. 2018. </w:t>
      </w:r>
      <w:r w:rsidRPr="00B97DE4">
        <w:rPr>
          <w:rFonts w:ascii="Calibri" w:hAnsi="Calibri"/>
          <w:i/>
          <w:iCs/>
        </w:rPr>
        <w:t>Well-Being, Sustainability and Social Development: The Netherlands 1850-2050</w:t>
      </w:r>
      <w:r w:rsidRPr="00B97DE4">
        <w:rPr>
          <w:rFonts w:ascii="Calibri" w:hAnsi="Calibri"/>
        </w:rPr>
        <w:t>. Cham: Springer International Publishing. https://doi.org/10.1007/978-3-319-76696-6.</w:t>
      </w:r>
    </w:p>
    <w:p w14:paraId="19EF40F0" w14:textId="77777777" w:rsidR="00B97DE4" w:rsidRPr="00B97DE4" w:rsidRDefault="00B97DE4" w:rsidP="00B97DE4">
      <w:pPr>
        <w:pStyle w:val="Bibliography"/>
        <w:rPr>
          <w:rFonts w:ascii="Calibri" w:hAnsi="Calibri"/>
        </w:rPr>
      </w:pPr>
      <w:r w:rsidRPr="00B97DE4">
        <w:rPr>
          <w:rFonts w:ascii="Calibri" w:hAnsi="Calibri"/>
        </w:rPr>
        <w:t xml:space="preserve">Liu, Junguo, Kamaljit S. Bawa, Thomas P. Seager, Ganquan Mao, Ding Ding, Janice Ser Huay Lee, and Janet K. Swim. 2019. “On Knowledge Generation and Use for Sustainability.” </w:t>
      </w:r>
      <w:r w:rsidRPr="00B97DE4">
        <w:rPr>
          <w:rFonts w:ascii="Calibri" w:hAnsi="Calibri"/>
          <w:i/>
          <w:iCs/>
        </w:rPr>
        <w:t>Nature Sustainability</w:t>
      </w:r>
      <w:r w:rsidRPr="00B97DE4">
        <w:rPr>
          <w:rFonts w:ascii="Calibri" w:hAnsi="Calibri"/>
        </w:rPr>
        <w:t xml:space="preserve"> 2 (2): 80. https://doi.org/10.1038/s41893-019-0229-y.</w:t>
      </w:r>
    </w:p>
    <w:p w14:paraId="0A9AEF16" w14:textId="77777777" w:rsidR="00B97DE4" w:rsidRPr="00B97DE4" w:rsidRDefault="00B97DE4" w:rsidP="00B97DE4">
      <w:pPr>
        <w:pStyle w:val="Bibliography"/>
        <w:rPr>
          <w:rFonts w:ascii="Calibri" w:hAnsi="Calibri"/>
        </w:rPr>
      </w:pPr>
      <w:r w:rsidRPr="00B97DE4">
        <w:rPr>
          <w:rFonts w:ascii="Calibri" w:hAnsi="Calibri"/>
        </w:rPr>
        <w:t xml:space="preserve">Liu, Teng, and Theodore Kahn. 2017. “Regional Public Goods Cooperation : An Inductive Approach to Measuring Regional Public Goods.” In </w:t>
      </w:r>
      <w:r w:rsidRPr="00B97DE4">
        <w:rPr>
          <w:rFonts w:ascii="Calibri" w:hAnsi="Calibri"/>
          <w:i/>
          <w:iCs/>
        </w:rPr>
        <w:t>21st Century Cooperation: Regional Public Goods, Global Governance, and Sustainable Development.</w:t>
      </w:r>
      <w:r w:rsidRPr="00B97DE4">
        <w:rPr>
          <w:rFonts w:ascii="Calibri" w:hAnsi="Calibri"/>
        </w:rPr>
        <w:t>, edited by Antoni Estevadeordal and Louis W Goodman, 3–13. London ; New York: Routledge. http://public.ebookcentral.proquest.com/choice/publicfullrecord.aspx?p=4862621.</w:t>
      </w:r>
    </w:p>
    <w:p w14:paraId="74D2E5CC" w14:textId="77777777" w:rsidR="00B97DE4" w:rsidRPr="00B97DE4" w:rsidRDefault="00B97DE4" w:rsidP="00B97DE4">
      <w:pPr>
        <w:pStyle w:val="Bibliography"/>
        <w:rPr>
          <w:rFonts w:ascii="Calibri" w:hAnsi="Calibri"/>
        </w:rPr>
      </w:pPr>
      <w:r w:rsidRPr="00B97DE4">
        <w:rPr>
          <w:rFonts w:ascii="Calibri" w:hAnsi="Calibri"/>
        </w:rPr>
        <w:t xml:space="preserve">Loorbach, Derk, Niki Frantzeskaki, and Flor Avelino. 2017. “Sustainability Transitions Research: Transforming Science and Practice for Societal Change.” </w:t>
      </w:r>
      <w:r w:rsidRPr="00B97DE4">
        <w:rPr>
          <w:rFonts w:ascii="Calibri" w:hAnsi="Calibri"/>
          <w:i/>
          <w:iCs/>
        </w:rPr>
        <w:t>Annual Review of Environment and Resources</w:t>
      </w:r>
      <w:r w:rsidRPr="00B97DE4">
        <w:rPr>
          <w:rFonts w:ascii="Calibri" w:hAnsi="Calibri"/>
        </w:rPr>
        <w:t xml:space="preserve"> 42 (1): 599–626. https://doi.org/10.1146/annurev-environ-102014-021340.</w:t>
      </w:r>
    </w:p>
    <w:p w14:paraId="59C6B5E6" w14:textId="77777777" w:rsidR="00B97DE4" w:rsidRPr="00B97DE4" w:rsidRDefault="00B97DE4" w:rsidP="00B97DE4">
      <w:pPr>
        <w:pStyle w:val="Bibliography"/>
        <w:rPr>
          <w:rFonts w:ascii="Calibri" w:hAnsi="Calibri"/>
        </w:rPr>
      </w:pPr>
      <w:r w:rsidRPr="00B97DE4">
        <w:rPr>
          <w:rFonts w:ascii="Calibri" w:hAnsi="Calibri"/>
        </w:rPr>
        <w:t xml:space="preserve">Loste, Natalia, Esther Roldán, and Beatriz Giner. 2019. “Is Green Chemistry a Feasible Tool for the Implementation of a Circular Economy?” </w:t>
      </w:r>
      <w:r w:rsidRPr="00B97DE4">
        <w:rPr>
          <w:rFonts w:ascii="Calibri" w:hAnsi="Calibri"/>
          <w:i/>
          <w:iCs/>
        </w:rPr>
        <w:t>Environmental Science and Pollution Research</w:t>
      </w:r>
      <w:r w:rsidRPr="00B97DE4">
        <w:rPr>
          <w:rFonts w:ascii="Calibri" w:hAnsi="Calibri"/>
        </w:rPr>
        <w:t>, December. https://doi.org/10.1007/s11356-019-07177-5.</w:t>
      </w:r>
    </w:p>
    <w:p w14:paraId="373D1CE2" w14:textId="77777777" w:rsidR="00B97DE4" w:rsidRPr="00B97DE4" w:rsidRDefault="00B97DE4" w:rsidP="00B97DE4">
      <w:pPr>
        <w:pStyle w:val="Bibliography"/>
        <w:rPr>
          <w:rFonts w:ascii="Calibri" w:hAnsi="Calibri"/>
        </w:rPr>
      </w:pPr>
      <w:r w:rsidRPr="00B97DE4">
        <w:rPr>
          <w:rFonts w:ascii="Calibri" w:hAnsi="Calibri"/>
        </w:rPr>
        <w:t xml:space="preserve">Lubchenco, Jane, Elizabeth B. Cerny-Chipman, Jessica N. Reimer, and Simon A. Levin. 2016. “The Right Incentives Enable Ocean Sustainability Successes and Provide Hope for the Future.” </w:t>
      </w:r>
      <w:r w:rsidRPr="00B97DE4">
        <w:rPr>
          <w:rFonts w:ascii="Calibri" w:hAnsi="Calibri"/>
          <w:i/>
          <w:iCs/>
        </w:rPr>
        <w:t>Proceedings of the National Academy of Sciences</w:t>
      </w:r>
      <w:r w:rsidRPr="00B97DE4">
        <w:rPr>
          <w:rFonts w:ascii="Calibri" w:hAnsi="Calibri"/>
        </w:rPr>
        <w:t xml:space="preserve"> 113 (51): 14507–14. https://doi.org/10.1073/pnas.1604982113.</w:t>
      </w:r>
    </w:p>
    <w:p w14:paraId="3E89EC42" w14:textId="77777777" w:rsidR="00B97DE4" w:rsidRPr="00B97DE4" w:rsidRDefault="00B97DE4" w:rsidP="00B97DE4">
      <w:pPr>
        <w:pStyle w:val="Bibliography"/>
        <w:rPr>
          <w:rFonts w:ascii="Calibri" w:hAnsi="Calibri"/>
        </w:rPr>
      </w:pPr>
      <w:r w:rsidRPr="00B97DE4">
        <w:rPr>
          <w:rFonts w:ascii="Calibri" w:hAnsi="Calibri"/>
        </w:rPr>
        <w:t xml:space="preserve">Lukes, Steven. 1974. </w:t>
      </w:r>
      <w:r w:rsidRPr="00B97DE4">
        <w:rPr>
          <w:rFonts w:ascii="Calibri" w:hAnsi="Calibri"/>
          <w:i/>
          <w:iCs/>
        </w:rPr>
        <w:t>Power: A Radical View</w:t>
      </w:r>
      <w:r w:rsidRPr="00B97DE4">
        <w:rPr>
          <w:rFonts w:ascii="Calibri" w:hAnsi="Calibri"/>
        </w:rPr>
        <w:t>. Studies in Sociology (Macmillan Press). Houndmills, Basingstoke, Hampshire: Macmillan.</w:t>
      </w:r>
    </w:p>
    <w:p w14:paraId="4C3977DE" w14:textId="77777777" w:rsidR="00B97DE4" w:rsidRPr="00B97DE4" w:rsidRDefault="00B97DE4" w:rsidP="00B97DE4">
      <w:pPr>
        <w:pStyle w:val="Bibliography"/>
        <w:rPr>
          <w:rFonts w:ascii="Calibri" w:hAnsi="Calibri"/>
        </w:rPr>
      </w:pPr>
      <w:r w:rsidRPr="00B97DE4">
        <w:rPr>
          <w:rFonts w:ascii="Calibri" w:hAnsi="Calibri"/>
        </w:rPr>
        <w:t xml:space="preserve">Mach, Katharine J., and Christopher B. Field. 2017. “Toward the Next Generation of Assessment.” </w:t>
      </w:r>
      <w:r w:rsidRPr="00B97DE4">
        <w:rPr>
          <w:rFonts w:ascii="Calibri" w:hAnsi="Calibri"/>
          <w:i/>
          <w:iCs/>
        </w:rPr>
        <w:t>Annual Review of Environment and Resources</w:t>
      </w:r>
      <w:r w:rsidRPr="00B97DE4">
        <w:rPr>
          <w:rFonts w:ascii="Calibri" w:hAnsi="Calibri"/>
        </w:rPr>
        <w:t xml:space="preserve"> 42 (1): 569–97. https://doi.org/10.1146/annurev-environ-102016-061007.</w:t>
      </w:r>
    </w:p>
    <w:p w14:paraId="53B85BF6" w14:textId="77777777" w:rsidR="00B97DE4" w:rsidRPr="00B97DE4" w:rsidRDefault="00B97DE4" w:rsidP="00B97DE4">
      <w:pPr>
        <w:pStyle w:val="Bibliography"/>
        <w:rPr>
          <w:rFonts w:ascii="Calibri" w:hAnsi="Calibri"/>
        </w:rPr>
      </w:pPr>
      <w:r w:rsidRPr="00B97DE4">
        <w:rPr>
          <w:rFonts w:ascii="Calibri" w:hAnsi="Calibri"/>
        </w:rPr>
        <w:lastRenderedPageBreak/>
        <w:t xml:space="preserve">Managi, Shunsuke, and Pushpam Kumar. 2018. </w:t>
      </w:r>
      <w:r w:rsidRPr="00B97DE4">
        <w:rPr>
          <w:rFonts w:ascii="Calibri" w:hAnsi="Calibri"/>
          <w:i/>
          <w:iCs/>
        </w:rPr>
        <w:t>Inclusive Wealth Report 2018 | Measuring Progress Towards Sustainability</w:t>
      </w:r>
      <w:r w:rsidRPr="00B97DE4">
        <w:rPr>
          <w:rFonts w:ascii="Calibri" w:hAnsi="Calibri"/>
        </w:rPr>
        <w:t>. 1st ed. London: Routledge. http://www.taylorfrancis.com/books/e/9781351002073.</w:t>
      </w:r>
    </w:p>
    <w:p w14:paraId="62ACBDD0" w14:textId="77777777" w:rsidR="00B97DE4" w:rsidRPr="00B97DE4" w:rsidRDefault="00B97DE4" w:rsidP="00B97DE4">
      <w:pPr>
        <w:pStyle w:val="Bibliography"/>
        <w:rPr>
          <w:rFonts w:ascii="Calibri" w:hAnsi="Calibri"/>
        </w:rPr>
      </w:pPr>
      <w:r w:rsidRPr="00B97DE4">
        <w:rPr>
          <w:rFonts w:ascii="Calibri" w:hAnsi="Calibri"/>
        </w:rPr>
        <w:t xml:space="preserve">Mann, Michael. 2012. </w:t>
      </w:r>
      <w:r w:rsidRPr="00B97DE4">
        <w:rPr>
          <w:rFonts w:ascii="Calibri" w:hAnsi="Calibri"/>
          <w:i/>
          <w:iCs/>
        </w:rPr>
        <w:t>The Sources of Social PowerVolume 3, Global Empires and Revolution, 1890-1945</w:t>
      </w:r>
      <w:r w:rsidRPr="00B97DE4">
        <w:rPr>
          <w:rFonts w:ascii="Calibri" w:hAnsi="Calibri"/>
        </w:rPr>
        <w:t>. Cambridge, [England] ; New York: Cambridge University Press.</w:t>
      </w:r>
    </w:p>
    <w:p w14:paraId="17FABF6A" w14:textId="77777777" w:rsidR="00B97DE4" w:rsidRPr="00B97DE4" w:rsidRDefault="00B97DE4" w:rsidP="00B97DE4">
      <w:pPr>
        <w:pStyle w:val="Bibliography"/>
        <w:rPr>
          <w:rFonts w:ascii="Calibri" w:hAnsi="Calibri"/>
        </w:rPr>
      </w:pPr>
      <w:r w:rsidRPr="00B97DE4">
        <w:rPr>
          <w:rFonts w:ascii="Calibri" w:hAnsi="Calibri"/>
        </w:rPr>
        <w:t xml:space="preserve">Markard, Jochen, Rob Raven, and Bernhard Truffer. 2012. “Sustainability Transitions: An Emerging Field of Research and Its Prospects.” </w:t>
      </w:r>
      <w:r w:rsidRPr="00B97DE4">
        <w:rPr>
          <w:rFonts w:ascii="Calibri" w:hAnsi="Calibri"/>
          <w:i/>
          <w:iCs/>
        </w:rPr>
        <w:t>Research Policy</w:t>
      </w:r>
      <w:r w:rsidRPr="00B97DE4">
        <w:rPr>
          <w:rFonts w:ascii="Calibri" w:hAnsi="Calibri"/>
        </w:rPr>
        <w:t>, Special Section on Sustainability Transitions, 41 (6): 955–67. https://doi.org/10.1016/j.respol.2012.02.013.</w:t>
      </w:r>
    </w:p>
    <w:p w14:paraId="098DF9BD" w14:textId="77777777" w:rsidR="00B97DE4" w:rsidRPr="00B97DE4" w:rsidRDefault="00B97DE4" w:rsidP="00B97DE4">
      <w:pPr>
        <w:pStyle w:val="Bibliography"/>
        <w:rPr>
          <w:rFonts w:ascii="Calibri" w:hAnsi="Calibri"/>
        </w:rPr>
      </w:pPr>
      <w:r w:rsidRPr="00B97DE4">
        <w:rPr>
          <w:rFonts w:ascii="Calibri" w:hAnsi="Calibri"/>
        </w:rPr>
        <w:t xml:space="preserve">Marquis, Christopher, Michael W. Toffel, and Yanhua Zhou. 2016. “Scrutiny, Norms, and Selective Disclosure: A Global Study of Greenwashing.” </w:t>
      </w:r>
      <w:r w:rsidRPr="00B97DE4">
        <w:rPr>
          <w:rFonts w:ascii="Calibri" w:hAnsi="Calibri"/>
          <w:i/>
          <w:iCs/>
        </w:rPr>
        <w:t>Organization Science</w:t>
      </w:r>
      <w:r w:rsidRPr="00B97DE4">
        <w:rPr>
          <w:rFonts w:ascii="Calibri" w:hAnsi="Calibri"/>
        </w:rPr>
        <w:t xml:space="preserve"> 27 (2): 483–504. https://doi.org/10.1287/orsc.2015.1039.</w:t>
      </w:r>
    </w:p>
    <w:p w14:paraId="26B26BED" w14:textId="77777777" w:rsidR="00B97DE4" w:rsidRPr="00B97DE4" w:rsidRDefault="00B97DE4" w:rsidP="00B97DE4">
      <w:pPr>
        <w:pStyle w:val="Bibliography"/>
        <w:rPr>
          <w:rFonts w:ascii="Calibri" w:hAnsi="Calibri"/>
        </w:rPr>
      </w:pPr>
      <w:r w:rsidRPr="00B97DE4">
        <w:rPr>
          <w:rFonts w:ascii="Calibri" w:hAnsi="Calibri"/>
        </w:rPr>
        <w:t xml:space="preserve">Marshall, N. A., S. E. Park, W. N. Adger, K. Brown, and S. M. Howden. 2012. “Transformational Capacity and the Influence of Place and Identity.” </w:t>
      </w:r>
      <w:r w:rsidRPr="00B97DE4">
        <w:rPr>
          <w:rFonts w:ascii="Calibri" w:hAnsi="Calibri"/>
          <w:i/>
          <w:iCs/>
        </w:rPr>
        <w:t>Environmental Research Letters</w:t>
      </w:r>
      <w:r w:rsidRPr="00B97DE4">
        <w:rPr>
          <w:rFonts w:ascii="Calibri" w:hAnsi="Calibri"/>
        </w:rPr>
        <w:t xml:space="preserve"> 7 (3): 1–9. https://doi.org/10.1088/1748-9326/7/3/034022.</w:t>
      </w:r>
    </w:p>
    <w:p w14:paraId="25E339A4" w14:textId="77777777" w:rsidR="00B97DE4" w:rsidRPr="00B97DE4" w:rsidRDefault="00B97DE4" w:rsidP="00B97DE4">
      <w:pPr>
        <w:pStyle w:val="Bibliography"/>
        <w:rPr>
          <w:rFonts w:ascii="Calibri" w:hAnsi="Calibri"/>
        </w:rPr>
      </w:pPr>
      <w:r w:rsidRPr="00B97DE4">
        <w:rPr>
          <w:rFonts w:ascii="Calibri" w:hAnsi="Calibri"/>
        </w:rPr>
        <w:t xml:space="preserve">Martín-López, Berta, María R. Felipe-Lucia, Elena M. Bennett, Albert Norström, Garry Peterson, Tobias Plieninger, Christina C. Hicks, et al. 2019. “A Novel Telecoupling Framework to Assess Social Relations across Spatial Scales for Ecosystem Services Research.” </w:t>
      </w:r>
      <w:r w:rsidRPr="00B97DE4">
        <w:rPr>
          <w:rFonts w:ascii="Calibri" w:hAnsi="Calibri"/>
          <w:i/>
          <w:iCs/>
        </w:rPr>
        <w:t>Journal of Environmental Management</w:t>
      </w:r>
      <w:r w:rsidRPr="00B97DE4">
        <w:rPr>
          <w:rFonts w:ascii="Calibri" w:hAnsi="Calibri"/>
        </w:rPr>
        <w:t xml:space="preserve"> 241 (July): 251–63. https://doi.org/10.1016/j.jenvman.2019.04.029.</w:t>
      </w:r>
    </w:p>
    <w:p w14:paraId="19271A8D" w14:textId="77777777" w:rsidR="00B97DE4" w:rsidRPr="00B97DE4" w:rsidRDefault="00B97DE4" w:rsidP="00B97DE4">
      <w:pPr>
        <w:pStyle w:val="Bibliography"/>
        <w:rPr>
          <w:rFonts w:ascii="Calibri" w:hAnsi="Calibri"/>
        </w:rPr>
      </w:pPr>
      <w:r w:rsidRPr="00B97DE4">
        <w:rPr>
          <w:rFonts w:ascii="Calibri" w:hAnsi="Calibri"/>
        </w:rPr>
        <w:t xml:space="preserve">May, Robert M., Simon A. Levin, and George Sugihara. 2008. “Complex Systems: Ecology for Bankers.” </w:t>
      </w:r>
      <w:r w:rsidRPr="00B97DE4">
        <w:rPr>
          <w:rFonts w:ascii="Calibri" w:hAnsi="Calibri"/>
          <w:i/>
          <w:iCs/>
        </w:rPr>
        <w:t>Nature; London</w:t>
      </w:r>
      <w:r w:rsidRPr="00B97DE4">
        <w:rPr>
          <w:rFonts w:ascii="Calibri" w:hAnsi="Calibri"/>
        </w:rPr>
        <w:t xml:space="preserve"> 451 (7181): 893–95. http://dx.doi.org.ezp-prod1.hul.harvard.edu/10.1038/451893a.</w:t>
      </w:r>
    </w:p>
    <w:p w14:paraId="0C326220" w14:textId="77777777" w:rsidR="00B97DE4" w:rsidRPr="00B97DE4" w:rsidRDefault="00B97DE4" w:rsidP="00B97DE4">
      <w:pPr>
        <w:pStyle w:val="Bibliography"/>
        <w:rPr>
          <w:rFonts w:ascii="Calibri" w:hAnsi="Calibri"/>
        </w:rPr>
      </w:pPr>
      <w:r w:rsidRPr="00B97DE4">
        <w:rPr>
          <w:rFonts w:ascii="Calibri" w:hAnsi="Calibri"/>
        </w:rPr>
        <w:t xml:space="preserve">Mazzucato, Mariana. 2018a. </w:t>
      </w:r>
      <w:r w:rsidRPr="00B97DE4">
        <w:rPr>
          <w:rFonts w:ascii="Calibri" w:hAnsi="Calibri"/>
          <w:i/>
          <w:iCs/>
        </w:rPr>
        <w:t>The Value of Everything: Making and Taking in the Global Economy</w:t>
      </w:r>
      <w:r w:rsidRPr="00B97DE4">
        <w:rPr>
          <w:rFonts w:ascii="Calibri" w:hAnsi="Calibri"/>
        </w:rPr>
        <w:t>. First US edition. New York: Public Affairs.</w:t>
      </w:r>
    </w:p>
    <w:p w14:paraId="03EB235F" w14:textId="77777777" w:rsidR="00B97DE4" w:rsidRPr="00B97DE4" w:rsidRDefault="00B97DE4" w:rsidP="00B97DE4">
      <w:pPr>
        <w:pStyle w:val="Bibliography"/>
        <w:rPr>
          <w:rFonts w:ascii="Calibri" w:hAnsi="Calibri"/>
        </w:rPr>
      </w:pPr>
      <w:r w:rsidRPr="00B97DE4">
        <w:rPr>
          <w:rFonts w:ascii="Calibri" w:hAnsi="Calibri"/>
        </w:rPr>
        <w:t xml:space="preserve">———. 2018b. </w:t>
      </w:r>
      <w:r w:rsidRPr="00B97DE4">
        <w:rPr>
          <w:rFonts w:ascii="Calibri" w:hAnsi="Calibri"/>
          <w:i/>
          <w:iCs/>
        </w:rPr>
        <w:t>The Value of Everything: Making and Taking in the Global Economy</w:t>
      </w:r>
      <w:r w:rsidRPr="00B97DE4">
        <w:rPr>
          <w:rFonts w:ascii="Calibri" w:hAnsi="Calibri"/>
        </w:rPr>
        <w:t>. [London], UK: Allen Lane, an imprint of Penguin Books.</w:t>
      </w:r>
    </w:p>
    <w:p w14:paraId="6EB89A66" w14:textId="77777777" w:rsidR="00B97DE4" w:rsidRPr="00B97DE4" w:rsidRDefault="00B97DE4" w:rsidP="00B97DE4">
      <w:pPr>
        <w:pStyle w:val="Bibliography"/>
        <w:rPr>
          <w:rFonts w:ascii="Calibri" w:hAnsi="Calibri"/>
        </w:rPr>
      </w:pPr>
      <w:r w:rsidRPr="00B97DE4">
        <w:rPr>
          <w:rFonts w:ascii="Calibri" w:hAnsi="Calibri"/>
        </w:rPr>
        <w:t xml:space="preserve">Mcgee, Rosemary, and Jethro Pettit, eds. 2019. </w:t>
      </w:r>
      <w:r w:rsidRPr="00B97DE4">
        <w:rPr>
          <w:rFonts w:ascii="Calibri" w:hAnsi="Calibri"/>
          <w:i/>
          <w:iCs/>
        </w:rPr>
        <w:t>Power, Empowerment and Social Change</w:t>
      </w:r>
      <w:r w:rsidRPr="00B97DE4">
        <w:rPr>
          <w:rFonts w:ascii="Calibri" w:hAnsi="Calibri"/>
        </w:rPr>
        <w:t>. Milton: Routledge. https://doi.org/10.4324/9781351272322.</w:t>
      </w:r>
    </w:p>
    <w:p w14:paraId="3B081F4F" w14:textId="77777777" w:rsidR="00B97DE4" w:rsidRPr="00B97DE4" w:rsidRDefault="00B97DE4" w:rsidP="00B97DE4">
      <w:pPr>
        <w:pStyle w:val="Bibliography"/>
        <w:rPr>
          <w:rFonts w:ascii="Calibri" w:hAnsi="Calibri"/>
        </w:rPr>
      </w:pPr>
      <w:r w:rsidRPr="00B97DE4">
        <w:rPr>
          <w:rFonts w:ascii="Calibri" w:hAnsi="Calibri"/>
        </w:rPr>
        <w:t xml:space="preserve">McGinnis, Michael D., and Elinor Ostrom. 2014. “Social-Ecological System Framework: Initial Changes and Continuing Challenges.” </w:t>
      </w:r>
      <w:r w:rsidRPr="00B97DE4">
        <w:rPr>
          <w:rFonts w:ascii="Calibri" w:hAnsi="Calibri"/>
          <w:i/>
          <w:iCs/>
        </w:rPr>
        <w:t>Ecology and Society</w:t>
      </w:r>
      <w:r w:rsidRPr="00B97DE4">
        <w:rPr>
          <w:rFonts w:ascii="Calibri" w:hAnsi="Calibri"/>
        </w:rPr>
        <w:t xml:space="preserve"> 19 (2): 30. https://doi.org/10.5751/ES-06387-190230.</w:t>
      </w:r>
    </w:p>
    <w:p w14:paraId="41A5F509" w14:textId="77777777" w:rsidR="00B97DE4" w:rsidRPr="00B97DE4" w:rsidRDefault="00B97DE4" w:rsidP="00B97DE4">
      <w:pPr>
        <w:pStyle w:val="Bibliography"/>
        <w:rPr>
          <w:rFonts w:ascii="Calibri" w:hAnsi="Calibri"/>
        </w:rPr>
      </w:pPr>
      <w:r w:rsidRPr="00B97DE4">
        <w:rPr>
          <w:rFonts w:ascii="Calibri" w:hAnsi="Calibri"/>
        </w:rPr>
        <w:t xml:space="preserve">Mckibben, Bill. 2019. “Money Is the Oxygen on Which the Fire of Global Warming Burns | The New Yorker.” </w:t>
      </w:r>
      <w:r w:rsidRPr="00B97DE4">
        <w:rPr>
          <w:rFonts w:ascii="Calibri" w:hAnsi="Calibri"/>
          <w:i/>
          <w:iCs/>
        </w:rPr>
        <w:t>The New Yorker</w:t>
      </w:r>
      <w:r w:rsidRPr="00B97DE4">
        <w:rPr>
          <w:rFonts w:ascii="Calibri" w:hAnsi="Calibri"/>
        </w:rPr>
        <w:t>, September 17, 2019. https://www-newyorker-com.ezp-prod1.hul.harvard.edu/news/daily-comment/money-is-the-oxygen-on-which-the-fire-of-global-warming-burns?verso=true.</w:t>
      </w:r>
    </w:p>
    <w:p w14:paraId="16B64439" w14:textId="77777777" w:rsidR="00B97DE4" w:rsidRPr="00B97DE4" w:rsidRDefault="00B97DE4" w:rsidP="00B97DE4">
      <w:pPr>
        <w:pStyle w:val="Bibliography"/>
        <w:rPr>
          <w:rFonts w:ascii="Calibri" w:hAnsi="Calibri"/>
        </w:rPr>
      </w:pPr>
      <w:r w:rsidRPr="00B97DE4">
        <w:rPr>
          <w:rFonts w:ascii="Calibri" w:hAnsi="Calibri"/>
        </w:rPr>
        <w:t xml:space="preserve">McNeill, John Robert. 2016. </w:t>
      </w:r>
      <w:r w:rsidRPr="00B97DE4">
        <w:rPr>
          <w:rFonts w:ascii="Calibri" w:hAnsi="Calibri"/>
          <w:i/>
          <w:iCs/>
        </w:rPr>
        <w:t>The Great Acceleration: An Environmental History of the Anthropocene since 1945</w:t>
      </w:r>
      <w:r w:rsidRPr="00B97DE4">
        <w:rPr>
          <w:rFonts w:ascii="Calibri" w:hAnsi="Calibri"/>
        </w:rPr>
        <w:t>. Cambridge, Massachusetts: The Belknap Press of Harvard University Press.</w:t>
      </w:r>
    </w:p>
    <w:p w14:paraId="6963EC09" w14:textId="77777777" w:rsidR="00B97DE4" w:rsidRPr="00B97DE4" w:rsidRDefault="00B97DE4" w:rsidP="00B97DE4">
      <w:pPr>
        <w:pStyle w:val="Bibliography"/>
        <w:rPr>
          <w:rFonts w:ascii="Calibri" w:hAnsi="Calibri"/>
        </w:rPr>
      </w:pPr>
      <w:r w:rsidRPr="00B97DE4">
        <w:rPr>
          <w:rFonts w:ascii="Calibri" w:hAnsi="Calibri"/>
        </w:rPr>
        <w:t xml:space="preserve">Meyfroidt, P., R. Roy Chowdhury, A. de Bremond, E.C. Ellis, K.-H. Erb, T. Filatova, R.D. Garrett, et al. 2018. “Middle-Range Theories of Land System Change.” </w:t>
      </w:r>
      <w:r w:rsidRPr="00B97DE4">
        <w:rPr>
          <w:rFonts w:ascii="Calibri" w:hAnsi="Calibri"/>
          <w:i/>
          <w:iCs/>
        </w:rPr>
        <w:t>Global Environmental Change</w:t>
      </w:r>
      <w:r w:rsidRPr="00B97DE4">
        <w:rPr>
          <w:rFonts w:ascii="Calibri" w:hAnsi="Calibri"/>
        </w:rPr>
        <w:t xml:space="preserve"> 53 (November): 52–67. https://doi.org/10.1016/j.gloenvcha.2018.08.006.</w:t>
      </w:r>
    </w:p>
    <w:p w14:paraId="3963115A" w14:textId="77777777" w:rsidR="00B97DE4" w:rsidRPr="00B97DE4" w:rsidRDefault="00B97DE4" w:rsidP="00B97DE4">
      <w:pPr>
        <w:pStyle w:val="Bibliography"/>
        <w:rPr>
          <w:rFonts w:ascii="Calibri" w:hAnsi="Calibri"/>
        </w:rPr>
      </w:pPr>
      <w:r w:rsidRPr="00B97DE4">
        <w:rPr>
          <w:rFonts w:ascii="Calibri" w:hAnsi="Calibri"/>
        </w:rPr>
        <w:t xml:space="preserve">Meyfroidt, Patrick, and Eric F. Lambin. 2011. “Global Forest Transition: Prospects for an End to Deforestation.” </w:t>
      </w:r>
      <w:r w:rsidRPr="00B97DE4">
        <w:rPr>
          <w:rFonts w:ascii="Calibri" w:hAnsi="Calibri"/>
          <w:i/>
          <w:iCs/>
        </w:rPr>
        <w:t>Annual Review of Environment and Resources</w:t>
      </w:r>
      <w:r w:rsidRPr="00B97DE4">
        <w:rPr>
          <w:rFonts w:ascii="Calibri" w:hAnsi="Calibri"/>
        </w:rPr>
        <w:t xml:space="preserve"> 36 (1): 343–71. https://doi.org/10.1146/annurev-environ-090710-143732.</w:t>
      </w:r>
    </w:p>
    <w:p w14:paraId="289D7BBE" w14:textId="77777777" w:rsidR="00B97DE4" w:rsidRPr="00B97DE4" w:rsidRDefault="00B97DE4" w:rsidP="00B97DE4">
      <w:pPr>
        <w:pStyle w:val="Bibliography"/>
        <w:rPr>
          <w:rFonts w:ascii="Calibri" w:hAnsi="Calibri"/>
        </w:rPr>
      </w:pPr>
      <w:r w:rsidRPr="00B97DE4">
        <w:rPr>
          <w:rFonts w:ascii="Calibri" w:hAnsi="Calibri"/>
        </w:rPr>
        <w:t xml:space="preserve">Middeldorp, Nick, and Philippe Le Billon. 2019. “Deadly Environmental Governance: Authoritarianism, Eco-Populism, and the Repression of Environmental and Land Defenders.” </w:t>
      </w:r>
      <w:r w:rsidRPr="00B97DE4">
        <w:rPr>
          <w:rFonts w:ascii="Calibri" w:hAnsi="Calibri"/>
          <w:i/>
          <w:iCs/>
        </w:rPr>
        <w:t>Annals of the American Association of Geographers</w:t>
      </w:r>
      <w:r w:rsidRPr="00B97DE4">
        <w:rPr>
          <w:rFonts w:ascii="Calibri" w:hAnsi="Calibri"/>
        </w:rPr>
        <w:t xml:space="preserve"> 109 (2): 324–37. https://doi.org/10.1080/24694452.2018.1530586.</w:t>
      </w:r>
    </w:p>
    <w:p w14:paraId="3CA0FDE4" w14:textId="25175123" w:rsidR="00B97DE4" w:rsidRPr="00B97DE4" w:rsidRDefault="00B97DE4" w:rsidP="00B97DE4">
      <w:pPr>
        <w:pStyle w:val="Bibliography"/>
        <w:rPr>
          <w:rFonts w:ascii="Calibri" w:hAnsi="Calibri"/>
        </w:rPr>
      </w:pPr>
      <w:r w:rsidRPr="00B97DE4">
        <w:rPr>
          <w:rFonts w:ascii="Calibri" w:hAnsi="Calibri"/>
        </w:rPr>
        <w:t xml:space="preserve">Milanovic, Branko. 2016. </w:t>
      </w:r>
      <w:r w:rsidRPr="00B97DE4">
        <w:rPr>
          <w:rFonts w:ascii="Calibri" w:hAnsi="Calibri"/>
          <w:i/>
          <w:iCs/>
        </w:rPr>
        <w:t>Global Inequality: A New Approach for the Age of Globalization</w:t>
      </w:r>
      <w:r w:rsidRPr="00B97DE4">
        <w:rPr>
          <w:rFonts w:ascii="Calibri" w:hAnsi="Calibri"/>
        </w:rPr>
        <w:t xml:space="preserve">. Cambridge, Massachusetts: The Belknap Press of Harvard University </w:t>
      </w:r>
      <w:proofErr w:type="spellStart"/>
      <w:r w:rsidRPr="00B97DE4">
        <w:rPr>
          <w:rFonts w:ascii="Calibri" w:hAnsi="Calibri"/>
        </w:rPr>
        <w:t>Press.</w:t>
      </w:r>
      <w:ins w:id="718" w:author="Author">
        <w:r w:rsidR="00E62CBE">
          <w:rPr>
            <w:rFonts w:ascii="Calibri" w:hAnsi="Calibri"/>
          </w:rPr>
          <w:t>ƒ</w:t>
        </w:r>
      </w:ins>
      <w:proofErr w:type="spellEnd"/>
    </w:p>
    <w:p w14:paraId="0738F3D1" w14:textId="77777777" w:rsidR="00B97DE4" w:rsidRPr="00B97DE4" w:rsidRDefault="00B97DE4" w:rsidP="00B97DE4">
      <w:pPr>
        <w:pStyle w:val="Bibliography"/>
        <w:rPr>
          <w:rFonts w:ascii="Calibri" w:hAnsi="Calibri"/>
        </w:rPr>
      </w:pPr>
      <w:r w:rsidRPr="00B97DE4">
        <w:rPr>
          <w:rFonts w:ascii="Calibri" w:hAnsi="Calibri"/>
        </w:rPr>
        <w:lastRenderedPageBreak/>
        <w:t xml:space="preserve">Milanovic, Branko, Peter H. Lindert, and Jeffrey G. Williamson. 2011. “Pre‐Industrial Inequality.” </w:t>
      </w:r>
      <w:r w:rsidRPr="00B97DE4">
        <w:rPr>
          <w:rFonts w:ascii="Calibri" w:hAnsi="Calibri"/>
          <w:i/>
          <w:iCs/>
        </w:rPr>
        <w:t>The Economic Journal</w:t>
      </w:r>
      <w:r w:rsidRPr="00B97DE4">
        <w:rPr>
          <w:rFonts w:ascii="Calibri" w:hAnsi="Calibri"/>
        </w:rPr>
        <w:t xml:space="preserve"> 121 (551): 255–72. https://doi.org/10.1111/j.1468-0297.2010.02403.x.</w:t>
      </w:r>
    </w:p>
    <w:p w14:paraId="2EEE4031" w14:textId="77777777" w:rsidR="00B97DE4" w:rsidRPr="00B97DE4" w:rsidRDefault="00B97DE4" w:rsidP="00B97DE4">
      <w:pPr>
        <w:pStyle w:val="Bibliography"/>
        <w:rPr>
          <w:rFonts w:ascii="Calibri" w:hAnsi="Calibri"/>
        </w:rPr>
      </w:pPr>
      <w:r w:rsidRPr="00B97DE4">
        <w:rPr>
          <w:rFonts w:ascii="Calibri" w:hAnsi="Calibri"/>
        </w:rPr>
        <w:t xml:space="preserve">Milfont, Taciano L., Paul G. Bain, Yoshihisa Kashima, Victor Corral-Verdugo, Carlota Pasquali, Lars-Olof Johansson, Yanjun Guan, et al. 2018. “On the Relation Between Social Dominance Orientation and Environmentalism: A 25-Nation Study.” </w:t>
      </w:r>
      <w:r w:rsidRPr="00B97DE4">
        <w:rPr>
          <w:rFonts w:ascii="Calibri" w:hAnsi="Calibri"/>
          <w:i/>
          <w:iCs/>
        </w:rPr>
        <w:t>Social Psychological and Personality Science</w:t>
      </w:r>
      <w:r w:rsidRPr="00B97DE4">
        <w:rPr>
          <w:rFonts w:ascii="Calibri" w:hAnsi="Calibri"/>
        </w:rPr>
        <w:t xml:space="preserve"> 9 (7): 802–14. https://doi.org/10.1177/1948550617722832.</w:t>
      </w:r>
    </w:p>
    <w:p w14:paraId="0521522D" w14:textId="77777777" w:rsidR="00B97DE4" w:rsidRPr="00B97DE4" w:rsidRDefault="00B97DE4" w:rsidP="00B97DE4">
      <w:pPr>
        <w:pStyle w:val="Bibliography"/>
        <w:rPr>
          <w:rFonts w:ascii="Calibri" w:hAnsi="Calibri"/>
        </w:rPr>
      </w:pPr>
      <w:r w:rsidRPr="00B97DE4">
        <w:rPr>
          <w:rFonts w:ascii="Calibri" w:hAnsi="Calibri"/>
        </w:rPr>
        <w:t xml:space="preserve">Milkoreit, Manjana, Jennifer Hodbod, Jacopo Baggio, Karina Benessaiah, Rafael Calderón-Contreras, Jonathan F. Donges, Jean-Denis Mathias, Juan Carlos Rocha, Michael Schoon, and Saskia E. Werners. 2018. “Defining Tipping Points for Social-Ecological Systems Scholarship—an Interdisciplinary Literature Review.” </w:t>
      </w:r>
      <w:r w:rsidRPr="00B97DE4">
        <w:rPr>
          <w:rFonts w:ascii="Calibri" w:hAnsi="Calibri"/>
          <w:i/>
          <w:iCs/>
        </w:rPr>
        <w:t>Environmental Research Letters</w:t>
      </w:r>
      <w:r w:rsidRPr="00B97DE4">
        <w:rPr>
          <w:rFonts w:ascii="Calibri" w:hAnsi="Calibri"/>
        </w:rPr>
        <w:t xml:space="preserve"> 13 (3): 033005. https://doi.org/10.1088/1748-9326/aaaa75.</w:t>
      </w:r>
    </w:p>
    <w:p w14:paraId="6A5A2891" w14:textId="77777777" w:rsidR="00B97DE4" w:rsidRPr="00B97DE4" w:rsidRDefault="00B97DE4" w:rsidP="00B97DE4">
      <w:pPr>
        <w:pStyle w:val="Bibliography"/>
        <w:rPr>
          <w:rFonts w:ascii="Calibri" w:hAnsi="Calibri"/>
        </w:rPr>
      </w:pPr>
      <w:r w:rsidRPr="00B97DE4">
        <w:rPr>
          <w:rFonts w:ascii="Calibri" w:hAnsi="Calibri"/>
        </w:rPr>
        <w:t xml:space="preserve">Mitchell, Ronald B., Liliana B. Andonova, Mark Axelrod, Jörg Balsinger, Thomas Brenauer, Jessica F. Green, James Hollway, Rakhyun E. Kim, and Jean-Frédéric Morin. 2020. “What We Know (and Could Know) About International Environmental Agreements” Ronald B. Mitchell, Liliana B. Andonova, Mark Axelrod, Jörg Balsiger, Thomas Bernauer, Jessica F. Green, James Hollway, Rakhyun E. Kim, and Jean-Frédéric Morin. 2020. “.” </w:t>
      </w:r>
      <w:r w:rsidRPr="00B97DE4">
        <w:rPr>
          <w:rFonts w:ascii="Calibri" w:hAnsi="Calibri"/>
          <w:i/>
          <w:iCs/>
        </w:rPr>
        <w:t>Global Environmental Politics</w:t>
      </w:r>
      <w:r w:rsidRPr="00B97DE4">
        <w:rPr>
          <w:rFonts w:ascii="Calibri" w:hAnsi="Calibri"/>
        </w:rPr>
        <w:t xml:space="preserve"> 20 (1).</w:t>
      </w:r>
    </w:p>
    <w:p w14:paraId="1FD32090" w14:textId="77777777" w:rsidR="00B97DE4" w:rsidRPr="00B97DE4" w:rsidRDefault="00B97DE4" w:rsidP="00B97DE4">
      <w:pPr>
        <w:pStyle w:val="Bibliography"/>
        <w:rPr>
          <w:rFonts w:ascii="Calibri" w:hAnsi="Calibri"/>
        </w:rPr>
      </w:pPr>
      <w:r w:rsidRPr="00B97DE4">
        <w:rPr>
          <w:rFonts w:ascii="Calibri" w:hAnsi="Calibri"/>
        </w:rPr>
        <w:t xml:space="preserve">Mitchell, Ronald B., and Charli Carpenter. 2019. “Norms for the Earth: Changing the Climate on ‘Climate Change.’” </w:t>
      </w:r>
      <w:r w:rsidRPr="00B97DE4">
        <w:rPr>
          <w:rFonts w:ascii="Calibri" w:hAnsi="Calibri"/>
          <w:i/>
          <w:iCs/>
        </w:rPr>
        <w:t>Journal of Global Security Studies</w:t>
      </w:r>
      <w:r w:rsidRPr="00B97DE4">
        <w:rPr>
          <w:rFonts w:ascii="Calibri" w:hAnsi="Calibri"/>
        </w:rPr>
        <w:t xml:space="preserve"> 4: 413–29. https://doi.org/10.1093/jogss/ogz006.</w:t>
      </w:r>
    </w:p>
    <w:p w14:paraId="0194FEA5" w14:textId="77777777" w:rsidR="00B97DE4" w:rsidRPr="00B97DE4" w:rsidRDefault="00B97DE4" w:rsidP="00B97DE4">
      <w:pPr>
        <w:pStyle w:val="Bibliography"/>
        <w:rPr>
          <w:rFonts w:ascii="Calibri" w:hAnsi="Calibri"/>
        </w:rPr>
      </w:pPr>
      <w:r w:rsidRPr="00B97DE4">
        <w:rPr>
          <w:rFonts w:ascii="Calibri" w:hAnsi="Calibri"/>
        </w:rPr>
        <w:t xml:space="preserve">Mitchell, Ronald B., William C. Clark, David W. Cash, and Nancy M. Dickson, eds. 2006. </w:t>
      </w:r>
      <w:r w:rsidRPr="00B97DE4">
        <w:rPr>
          <w:rFonts w:ascii="Calibri" w:hAnsi="Calibri"/>
          <w:i/>
          <w:iCs/>
        </w:rPr>
        <w:t>Global Environmental Assessments: Information and Influence</w:t>
      </w:r>
      <w:r w:rsidRPr="00B97DE4">
        <w:rPr>
          <w:rFonts w:ascii="Calibri" w:hAnsi="Calibri"/>
        </w:rPr>
        <w:t>. Global Environmental Accords. Cambridge, MA: MIT Press. http://id.lib.harvard.edu/alma/990102689860203941/catalog.</w:t>
      </w:r>
    </w:p>
    <w:p w14:paraId="4BF9BA9C" w14:textId="77777777" w:rsidR="00B97DE4" w:rsidRPr="00B97DE4" w:rsidRDefault="00B97DE4" w:rsidP="00B97DE4">
      <w:pPr>
        <w:pStyle w:val="Bibliography"/>
        <w:rPr>
          <w:rFonts w:ascii="Calibri" w:hAnsi="Calibri"/>
        </w:rPr>
      </w:pPr>
      <w:r w:rsidRPr="00B97DE4">
        <w:rPr>
          <w:rFonts w:ascii="Calibri" w:hAnsi="Calibri"/>
        </w:rPr>
        <w:t xml:space="preserve">Miteva, Daniela A., Colby J. Loucks, and Subhrendu K. Pattanayak. 2015. “Social and Environmental Impacts of Forest Management Certification in Indonesia.” </w:t>
      </w:r>
      <w:r w:rsidRPr="00B97DE4">
        <w:rPr>
          <w:rFonts w:ascii="Calibri" w:hAnsi="Calibri"/>
          <w:i/>
          <w:iCs/>
        </w:rPr>
        <w:t>PLOS ONE</w:t>
      </w:r>
      <w:r w:rsidRPr="00B97DE4">
        <w:rPr>
          <w:rFonts w:ascii="Calibri" w:hAnsi="Calibri"/>
        </w:rPr>
        <w:t xml:space="preserve"> 10 (7): e0129675. https://doi.org/10.1371/journal.pone.0129675.</w:t>
      </w:r>
    </w:p>
    <w:p w14:paraId="4678D521" w14:textId="77777777" w:rsidR="00B97DE4" w:rsidRPr="00B97DE4" w:rsidRDefault="00B97DE4" w:rsidP="00B97DE4">
      <w:pPr>
        <w:pStyle w:val="Bibliography"/>
        <w:rPr>
          <w:rFonts w:ascii="Calibri" w:hAnsi="Calibri"/>
        </w:rPr>
      </w:pPr>
      <w:r w:rsidRPr="00B97DE4">
        <w:rPr>
          <w:rFonts w:ascii="Calibri" w:hAnsi="Calibri"/>
        </w:rPr>
        <w:t xml:space="preserve">Moon, Suerie. 2019. “Power in Global Governance: An Expanded Typology from Global Health.” </w:t>
      </w:r>
      <w:r w:rsidRPr="00B97DE4">
        <w:rPr>
          <w:rFonts w:ascii="Calibri" w:hAnsi="Calibri"/>
          <w:i/>
          <w:iCs/>
        </w:rPr>
        <w:t>Globalization and Health</w:t>
      </w:r>
      <w:r w:rsidRPr="00B97DE4">
        <w:rPr>
          <w:rFonts w:ascii="Calibri" w:hAnsi="Calibri"/>
        </w:rPr>
        <w:t xml:space="preserve"> 15 (1): 74. https://doi.org/10.1186/s12992-019-0515-5.</w:t>
      </w:r>
    </w:p>
    <w:p w14:paraId="24952BDB" w14:textId="77777777" w:rsidR="00B97DE4" w:rsidRPr="00B97DE4" w:rsidRDefault="00B97DE4" w:rsidP="00B97DE4">
      <w:pPr>
        <w:pStyle w:val="Bibliography"/>
        <w:rPr>
          <w:rFonts w:ascii="Calibri" w:hAnsi="Calibri"/>
        </w:rPr>
      </w:pPr>
      <w:r w:rsidRPr="00B97DE4">
        <w:rPr>
          <w:rFonts w:ascii="Calibri" w:hAnsi="Calibri"/>
        </w:rPr>
        <w:t xml:space="preserve">Moran, Emilio F. 2010. </w:t>
      </w:r>
      <w:r w:rsidRPr="00B97DE4">
        <w:rPr>
          <w:rFonts w:ascii="Calibri" w:hAnsi="Calibri"/>
          <w:i/>
          <w:iCs/>
        </w:rPr>
        <w:t>Environmental Social Science: Human-Environment Interactions and Sustainability</w:t>
      </w:r>
      <w:r w:rsidRPr="00B97DE4">
        <w:rPr>
          <w:rFonts w:ascii="Calibri" w:hAnsi="Calibri"/>
        </w:rPr>
        <w:t>. Malden, MA: Wiley-Blackwell.</w:t>
      </w:r>
    </w:p>
    <w:p w14:paraId="09C0345F" w14:textId="77777777" w:rsidR="00B97DE4" w:rsidRPr="00B97DE4" w:rsidRDefault="00B97DE4" w:rsidP="00B97DE4">
      <w:pPr>
        <w:pStyle w:val="Bibliography"/>
        <w:rPr>
          <w:rFonts w:ascii="Calibri" w:hAnsi="Calibri"/>
        </w:rPr>
      </w:pPr>
      <w:r w:rsidRPr="00B97DE4">
        <w:rPr>
          <w:rFonts w:ascii="Calibri" w:hAnsi="Calibri"/>
        </w:rPr>
        <w:t xml:space="preserve">Moritz, Mark, Roy Behnke, Christine M. Beitl, Rebecca Bliege Bird, Rafael Morais Chiaravalloti, Julia K. Clark, Stefani A. Crabtree, et al. 2018. “Emergent Sustainability in Open Property Regimes.” </w:t>
      </w:r>
      <w:r w:rsidRPr="00B97DE4">
        <w:rPr>
          <w:rFonts w:ascii="Calibri" w:hAnsi="Calibri"/>
          <w:i/>
          <w:iCs/>
        </w:rPr>
        <w:t>Proceedings of the National Academy of Sciences</w:t>
      </w:r>
      <w:r w:rsidRPr="00B97DE4">
        <w:rPr>
          <w:rFonts w:ascii="Calibri" w:hAnsi="Calibri"/>
        </w:rPr>
        <w:t xml:space="preserve"> 115 (51): 12859–67. https://doi.org/10.1073/pnas.1812028115.</w:t>
      </w:r>
    </w:p>
    <w:p w14:paraId="2DA5E2C0" w14:textId="77777777" w:rsidR="00B97DE4" w:rsidRPr="00B97DE4" w:rsidRDefault="00B97DE4" w:rsidP="00B97DE4">
      <w:pPr>
        <w:pStyle w:val="Bibliography"/>
        <w:rPr>
          <w:rFonts w:ascii="Calibri" w:hAnsi="Calibri"/>
        </w:rPr>
      </w:pPr>
      <w:r w:rsidRPr="00B97DE4">
        <w:rPr>
          <w:rFonts w:ascii="Calibri" w:hAnsi="Calibri"/>
        </w:rPr>
        <w:t xml:space="preserve">Morrison, T. H., W. N. Adger, K. Brown, M. C. Lemos, D. Huitema, J. Phelps, L. Evans, et al. 2019. “The Black Box of Power in Polycentric Environmental Governance.” </w:t>
      </w:r>
      <w:r w:rsidRPr="00B97DE4">
        <w:rPr>
          <w:rFonts w:ascii="Calibri" w:hAnsi="Calibri"/>
          <w:i/>
          <w:iCs/>
        </w:rPr>
        <w:t>Global Environmental Change</w:t>
      </w:r>
      <w:r w:rsidRPr="00B97DE4">
        <w:rPr>
          <w:rFonts w:ascii="Calibri" w:hAnsi="Calibri"/>
        </w:rPr>
        <w:t xml:space="preserve"> 57 (July): 101934. https://doi.org/10.1016/j.gloenvcha.2019.101934.</w:t>
      </w:r>
    </w:p>
    <w:p w14:paraId="4FF8A91B" w14:textId="77777777" w:rsidR="00B97DE4" w:rsidRPr="00B97DE4" w:rsidRDefault="00B97DE4" w:rsidP="00B97DE4">
      <w:pPr>
        <w:pStyle w:val="Bibliography"/>
        <w:rPr>
          <w:rFonts w:ascii="Calibri" w:hAnsi="Calibri"/>
        </w:rPr>
      </w:pPr>
      <w:r w:rsidRPr="00B97DE4">
        <w:rPr>
          <w:rFonts w:ascii="Calibri" w:hAnsi="Calibri"/>
        </w:rPr>
        <w:t xml:space="preserve">Morrison, T.H. 2017. “Evolving Polycentric Governance of the Great Barrier Reef.” </w:t>
      </w:r>
      <w:r w:rsidRPr="00B97DE4">
        <w:rPr>
          <w:rFonts w:ascii="Calibri" w:hAnsi="Calibri"/>
          <w:i/>
          <w:iCs/>
        </w:rPr>
        <w:t>Proceedings of the National Academy of Sciences of the United States of America</w:t>
      </w:r>
      <w:r w:rsidRPr="00B97DE4">
        <w:rPr>
          <w:rFonts w:ascii="Calibri" w:hAnsi="Calibri"/>
        </w:rPr>
        <w:t xml:space="preserve"> 114 (15): E3013–21. https://doi.org/10.1073/pnas.1620830114.</w:t>
      </w:r>
    </w:p>
    <w:p w14:paraId="117C43FB" w14:textId="77777777" w:rsidR="00B97DE4" w:rsidRPr="00B97DE4" w:rsidRDefault="00B97DE4" w:rsidP="00B97DE4">
      <w:pPr>
        <w:pStyle w:val="Bibliography"/>
        <w:rPr>
          <w:rFonts w:ascii="Calibri" w:hAnsi="Calibri"/>
        </w:rPr>
      </w:pPr>
      <w:r w:rsidRPr="00B97DE4">
        <w:rPr>
          <w:rFonts w:ascii="Calibri" w:hAnsi="Calibri"/>
        </w:rPr>
        <w:t xml:space="preserve">Narayan, Rumy, and Annika Tidström. 2019. “Circular Economy Inspired Imaginaries for Sustainable Innovations.” In </w:t>
      </w:r>
      <w:r w:rsidRPr="00B97DE4">
        <w:rPr>
          <w:rFonts w:ascii="Calibri" w:hAnsi="Calibri"/>
          <w:i/>
          <w:iCs/>
        </w:rPr>
        <w:t>Innovation for Sustainability: Business Transformations Towards a Better World</w:t>
      </w:r>
      <w:r w:rsidRPr="00B97DE4">
        <w:rPr>
          <w:rFonts w:ascii="Calibri" w:hAnsi="Calibri"/>
        </w:rPr>
        <w:t>, edited by Nancy Bocken, Paavo Ritala, Laura Albareda, and Robert Verburg, 393–413. Palgrave Studies in Sustainable Business In Association with Future Earth. Cham: Springer International Publishing. https://doi.org/10.1007/978-3-319-97385-2_21.</w:t>
      </w:r>
    </w:p>
    <w:p w14:paraId="6748BF7C" w14:textId="77777777" w:rsidR="00B97DE4" w:rsidRPr="00B97DE4" w:rsidRDefault="00B97DE4" w:rsidP="00B97DE4">
      <w:pPr>
        <w:pStyle w:val="Bibliography"/>
        <w:rPr>
          <w:rFonts w:ascii="Calibri" w:hAnsi="Calibri"/>
        </w:rPr>
      </w:pPr>
      <w:r w:rsidRPr="00B97DE4">
        <w:rPr>
          <w:rFonts w:ascii="Calibri" w:hAnsi="Calibri"/>
        </w:rPr>
        <w:t xml:space="preserve">National Academies of Sciences, Engineering and Medicine. 2018. </w:t>
      </w:r>
      <w:r w:rsidRPr="00B97DE4">
        <w:rPr>
          <w:rFonts w:ascii="Calibri" w:hAnsi="Calibri"/>
          <w:i/>
          <w:iCs/>
        </w:rPr>
        <w:t>Understanding the Long-Term Evolution of the Coupled Natural-Human Coastal System: The Future of the U.S. Gulf Coast</w:t>
      </w:r>
      <w:r w:rsidRPr="00B97DE4">
        <w:rPr>
          <w:rFonts w:ascii="Calibri" w:hAnsi="Calibri"/>
        </w:rPr>
        <w:t>. Washington D.C.: National Academies Press. https://doi.org/10.17226/25108.</w:t>
      </w:r>
    </w:p>
    <w:p w14:paraId="6CE6E6F0" w14:textId="77777777" w:rsidR="00B97DE4" w:rsidRPr="00B97DE4" w:rsidRDefault="00B97DE4" w:rsidP="00B97DE4">
      <w:pPr>
        <w:pStyle w:val="Bibliography"/>
        <w:rPr>
          <w:rFonts w:ascii="Calibri" w:hAnsi="Calibri"/>
        </w:rPr>
      </w:pPr>
      <w:r w:rsidRPr="00B97DE4">
        <w:rPr>
          <w:rFonts w:ascii="Calibri" w:hAnsi="Calibri"/>
        </w:rPr>
        <w:t xml:space="preserve">National Research Council (U.S.). 2014. </w:t>
      </w:r>
      <w:r w:rsidRPr="00B97DE4">
        <w:rPr>
          <w:rFonts w:ascii="Calibri" w:hAnsi="Calibri"/>
          <w:i/>
          <w:iCs/>
        </w:rPr>
        <w:t>Civic Engagement and Social Cohesion: Measuring Dimensions of Social Capital to Inform Policy</w:t>
      </w:r>
      <w:r w:rsidRPr="00B97DE4">
        <w:rPr>
          <w:rFonts w:ascii="Calibri" w:hAnsi="Calibri"/>
        </w:rPr>
        <w:t>. http://site.ebrary.com/id/10964423.</w:t>
      </w:r>
    </w:p>
    <w:p w14:paraId="71367ECB" w14:textId="77777777" w:rsidR="00B97DE4" w:rsidRPr="00B97DE4" w:rsidRDefault="00B97DE4" w:rsidP="00B97DE4">
      <w:pPr>
        <w:pStyle w:val="Bibliography"/>
        <w:rPr>
          <w:rFonts w:ascii="Calibri" w:hAnsi="Calibri"/>
        </w:rPr>
      </w:pPr>
      <w:r w:rsidRPr="00B97DE4">
        <w:rPr>
          <w:rFonts w:ascii="Calibri" w:hAnsi="Calibri"/>
        </w:rPr>
        <w:lastRenderedPageBreak/>
        <w:t xml:space="preserve">Nelson, Donald R., W. Neil Adger, and Katrina Brown. 2007. “Adaptation to Environmental Change: Contributions of a Resilience Framework.” </w:t>
      </w:r>
      <w:r w:rsidRPr="00B97DE4">
        <w:rPr>
          <w:rFonts w:ascii="Calibri" w:hAnsi="Calibri"/>
          <w:i/>
          <w:iCs/>
        </w:rPr>
        <w:t>Annual Review of Environment and Resources</w:t>
      </w:r>
      <w:r w:rsidRPr="00B97DE4">
        <w:rPr>
          <w:rFonts w:ascii="Calibri" w:hAnsi="Calibri"/>
        </w:rPr>
        <w:t xml:space="preserve"> 32 (1): 395–419. https://doi.org/10.1146/annurev.energy.32.051807.090348.</w:t>
      </w:r>
    </w:p>
    <w:p w14:paraId="52AB2A74" w14:textId="77777777" w:rsidR="00B97DE4" w:rsidRPr="00B97DE4" w:rsidRDefault="00B97DE4" w:rsidP="00B97DE4">
      <w:pPr>
        <w:pStyle w:val="Bibliography"/>
        <w:rPr>
          <w:rFonts w:ascii="Calibri" w:hAnsi="Calibri"/>
        </w:rPr>
      </w:pPr>
      <w:r w:rsidRPr="00B97DE4">
        <w:rPr>
          <w:rFonts w:ascii="Calibri" w:hAnsi="Calibri"/>
        </w:rPr>
        <w:t xml:space="preserve">Nepal, Santosh, Nilhari Neupane, Devesh Belbase, Vishnu Prasad Pandey, and Aditi Mukherji. 2019. “Achieving Water Security in Nepal through Unravelling the Water-Energy-Agriculture Nexus.” </w:t>
      </w:r>
      <w:r w:rsidRPr="00B97DE4">
        <w:rPr>
          <w:rFonts w:ascii="Calibri" w:hAnsi="Calibri"/>
          <w:i/>
          <w:iCs/>
        </w:rPr>
        <w:t>International Journal of Water Resources Development</w:t>
      </w:r>
      <w:r w:rsidRPr="00B97DE4">
        <w:rPr>
          <w:rFonts w:ascii="Calibri" w:hAnsi="Calibri"/>
        </w:rPr>
        <w:t xml:space="preserve"> 0 (0): 1–27. https://doi.org/10.1080/07900627.2019.1694867.</w:t>
      </w:r>
    </w:p>
    <w:p w14:paraId="0B8895F6" w14:textId="77777777" w:rsidR="00B97DE4" w:rsidRPr="00B97DE4" w:rsidRDefault="00B97DE4" w:rsidP="00B97DE4">
      <w:pPr>
        <w:pStyle w:val="Bibliography"/>
        <w:rPr>
          <w:rFonts w:ascii="Calibri" w:hAnsi="Calibri"/>
        </w:rPr>
      </w:pPr>
      <w:r w:rsidRPr="00B97DE4">
        <w:rPr>
          <w:rFonts w:ascii="Calibri" w:hAnsi="Calibri"/>
        </w:rPr>
        <w:t xml:space="preserve">Nestle, Marion. 2016. “Food Industry Funding of Nutrition Research: The Relevance of History for Current Debates.” </w:t>
      </w:r>
      <w:r w:rsidRPr="00B97DE4">
        <w:rPr>
          <w:rFonts w:ascii="Calibri" w:hAnsi="Calibri"/>
          <w:i/>
          <w:iCs/>
        </w:rPr>
        <w:t>JAMA Internal Medicine</w:t>
      </w:r>
      <w:r w:rsidRPr="00B97DE4">
        <w:rPr>
          <w:rFonts w:ascii="Calibri" w:hAnsi="Calibri"/>
        </w:rPr>
        <w:t xml:space="preserve"> 176 (11): 1685–86. https://doi.org/10.1001/jamainternmed.2016.5400.</w:t>
      </w:r>
    </w:p>
    <w:p w14:paraId="11EDAE79" w14:textId="77777777" w:rsidR="00B97DE4" w:rsidRPr="00B97DE4" w:rsidRDefault="00B97DE4" w:rsidP="00B97DE4">
      <w:pPr>
        <w:pStyle w:val="Bibliography"/>
        <w:rPr>
          <w:rFonts w:ascii="Calibri" w:hAnsi="Calibri"/>
        </w:rPr>
      </w:pPr>
      <w:r w:rsidRPr="00B97DE4">
        <w:rPr>
          <w:rFonts w:ascii="Calibri" w:hAnsi="Calibri"/>
        </w:rPr>
        <w:t xml:space="preserve">Nordhaus, William. 2019. “Economics of the Disintegration of the Greenland Ice Sheet.” </w:t>
      </w:r>
      <w:r w:rsidRPr="00B97DE4">
        <w:rPr>
          <w:rFonts w:ascii="Calibri" w:hAnsi="Calibri"/>
          <w:i/>
          <w:iCs/>
        </w:rPr>
        <w:t>Proceedings of the National Academy of Sciences</w:t>
      </w:r>
      <w:r w:rsidRPr="00B97DE4">
        <w:rPr>
          <w:rFonts w:ascii="Calibri" w:hAnsi="Calibri"/>
        </w:rPr>
        <w:t>, June, 201814990. https://doi.org/10.1073/pnas.1814990116.</w:t>
      </w:r>
    </w:p>
    <w:p w14:paraId="664B22F5" w14:textId="77777777" w:rsidR="00B97DE4" w:rsidRPr="00B97DE4" w:rsidRDefault="00B97DE4" w:rsidP="00B97DE4">
      <w:pPr>
        <w:pStyle w:val="Bibliography"/>
        <w:rPr>
          <w:rFonts w:ascii="Calibri" w:hAnsi="Calibri"/>
        </w:rPr>
      </w:pPr>
      <w:r w:rsidRPr="00B97DE4">
        <w:rPr>
          <w:rFonts w:ascii="Calibri" w:hAnsi="Calibri"/>
        </w:rPr>
        <w:t xml:space="preserve">Nordin, Martin, and Dan Olof Rooth. 2018. “The Intergenerational Transmission of Human Capital: The Role of Skills and Health.” </w:t>
      </w:r>
      <w:r w:rsidRPr="00B97DE4">
        <w:rPr>
          <w:rFonts w:ascii="Calibri" w:hAnsi="Calibri"/>
          <w:i/>
          <w:iCs/>
        </w:rPr>
        <w:t>Journal of Population Economics</w:t>
      </w:r>
      <w:r w:rsidRPr="00B97DE4">
        <w:rPr>
          <w:rFonts w:ascii="Calibri" w:hAnsi="Calibri"/>
        </w:rPr>
        <w:t xml:space="preserve"> 31 (4): 1035–65. https://doi.org/10.1007/s00148-018-0702-3.</w:t>
      </w:r>
    </w:p>
    <w:p w14:paraId="6B890A63" w14:textId="77777777" w:rsidR="00B97DE4" w:rsidRPr="00B97DE4" w:rsidRDefault="00B97DE4" w:rsidP="00B97DE4">
      <w:pPr>
        <w:pStyle w:val="Bibliography"/>
        <w:rPr>
          <w:rFonts w:ascii="Calibri" w:hAnsi="Calibri"/>
        </w:rPr>
      </w:pPr>
      <w:r w:rsidRPr="00B97DE4">
        <w:rPr>
          <w:rFonts w:ascii="Calibri" w:hAnsi="Calibri"/>
        </w:rPr>
        <w:t xml:space="preserve">Ocampo, Jose Antonio. 2016. </w:t>
      </w:r>
      <w:r w:rsidRPr="00B97DE4">
        <w:rPr>
          <w:rFonts w:ascii="Calibri" w:hAnsi="Calibri"/>
          <w:i/>
          <w:iCs/>
        </w:rPr>
        <w:t>Global Governance and Development</w:t>
      </w:r>
      <w:r w:rsidRPr="00B97DE4">
        <w:rPr>
          <w:rFonts w:ascii="Calibri" w:hAnsi="Calibri"/>
        </w:rPr>
        <w:t>. Oxford University Press. https://doi.org/10.1093/acprof:oso/9780198785941.001.0001.</w:t>
      </w:r>
    </w:p>
    <w:p w14:paraId="03605BB3" w14:textId="77777777" w:rsidR="00B97DE4" w:rsidRPr="00B97DE4" w:rsidRDefault="00B97DE4" w:rsidP="00B97DE4">
      <w:pPr>
        <w:pStyle w:val="Bibliography"/>
        <w:rPr>
          <w:rFonts w:ascii="Calibri" w:hAnsi="Calibri"/>
        </w:rPr>
      </w:pPr>
      <w:r w:rsidRPr="00B97DE4">
        <w:rPr>
          <w:rFonts w:ascii="Calibri" w:hAnsi="Calibri"/>
        </w:rPr>
        <w:t xml:space="preserve">Ocasio-Cortez, Alexandria. 2019. </w:t>
      </w:r>
      <w:r w:rsidRPr="00B97DE4">
        <w:rPr>
          <w:rFonts w:ascii="Calibri" w:hAnsi="Calibri"/>
          <w:i/>
          <w:iCs/>
        </w:rPr>
        <w:t>Recognizing the Duty of the Federal Government to Create a Green New Deal</w:t>
      </w:r>
      <w:r w:rsidRPr="00B97DE4">
        <w:rPr>
          <w:rFonts w:ascii="Calibri" w:hAnsi="Calibri"/>
        </w:rPr>
        <w:t>.</w:t>
      </w:r>
    </w:p>
    <w:p w14:paraId="22AA8C84" w14:textId="77777777" w:rsidR="00B97DE4" w:rsidRPr="00B97DE4" w:rsidRDefault="00B97DE4" w:rsidP="00B97DE4">
      <w:pPr>
        <w:pStyle w:val="Bibliography"/>
        <w:rPr>
          <w:rFonts w:ascii="Calibri" w:hAnsi="Calibri"/>
        </w:rPr>
      </w:pPr>
      <w:r w:rsidRPr="00B97DE4">
        <w:rPr>
          <w:rFonts w:ascii="Calibri" w:hAnsi="Calibri"/>
        </w:rPr>
        <w:t>OECD. 2018. “Global Material Resources Outlook to 2060 - Economic Drivers and Environmental Consequences - En - OECD.” 2018. http://www.oecd.org/environment/global-material-resources-outlook-to-2060-9789264307452-en.htm.</w:t>
      </w:r>
    </w:p>
    <w:p w14:paraId="03DD570F" w14:textId="77777777" w:rsidR="00B97DE4" w:rsidRPr="00B97DE4" w:rsidRDefault="00B97DE4" w:rsidP="00B97DE4">
      <w:pPr>
        <w:pStyle w:val="Bibliography"/>
        <w:rPr>
          <w:rFonts w:ascii="Calibri" w:hAnsi="Calibri"/>
        </w:rPr>
      </w:pPr>
      <w:r w:rsidRPr="00B97DE4">
        <w:rPr>
          <w:rFonts w:ascii="Calibri" w:hAnsi="Calibri"/>
        </w:rPr>
        <w:t xml:space="preserve">Oliver, Kathryn, Anita Kothari, and Nicholas Mays. 2019. “The Dark Side of Coproduction: Do the Costs Outweigh the Benefits for Health Research?” </w:t>
      </w:r>
      <w:r w:rsidRPr="00B97DE4">
        <w:rPr>
          <w:rFonts w:ascii="Calibri" w:hAnsi="Calibri"/>
          <w:i/>
          <w:iCs/>
        </w:rPr>
        <w:t>Health Research Policy and Systems</w:t>
      </w:r>
      <w:r w:rsidRPr="00B97DE4">
        <w:rPr>
          <w:rFonts w:ascii="Calibri" w:hAnsi="Calibri"/>
        </w:rPr>
        <w:t xml:space="preserve"> 17 (1): 33. https://doi.org/10.1186/s12961-019-0432-3.</w:t>
      </w:r>
    </w:p>
    <w:p w14:paraId="5D618947" w14:textId="77777777" w:rsidR="00B97DE4" w:rsidRPr="00B97DE4" w:rsidRDefault="00B97DE4" w:rsidP="00B97DE4">
      <w:pPr>
        <w:pStyle w:val="Bibliography"/>
        <w:rPr>
          <w:rFonts w:ascii="Calibri" w:hAnsi="Calibri"/>
        </w:rPr>
      </w:pPr>
      <w:r w:rsidRPr="00B97DE4">
        <w:rPr>
          <w:rFonts w:ascii="Calibri" w:hAnsi="Calibri"/>
        </w:rPr>
        <w:t xml:space="preserve">O’Reilly, Charles A., and Michael Tushman. 2016. </w:t>
      </w:r>
      <w:r w:rsidRPr="00B97DE4">
        <w:rPr>
          <w:rFonts w:ascii="Calibri" w:hAnsi="Calibri"/>
          <w:i/>
          <w:iCs/>
        </w:rPr>
        <w:t>Lead and Disrupt: How to Solve the Innovator’s Dilemma</w:t>
      </w:r>
      <w:r w:rsidRPr="00B97DE4">
        <w:rPr>
          <w:rFonts w:ascii="Calibri" w:hAnsi="Calibri"/>
        </w:rPr>
        <w:t>. Stanford, California: Stanford Business Books, an imprint of Stanford University Press.</w:t>
      </w:r>
    </w:p>
    <w:p w14:paraId="01DC56CB" w14:textId="77777777" w:rsidR="00B97DE4" w:rsidRPr="00B97DE4" w:rsidRDefault="00B97DE4" w:rsidP="00B97DE4">
      <w:pPr>
        <w:pStyle w:val="Bibliography"/>
        <w:rPr>
          <w:rFonts w:ascii="Calibri" w:hAnsi="Calibri"/>
        </w:rPr>
      </w:pPr>
      <w:r w:rsidRPr="00B97DE4">
        <w:rPr>
          <w:rFonts w:ascii="Calibri" w:hAnsi="Calibri"/>
        </w:rPr>
        <w:t xml:space="preserve">Österblom, Henrik, Jean-Baptiste Jouffray, Carl Folke, and Johan Rockström. 2017. “Emergence of a Global Science–Business Initiative for Ocean Stewardship.” </w:t>
      </w:r>
      <w:r w:rsidRPr="00B97DE4">
        <w:rPr>
          <w:rFonts w:ascii="Calibri" w:hAnsi="Calibri"/>
          <w:i/>
          <w:iCs/>
        </w:rPr>
        <w:t>Proceedings of the National Academy of Sciences</w:t>
      </w:r>
      <w:r w:rsidRPr="00B97DE4">
        <w:rPr>
          <w:rFonts w:ascii="Calibri" w:hAnsi="Calibri"/>
        </w:rPr>
        <w:t xml:space="preserve"> 114 (34): 9038–43. https://doi.org/10.1073/pnas.1704453114.</w:t>
      </w:r>
    </w:p>
    <w:p w14:paraId="7CFA4FBB" w14:textId="77777777" w:rsidR="00B97DE4" w:rsidRPr="00B97DE4" w:rsidRDefault="00B97DE4" w:rsidP="00B97DE4">
      <w:pPr>
        <w:pStyle w:val="Bibliography"/>
        <w:rPr>
          <w:rFonts w:ascii="Calibri" w:hAnsi="Calibri"/>
        </w:rPr>
      </w:pPr>
      <w:r w:rsidRPr="00B97DE4">
        <w:rPr>
          <w:rFonts w:ascii="Calibri" w:hAnsi="Calibri"/>
        </w:rPr>
        <w:t xml:space="preserve">Ostrom, Elinor. 2005. </w:t>
      </w:r>
      <w:r w:rsidRPr="00B97DE4">
        <w:rPr>
          <w:rFonts w:ascii="Calibri" w:hAnsi="Calibri"/>
          <w:i/>
          <w:iCs/>
        </w:rPr>
        <w:t>Understanding Institutional Diversity</w:t>
      </w:r>
      <w:r w:rsidRPr="00B97DE4">
        <w:rPr>
          <w:rFonts w:ascii="Calibri" w:hAnsi="Calibri"/>
        </w:rPr>
        <w:t>. Princeton Paperbacks. Princeton: Princeton University Press.</w:t>
      </w:r>
    </w:p>
    <w:p w14:paraId="29D1BCA9" w14:textId="77777777" w:rsidR="00B97DE4" w:rsidRPr="00B97DE4" w:rsidRDefault="00B97DE4" w:rsidP="00B97DE4">
      <w:pPr>
        <w:pStyle w:val="Bibliography"/>
        <w:rPr>
          <w:rFonts w:ascii="Calibri" w:hAnsi="Calibri"/>
        </w:rPr>
      </w:pPr>
      <w:r w:rsidRPr="00B97DE4">
        <w:rPr>
          <w:rFonts w:ascii="Calibri" w:hAnsi="Calibri"/>
        </w:rPr>
        <w:t xml:space="preserve">———. 2010. “Polycentric Systems for Coping with Collective Action and Global Environmental Change.” </w:t>
      </w:r>
      <w:r w:rsidRPr="00B97DE4">
        <w:rPr>
          <w:rFonts w:ascii="Calibri" w:hAnsi="Calibri"/>
          <w:i/>
          <w:iCs/>
        </w:rPr>
        <w:t>Global Environmental Change</w:t>
      </w:r>
      <w:r w:rsidRPr="00B97DE4">
        <w:rPr>
          <w:rFonts w:ascii="Calibri" w:hAnsi="Calibri"/>
        </w:rPr>
        <w:t>, 20th Anniversary Special Issue, 20 (4): 550–57. https://doi.org/10.1016/j.gloenvcha.2010.07.004.</w:t>
      </w:r>
    </w:p>
    <w:p w14:paraId="6E3F7662" w14:textId="77777777" w:rsidR="00B97DE4" w:rsidRPr="00B97DE4" w:rsidRDefault="00B97DE4" w:rsidP="00B97DE4">
      <w:pPr>
        <w:pStyle w:val="Bibliography"/>
        <w:rPr>
          <w:rFonts w:ascii="Calibri" w:hAnsi="Calibri"/>
        </w:rPr>
      </w:pPr>
      <w:r w:rsidRPr="00B97DE4">
        <w:rPr>
          <w:rFonts w:ascii="Calibri" w:hAnsi="Calibri"/>
        </w:rPr>
        <w:t xml:space="preserve">———. 2011. “Background on the Institutional Analysis and Development Framework.” </w:t>
      </w:r>
      <w:r w:rsidRPr="00B97DE4">
        <w:rPr>
          <w:rFonts w:ascii="Calibri" w:hAnsi="Calibri"/>
          <w:i/>
          <w:iCs/>
        </w:rPr>
        <w:t>Policy Studies Journal</w:t>
      </w:r>
      <w:r w:rsidRPr="00B97DE4">
        <w:rPr>
          <w:rFonts w:ascii="Calibri" w:hAnsi="Calibri"/>
        </w:rPr>
        <w:t xml:space="preserve"> 39 (1): 7–27. https://doi.org/10.1111/j.1541-0072.2010.00394.x.</w:t>
      </w:r>
    </w:p>
    <w:p w14:paraId="13AD8963" w14:textId="77777777" w:rsidR="00B97DE4" w:rsidRPr="00B97DE4" w:rsidRDefault="00B97DE4" w:rsidP="00B97DE4">
      <w:pPr>
        <w:pStyle w:val="Bibliography"/>
        <w:rPr>
          <w:rFonts w:ascii="Calibri" w:hAnsi="Calibri"/>
        </w:rPr>
      </w:pPr>
      <w:r w:rsidRPr="00B97DE4">
        <w:rPr>
          <w:rFonts w:ascii="Calibri" w:hAnsi="Calibri"/>
        </w:rPr>
        <w:t xml:space="preserve">Ostrom, Elinor, Marco A. Janssen, and John M. Anderies. 2007. “Going beyond Panaceas.” </w:t>
      </w:r>
      <w:r w:rsidRPr="00B97DE4">
        <w:rPr>
          <w:rFonts w:ascii="Calibri" w:hAnsi="Calibri"/>
          <w:i/>
          <w:iCs/>
        </w:rPr>
        <w:t>Proceedings of the National Academy of Sciences</w:t>
      </w:r>
      <w:r w:rsidRPr="00B97DE4">
        <w:rPr>
          <w:rFonts w:ascii="Calibri" w:hAnsi="Calibri"/>
        </w:rPr>
        <w:t xml:space="preserve"> 104 (39): 15176–78. https://doi.org/10.1073/pnas.0701886104.</w:t>
      </w:r>
    </w:p>
    <w:p w14:paraId="037C5124" w14:textId="77777777" w:rsidR="00B97DE4" w:rsidRPr="00B97DE4" w:rsidRDefault="00B97DE4" w:rsidP="00B97DE4">
      <w:pPr>
        <w:pStyle w:val="Bibliography"/>
        <w:rPr>
          <w:rFonts w:ascii="Calibri" w:hAnsi="Calibri"/>
        </w:rPr>
      </w:pPr>
      <w:r w:rsidRPr="00B97DE4">
        <w:rPr>
          <w:rFonts w:ascii="Calibri" w:hAnsi="Calibri"/>
        </w:rPr>
        <w:t xml:space="preserve">Otto, Ilona M., Jonathan F. Donges, Roger Cremades, Avit Bhowmik, Richard J. Hewitt, Wolfgang Lucht, Johan Rockström, et al. 2020. “Social Tipping Dynamics for Stabilizing Earth’s Climate by 2050.” </w:t>
      </w:r>
      <w:r w:rsidRPr="00B97DE4">
        <w:rPr>
          <w:rFonts w:ascii="Calibri" w:hAnsi="Calibri"/>
          <w:i/>
          <w:iCs/>
        </w:rPr>
        <w:t>Proceedings of the National Academy of Sciences</w:t>
      </w:r>
      <w:r w:rsidRPr="00B97DE4">
        <w:rPr>
          <w:rFonts w:ascii="Calibri" w:hAnsi="Calibri"/>
        </w:rPr>
        <w:t>, January. https://doi.org/10.1073/pnas.1900577117.</w:t>
      </w:r>
    </w:p>
    <w:p w14:paraId="53419211" w14:textId="77777777" w:rsidR="00B97DE4" w:rsidRPr="00B97DE4" w:rsidRDefault="00B97DE4" w:rsidP="00B97DE4">
      <w:pPr>
        <w:pStyle w:val="Bibliography"/>
        <w:rPr>
          <w:rFonts w:ascii="Calibri" w:hAnsi="Calibri"/>
        </w:rPr>
      </w:pPr>
      <w:r w:rsidRPr="00B97DE4">
        <w:rPr>
          <w:rFonts w:ascii="Calibri" w:hAnsi="Calibri"/>
        </w:rPr>
        <w:t xml:space="preserve">Palutikof, Jean P., Roger B. Street, and Edward P. Gardiner. 2019. “Looking to the Future: Guidelines for Decision Support as Adaptation Practice Matures.” </w:t>
      </w:r>
      <w:r w:rsidRPr="00B97DE4">
        <w:rPr>
          <w:rFonts w:ascii="Calibri" w:hAnsi="Calibri"/>
          <w:i/>
          <w:iCs/>
        </w:rPr>
        <w:t>Climatic Change</w:t>
      </w:r>
      <w:r w:rsidRPr="00B97DE4">
        <w:rPr>
          <w:rFonts w:ascii="Calibri" w:hAnsi="Calibri"/>
        </w:rPr>
        <w:t>, March. https://doi.org/10.1007/s10584-019-02404-x.</w:t>
      </w:r>
    </w:p>
    <w:p w14:paraId="158D74AA" w14:textId="77777777" w:rsidR="00B97DE4" w:rsidRPr="00B97DE4" w:rsidRDefault="00B97DE4" w:rsidP="00B97DE4">
      <w:pPr>
        <w:pStyle w:val="Bibliography"/>
        <w:rPr>
          <w:rFonts w:ascii="Calibri" w:hAnsi="Calibri"/>
        </w:rPr>
      </w:pPr>
      <w:r w:rsidRPr="00B97DE4">
        <w:rPr>
          <w:rFonts w:ascii="Calibri" w:hAnsi="Calibri"/>
        </w:rPr>
        <w:lastRenderedPageBreak/>
        <w:t xml:space="preserve">Pascual, Unai, Patricia Balvanera, Sandra Díaz, György Pataki, Eva Roth, Marie Stenseke, Robert T Watson, et al. 2017. “Valuing Nature’s Contributions to People: The IPBES Approach.” </w:t>
      </w:r>
      <w:r w:rsidRPr="00B97DE4">
        <w:rPr>
          <w:rFonts w:ascii="Calibri" w:hAnsi="Calibri"/>
          <w:i/>
          <w:iCs/>
        </w:rPr>
        <w:t>Current Opinion in Environmental Sustainability</w:t>
      </w:r>
      <w:r w:rsidRPr="00B97DE4">
        <w:rPr>
          <w:rFonts w:ascii="Calibri" w:hAnsi="Calibri"/>
        </w:rPr>
        <w:t>, Open issue, part II, 26–27 (June): 7–16. https://doi.org/10.1016/j.cosust.2016.12.006.</w:t>
      </w:r>
    </w:p>
    <w:p w14:paraId="6EC1531B" w14:textId="77777777" w:rsidR="00B97DE4" w:rsidRPr="00B97DE4" w:rsidRDefault="00B97DE4" w:rsidP="00B97DE4">
      <w:pPr>
        <w:pStyle w:val="Bibliography"/>
        <w:rPr>
          <w:rFonts w:ascii="Calibri" w:hAnsi="Calibri"/>
        </w:rPr>
      </w:pPr>
      <w:r w:rsidRPr="00B97DE4">
        <w:rPr>
          <w:rFonts w:ascii="Calibri" w:hAnsi="Calibri"/>
        </w:rPr>
        <w:t xml:space="preserve">Pattberg, Philipp, and Oscar Widerberg. 2016. “Transnational Multistakeholder Partnerships for Sustainable Development: Conditions for Success.” </w:t>
      </w:r>
      <w:r w:rsidRPr="00B97DE4">
        <w:rPr>
          <w:rFonts w:ascii="Calibri" w:hAnsi="Calibri"/>
          <w:i/>
          <w:iCs/>
        </w:rPr>
        <w:t>Ambio</w:t>
      </w:r>
      <w:r w:rsidRPr="00B97DE4">
        <w:rPr>
          <w:rFonts w:ascii="Calibri" w:hAnsi="Calibri"/>
        </w:rPr>
        <w:t xml:space="preserve"> 45 (1): 42–51. https://doi.org/10.1007/s13280-015-0684-2.</w:t>
      </w:r>
    </w:p>
    <w:p w14:paraId="099E193D" w14:textId="77777777" w:rsidR="00B97DE4" w:rsidRPr="00B97DE4" w:rsidRDefault="00B97DE4" w:rsidP="00B97DE4">
      <w:pPr>
        <w:pStyle w:val="Bibliography"/>
        <w:rPr>
          <w:rFonts w:ascii="Calibri" w:hAnsi="Calibri"/>
        </w:rPr>
      </w:pPr>
      <w:r w:rsidRPr="00B97DE4">
        <w:rPr>
          <w:rFonts w:ascii="Calibri" w:hAnsi="Calibri"/>
        </w:rPr>
        <w:t xml:space="preserve">Pearce, Catherine. 2019. “Guardians for Future Generations: Bringing Intergenerational Justice into the Heart of Policy-Making.” </w:t>
      </w:r>
      <w:r w:rsidRPr="00B97DE4">
        <w:rPr>
          <w:rFonts w:ascii="Calibri" w:hAnsi="Calibri"/>
          <w:i/>
          <w:iCs/>
        </w:rPr>
        <w:t>Intergenerational Equity</w:t>
      </w:r>
      <w:r w:rsidRPr="00B97DE4">
        <w:rPr>
          <w:rFonts w:ascii="Calibri" w:hAnsi="Calibri"/>
        </w:rPr>
        <w:t>, February, 52–63. https://doi.org/10.1163/9789004388000_005.</w:t>
      </w:r>
    </w:p>
    <w:p w14:paraId="113AF854" w14:textId="77777777" w:rsidR="00B97DE4" w:rsidRPr="00B97DE4" w:rsidRDefault="00B97DE4" w:rsidP="00B97DE4">
      <w:pPr>
        <w:pStyle w:val="Bibliography"/>
        <w:rPr>
          <w:rFonts w:ascii="Calibri" w:hAnsi="Calibri"/>
        </w:rPr>
      </w:pPr>
      <w:r w:rsidRPr="00B97DE4">
        <w:rPr>
          <w:rFonts w:ascii="Calibri" w:hAnsi="Calibri"/>
        </w:rPr>
        <w:t xml:space="preserve">Peattie, Ken. 2010. “Green Consumption: Behavior and Norms.” </w:t>
      </w:r>
      <w:r w:rsidRPr="00B97DE4">
        <w:rPr>
          <w:rFonts w:ascii="Calibri" w:hAnsi="Calibri"/>
          <w:i/>
          <w:iCs/>
        </w:rPr>
        <w:t>Annual Review of Environment and Resources</w:t>
      </w:r>
      <w:r w:rsidRPr="00B97DE4">
        <w:rPr>
          <w:rFonts w:ascii="Calibri" w:hAnsi="Calibri"/>
        </w:rPr>
        <w:t xml:space="preserve"> 35 (1): 195–228. https://doi.org/10.1146/annurev-environ-032609-094328.</w:t>
      </w:r>
    </w:p>
    <w:p w14:paraId="1E5566B7" w14:textId="77777777" w:rsidR="00B97DE4" w:rsidRPr="00B97DE4" w:rsidRDefault="00B97DE4" w:rsidP="00B97DE4">
      <w:pPr>
        <w:pStyle w:val="Bibliography"/>
        <w:rPr>
          <w:rFonts w:ascii="Calibri" w:hAnsi="Calibri"/>
        </w:rPr>
      </w:pPr>
      <w:r w:rsidRPr="00B97DE4">
        <w:rPr>
          <w:rFonts w:ascii="Calibri" w:hAnsi="Calibri"/>
        </w:rPr>
        <w:t xml:space="preserve">Pedde, Simona, Kasper Kok, Katharina Hölscher, Niki Frantzeskaki, Ian Holman, Rob Dunford, Alison Smith, and Jill Jäger. 2019. “Advancing the Use of Scenarios to Understand Society’s Capacity to Achieve the 1.5 Degree Target.” </w:t>
      </w:r>
      <w:r w:rsidRPr="00B97DE4">
        <w:rPr>
          <w:rFonts w:ascii="Calibri" w:hAnsi="Calibri"/>
          <w:i/>
          <w:iCs/>
        </w:rPr>
        <w:t>Global Environmental Change</w:t>
      </w:r>
      <w:r w:rsidRPr="00B97DE4">
        <w:rPr>
          <w:rFonts w:ascii="Calibri" w:hAnsi="Calibri"/>
        </w:rPr>
        <w:t xml:space="preserve"> 56 (May): 75–85. https://doi.org/10.1016/j.gloenvcha.2019.03.010.</w:t>
      </w:r>
    </w:p>
    <w:p w14:paraId="4D5236CC" w14:textId="77777777" w:rsidR="00B97DE4" w:rsidRPr="00B97DE4" w:rsidRDefault="00B97DE4" w:rsidP="00B97DE4">
      <w:pPr>
        <w:pStyle w:val="Bibliography"/>
        <w:rPr>
          <w:rFonts w:ascii="Calibri" w:hAnsi="Calibri"/>
        </w:rPr>
      </w:pPr>
      <w:r w:rsidRPr="00B97DE4">
        <w:rPr>
          <w:rFonts w:ascii="Calibri" w:hAnsi="Calibri"/>
        </w:rPr>
        <w:t xml:space="preserve">Pereira, Laura, Timothy Karpouzoglou, Niki Frantzeskaki, and Per Olsson. 2018. “Designing Transformative Spaces for Sustainability in Social-Ecological Systems.” </w:t>
      </w:r>
      <w:r w:rsidRPr="00B97DE4">
        <w:rPr>
          <w:rFonts w:ascii="Calibri" w:hAnsi="Calibri"/>
          <w:i/>
          <w:iCs/>
        </w:rPr>
        <w:t>Ecology and Society</w:t>
      </w:r>
      <w:r w:rsidRPr="00B97DE4">
        <w:rPr>
          <w:rFonts w:ascii="Calibri" w:hAnsi="Calibri"/>
        </w:rPr>
        <w:t xml:space="preserve"> 23 (4). https://doi.org/10.5751/ES-10607-230432.</w:t>
      </w:r>
    </w:p>
    <w:p w14:paraId="660D126A" w14:textId="77777777" w:rsidR="00B97DE4" w:rsidRPr="00B97DE4" w:rsidRDefault="00B97DE4" w:rsidP="00B97DE4">
      <w:pPr>
        <w:pStyle w:val="Bibliography"/>
        <w:rPr>
          <w:rFonts w:ascii="Calibri" w:hAnsi="Calibri"/>
        </w:rPr>
      </w:pPr>
      <w:r w:rsidRPr="00B97DE4">
        <w:rPr>
          <w:rFonts w:ascii="Calibri" w:hAnsi="Calibri"/>
        </w:rPr>
        <w:t xml:space="preserve">Pereira, Laura, Nadia Sitas, Federica Ravera, Amanda Jimenez-Aceituno, and Andrew Merrie. 2019. “Building Capacities for Transformative Change towards Sustainability: Imagination in Intergovernmental Science-Policy Scenario Processes.” </w:t>
      </w:r>
      <w:r w:rsidRPr="00B97DE4">
        <w:rPr>
          <w:rFonts w:ascii="Calibri" w:hAnsi="Calibri"/>
          <w:i/>
          <w:iCs/>
        </w:rPr>
        <w:t>Elem Sci Anth</w:t>
      </w:r>
      <w:r w:rsidRPr="00B97DE4">
        <w:rPr>
          <w:rFonts w:ascii="Calibri" w:hAnsi="Calibri"/>
        </w:rPr>
        <w:t xml:space="preserve"> 7 (1): 35. https://doi.org/10.1525/elementa.374.</w:t>
      </w:r>
    </w:p>
    <w:p w14:paraId="1E885256" w14:textId="77777777" w:rsidR="00B97DE4" w:rsidRPr="00B97DE4" w:rsidRDefault="00B97DE4" w:rsidP="00B97DE4">
      <w:pPr>
        <w:pStyle w:val="Bibliography"/>
        <w:rPr>
          <w:rFonts w:ascii="Calibri" w:hAnsi="Calibri"/>
        </w:rPr>
      </w:pPr>
      <w:r w:rsidRPr="00B97DE4">
        <w:rPr>
          <w:rFonts w:ascii="Calibri" w:hAnsi="Calibri"/>
        </w:rPr>
        <w:t>Perry, Andre, Jonathan Rothwell, and David Harshbarger. 2018. “The Devaluation of Assets in Black Neighborhoods: The Case of Residential Property.” Brookings Metropolitan Policy Program. https://www.brookings.edu/wp-content/uploads/2018/11/2018.11_Brookings-Metro_Devaluation-Assets-Black-Neighborhoods_final.pdf.</w:t>
      </w:r>
    </w:p>
    <w:p w14:paraId="6ECB814F" w14:textId="77777777" w:rsidR="00B97DE4" w:rsidRPr="00B97DE4" w:rsidRDefault="00B97DE4" w:rsidP="00B97DE4">
      <w:pPr>
        <w:pStyle w:val="Bibliography"/>
        <w:rPr>
          <w:rFonts w:ascii="Calibri" w:hAnsi="Calibri"/>
        </w:rPr>
      </w:pPr>
      <w:r w:rsidRPr="00B97DE4">
        <w:rPr>
          <w:rFonts w:ascii="Calibri" w:hAnsi="Calibri"/>
        </w:rPr>
        <w:t xml:space="preserve">Pershing, Andrew J., Nicholas R. Record, Bradley S. Franklin, Brian T. Kennedy, Loren McClenachan, Katherine E. Mills, James D. Scott, Andrew C. Thomas, and Nicholas H. Wolff. 2019. “Challenges to Natural and Human Communities from Surprising Ocean Temperatures.” </w:t>
      </w:r>
      <w:r w:rsidRPr="00B97DE4">
        <w:rPr>
          <w:rFonts w:ascii="Calibri" w:hAnsi="Calibri"/>
          <w:i/>
          <w:iCs/>
        </w:rPr>
        <w:t>Proceedings of the National Academy of Sciences</w:t>
      </w:r>
      <w:r w:rsidRPr="00B97DE4">
        <w:rPr>
          <w:rFonts w:ascii="Calibri" w:hAnsi="Calibri"/>
        </w:rPr>
        <w:t>, July, 201901084. https://doi.org/10.1073/pnas.1901084116.</w:t>
      </w:r>
    </w:p>
    <w:p w14:paraId="102CAC43" w14:textId="77777777" w:rsidR="00B97DE4" w:rsidRPr="00B97DE4" w:rsidRDefault="00B97DE4" w:rsidP="00B97DE4">
      <w:pPr>
        <w:pStyle w:val="Bibliography"/>
        <w:rPr>
          <w:rFonts w:ascii="Calibri" w:hAnsi="Calibri"/>
        </w:rPr>
      </w:pPr>
      <w:r w:rsidRPr="00B97DE4">
        <w:rPr>
          <w:rFonts w:ascii="Calibri" w:hAnsi="Calibri"/>
        </w:rPr>
        <w:t xml:space="preserve">Piketty, Thomas, and Gabriel Zucman. 2015. “Chapter 15 - Wealth and Inheritance in the Long Run.” In </w:t>
      </w:r>
      <w:r w:rsidRPr="00B97DE4">
        <w:rPr>
          <w:rFonts w:ascii="Calibri" w:hAnsi="Calibri"/>
          <w:i/>
          <w:iCs/>
        </w:rPr>
        <w:t>Handbook of Income Distribution</w:t>
      </w:r>
      <w:r w:rsidRPr="00B97DE4">
        <w:rPr>
          <w:rFonts w:ascii="Calibri" w:hAnsi="Calibri"/>
        </w:rPr>
        <w:t>, edited by Anthony B. Atkinson and François Bourguignon, 2:1303–68. Handbook of Income Distribution. Elsevier. https://doi.org/10.1016/B978-0-444-59429-7.00016-9.</w:t>
      </w:r>
    </w:p>
    <w:p w14:paraId="1CD943DC" w14:textId="77777777" w:rsidR="00B97DE4" w:rsidRPr="00B97DE4" w:rsidRDefault="00B97DE4" w:rsidP="00B97DE4">
      <w:pPr>
        <w:pStyle w:val="Bibliography"/>
        <w:rPr>
          <w:rFonts w:ascii="Calibri" w:hAnsi="Calibri"/>
        </w:rPr>
      </w:pPr>
      <w:r w:rsidRPr="00B97DE4">
        <w:rPr>
          <w:rFonts w:ascii="Calibri" w:hAnsi="Calibri"/>
        </w:rPr>
        <w:t xml:space="preserve">Polasky, Stephen, Benjamin Bryant, Peter Hawthorne, Justin Johnson, Bonnie Keeler, and Derric Pennington. 2015. “Inclusive Wealth as a Metric of Sustainable Development.” </w:t>
      </w:r>
      <w:r w:rsidRPr="00B97DE4">
        <w:rPr>
          <w:rFonts w:ascii="Calibri" w:hAnsi="Calibri"/>
          <w:i/>
          <w:iCs/>
        </w:rPr>
        <w:t>Annual Review of Environment and Resources</w:t>
      </w:r>
      <w:r w:rsidRPr="00B97DE4">
        <w:rPr>
          <w:rFonts w:ascii="Calibri" w:hAnsi="Calibri"/>
        </w:rPr>
        <w:t xml:space="preserve"> 40 (1): 445–66. https://doi.org/10.1146/annurev-environ-101813-013253.</w:t>
      </w:r>
    </w:p>
    <w:p w14:paraId="560D0744" w14:textId="77777777" w:rsidR="00B97DE4" w:rsidRPr="00B97DE4" w:rsidRDefault="00B97DE4" w:rsidP="00B97DE4">
      <w:pPr>
        <w:pStyle w:val="Bibliography"/>
        <w:rPr>
          <w:rFonts w:ascii="Calibri" w:hAnsi="Calibri"/>
        </w:rPr>
      </w:pPr>
      <w:r w:rsidRPr="00B97DE4">
        <w:rPr>
          <w:rFonts w:ascii="Calibri" w:hAnsi="Calibri"/>
        </w:rPr>
        <w:t xml:space="preserve">Polasky, Stephen, Stephen R. Carpenter, Carl Folke, and Bonnie Keeler. 2011. “Decision-Making under Great Uncertainty: Environmental Management in an Era of Global Change.” </w:t>
      </w:r>
      <w:r w:rsidRPr="00B97DE4">
        <w:rPr>
          <w:rFonts w:ascii="Calibri" w:hAnsi="Calibri"/>
          <w:i/>
          <w:iCs/>
        </w:rPr>
        <w:t>Trends in Ecology &amp; Evolution</w:t>
      </w:r>
      <w:r w:rsidRPr="00B97DE4">
        <w:rPr>
          <w:rFonts w:ascii="Calibri" w:hAnsi="Calibri"/>
        </w:rPr>
        <w:t xml:space="preserve"> 26 (8): 398–404. https://doi.org/10.1016/j.tree.2011.04.007.</w:t>
      </w:r>
    </w:p>
    <w:p w14:paraId="4CDCAC52" w14:textId="77777777" w:rsidR="00B97DE4" w:rsidRPr="00B97DE4" w:rsidRDefault="00B97DE4" w:rsidP="00B97DE4">
      <w:pPr>
        <w:pStyle w:val="Bibliography"/>
        <w:rPr>
          <w:rFonts w:ascii="Calibri" w:hAnsi="Calibri"/>
        </w:rPr>
      </w:pPr>
      <w:r w:rsidRPr="00B97DE4">
        <w:rPr>
          <w:rFonts w:ascii="Calibri" w:hAnsi="Calibri"/>
        </w:rPr>
        <w:t xml:space="preserve">Preiser, Rika, Reinette Biggs, Alta De Vos, and Carl Folke. 2018. “Social-Ecological Systems as Complex Adaptive Systems: Organizing Principles for Advancing Research Methods and Approaches.” </w:t>
      </w:r>
      <w:r w:rsidRPr="00B97DE4">
        <w:rPr>
          <w:rFonts w:ascii="Calibri" w:hAnsi="Calibri"/>
          <w:i/>
          <w:iCs/>
        </w:rPr>
        <w:t>Ecology and Society</w:t>
      </w:r>
      <w:r w:rsidRPr="00B97DE4">
        <w:rPr>
          <w:rFonts w:ascii="Calibri" w:hAnsi="Calibri"/>
        </w:rPr>
        <w:t xml:space="preserve"> 23 (4). https://doi.org/10.5751/ES-10558-230446.</w:t>
      </w:r>
    </w:p>
    <w:p w14:paraId="48CB9FDA" w14:textId="77777777" w:rsidR="00B97DE4" w:rsidRPr="00B97DE4" w:rsidRDefault="00B97DE4" w:rsidP="00B97DE4">
      <w:pPr>
        <w:pStyle w:val="Bibliography"/>
        <w:rPr>
          <w:rFonts w:ascii="Calibri" w:hAnsi="Calibri"/>
        </w:rPr>
      </w:pPr>
      <w:r w:rsidRPr="00B97DE4">
        <w:rPr>
          <w:rFonts w:ascii="Calibri" w:hAnsi="Calibri"/>
        </w:rPr>
        <w:t xml:space="preserve">Quintana, Anastasia, and Lisa M. Campbell. 2019. “Critical Commons Scholarship: A Typology.” </w:t>
      </w:r>
      <w:r w:rsidRPr="00B97DE4">
        <w:rPr>
          <w:rFonts w:ascii="Calibri" w:hAnsi="Calibri"/>
          <w:i/>
          <w:iCs/>
        </w:rPr>
        <w:t>International Journal of the Commons</w:t>
      </w:r>
      <w:r w:rsidRPr="00B97DE4">
        <w:rPr>
          <w:rFonts w:ascii="Calibri" w:hAnsi="Calibri"/>
        </w:rPr>
        <w:t xml:space="preserve"> 13 (2): 1112–1127. https://doi.org/10.5334/ijc.925.</w:t>
      </w:r>
    </w:p>
    <w:p w14:paraId="46C054C6" w14:textId="77777777" w:rsidR="00B97DE4" w:rsidRPr="00B97DE4" w:rsidRDefault="00B97DE4" w:rsidP="00B97DE4">
      <w:pPr>
        <w:pStyle w:val="Bibliography"/>
        <w:rPr>
          <w:rFonts w:ascii="Calibri" w:hAnsi="Calibri"/>
        </w:rPr>
      </w:pPr>
      <w:r w:rsidRPr="00B97DE4">
        <w:rPr>
          <w:rFonts w:ascii="Calibri" w:hAnsi="Calibri"/>
        </w:rPr>
        <w:lastRenderedPageBreak/>
        <w:t xml:space="preserve">Raskin, Paul. 2016. </w:t>
      </w:r>
      <w:r w:rsidRPr="00B97DE4">
        <w:rPr>
          <w:rFonts w:ascii="Calibri" w:hAnsi="Calibri"/>
          <w:i/>
          <w:iCs/>
        </w:rPr>
        <w:t>Journey to Earthland: The Great Transition to Planetary Civilization / Paul Raskin</w:t>
      </w:r>
      <w:r w:rsidRPr="00B97DE4">
        <w:rPr>
          <w:rFonts w:ascii="Calibri" w:hAnsi="Calibri"/>
        </w:rPr>
        <w:t>. 1. Aufl. Boston, Mass.: Tellus Institute. https://greattransition.org/publication/journey-to-earthland.</w:t>
      </w:r>
    </w:p>
    <w:p w14:paraId="5B80FCF4" w14:textId="77777777" w:rsidR="00B97DE4" w:rsidRPr="00B97DE4" w:rsidRDefault="00B97DE4" w:rsidP="00B97DE4">
      <w:pPr>
        <w:pStyle w:val="Bibliography"/>
        <w:rPr>
          <w:rFonts w:ascii="Calibri" w:hAnsi="Calibri"/>
        </w:rPr>
      </w:pPr>
      <w:r w:rsidRPr="00B97DE4">
        <w:rPr>
          <w:rFonts w:ascii="Calibri" w:hAnsi="Calibri"/>
        </w:rPr>
        <w:t xml:space="preserve">Renard, Delphine, and David Tilman. 2019. “National Food Production Stabilized by Crop Diversity.” </w:t>
      </w:r>
      <w:r w:rsidRPr="00B97DE4">
        <w:rPr>
          <w:rFonts w:ascii="Calibri" w:hAnsi="Calibri"/>
          <w:i/>
          <w:iCs/>
        </w:rPr>
        <w:t>Nature</w:t>
      </w:r>
      <w:r w:rsidRPr="00B97DE4">
        <w:rPr>
          <w:rFonts w:ascii="Calibri" w:hAnsi="Calibri"/>
        </w:rPr>
        <w:t>, June, 1. https://doi.org/10.1038/s41586-019-1316-y.</w:t>
      </w:r>
    </w:p>
    <w:p w14:paraId="7E751259" w14:textId="77777777" w:rsidR="00B97DE4" w:rsidRPr="00B97DE4" w:rsidRDefault="00B97DE4" w:rsidP="00B97DE4">
      <w:pPr>
        <w:pStyle w:val="Bibliography"/>
        <w:rPr>
          <w:rFonts w:ascii="Calibri" w:hAnsi="Calibri"/>
        </w:rPr>
      </w:pPr>
      <w:r w:rsidRPr="00B97DE4">
        <w:rPr>
          <w:rFonts w:ascii="Calibri" w:hAnsi="Calibri"/>
        </w:rPr>
        <w:t xml:space="preserve">Reyers, Belinda, Carl Folke, Michele-Lee Moore, Reinette Biggs, and Victor Galaz. 2018. “Social-Ecological Systems Insights for Navigating the Dynamics of the Anthropocene.” </w:t>
      </w:r>
      <w:r w:rsidRPr="00B97DE4">
        <w:rPr>
          <w:rFonts w:ascii="Calibri" w:hAnsi="Calibri"/>
          <w:i/>
          <w:iCs/>
        </w:rPr>
        <w:t>Annual Review of Environment and Resources</w:t>
      </w:r>
      <w:r w:rsidRPr="00B97DE4">
        <w:rPr>
          <w:rFonts w:ascii="Calibri" w:hAnsi="Calibri"/>
        </w:rPr>
        <w:t xml:space="preserve"> 43 (1): null. https://doi.org/10.1146/annurev-environ-110615-085349.</w:t>
      </w:r>
    </w:p>
    <w:p w14:paraId="6C4DEE3E" w14:textId="77777777" w:rsidR="00B97DE4" w:rsidRPr="00B97DE4" w:rsidRDefault="00B97DE4" w:rsidP="00B97DE4">
      <w:pPr>
        <w:pStyle w:val="Bibliography"/>
        <w:rPr>
          <w:rFonts w:ascii="Calibri" w:hAnsi="Calibri"/>
        </w:rPr>
      </w:pPr>
      <w:r w:rsidRPr="00B97DE4">
        <w:rPr>
          <w:rFonts w:ascii="Calibri" w:hAnsi="Calibri"/>
        </w:rPr>
        <w:t xml:space="preserve">Ribas, Aline, André F. P. Lucena, and Roberto Schaeffer. 2017. “Bridging the Energy Divide and Securing Higher Collective Well-Being in a Climate-Constrained World.” </w:t>
      </w:r>
      <w:r w:rsidRPr="00B97DE4">
        <w:rPr>
          <w:rFonts w:ascii="Calibri" w:hAnsi="Calibri"/>
          <w:i/>
          <w:iCs/>
        </w:rPr>
        <w:t>Energy Policy</w:t>
      </w:r>
      <w:r w:rsidRPr="00B97DE4">
        <w:rPr>
          <w:rFonts w:ascii="Calibri" w:hAnsi="Calibri"/>
        </w:rPr>
        <w:t xml:space="preserve"> 108: 435–50. https://doi.org/10.1016/j.enpol.2017.06.017.</w:t>
      </w:r>
    </w:p>
    <w:p w14:paraId="04B9C1EE" w14:textId="77777777" w:rsidR="00B97DE4" w:rsidRPr="00B97DE4" w:rsidRDefault="00B97DE4" w:rsidP="00B97DE4">
      <w:pPr>
        <w:pStyle w:val="Bibliography"/>
        <w:rPr>
          <w:rFonts w:ascii="Calibri" w:hAnsi="Calibri"/>
        </w:rPr>
      </w:pPr>
      <w:r w:rsidRPr="00B97DE4">
        <w:rPr>
          <w:rFonts w:ascii="Calibri" w:hAnsi="Calibri"/>
        </w:rPr>
        <w:t xml:space="preserve">Rocha, Juan C., Garry Peterson, Örjan Bodin, and Simon Levin. 2018. “Cascading Regime Shifts within and across Scales.” </w:t>
      </w:r>
      <w:r w:rsidRPr="00B97DE4">
        <w:rPr>
          <w:rFonts w:ascii="Calibri" w:hAnsi="Calibri"/>
          <w:i/>
          <w:iCs/>
        </w:rPr>
        <w:t>Science</w:t>
      </w:r>
      <w:r w:rsidRPr="00B97DE4">
        <w:rPr>
          <w:rFonts w:ascii="Calibri" w:hAnsi="Calibri"/>
        </w:rPr>
        <w:t xml:space="preserve"> 362 (6421): 1379–83. https://doi.org/10.1126/science.aat7850.</w:t>
      </w:r>
    </w:p>
    <w:p w14:paraId="65516F3F" w14:textId="77777777" w:rsidR="00B97DE4" w:rsidRPr="00B97DE4" w:rsidRDefault="00B97DE4" w:rsidP="00B97DE4">
      <w:pPr>
        <w:pStyle w:val="Bibliography"/>
        <w:rPr>
          <w:rFonts w:ascii="Calibri" w:hAnsi="Calibri"/>
        </w:rPr>
      </w:pPr>
      <w:r w:rsidRPr="00B97DE4">
        <w:rPr>
          <w:rFonts w:ascii="Calibri" w:hAnsi="Calibri"/>
        </w:rPr>
        <w:t xml:space="preserve">Rogge, Karoline S., Florian Kern, and Michael Howlett. 2017. “Conceptual and Empirical Advances in Analysing Policy Mixes for Energy Transitions.” </w:t>
      </w:r>
      <w:r w:rsidRPr="00B97DE4">
        <w:rPr>
          <w:rFonts w:ascii="Calibri" w:hAnsi="Calibri"/>
          <w:i/>
          <w:iCs/>
        </w:rPr>
        <w:t>Energy Research &amp; Social Science</w:t>
      </w:r>
      <w:r w:rsidRPr="00B97DE4">
        <w:rPr>
          <w:rFonts w:ascii="Calibri" w:hAnsi="Calibri"/>
        </w:rPr>
        <w:t>, Policy mixes for energy transitions, 33 (November): 1–10. https://doi.org/10.1016/j.erss.2017.09.025.</w:t>
      </w:r>
    </w:p>
    <w:p w14:paraId="0025AF0A" w14:textId="77777777" w:rsidR="00B97DE4" w:rsidRPr="00B97DE4" w:rsidRDefault="00B97DE4" w:rsidP="00B97DE4">
      <w:pPr>
        <w:pStyle w:val="Bibliography"/>
        <w:rPr>
          <w:rFonts w:ascii="Calibri" w:hAnsi="Calibri"/>
        </w:rPr>
      </w:pPr>
      <w:r w:rsidRPr="00B97DE4">
        <w:rPr>
          <w:rFonts w:ascii="Calibri" w:hAnsi="Calibri"/>
        </w:rPr>
        <w:t xml:space="preserve">Romsdahl, Rebecca, Gwendolyn Blue, and Andrei Kirilenko. 2018. “Action on Climate Change Requires Deliberative Framing at Local Governance Level.” </w:t>
      </w:r>
      <w:r w:rsidRPr="00B97DE4">
        <w:rPr>
          <w:rFonts w:ascii="Calibri" w:hAnsi="Calibri"/>
          <w:i/>
          <w:iCs/>
        </w:rPr>
        <w:t>Climatic Change</w:t>
      </w:r>
      <w:r w:rsidRPr="00B97DE4">
        <w:rPr>
          <w:rFonts w:ascii="Calibri" w:hAnsi="Calibri"/>
        </w:rPr>
        <w:t xml:space="preserve"> 149 (3–4): 277–87. https://doi.org/10.1007/s10584-018-2240-0.</w:t>
      </w:r>
    </w:p>
    <w:p w14:paraId="40B8BC5E" w14:textId="77777777" w:rsidR="00B97DE4" w:rsidRPr="00B97DE4" w:rsidRDefault="00B97DE4" w:rsidP="00B97DE4">
      <w:pPr>
        <w:pStyle w:val="Bibliography"/>
        <w:rPr>
          <w:rFonts w:ascii="Calibri" w:hAnsi="Calibri"/>
        </w:rPr>
      </w:pPr>
      <w:r w:rsidRPr="00B97DE4">
        <w:rPr>
          <w:rFonts w:ascii="Calibri" w:hAnsi="Calibri"/>
        </w:rPr>
        <w:t>Roser, Max. 2019. “Our World in Data.” 2019. https://ourworldindata.org/.</w:t>
      </w:r>
    </w:p>
    <w:p w14:paraId="0A1F42A9" w14:textId="77777777" w:rsidR="00B97DE4" w:rsidRPr="00B97DE4" w:rsidRDefault="00B97DE4" w:rsidP="00B97DE4">
      <w:pPr>
        <w:pStyle w:val="Bibliography"/>
        <w:rPr>
          <w:rFonts w:ascii="Calibri" w:hAnsi="Calibri"/>
        </w:rPr>
      </w:pPr>
      <w:r w:rsidRPr="00B97DE4">
        <w:rPr>
          <w:rFonts w:ascii="Calibri" w:hAnsi="Calibri"/>
        </w:rPr>
        <w:t xml:space="preserve">Rudel, Thomas K., and Monica Hernandez. 2017. “Land Tenure Transitions in the Global South: Trends, Drivers, and Policy Implications.” </w:t>
      </w:r>
      <w:r w:rsidRPr="00B97DE4">
        <w:rPr>
          <w:rFonts w:ascii="Calibri" w:hAnsi="Calibri"/>
          <w:i/>
          <w:iCs/>
        </w:rPr>
        <w:t>Annual Review of Environment and Resources</w:t>
      </w:r>
      <w:r w:rsidRPr="00B97DE4">
        <w:rPr>
          <w:rFonts w:ascii="Calibri" w:hAnsi="Calibri"/>
        </w:rPr>
        <w:t xml:space="preserve"> 42 (1): 489–507. https://doi.org/10.1146/annurev-environ-102016-060924.</w:t>
      </w:r>
    </w:p>
    <w:p w14:paraId="6C4D0D75" w14:textId="77777777" w:rsidR="00B97DE4" w:rsidRPr="00B97DE4" w:rsidRDefault="00B97DE4" w:rsidP="00B97DE4">
      <w:pPr>
        <w:pStyle w:val="Bibliography"/>
        <w:rPr>
          <w:rFonts w:ascii="Calibri" w:hAnsi="Calibri"/>
        </w:rPr>
      </w:pPr>
      <w:r w:rsidRPr="00B97DE4">
        <w:rPr>
          <w:rFonts w:ascii="Calibri" w:hAnsi="Calibri"/>
        </w:rPr>
        <w:t xml:space="preserve">Rudel, Thomas K., Patrick Meyfroidt, Robin Chazdon, Frans Bongers, Sean Sloan, H. Ricardo Grau, Tracy Van Holt, and Laura Schneider. 2020. “Whither the Forest Transition? Climate Change, Policy Responses, and Redistributed Forests in the Twenty-First Century.” </w:t>
      </w:r>
      <w:r w:rsidRPr="00B97DE4">
        <w:rPr>
          <w:rFonts w:ascii="Calibri" w:hAnsi="Calibri"/>
          <w:i/>
          <w:iCs/>
        </w:rPr>
        <w:t>Ambio</w:t>
      </w:r>
      <w:r w:rsidRPr="00B97DE4">
        <w:rPr>
          <w:rFonts w:ascii="Calibri" w:hAnsi="Calibri"/>
        </w:rPr>
        <w:t xml:space="preserve"> 49 (1): 74–84. https://doi.org/10.1007/s13280-018-01143-0.</w:t>
      </w:r>
    </w:p>
    <w:p w14:paraId="630A26F4" w14:textId="77777777" w:rsidR="00B97DE4" w:rsidRPr="00B97DE4" w:rsidRDefault="00B97DE4" w:rsidP="00B97DE4">
      <w:pPr>
        <w:pStyle w:val="Bibliography"/>
        <w:rPr>
          <w:rFonts w:ascii="Calibri" w:hAnsi="Calibri"/>
        </w:rPr>
      </w:pPr>
      <w:r w:rsidRPr="00B97DE4">
        <w:rPr>
          <w:rFonts w:ascii="Calibri" w:hAnsi="Calibri"/>
        </w:rPr>
        <w:t xml:space="preserve">Ruggie, John Gerard. 2013. </w:t>
      </w:r>
      <w:r w:rsidRPr="00B97DE4">
        <w:rPr>
          <w:rFonts w:ascii="Calibri" w:hAnsi="Calibri"/>
          <w:i/>
          <w:iCs/>
        </w:rPr>
        <w:t>Just Business : Multinational Corporations and Human Rights</w:t>
      </w:r>
      <w:r w:rsidRPr="00B97DE4">
        <w:rPr>
          <w:rFonts w:ascii="Calibri" w:hAnsi="Calibri"/>
        </w:rPr>
        <w:t>. First edition. Amnesty International Global Ethics Series. New York: W.W. Norton &amp; Company.</w:t>
      </w:r>
    </w:p>
    <w:p w14:paraId="17855CBF" w14:textId="77777777" w:rsidR="00B97DE4" w:rsidRPr="00B97DE4" w:rsidRDefault="00B97DE4" w:rsidP="00B97DE4">
      <w:pPr>
        <w:pStyle w:val="Bibliography"/>
        <w:rPr>
          <w:rFonts w:ascii="Calibri" w:hAnsi="Calibri"/>
        </w:rPr>
      </w:pPr>
      <w:r w:rsidRPr="00B97DE4">
        <w:rPr>
          <w:rFonts w:ascii="Calibri" w:hAnsi="Calibri"/>
        </w:rPr>
        <w:t xml:space="preserve">———. 2014. “Global Governance and ‘New Governance Theory’: Lessons from Business and Human Rights.” </w:t>
      </w:r>
      <w:r w:rsidRPr="00B97DE4">
        <w:rPr>
          <w:rFonts w:ascii="Calibri" w:hAnsi="Calibri"/>
          <w:i/>
          <w:iCs/>
        </w:rPr>
        <w:t>Global Governance</w:t>
      </w:r>
      <w:r w:rsidRPr="00B97DE4">
        <w:rPr>
          <w:rFonts w:ascii="Calibri" w:hAnsi="Calibri"/>
        </w:rPr>
        <w:t xml:space="preserve"> 20 (1): 5–17.</w:t>
      </w:r>
    </w:p>
    <w:p w14:paraId="7243D9C2" w14:textId="77777777" w:rsidR="00B97DE4" w:rsidRPr="00B97DE4" w:rsidRDefault="00B97DE4" w:rsidP="00B97DE4">
      <w:pPr>
        <w:pStyle w:val="Bibliography"/>
        <w:rPr>
          <w:rFonts w:ascii="Calibri" w:hAnsi="Calibri"/>
        </w:rPr>
      </w:pPr>
      <w:r w:rsidRPr="00B97DE4">
        <w:rPr>
          <w:rFonts w:ascii="Calibri" w:hAnsi="Calibri"/>
        </w:rPr>
        <w:t>Sabin Center for Climate Change Law. 2019. “Climate Change Litigation Database.” University. Sabin Center for Climate Change Law. 2019. http://climatecasechart.com/.</w:t>
      </w:r>
    </w:p>
    <w:p w14:paraId="3005E788" w14:textId="77777777" w:rsidR="00B97DE4" w:rsidRPr="00B97DE4" w:rsidRDefault="00B97DE4" w:rsidP="00B97DE4">
      <w:pPr>
        <w:pStyle w:val="Bibliography"/>
        <w:rPr>
          <w:rFonts w:ascii="Calibri" w:hAnsi="Calibri"/>
        </w:rPr>
      </w:pPr>
      <w:r w:rsidRPr="00B97DE4">
        <w:rPr>
          <w:rFonts w:ascii="Calibri" w:hAnsi="Calibri"/>
        </w:rPr>
        <w:t xml:space="preserve">Sachs, Jeffrey D., Guido Schmidt-Traub, Mariana Mazzucato, Dirk Messner, Nebojsa Nakicenovic, and Johan Rockström. 2019. “Six Transformations to Achieve the Sustainable Development Goals.” </w:t>
      </w:r>
      <w:r w:rsidRPr="00B97DE4">
        <w:rPr>
          <w:rFonts w:ascii="Calibri" w:hAnsi="Calibri"/>
          <w:i/>
          <w:iCs/>
        </w:rPr>
        <w:t>Nature Sustainability</w:t>
      </w:r>
      <w:r w:rsidRPr="00B97DE4">
        <w:rPr>
          <w:rFonts w:ascii="Calibri" w:hAnsi="Calibri"/>
        </w:rPr>
        <w:t xml:space="preserve"> 2 (9): 805–14. https://doi.org/10.1038/s41893-019-0352-9.</w:t>
      </w:r>
    </w:p>
    <w:p w14:paraId="6D901037" w14:textId="77777777" w:rsidR="00B97DE4" w:rsidRPr="00B97DE4" w:rsidRDefault="00B97DE4" w:rsidP="00B97DE4">
      <w:pPr>
        <w:pStyle w:val="Bibliography"/>
        <w:rPr>
          <w:rFonts w:ascii="Calibri" w:hAnsi="Calibri"/>
        </w:rPr>
      </w:pPr>
      <w:r w:rsidRPr="00B97DE4">
        <w:rPr>
          <w:rFonts w:ascii="Calibri" w:hAnsi="Calibri"/>
        </w:rPr>
        <w:t xml:space="preserve">Sagarin, Raphael D., and Mary Turnipseed. 2012. “The Public Trust Doctrine: Where Ecology Meets Natural Resources Management.” </w:t>
      </w:r>
      <w:r w:rsidRPr="00B97DE4">
        <w:rPr>
          <w:rFonts w:ascii="Calibri" w:hAnsi="Calibri"/>
          <w:i/>
          <w:iCs/>
        </w:rPr>
        <w:t>Annual Review of Environment and Resources</w:t>
      </w:r>
      <w:r w:rsidRPr="00B97DE4">
        <w:rPr>
          <w:rFonts w:ascii="Calibri" w:hAnsi="Calibri"/>
        </w:rPr>
        <w:t xml:space="preserve"> 37 (1): 473–96. https://doi.org/10.1146/annurev-environ-031411-165249.</w:t>
      </w:r>
    </w:p>
    <w:p w14:paraId="4ACAF694" w14:textId="77777777" w:rsidR="00B97DE4" w:rsidRPr="00B97DE4" w:rsidRDefault="00B97DE4" w:rsidP="00B97DE4">
      <w:pPr>
        <w:pStyle w:val="Bibliography"/>
        <w:rPr>
          <w:rFonts w:ascii="Calibri" w:hAnsi="Calibri"/>
        </w:rPr>
      </w:pPr>
      <w:r w:rsidRPr="00B97DE4">
        <w:rPr>
          <w:rFonts w:ascii="Calibri" w:hAnsi="Calibri"/>
        </w:rPr>
        <w:t xml:space="preserve">Sayles, J. S., M. Mancilla Garcia, M. Hamilton, S. M. Alexander, J. A. Baggio, A. P. Fischer, K. Ingold, G. R. Meredith, and J. Pittman. 2019. “Social-Ecological Network Analysis for Sustainability Sciences: A Systematic Review and Innovative Research Agenda for the Future.” </w:t>
      </w:r>
      <w:r w:rsidRPr="00B97DE4">
        <w:rPr>
          <w:rFonts w:ascii="Calibri" w:hAnsi="Calibri"/>
          <w:i/>
          <w:iCs/>
        </w:rPr>
        <w:t>Environmental Research Letters</w:t>
      </w:r>
      <w:r w:rsidRPr="00B97DE4">
        <w:rPr>
          <w:rFonts w:ascii="Calibri" w:hAnsi="Calibri"/>
        </w:rPr>
        <w:t xml:space="preserve"> 14 (9): 093003. https://doi.org/10.1088/1748-9326/ab2619.</w:t>
      </w:r>
    </w:p>
    <w:p w14:paraId="67627B7B" w14:textId="77777777" w:rsidR="00B97DE4" w:rsidRPr="00B97DE4" w:rsidRDefault="00B97DE4" w:rsidP="00B97DE4">
      <w:pPr>
        <w:pStyle w:val="Bibliography"/>
        <w:rPr>
          <w:rFonts w:ascii="Calibri" w:hAnsi="Calibri"/>
        </w:rPr>
      </w:pPr>
      <w:r w:rsidRPr="00B97DE4">
        <w:rPr>
          <w:rFonts w:ascii="Calibri" w:hAnsi="Calibri"/>
        </w:rPr>
        <w:t xml:space="preserve">Schaffartzik, Anke, Andreas Mayer, Simone Gingrich, Nina Eisenmenger, Christian Loy, and Fridolin Krausmann. 2014. “The Global Metabolic Transition: Regional Patterns and Trends of Global Material Flows, 1950–2010.” </w:t>
      </w:r>
      <w:r w:rsidRPr="00B97DE4">
        <w:rPr>
          <w:rFonts w:ascii="Calibri" w:hAnsi="Calibri"/>
          <w:i/>
          <w:iCs/>
        </w:rPr>
        <w:t>Global Environmental Change</w:t>
      </w:r>
      <w:r w:rsidRPr="00B97DE4">
        <w:rPr>
          <w:rFonts w:ascii="Calibri" w:hAnsi="Calibri"/>
        </w:rPr>
        <w:t xml:space="preserve"> 26 (May): 87–97. https://doi.org/10.1016/j.gloenvcha.2014.03.013.</w:t>
      </w:r>
    </w:p>
    <w:p w14:paraId="48281738" w14:textId="77777777" w:rsidR="00B97DE4" w:rsidRPr="00B97DE4" w:rsidRDefault="00B97DE4" w:rsidP="00B97DE4">
      <w:pPr>
        <w:pStyle w:val="Bibliography"/>
        <w:rPr>
          <w:rFonts w:ascii="Calibri" w:hAnsi="Calibri"/>
        </w:rPr>
      </w:pPr>
      <w:r w:rsidRPr="00B97DE4">
        <w:rPr>
          <w:rFonts w:ascii="Calibri" w:hAnsi="Calibri"/>
        </w:rPr>
        <w:lastRenderedPageBreak/>
        <w:t xml:space="preserve">Scheffer, Marten. 2009. </w:t>
      </w:r>
      <w:r w:rsidRPr="00B97DE4">
        <w:rPr>
          <w:rFonts w:ascii="Calibri" w:hAnsi="Calibri"/>
          <w:i/>
          <w:iCs/>
        </w:rPr>
        <w:t>Critical Transitions in Nature and Society</w:t>
      </w:r>
      <w:r w:rsidRPr="00B97DE4">
        <w:rPr>
          <w:rFonts w:ascii="Calibri" w:hAnsi="Calibri"/>
        </w:rPr>
        <w:t>. Princeton, N.J.: Princeton University Press. http://hollis.harvard.edu/?itemid=%7Clibrary/m/aleph%7C012052676.</w:t>
      </w:r>
    </w:p>
    <w:p w14:paraId="450F8AA6" w14:textId="77777777" w:rsidR="00B97DE4" w:rsidRPr="00B97DE4" w:rsidRDefault="00B97DE4" w:rsidP="00B97DE4">
      <w:pPr>
        <w:pStyle w:val="Bibliography"/>
        <w:rPr>
          <w:rFonts w:ascii="Calibri" w:hAnsi="Calibri"/>
        </w:rPr>
      </w:pPr>
      <w:r w:rsidRPr="00B97DE4">
        <w:rPr>
          <w:rFonts w:ascii="Calibri" w:hAnsi="Calibri"/>
        </w:rPr>
        <w:t xml:space="preserve">Scheffer, Marten, Bas van Bavel, Ingrid A. van de Leemput, and Egbert H. van Nes. 2017. “Inequality in Nature and Society.” </w:t>
      </w:r>
      <w:r w:rsidRPr="00B97DE4">
        <w:rPr>
          <w:rFonts w:ascii="Calibri" w:hAnsi="Calibri"/>
          <w:i/>
          <w:iCs/>
        </w:rPr>
        <w:t>Proceedings of the National Academy of Sciences</w:t>
      </w:r>
      <w:r w:rsidRPr="00B97DE4">
        <w:rPr>
          <w:rFonts w:ascii="Calibri" w:hAnsi="Calibri"/>
        </w:rPr>
        <w:t xml:space="preserve"> 114 (50): 13154–57. https://doi.org/10.1073/pnas.1706412114.</w:t>
      </w:r>
    </w:p>
    <w:p w14:paraId="0046CAD7" w14:textId="77777777" w:rsidR="00B97DE4" w:rsidRPr="00B97DE4" w:rsidRDefault="00B97DE4" w:rsidP="00B97DE4">
      <w:pPr>
        <w:pStyle w:val="Bibliography"/>
        <w:rPr>
          <w:rFonts w:ascii="Calibri" w:hAnsi="Calibri"/>
        </w:rPr>
      </w:pPr>
      <w:r w:rsidRPr="00B97DE4">
        <w:rPr>
          <w:rFonts w:ascii="Calibri" w:hAnsi="Calibri"/>
        </w:rPr>
        <w:t xml:space="preserve">Scheffer, Marten, J. Elizabeth Bolhuis, Denny Borsboom, Timothy G. Buchman, Sanne M. W. Gijzel, Dave Goulson, Jan E. Kammenga, et al. 2018. “Quantifying Resilience of Humans and Other Animals.” </w:t>
      </w:r>
      <w:r w:rsidRPr="00B97DE4">
        <w:rPr>
          <w:rFonts w:ascii="Calibri" w:hAnsi="Calibri"/>
          <w:i/>
          <w:iCs/>
        </w:rPr>
        <w:t>Proceedings of the National Academy of Sciences of the United States of America</w:t>
      </w:r>
      <w:r w:rsidRPr="00B97DE4">
        <w:rPr>
          <w:rFonts w:ascii="Calibri" w:hAnsi="Calibri"/>
        </w:rPr>
        <w:t xml:space="preserve"> 115 (47): 11883–90. https://doi.org/10.1073/pnas.1810630115.</w:t>
      </w:r>
    </w:p>
    <w:p w14:paraId="36E046FD" w14:textId="77777777" w:rsidR="00B97DE4" w:rsidRPr="00B97DE4" w:rsidRDefault="00B97DE4" w:rsidP="00B97DE4">
      <w:pPr>
        <w:pStyle w:val="Bibliography"/>
        <w:rPr>
          <w:rFonts w:ascii="Calibri" w:hAnsi="Calibri"/>
        </w:rPr>
      </w:pPr>
      <w:r w:rsidRPr="00B97DE4">
        <w:rPr>
          <w:rFonts w:ascii="Calibri" w:hAnsi="Calibri"/>
        </w:rPr>
        <w:t xml:space="preserve">Scheffer, Marten, Stephen R. Carpenter, Vasilis Dakos, and Egbert H. van Nes. 2015. “Generic Indicators of Ecological Resilience: Inferring the Chance of a Critical Transition.” </w:t>
      </w:r>
      <w:r w:rsidRPr="00B97DE4">
        <w:rPr>
          <w:rFonts w:ascii="Calibri" w:hAnsi="Calibri"/>
          <w:i/>
          <w:iCs/>
        </w:rPr>
        <w:t>Annual Review of Ecology, Evolution, and Systematics</w:t>
      </w:r>
      <w:r w:rsidRPr="00B97DE4">
        <w:rPr>
          <w:rFonts w:ascii="Calibri" w:hAnsi="Calibri"/>
        </w:rPr>
        <w:t xml:space="preserve"> 46 (1): 145–67. https://doi.org/10.1146/annurev-ecolsys-112414-054242.</w:t>
      </w:r>
    </w:p>
    <w:p w14:paraId="55102A2F" w14:textId="77777777" w:rsidR="00B97DE4" w:rsidRPr="00B97DE4" w:rsidRDefault="00B97DE4" w:rsidP="00B97DE4">
      <w:pPr>
        <w:pStyle w:val="Bibliography"/>
        <w:rPr>
          <w:rFonts w:ascii="Calibri" w:hAnsi="Calibri"/>
        </w:rPr>
      </w:pPr>
      <w:r w:rsidRPr="00B97DE4">
        <w:rPr>
          <w:rFonts w:ascii="Calibri" w:hAnsi="Calibri"/>
        </w:rPr>
        <w:t xml:space="preserve">Scheidel, Walter. 2017. </w:t>
      </w:r>
      <w:r w:rsidRPr="00B97DE4">
        <w:rPr>
          <w:rFonts w:ascii="Calibri" w:hAnsi="Calibri"/>
          <w:i/>
          <w:iCs/>
        </w:rPr>
        <w:t>The Great Leveler: Violence and the History of Inequality from the Stone Age to the Twenty-First Century</w:t>
      </w:r>
      <w:r w:rsidRPr="00B97DE4">
        <w:rPr>
          <w:rFonts w:ascii="Calibri" w:hAnsi="Calibri"/>
        </w:rPr>
        <w:t>. Princeton Economic History of the Western World. Princeton, New Jersey: Princeton University Press.</w:t>
      </w:r>
    </w:p>
    <w:p w14:paraId="682F1FDE" w14:textId="77777777" w:rsidR="00B97DE4" w:rsidRPr="00B97DE4" w:rsidRDefault="00B97DE4" w:rsidP="00B97DE4">
      <w:pPr>
        <w:pStyle w:val="Bibliography"/>
        <w:rPr>
          <w:rFonts w:ascii="Calibri" w:hAnsi="Calibri"/>
        </w:rPr>
      </w:pPr>
      <w:r w:rsidRPr="00B97DE4">
        <w:rPr>
          <w:rFonts w:ascii="Calibri" w:hAnsi="Calibri"/>
        </w:rPr>
        <w:t xml:space="preserve">Scherer, Laura, Paul Behrens, Arjan de Koning, Reinout Heijungs, Benjamin Sprecher, and Arnold Tukker. 2018. “Trade-Offs between Social and Environmental Sustainable Development Goals.” </w:t>
      </w:r>
      <w:r w:rsidRPr="00B97DE4">
        <w:rPr>
          <w:rFonts w:ascii="Calibri" w:hAnsi="Calibri"/>
          <w:i/>
          <w:iCs/>
        </w:rPr>
        <w:t>Environmental Science &amp; Policy</w:t>
      </w:r>
      <w:r w:rsidRPr="00B97DE4">
        <w:rPr>
          <w:rFonts w:ascii="Calibri" w:hAnsi="Calibri"/>
        </w:rPr>
        <w:t xml:space="preserve"> 90 (December): 65–72. https://doi.org/10.1016/j.envsci.2018.10.002.</w:t>
      </w:r>
    </w:p>
    <w:p w14:paraId="72E67CD5" w14:textId="77777777" w:rsidR="00B97DE4" w:rsidRPr="00B97DE4" w:rsidRDefault="00B97DE4" w:rsidP="00B97DE4">
      <w:pPr>
        <w:pStyle w:val="Bibliography"/>
        <w:rPr>
          <w:rFonts w:ascii="Calibri" w:hAnsi="Calibri"/>
        </w:rPr>
      </w:pPr>
      <w:r w:rsidRPr="00B97DE4">
        <w:rPr>
          <w:rFonts w:ascii="Calibri" w:hAnsi="Calibri"/>
        </w:rPr>
        <w:t xml:space="preserve">Scheve, Kenneth, and David Stasavage. 2017. “Wealth Inequality and Democracy.” </w:t>
      </w:r>
      <w:r w:rsidRPr="00B97DE4">
        <w:rPr>
          <w:rFonts w:ascii="Calibri" w:hAnsi="Calibri"/>
          <w:i/>
          <w:iCs/>
        </w:rPr>
        <w:t>Annual Review of Political Science</w:t>
      </w:r>
      <w:r w:rsidRPr="00B97DE4">
        <w:rPr>
          <w:rFonts w:ascii="Calibri" w:hAnsi="Calibri"/>
        </w:rPr>
        <w:t xml:space="preserve"> 20 (1): 451–68. https://doi.org/10.1146/annurev-polisci-061014-101840.</w:t>
      </w:r>
    </w:p>
    <w:p w14:paraId="0F4FFAE2" w14:textId="77777777" w:rsidR="00B97DE4" w:rsidRPr="00B97DE4" w:rsidRDefault="00B97DE4" w:rsidP="00B97DE4">
      <w:pPr>
        <w:pStyle w:val="Bibliography"/>
        <w:rPr>
          <w:rFonts w:ascii="Calibri" w:hAnsi="Calibri"/>
        </w:rPr>
      </w:pPr>
      <w:r w:rsidRPr="00B97DE4">
        <w:rPr>
          <w:rFonts w:ascii="Calibri" w:hAnsi="Calibri"/>
        </w:rPr>
        <w:t xml:space="preserve">Schlüter, Maja, L. Haider, Steven Lade, Emilie Lindkvist, Romina Martin, Kirill Orach, Nanda Wijermans, and Carl Folke. 2019. “Capturing Emergent Phenomena in Social-Ecological Systems: An Analytical Framework.” </w:t>
      </w:r>
      <w:r w:rsidRPr="00B97DE4">
        <w:rPr>
          <w:rFonts w:ascii="Calibri" w:hAnsi="Calibri"/>
          <w:i/>
          <w:iCs/>
        </w:rPr>
        <w:t>Ecology and Society</w:t>
      </w:r>
      <w:r w:rsidRPr="00B97DE4">
        <w:rPr>
          <w:rFonts w:ascii="Calibri" w:hAnsi="Calibri"/>
        </w:rPr>
        <w:t xml:space="preserve"> 24 (3). https://doi.org/10.5751/ES-11012-240311.</w:t>
      </w:r>
    </w:p>
    <w:p w14:paraId="0A585B30" w14:textId="77777777" w:rsidR="00B97DE4" w:rsidRPr="00B97DE4" w:rsidRDefault="00B97DE4" w:rsidP="00B97DE4">
      <w:pPr>
        <w:pStyle w:val="Bibliography"/>
        <w:rPr>
          <w:rFonts w:ascii="Calibri" w:hAnsi="Calibri"/>
        </w:rPr>
      </w:pPr>
      <w:r w:rsidRPr="00B97DE4">
        <w:rPr>
          <w:rFonts w:ascii="Calibri" w:hAnsi="Calibri"/>
        </w:rPr>
        <w:t>Schot, Johan, Alejandra Boni, Matias Ramirez, and Fred Steward. 2018. “TIPC Research Brief: Addressing the Sustainable Development Goals Through Transformative Innovation Policy.” 2018–01.</w:t>
      </w:r>
    </w:p>
    <w:p w14:paraId="7AAF04EB" w14:textId="77777777" w:rsidR="00B97DE4" w:rsidRPr="00B97DE4" w:rsidRDefault="00B97DE4" w:rsidP="00B97DE4">
      <w:pPr>
        <w:pStyle w:val="Bibliography"/>
        <w:rPr>
          <w:rFonts w:ascii="Calibri" w:hAnsi="Calibri"/>
        </w:rPr>
      </w:pPr>
      <w:r w:rsidRPr="00B97DE4">
        <w:rPr>
          <w:rFonts w:ascii="Calibri" w:hAnsi="Calibri"/>
        </w:rPr>
        <w:t xml:space="preserve">Schot, Johan, and W. Edward Steinmueller. 2018. “Three Frames for Innovation Policy: R&amp;D, Systems of Innovation and Transformative Change.” </w:t>
      </w:r>
      <w:r w:rsidRPr="00B97DE4">
        <w:rPr>
          <w:rFonts w:ascii="Calibri" w:hAnsi="Calibri"/>
          <w:i/>
          <w:iCs/>
        </w:rPr>
        <w:t>Research Policy</w:t>
      </w:r>
      <w:r w:rsidRPr="00B97DE4">
        <w:rPr>
          <w:rFonts w:ascii="Calibri" w:hAnsi="Calibri"/>
        </w:rPr>
        <w:t xml:space="preserve"> 47 (9): 1554–67. https://doi.org/10.1016/j.respol.2018.08.011.</w:t>
      </w:r>
    </w:p>
    <w:p w14:paraId="275CAC53" w14:textId="77777777" w:rsidR="00B97DE4" w:rsidRPr="00B97DE4" w:rsidRDefault="00B97DE4" w:rsidP="00B97DE4">
      <w:pPr>
        <w:pStyle w:val="Bibliography"/>
        <w:rPr>
          <w:rFonts w:ascii="Calibri" w:hAnsi="Calibri"/>
        </w:rPr>
      </w:pPr>
      <w:r w:rsidRPr="00B97DE4">
        <w:rPr>
          <w:rFonts w:ascii="Calibri" w:hAnsi="Calibri"/>
        </w:rPr>
        <w:t xml:space="preserve">Scoones, Ian. 2009. “Livelihoods Perspectives and Rural Development.” </w:t>
      </w:r>
      <w:r w:rsidRPr="00B97DE4">
        <w:rPr>
          <w:rFonts w:ascii="Calibri" w:hAnsi="Calibri"/>
          <w:i/>
          <w:iCs/>
        </w:rPr>
        <w:t>The Journal of Peasant Studies</w:t>
      </w:r>
      <w:r w:rsidRPr="00B97DE4">
        <w:rPr>
          <w:rFonts w:ascii="Calibri" w:hAnsi="Calibri"/>
        </w:rPr>
        <w:t xml:space="preserve"> 36 (1): 171–96. https://doi.org/10.1080/03066150902820503.</w:t>
      </w:r>
    </w:p>
    <w:p w14:paraId="294BB6DC" w14:textId="77777777" w:rsidR="00B97DE4" w:rsidRPr="00B97DE4" w:rsidRDefault="00B97DE4" w:rsidP="00B97DE4">
      <w:pPr>
        <w:pStyle w:val="Bibliography"/>
        <w:rPr>
          <w:rFonts w:ascii="Calibri" w:hAnsi="Calibri"/>
        </w:rPr>
      </w:pPr>
      <w:r w:rsidRPr="00B97DE4">
        <w:rPr>
          <w:rFonts w:ascii="Calibri" w:hAnsi="Calibri"/>
        </w:rPr>
        <w:t xml:space="preserve">———. 2016. “The Politics of Sustainability and Development.” </w:t>
      </w:r>
      <w:r w:rsidRPr="00B97DE4">
        <w:rPr>
          <w:rFonts w:ascii="Calibri" w:hAnsi="Calibri"/>
          <w:i/>
          <w:iCs/>
        </w:rPr>
        <w:t>Annual Review of Environment and Resources</w:t>
      </w:r>
      <w:r w:rsidRPr="00B97DE4">
        <w:rPr>
          <w:rFonts w:ascii="Calibri" w:hAnsi="Calibri"/>
        </w:rPr>
        <w:t xml:space="preserve"> 41 (1): 293–319. https://doi.org/10.1146/annurev-environ-110615-090039.</w:t>
      </w:r>
    </w:p>
    <w:p w14:paraId="58B2CD11" w14:textId="77777777" w:rsidR="00B97DE4" w:rsidRPr="00B97DE4" w:rsidRDefault="00B97DE4" w:rsidP="00B97DE4">
      <w:pPr>
        <w:pStyle w:val="Bibliography"/>
        <w:rPr>
          <w:rFonts w:ascii="Calibri" w:hAnsi="Calibri"/>
        </w:rPr>
      </w:pPr>
      <w:r w:rsidRPr="00B97DE4">
        <w:rPr>
          <w:rFonts w:ascii="Calibri" w:hAnsi="Calibri"/>
        </w:rPr>
        <w:t xml:space="preserve">Scott, James C. 1985. </w:t>
      </w:r>
      <w:r w:rsidRPr="00B97DE4">
        <w:rPr>
          <w:rFonts w:ascii="Calibri" w:hAnsi="Calibri"/>
          <w:i/>
          <w:iCs/>
        </w:rPr>
        <w:t>Weapons of the Weak: Everyday Forms of Peasant Resistance</w:t>
      </w:r>
      <w:r w:rsidRPr="00B97DE4">
        <w:rPr>
          <w:rFonts w:ascii="Calibri" w:hAnsi="Calibri"/>
        </w:rPr>
        <w:t>. New Haven: Yale University Press. http://nrs.harvard.edu/urn-3:hul.ebookbatch.ACLS_batch:MIU01000000000000003898632.</w:t>
      </w:r>
    </w:p>
    <w:p w14:paraId="5E71F963" w14:textId="77777777" w:rsidR="00B97DE4" w:rsidRPr="00B97DE4" w:rsidRDefault="00B97DE4" w:rsidP="00B97DE4">
      <w:pPr>
        <w:pStyle w:val="Bibliography"/>
        <w:rPr>
          <w:rFonts w:ascii="Calibri" w:hAnsi="Calibri"/>
        </w:rPr>
      </w:pPr>
      <w:r w:rsidRPr="00B97DE4">
        <w:rPr>
          <w:rFonts w:ascii="Calibri" w:hAnsi="Calibri"/>
        </w:rPr>
        <w:t xml:space="preserve">———. 1998. </w:t>
      </w:r>
      <w:r w:rsidRPr="00B97DE4">
        <w:rPr>
          <w:rFonts w:ascii="Calibri" w:hAnsi="Calibri"/>
          <w:i/>
          <w:iCs/>
        </w:rPr>
        <w:t>Seeing like a State: How Certain Schemes to Improve the Human Condition Have Failed</w:t>
      </w:r>
      <w:r w:rsidRPr="00B97DE4">
        <w:rPr>
          <w:rFonts w:ascii="Calibri" w:hAnsi="Calibri"/>
        </w:rPr>
        <w:t>. Yale Agrarian Studies. New Haven: Yale University Press.</w:t>
      </w:r>
    </w:p>
    <w:p w14:paraId="5579409A" w14:textId="77777777" w:rsidR="00B97DE4" w:rsidRPr="00B97DE4" w:rsidRDefault="00B97DE4" w:rsidP="00B97DE4">
      <w:pPr>
        <w:pStyle w:val="Bibliography"/>
        <w:rPr>
          <w:rFonts w:ascii="Calibri" w:hAnsi="Calibri"/>
        </w:rPr>
      </w:pPr>
      <w:r w:rsidRPr="00B97DE4">
        <w:rPr>
          <w:rFonts w:ascii="Calibri" w:hAnsi="Calibri"/>
        </w:rPr>
        <w:t>SDSN Association. 2019. “Sustainable Development Solutions Network.” 2019. https://www.unsdsn.org/.</w:t>
      </w:r>
    </w:p>
    <w:p w14:paraId="27B03488" w14:textId="77777777" w:rsidR="00B97DE4" w:rsidRPr="00B97DE4" w:rsidRDefault="00B97DE4" w:rsidP="00B97DE4">
      <w:pPr>
        <w:pStyle w:val="Bibliography"/>
        <w:rPr>
          <w:rFonts w:ascii="Calibri" w:hAnsi="Calibri"/>
        </w:rPr>
      </w:pPr>
      <w:r w:rsidRPr="00B97DE4">
        <w:rPr>
          <w:rFonts w:ascii="Calibri" w:hAnsi="Calibri"/>
        </w:rPr>
        <w:t xml:space="preserve">Sen, Amartya. 2013. “The Ends and Means of Sustainability.” </w:t>
      </w:r>
      <w:r w:rsidRPr="00B97DE4">
        <w:rPr>
          <w:rFonts w:ascii="Calibri" w:hAnsi="Calibri"/>
          <w:i/>
          <w:iCs/>
        </w:rPr>
        <w:t>Journal of Human Development and Capabilities</w:t>
      </w:r>
      <w:r w:rsidRPr="00B97DE4">
        <w:rPr>
          <w:rFonts w:ascii="Calibri" w:hAnsi="Calibri"/>
        </w:rPr>
        <w:t xml:space="preserve"> 14 (1): 6–20. https://doi.org/10.1080/19452829.2012.747492.</w:t>
      </w:r>
    </w:p>
    <w:p w14:paraId="2DDBFE0E" w14:textId="77777777" w:rsidR="00B97DE4" w:rsidRPr="00B97DE4" w:rsidRDefault="00B97DE4" w:rsidP="00B97DE4">
      <w:pPr>
        <w:pStyle w:val="Bibliography"/>
        <w:rPr>
          <w:rFonts w:ascii="Calibri" w:hAnsi="Calibri"/>
        </w:rPr>
      </w:pPr>
      <w:r w:rsidRPr="00B97DE4">
        <w:rPr>
          <w:rFonts w:ascii="Calibri" w:hAnsi="Calibri"/>
        </w:rPr>
        <w:t xml:space="preserve">Sengers, Frans, Anna J. Wieczorek, and Rob Raven. 2019. “Experimenting for Sustainability Transitions: A Systematic Literature Review.” </w:t>
      </w:r>
      <w:r w:rsidRPr="00B97DE4">
        <w:rPr>
          <w:rFonts w:ascii="Calibri" w:hAnsi="Calibri"/>
          <w:i/>
          <w:iCs/>
        </w:rPr>
        <w:t>Technological Forecasting and Social Change</w:t>
      </w:r>
      <w:r w:rsidRPr="00B97DE4">
        <w:rPr>
          <w:rFonts w:ascii="Calibri" w:hAnsi="Calibri"/>
        </w:rPr>
        <w:t xml:space="preserve"> 145 (August): 153–64. https://doi.org/10.1016/j.techfore.2016.08.031.</w:t>
      </w:r>
    </w:p>
    <w:p w14:paraId="6BAE1ED9" w14:textId="77777777" w:rsidR="00B97DE4" w:rsidRPr="00B97DE4" w:rsidRDefault="00B97DE4" w:rsidP="00B97DE4">
      <w:pPr>
        <w:pStyle w:val="Bibliography"/>
        <w:rPr>
          <w:rFonts w:ascii="Calibri" w:hAnsi="Calibri"/>
        </w:rPr>
      </w:pPr>
      <w:r w:rsidRPr="00B97DE4">
        <w:rPr>
          <w:rFonts w:ascii="Calibri" w:hAnsi="Calibri"/>
        </w:rPr>
        <w:t xml:space="preserve">Seto, Karen C., Steven J. Davis, Ronald B. Mitchell, Eleanor C. Stokes, Gregory Unruh, and Diana Ürge-Vorsatz. 2016. “Carbon Lock-In: Types, Causes, and Policy Implications.” </w:t>
      </w:r>
      <w:r w:rsidRPr="00B97DE4">
        <w:rPr>
          <w:rFonts w:ascii="Calibri" w:hAnsi="Calibri"/>
          <w:i/>
          <w:iCs/>
        </w:rPr>
        <w:t xml:space="preserve">Annual Review of </w:t>
      </w:r>
      <w:r w:rsidRPr="00B97DE4">
        <w:rPr>
          <w:rFonts w:ascii="Calibri" w:hAnsi="Calibri"/>
          <w:i/>
          <w:iCs/>
        </w:rPr>
        <w:lastRenderedPageBreak/>
        <w:t>Environment and Resources</w:t>
      </w:r>
      <w:r w:rsidRPr="00B97DE4">
        <w:rPr>
          <w:rFonts w:ascii="Calibri" w:hAnsi="Calibri"/>
        </w:rPr>
        <w:t xml:space="preserve"> 41 (1): 425–52. https://doi.org/10.1146/annurev-environ-110615-085934.</w:t>
      </w:r>
    </w:p>
    <w:p w14:paraId="11E25AC7" w14:textId="77777777" w:rsidR="00B97DE4" w:rsidRPr="00B97DE4" w:rsidRDefault="00B97DE4" w:rsidP="00B97DE4">
      <w:pPr>
        <w:pStyle w:val="Bibliography"/>
        <w:rPr>
          <w:rFonts w:ascii="Calibri" w:hAnsi="Calibri"/>
        </w:rPr>
      </w:pPr>
      <w:r w:rsidRPr="00B97DE4">
        <w:rPr>
          <w:rFonts w:ascii="Calibri" w:hAnsi="Calibri"/>
        </w:rPr>
        <w:t xml:space="preserve">Siddiqi, Afreen, and Ross D Collins. 2017. “Sociotechnical Systems and Sustainability: Current and Future Perspectives for Inclusive Development.” </w:t>
      </w:r>
      <w:r w:rsidRPr="00B97DE4">
        <w:rPr>
          <w:rFonts w:ascii="Calibri" w:hAnsi="Calibri"/>
          <w:i/>
          <w:iCs/>
        </w:rPr>
        <w:t>Current Opinion in Environmental Sustainability</w:t>
      </w:r>
      <w:r w:rsidRPr="00B97DE4">
        <w:rPr>
          <w:rFonts w:ascii="Calibri" w:hAnsi="Calibri"/>
        </w:rPr>
        <w:t>, Sustainability science, 24 (February): 7–13. https://doi.org/10.1016/j.cosust.2017.01.006.</w:t>
      </w:r>
    </w:p>
    <w:p w14:paraId="33C14628" w14:textId="77777777" w:rsidR="00B97DE4" w:rsidRPr="00B97DE4" w:rsidRDefault="00B97DE4" w:rsidP="00B97DE4">
      <w:pPr>
        <w:pStyle w:val="Bibliography"/>
        <w:rPr>
          <w:rFonts w:ascii="Calibri" w:hAnsi="Calibri"/>
        </w:rPr>
      </w:pPr>
      <w:r w:rsidRPr="00B97DE4">
        <w:rPr>
          <w:rFonts w:ascii="Calibri" w:hAnsi="Calibri"/>
        </w:rPr>
        <w:t xml:space="preserve">Siebenhüner, Bernd, Romina Rodela, and Franz Ecker. 2016. “Social Learning Research in Ecological Economics: A Survey.” </w:t>
      </w:r>
      <w:r w:rsidRPr="00B97DE4">
        <w:rPr>
          <w:rFonts w:ascii="Calibri" w:hAnsi="Calibri"/>
          <w:i/>
          <w:iCs/>
        </w:rPr>
        <w:t>Environmental Science &amp; Policy</w:t>
      </w:r>
      <w:r w:rsidRPr="00B97DE4">
        <w:rPr>
          <w:rFonts w:ascii="Calibri" w:hAnsi="Calibri"/>
        </w:rPr>
        <w:t xml:space="preserve"> 55 (January): 116–26. https://doi.org/10.1016/j.envsci.2015.09.010.</w:t>
      </w:r>
    </w:p>
    <w:p w14:paraId="18AD3969" w14:textId="77777777" w:rsidR="00B97DE4" w:rsidRPr="00B97DE4" w:rsidRDefault="00B97DE4" w:rsidP="00B97DE4">
      <w:pPr>
        <w:pStyle w:val="Bibliography"/>
        <w:rPr>
          <w:rFonts w:ascii="Calibri" w:hAnsi="Calibri"/>
        </w:rPr>
      </w:pPr>
      <w:r w:rsidRPr="00B97DE4">
        <w:rPr>
          <w:rFonts w:ascii="Calibri" w:hAnsi="Calibri"/>
        </w:rPr>
        <w:t xml:space="preserve">Sikkink, Kathryn. 2020. </w:t>
      </w:r>
      <w:r w:rsidRPr="00B97DE4">
        <w:rPr>
          <w:rFonts w:ascii="Calibri" w:hAnsi="Calibri"/>
          <w:i/>
          <w:iCs/>
        </w:rPr>
        <w:t>The Hidden Face of Rights: Toward a Politics of Responsibilities</w:t>
      </w:r>
      <w:r w:rsidRPr="00B97DE4">
        <w:rPr>
          <w:rFonts w:ascii="Calibri" w:hAnsi="Calibri"/>
        </w:rPr>
        <w:t>. The Castle Lectures in Ethics, Politics, and Economics. New Haven: Yale University Press.</w:t>
      </w:r>
    </w:p>
    <w:p w14:paraId="4880328F" w14:textId="77777777" w:rsidR="00B97DE4" w:rsidRPr="00B97DE4" w:rsidRDefault="00B97DE4" w:rsidP="00B97DE4">
      <w:pPr>
        <w:pStyle w:val="Bibliography"/>
        <w:rPr>
          <w:rFonts w:ascii="Calibri" w:hAnsi="Calibri"/>
        </w:rPr>
      </w:pPr>
      <w:r w:rsidRPr="00B97DE4">
        <w:rPr>
          <w:rFonts w:ascii="Calibri" w:hAnsi="Calibri"/>
        </w:rPr>
        <w:t xml:space="preserve">Sitas, Nadia, Zuzana V. Harmáčková, Jonathan A. Anticamara, Almut Arneth, Ruchi Badola, Reinette Biggs, Ryan Blanchard, et al. 2019. “Exploring the Usefulness of Scenario Archetypes in Science-Policy Processes: Experience across IPBES Assessments.” </w:t>
      </w:r>
      <w:r w:rsidRPr="00B97DE4">
        <w:rPr>
          <w:rFonts w:ascii="Calibri" w:hAnsi="Calibri"/>
          <w:i/>
          <w:iCs/>
        </w:rPr>
        <w:t>Ecology and Society</w:t>
      </w:r>
      <w:r w:rsidRPr="00B97DE4">
        <w:rPr>
          <w:rFonts w:ascii="Calibri" w:hAnsi="Calibri"/>
        </w:rPr>
        <w:t xml:space="preserve"> 24 (3): art35. https://doi.org/10.5751/ES-11039-240335.</w:t>
      </w:r>
    </w:p>
    <w:p w14:paraId="79206160" w14:textId="77777777" w:rsidR="00B97DE4" w:rsidRPr="00B97DE4" w:rsidRDefault="00B97DE4" w:rsidP="00B97DE4">
      <w:pPr>
        <w:pStyle w:val="Bibliography"/>
        <w:rPr>
          <w:rFonts w:ascii="Calibri" w:hAnsi="Calibri"/>
        </w:rPr>
      </w:pPr>
      <w:r w:rsidRPr="00B97DE4">
        <w:rPr>
          <w:rFonts w:ascii="Calibri" w:hAnsi="Calibri"/>
        </w:rPr>
        <w:t xml:space="preserve">Slate. 2019. “Cashing In on Climate Change.” </w:t>
      </w:r>
      <w:r w:rsidRPr="00B97DE4">
        <w:rPr>
          <w:rFonts w:ascii="Calibri" w:hAnsi="Calibri"/>
          <w:i/>
          <w:iCs/>
        </w:rPr>
        <w:t>Slate Magazine</w:t>
      </w:r>
      <w:r w:rsidRPr="00B97DE4">
        <w:rPr>
          <w:rFonts w:ascii="Calibri" w:hAnsi="Calibri"/>
        </w:rPr>
        <w:t>, 2019. https://slate.com/business/2019/09/climate-change-crisis-companies-rich-lucky-farming-firefighting.html.</w:t>
      </w:r>
    </w:p>
    <w:p w14:paraId="6A44A060" w14:textId="77777777" w:rsidR="00B97DE4" w:rsidRPr="00B97DE4" w:rsidRDefault="00B97DE4" w:rsidP="00B97DE4">
      <w:pPr>
        <w:pStyle w:val="Bibliography"/>
        <w:rPr>
          <w:rFonts w:ascii="Calibri" w:hAnsi="Calibri"/>
        </w:rPr>
      </w:pPr>
      <w:r w:rsidRPr="00B97DE4">
        <w:rPr>
          <w:rFonts w:ascii="Calibri" w:hAnsi="Calibri"/>
        </w:rPr>
        <w:t xml:space="preserve">Social Learning Group, William C. Clark, Jill Jäger, and Jose VanEijndhoven, eds. 2001. </w:t>
      </w:r>
      <w:r w:rsidRPr="00B97DE4">
        <w:rPr>
          <w:rFonts w:ascii="Calibri" w:hAnsi="Calibri"/>
          <w:i/>
          <w:iCs/>
        </w:rPr>
        <w:t>Learning to Manage Global Environmental Risks. Vol 2: A Functional Analysis of Social Responses to Climate Change, Ozone Depletion and Acid Rain</w:t>
      </w:r>
      <w:r w:rsidRPr="00B97DE4">
        <w:rPr>
          <w:rFonts w:ascii="Calibri" w:hAnsi="Calibri"/>
        </w:rPr>
        <w:t>. Vol. 2. Cambridge, MA: MIT Press.</w:t>
      </w:r>
    </w:p>
    <w:p w14:paraId="65C9707E" w14:textId="77777777" w:rsidR="00B97DE4" w:rsidRPr="00B97DE4" w:rsidRDefault="00B97DE4" w:rsidP="00B97DE4">
      <w:pPr>
        <w:pStyle w:val="Bibliography"/>
        <w:rPr>
          <w:rFonts w:ascii="Calibri" w:hAnsi="Calibri"/>
        </w:rPr>
      </w:pPr>
      <w:r w:rsidRPr="00B97DE4">
        <w:rPr>
          <w:rFonts w:ascii="Calibri" w:hAnsi="Calibri"/>
        </w:rPr>
        <w:t xml:space="preserve">Sovacool, Benjamin K., and Marie-Claire Brisbois. 2019. “Elite Power in Low-Carbon Transitions: A Critical and Interdisciplinary Review.” </w:t>
      </w:r>
      <w:r w:rsidRPr="00B97DE4">
        <w:rPr>
          <w:rFonts w:ascii="Calibri" w:hAnsi="Calibri"/>
          <w:i/>
          <w:iCs/>
        </w:rPr>
        <w:t>Energy Research &amp; Social Science</w:t>
      </w:r>
      <w:r w:rsidRPr="00B97DE4">
        <w:rPr>
          <w:rFonts w:ascii="Calibri" w:hAnsi="Calibri"/>
        </w:rPr>
        <w:t xml:space="preserve"> 57 (November): 101242. https://doi.org/10.1016/j.erss.2019.101242.</w:t>
      </w:r>
    </w:p>
    <w:p w14:paraId="7BED8802" w14:textId="77777777" w:rsidR="00B97DE4" w:rsidRPr="00B97DE4" w:rsidRDefault="00B97DE4" w:rsidP="00B97DE4">
      <w:pPr>
        <w:pStyle w:val="Bibliography"/>
        <w:rPr>
          <w:rFonts w:ascii="Calibri" w:hAnsi="Calibri"/>
        </w:rPr>
      </w:pPr>
      <w:r w:rsidRPr="00B97DE4">
        <w:rPr>
          <w:rFonts w:ascii="Calibri" w:hAnsi="Calibri"/>
        </w:rPr>
        <w:t xml:space="preserve">Spangenberg, Joachim H. 2019. “Scenarios and Indicators for Sustainable Development: Towards a Critical Assessment of Achievements and Challenges.” </w:t>
      </w:r>
      <w:r w:rsidRPr="00B97DE4">
        <w:rPr>
          <w:rFonts w:ascii="Calibri" w:hAnsi="Calibri"/>
          <w:i/>
          <w:iCs/>
        </w:rPr>
        <w:t>Sustainability</w:t>
      </w:r>
      <w:r w:rsidRPr="00B97DE4">
        <w:rPr>
          <w:rFonts w:ascii="Calibri" w:hAnsi="Calibri"/>
        </w:rPr>
        <w:t xml:space="preserve"> 11 (4): 942. https://doi.org/10.3390/su11040942.</w:t>
      </w:r>
    </w:p>
    <w:p w14:paraId="6287A6B1" w14:textId="77777777" w:rsidR="00B97DE4" w:rsidRPr="00B97DE4" w:rsidRDefault="00B97DE4" w:rsidP="00B97DE4">
      <w:pPr>
        <w:pStyle w:val="Bibliography"/>
        <w:rPr>
          <w:rFonts w:ascii="Calibri" w:hAnsi="Calibri"/>
        </w:rPr>
      </w:pPr>
      <w:r w:rsidRPr="00B97DE4">
        <w:rPr>
          <w:rFonts w:ascii="Calibri" w:hAnsi="Calibri"/>
        </w:rPr>
        <w:t xml:space="preserve">Steffen, Will, Katherine Richardson, Johan Rockström, Hans Joachim Schellnhuber, Opha Pauline Dube, Sébastien Dutreuil, Timothy M. Lenton, and Jane Lubchenco. 2020. “The Emergence and Evolution of Earth System Science.” </w:t>
      </w:r>
      <w:r w:rsidRPr="00B97DE4">
        <w:rPr>
          <w:rFonts w:ascii="Calibri" w:hAnsi="Calibri"/>
          <w:i/>
          <w:iCs/>
        </w:rPr>
        <w:t>Nature Reviews Earth &amp; Environment</w:t>
      </w:r>
      <w:r w:rsidRPr="00B97DE4">
        <w:rPr>
          <w:rFonts w:ascii="Calibri" w:hAnsi="Calibri"/>
        </w:rPr>
        <w:t xml:space="preserve"> 1 (1): 54–63. https://doi.org/10.1038/s43017-019-0005-6.</w:t>
      </w:r>
    </w:p>
    <w:p w14:paraId="0912B8C9" w14:textId="77777777" w:rsidR="00B97DE4" w:rsidRPr="00B97DE4" w:rsidRDefault="00B97DE4" w:rsidP="00B97DE4">
      <w:pPr>
        <w:pStyle w:val="Bibliography"/>
        <w:rPr>
          <w:rFonts w:ascii="Calibri" w:hAnsi="Calibri"/>
        </w:rPr>
      </w:pPr>
      <w:r w:rsidRPr="00B97DE4">
        <w:rPr>
          <w:rFonts w:ascii="Calibri" w:hAnsi="Calibri"/>
        </w:rPr>
        <w:t xml:space="preserve">Steffen, Will, Johan Rockström, Katherine Richardson, Timothy M. Lenton, Carl Folke, Diana Liverman, Colin P. Summerhayes, et al. 2018. “Trajectories of the Earth System in the Anthropocene.” </w:t>
      </w:r>
      <w:r w:rsidRPr="00B97DE4">
        <w:rPr>
          <w:rFonts w:ascii="Calibri" w:hAnsi="Calibri"/>
          <w:i/>
          <w:iCs/>
        </w:rPr>
        <w:t>Proceedings of the National Academy of Sciences</w:t>
      </w:r>
      <w:r w:rsidRPr="00B97DE4">
        <w:rPr>
          <w:rFonts w:ascii="Calibri" w:hAnsi="Calibri"/>
        </w:rPr>
        <w:t>, August, 201810141. https://doi.org/10.1073/pnas.1810141115.</w:t>
      </w:r>
    </w:p>
    <w:p w14:paraId="2E479A63" w14:textId="77777777" w:rsidR="00B97DE4" w:rsidRPr="00B97DE4" w:rsidRDefault="00B97DE4" w:rsidP="00B97DE4">
      <w:pPr>
        <w:pStyle w:val="Bibliography"/>
        <w:rPr>
          <w:rFonts w:ascii="Calibri" w:hAnsi="Calibri"/>
        </w:rPr>
      </w:pPr>
      <w:r w:rsidRPr="00B97DE4">
        <w:rPr>
          <w:rFonts w:ascii="Calibri" w:hAnsi="Calibri"/>
        </w:rPr>
        <w:t xml:space="preserve">Stiglitz, Joseph E. 2012. </w:t>
      </w:r>
      <w:r w:rsidRPr="00B97DE4">
        <w:rPr>
          <w:rFonts w:ascii="Calibri" w:hAnsi="Calibri"/>
          <w:i/>
          <w:iCs/>
        </w:rPr>
        <w:t>The Price of Inequality</w:t>
      </w:r>
      <w:r w:rsidRPr="00B97DE4">
        <w:rPr>
          <w:rFonts w:ascii="Calibri" w:hAnsi="Calibri"/>
        </w:rPr>
        <w:t>. 1st ed. New York: WWNorton &amp; Co.</w:t>
      </w:r>
    </w:p>
    <w:p w14:paraId="0BFA979E" w14:textId="77777777" w:rsidR="00B97DE4" w:rsidRPr="00B97DE4" w:rsidRDefault="00B97DE4" w:rsidP="00B97DE4">
      <w:pPr>
        <w:pStyle w:val="Bibliography"/>
        <w:rPr>
          <w:rFonts w:ascii="Calibri" w:hAnsi="Calibri"/>
        </w:rPr>
      </w:pPr>
      <w:r w:rsidRPr="00B97DE4">
        <w:rPr>
          <w:rFonts w:ascii="Calibri" w:hAnsi="Calibri"/>
        </w:rPr>
        <w:t xml:space="preserve">Stiglitz, Joseph E., Jean-Paul Fitoussi, and Martine Durand. 2019. </w:t>
      </w:r>
      <w:r w:rsidRPr="00B97DE4">
        <w:rPr>
          <w:rFonts w:ascii="Calibri" w:hAnsi="Calibri"/>
          <w:i/>
          <w:iCs/>
        </w:rPr>
        <w:t>Measuring What Counts: The Global Movement for Well-Being</w:t>
      </w:r>
      <w:r w:rsidRPr="00B97DE4">
        <w:rPr>
          <w:rFonts w:ascii="Calibri" w:hAnsi="Calibri"/>
        </w:rPr>
        <w:t>. New York: The New Press.</w:t>
      </w:r>
    </w:p>
    <w:p w14:paraId="27973F19" w14:textId="77777777" w:rsidR="00B97DE4" w:rsidRPr="00B97DE4" w:rsidRDefault="00B97DE4" w:rsidP="00B97DE4">
      <w:pPr>
        <w:pStyle w:val="Bibliography"/>
        <w:rPr>
          <w:rFonts w:ascii="Calibri" w:hAnsi="Calibri"/>
        </w:rPr>
      </w:pPr>
      <w:r w:rsidRPr="00B97DE4">
        <w:rPr>
          <w:rFonts w:ascii="Calibri" w:hAnsi="Calibri"/>
        </w:rPr>
        <w:t xml:space="preserve">Stirling, Andy. 2009. “Participation, Precaution and Reflexive Governance for Sustainable Development.” In </w:t>
      </w:r>
      <w:r w:rsidRPr="00B97DE4">
        <w:rPr>
          <w:rFonts w:ascii="Calibri" w:hAnsi="Calibri"/>
          <w:i/>
          <w:iCs/>
        </w:rPr>
        <w:t>Governing Sustainability</w:t>
      </w:r>
      <w:r w:rsidRPr="00B97DE4">
        <w:rPr>
          <w:rFonts w:ascii="Calibri" w:hAnsi="Calibri"/>
        </w:rPr>
        <w:t>, edited by W. Neil Adger and Andrew Jordan, 193–225. Cambridge: Cambridge Univeristy Press. https://doi.org/10.1017/CBO9780511807756.011.</w:t>
      </w:r>
    </w:p>
    <w:p w14:paraId="705C6C7C" w14:textId="77777777" w:rsidR="00B97DE4" w:rsidRPr="00B97DE4" w:rsidRDefault="00B97DE4" w:rsidP="00B97DE4">
      <w:pPr>
        <w:pStyle w:val="Bibliography"/>
        <w:rPr>
          <w:rFonts w:ascii="Calibri" w:hAnsi="Calibri"/>
        </w:rPr>
      </w:pPr>
      <w:r w:rsidRPr="00B97DE4">
        <w:rPr>
          <w:rFonts w:ascii="Calibri" w:hAnsi="Calibri"/>
        </w:rPr>
        <w:t xml:space="preserve">———. 2019. “How Deep Is Incumbency? A ‘Configuring Fields’ Approach to Redistributing and Reorienting Power in Socio-Material Change.” </w:t>
      </w:r>
      <w:r w:rsidRPr="00B97DE4">
        <w:rPr>
          <w:rFonts w:ascii="Calibri" w:hAnsi="Calibri"/>
          <w:i/>
          <w:iCs/>
        </w:rPr>
        <w:t>Energy Research &amp; Social Science</w:t>
      </w:r>
      <w:r w:rsidRPr="00B97DE4">
        <w:rPr>
          <w:rFonts w:ascii="Calibri" w:hAnsi="Calibri"/>
        </w:rPr>
        <w:t xml:space="preserve"> 58 (December): 101239. https://doi.org/10.1016/j.erss.2019.101239.</w:t>
      </w:r>
    </w:p>
    <w:p w14:paraId="24BAB90D" w14:textId="77777777" w:rsidR="00B97DE4" w:rsidRPr="00B97DE4" w:rsidRDefault="00B97DE4" w:rsidP="00B97DE4">
      <w:pPr>
        <w:pStyle w:val="Bibliography"/>
        <w:rPr>
          <w:rFonts w:ascii="Calibri" w:hAnsi="Calibri"/>
        </w:rPr>
      </w:pPr>
      <w:r w:rsidRPr="00B97DE4">
        <w:rPr>
          <w:rFonts w:ascii="Calibri" w:hAnsi="Calibri"/>
        </w:rPr>
        <w:t xml:space="preserve">Stokes, Donald E. 1997. </w:t>
      </w:r>
      <w:r w:rsidRPr="00B97DE4">
        <w:rPr>
          <w:rFonts w:ascii="Calibri" w:hAnsi="Calibri"/>
          <w:i/>
          <w:iCs/>
        </w:rPr>
        <w:t>Pasteur’s Quadrant : Basic Science and Technological Innovation</w:t>
      </w:r>
      <w:r w:rsidRPr="00B97DE4">
        <w:rPr>
          <w:rFonts w:ascii="Calibri" w:hAnsi="Calibri"/>
        </w:rPr>
        <w:t>. Washington, D.C.: Brookings Institution Press.</w:t>
      </w:r>
    </w:p>
    <w:p w14:paraId="2A59DFB2" w14:textId="77777777" w:rsidR="00B97DE4" w:rsidRPr="00B97DE4" w:rsidRDefault="00B97DE4" w:rsidP="00B97DE4">
      <w:pPr>
        <w:pStyle w:val="Bibliography"/>
        <w:rPr>
          <w:rFonts w:ascii="Calibri" w:hAnsi="Calibri"/>
        </w:rPr>
      </w:pPr>
      <w:r w:rsidRPr="00B97DE4">
        <w:rPr>
          <w:rFonts w:ascii="Calibri" w:hAnsi="Calibri"/>
        </w:rPr>
        <w:t xml:space="preserve">Stokes, Leah C. 2020. </w:t>
      </w:r>
      <w:r w:rsidRPr="00B97DE4">
        <w:rPr>
          <w:rFonts w:ascii="Calibri" w:hAnsi="Calibri"/>
          <w:i/>
          <w:iCs/>
        </w:rPr>
        <w:t>Short Circuiting Policy: Interest Groups and the Battle Over Clean Energy and Climate Policy in the American States</w:t>
      </w:r>
      <w:r w:rsidRPr="00B97DE4">
        <w:rPr>
          <w:rFonts w:ascii="Calibri" w:hAnsi="Calibri"/>
        </w:rPr>
        <w:t>. Studies in Postwar American Political Development. Oxford, New York: Oxford University Press.</w:t>
      </w:r>
    </w:p>
    <w:p w14:paraId="54E77D70" w14:textId="77777777" w:rsidR="00B97DE4" w:rsidRPr="00B97DE4" w:rsidRDefault="00B97DE4" w:rsidP="00B97DE4">
      <w:pPr>
        <w:pStyle w:val="Bibliography"/>
        <w:rPr>
          <w:rFonts w:ascii="Calibri" w:hAnsi="Calibri"/>
        </w:rPr>
      </w:pPr>
      <w:r w:rsidRPr="00B97DE4">
        <w:rPr>
          <w:rFonts w:ascii="Calibri" w:hAnsi="Calibri"/>
        </w:rPr>
        <w:lastRenderedPageBreak/>
        <w:t xml:space="preserve">Supran, Geoffrey, and Naomi Oreskes. 2017. “Assessing ExxonMobil’s Climate Change Communications (1977–2014).” </w:t>
      </w:r>
      <w:r w:rsidRPr="00B97DE4">
        <w:rPr>
          <w:rFonts w:ascii="Calibri" w:hAnsi="Calibri"/>
          <w:i/>
          <w:iCs/>
        </w:rPr>
        <w:t>Environmental Research Letters</w:t>
      </w:r>
      <w:r w:rsidRPr="00B97DE4">
        <w:rPr>
          <w:rFonts w:ascii="Calibri" w:hAnsi="Calibri"/>
        </w:rPr>
        <w:t xml:space="preserve"> 12 (8): 084019. https://doi.org/10.1088/1748-9326/aa815f.</w:t>
      </w:r>
    </w:p>
    <w:p w14:paraId="4FC4205B" w14:textId="77777777" w:rsidR="00B97DE4" w:rsidRPr="00B97DE4" w:rsidRDefault="00B97DE4" w:rsidP="00B97DE4">
      <w:pPr>
        <w:pStyle w:val="Bibliography"/>
        <w:rPr>
          <w:rFonts w:ascii="Calibri" w:hAnsi="Calibri"/>
        </w:rPr>
      </w:pPr>
      <w:r w:rsidRPr="00B97DE4">
        <w:rPr>
          <w:rFonts w:ascii="Calibri" w:hAnsi="Calibri"/>
        </w:rPr>
        <w:t xml:space="preserve">Suškevičs, Monika, Thomas Hahn, Romina Rodela, Biljana Macura, and Claudia Pahl-Wostl. 2018. “Learning for Social-Ecological Change: A Qualitative Review of Outcomes across Empirical Literature in Natural Resource Management.” </w:t>
      </w:r>
      <w:r w:rsidRPr="00B97DE4">
        <w:rPr>
          <w:rFonts w:ascii="Calibri" w:hAnsi="Calibri"/>
          <w:i/>
          <w:iCs/>
        </w:rPr>
        <w:t>Journal of Environmental Planning and Management</w:t>
      </w:r>
      <w:r w:rsidRPr="00B97DE4">
        <w:rPr>
          <w:rFonts w:ascii="Calibri" w:hAnsi="Calibri"/>
        </w:rPr>
        <w:t xml:space="preserve"> 61 (7): 1085–1112. https://doi.org/10.1080/09640568.2017.1339594.</w:t>
      </w:r>
    </w:p>
    <w:p w14:paraId="321A27C3" w14:textId="77777777" w:rsidR="00B97DE4" w:rsidRPr="00B97DE4" w:rsidRDefault="00B97DE4" w:rsidP="00B97DE4">
      <w:pPr>
        <w:pStyle w:val="Bibliography"/>
        <w:rPr>
          <w:rFonts w:ascii="Calibri" w:hAnsi="Calibri"/>
        </w:rPr>
      </w:pPr>
      <w:r w:rsidRPr="00B97DE4">
        <w:rPr>
          <w:rFonts w:ascii="Calibri" w:hAnsi="Calibri"/>
        </w:rPr>
        <w:t xml:space="preserve">Tellman, Beth, Julia Bausch, Hallie Eakin, John Anderies, Marisa Mazari-Hiriart, David Manuel-Navarrete, and Charles Redman. 2018. “Adaptive Pathways and Coupled Infrastructure: Seven Centuries of Adaptation to Water Risk and the Production of Vulnerability in Mexico City.” </w:t>
      </w:r>
      <w:r w:rsidRPr="00B97DE4">
        <w:rPr>
          <w:rFonts w:ascii="Calibri" w:hAnsi="Calibri"/>
          <w:i/>
          <w:iCs/>
        </w:rPr>
        <w:t>Ecology and Society</w:t>
      </w:r>
      <w:r w:rsidRPr="00B97DE4">
        <w:rPr>
          <w:rFonts w:ascii="Calibri" w:hAnsi="Calibri"/>
        </w:rPr>
        <w:t xml:space="preserve"> 23 (1). https://doi.org/10.5751/ES-09712-230101.</w:t>
      </w:r>
    </w:p>
    <w:p w14:paraId="3074427A" w14:textId="77777777" w:rsidR="00B97DE4" w:rsidRPr="00B97DE4" w:rsidRDefault="00B97DE4" w:rsidP="00B97DE4">
      <w:pPr>
        <w:pStyle w:val="Bibliography"/>
        <w:rPr>
          <w:rFonts w:ascii="Calibri" w:hAnsi="Calibri"/>
        </w:rPr>
      </w:pPr>
      <w:r w:rsidRPr="00B97DE4">
        <w:rPr>
          <w:rFonts w:ascii="Calibri" w:hAnsi="Calibri"/>
        </w:rPr>
        <w:t xml:space="preserve">Tengö, Maria, Eduardo S. Brondizio, Thomas Elmqvist, Pernilla Malmer, and Marja Spierenburg. 2014. “Connecting Diverse Knowledge Systems for Enhanced Ecosystem Governance: The Multiple Evidence Base Approach.” </w:t>
      </w:r>
      <w:r w:rsidRPr="00B97DE4">
        <w:rPr>
          <w:rFonts w:ascii="Calibri" w:hAnsi="Calibri"/>
          <w:i/>
          <w:iCs/>
        </w:rPr>
        <w:t>AMBIO</w:t>
      </w:r>
      <w:r w:rsidRPr="00B97DE4">
        <w:rPr>
          <w:rFonts w:ascii="Calibri" w:hAnsi="Calibri"/>
        </w:rPr>
        <w:t xml:space="preserve"> 43 (5): 579–91. https://doi.org/10.1007/s13280-014-0501-3.</w:t>
      </w:r>
    </w:p>
    <w:p w14:paraId="7727059A" w14:textId="77777777" w:rsidR="00B97DE4" w:rsidRPr="00B97DE4" w:rsidRDefault="00B97DE4" w:rsidP="00B97DE4">
      <w:pPr>
        <w:pStyle w:val="Bibliography"/>
        <w:rPr>
          <w:rFonts w:ascii="Calibri" w:hAnsi="Calibri"/>
        </w:rPr>
      </w:pPr>
      <w:r w:rsidRPr="00B97DE4">
        <w:rPr>
          <w:rFonts w:ascii="Calibri" w:hAnsi="Calibri"/>
        </w:rPr>
        <w:t xml:space="preserve">Tessum, Christopher W., Joshua S. Apte, Andrew L. Goodkind, Nicholas Z. Muller, Kimberley A. Mullins, David A. Paolella, Stephen Polasky, et al. 2019. “Inequity in Consumption of Goods and Services Adds to Racial–Ethnic Disparities in Air Pollution Exposure.” </w:t>
      </w:r>
      <w:r w:rsidRPr="00B97DE4">
        <w:rPr>
          <w:rFonts w:ascii="Calibri" w:hAnsi="Calibri"/>
          <w:i/>
          <w:iCs/>
        </w:rPr>
        <w:t>Proceedings of the National Academy of Sciences</w:t>
      </w:r>
      <w:r w:rsidRPr="00B97DE4">
        <w:rPr>
          <w:rFonts w:ascii="Calibri" w:hAnsi="Calibri"/>
        </w:rPr>
        <w:t xml:space="preserve"> 116 (13): 6001–6. https://doi.org/10.1073/pnas.1818859116.</w:t>
      </w:r>
    </w:p>
    <w:p w14:paraId="2F0EE97F" w14:textId="77777777" w:rsidR="00B97DE4" w:rsidRPr="00B97DE4" w:rsidRDefault="00B97DE4" w:rsidP="00B97DE4">
      <w:pPr>
        <w:pStyle w:val="Bibliography"/>
        <w:rPr>
          <w:rFonts w:ascii="Calibri" w:hAnsi="Calibri"/>
        </w:rPr>
      </w:pPr>
      <w:r w:rsidRPr="00B97DE4">
        <w:rPr>
          <w:rFonts w:ascii="Calibri" w:hAnsi="Calibri"/>
        </w:rPr>
        <w:t xml:space="preserve">Tilman, David, Forest Isbell, and Jane M. Cowles. 2014. “Biodiversity and Ecosystem Functioning.” </w:t>
      </w:r>
      <w:r w:rsidRPr="00B97DE4">
        <w:rPr>
          <w:rFonts w:ascii="Calibri" w:hAnsi="Calibri"/>
          <w:i/>
          <w:iCs/>
        </w:rPr>
        <w:t>Annual Review of Ecology, Evolution, and Systematics</w:t>
      </w:r>
      <w:r w:rsidRPr="00B97DE4">
        <w:rPr>
          <w:rFonts w:ascii="Calibri" w:hAnsi="Calibri"/>
        </w:rPr>
        <w:t xml:space="preserve"> 45 (1): 471–93. https://doi.org/10.1146/annurev-ecolsys-120213-091917.</w:t>
      </w:r>
    </w:p>
    <w:p w14:paraId="6A206D0C" w14:textId="77777777" w:rsidR="00B97DE4" w:rsidRPr="00B97DE4" w:rsidRDefault="00B97DE4" w:rsidP="00B97DE4">
      <w:pPr>
        <w:pStyle w:val="Bibliography"/>
        <w:rPr>
          <w:rFonts w:ascii="Calibri" w:hAnsi="Calibri"/>
        </w:rPr>
      </w:pPr>
      <w:r w:rsidRPr="00B97DE4">
        <w:rPr>
          <w:rFonts w:ascii="Calibri" w:hAnsi="Calibri"/>
        </w:rPr>
        <w:t xml:space="preserve">Turner, B.L., Karen J Esler, Peter Bridgewater, Joshua Tewksbury, Nadia Sitas, Brent Abrahams, F Stuart Chapin, et al. 2016. “Socio-Environmental Systems (SES) Research: What Have We Learned and How Can We Use This Information in Future Research Programs.” </w:t>
      </w:r>
      <w:r w:rsidRPr="00B97DE4">
        <w:rPr>
          <w:rFonts w:ascii="Calibri" w:hAnsi="Calibri"/>
          <w:i/>
          <w:iCs/>
        </w:rPr>
        <w:t>Current Opinion in Environmental Sustainability</w:t>
      </w:r>
      <w:r w:rsidRPr="00B97DE4">
        <w:rPr>
          <w:rFonts w:ascii="Calibri" w:hAnsi="Calibri"/>
        </w:rPr>
        <w:t>, Sustainability science, 19 (April): 160–68. https://doi.org/10.1016/j.cosust.2016.04.001.</w:t>
      </w:r>
    </w:p>
    <w:p w14:paraId="7904633C" w14:textId="77777777" w:rsidR="00B97DE4" w:rsidRPr="00B97DE4" w:rsidRDefault="00B97DE4" w:rsidP="00B97DE4">
      <w:pPr>
        <w:pStyle w:val="Bibliography"/>
        <w:rPr>
          <w:rFonts w:ascii="Calibri" w:hAnsi="Calibri"/>
        </w:rPr>
      </w:pPr>
      <w:r w:rsidRPr="00B97DE4">
        <w:rPr>
          <w:rFonts w:ascii="Calibri" w:hAnsi="Calibri"/>
        </w:rPr>
        <w:t xml:space="preserve">Turnhout, Esther, Willemijn Tuinstra, and Willem Halffman. 2019. </w:t>
      </w:r>
      <w:r w:rsidRPr="00B97DE4">
        <w:rPr>
          <w:rFonts w:ascii="Calibri" w:hAnsi="Calibri"/>
          <w:i/>
          <w:iCs/>
        </w:rPr>
        <w:t>Environmental Expertise: Connecting Science, Policy, and Society</w:t>
      </w:r>
      <w:r w:rsidRPr="00B97DE4">
        <w:rPr>
          <w:rFonts w:ascii="Calibri" w:hAnsi="Calibri"/>
        </w:rPr>
        <w:t>. Cambridge, United Kingdom ; New York, NY, USA: Cambridge University Press.</w:t>
      </w:r>
    </w:p>
    <w:p w14:paraId="385FFAFF" w14:textId="77777777" w:rsidR="00B97DE4" w:rsidRPr="00B97DE4" w:rsidRDefault="00B97DE4" w:rsidP="00B97DE4">
      <w:pPr>
        <w:pStyle w:val="Bibliography"/>
        <w:rPr>
          <w:rFonts w:ascii="Calibri" w:hAnsi="Calibri"/>
        </w:rPr>
      </w:pPr>
      <w:r w:rsidRPr="00B97DE4">
        <w:rPr>
          <w:rFonts w:ascii="Calibri" w:hAnsi="Calibri"/>
        </w:rPr>
        <w:t>Tzvetkova, Sandra, and Cameron Hepburn. 2019. “The Missing Economic Measure: Wealth.” Our World in Data. 2019. https://ourworldindata.org/the-missing-economic-measure-wealth.</w:t>
      </w:r>
    </w:p>
    <w:p w14:paraId="552CC866" w14:textId="77777777" w:rsidR="00B97DE4" w:rsidRPr="00B97DE4" w:rsidRDefault="00B97DE4" w:rsidP="00B97DE4">
      <w:pPr>
        <w:pStyle w:val="Bibliography"/>
        <w:rPr>
          <w:rFonts w:ascii="Calibri" w:hAnsi="Calibri"/>
        </w:rPr>
      </w:pPr>
      <w:r w:rsidRPr="00B97DE4">
        <w:rPr>
          <w:rFonts w:ascii="Calibri" w:hAnsi="Calibri"/>
        </w:rPr>
        <w:t>UN Environment. 2019. “Global Chemicals Outlook II -- From Legacies to Innovative Solutions: Implementing the 2030 Agenda for Sustainable Development.” Nairobi, Kenya: United Nations Environment Programme. http://www.unenvironment.org/explore-topics/chemicals-waste/what-we-do/policy-and-governance/global-chemicals-outlook.</w:t>
      </w:r>
    </w:p>
    <w:p w14:paraId="3210E100" w14:textId="77777777" w:rsidR="00B97DE4" w:rsidRPr="00B97DE4" w:rsidRDefault="00B97DE4" w:rsidP="00B97DE4">
      <w:pPr>
        <w:pStyle w:val="Bibliography"/>
        <w:rPr>
          <w:rFonts w:ascii="Calibri" w:hAnsi="Calibri"/>
        </w:rPr>
      </w:pPr>
      <w:r w:rsidRPr="00B97DE4">
        <w:rPr>
          <w:rFonts w:ascii="Calibri" w:hAnsi="Calibri"/>
        </w:rPr>
        <w:t xml:space="preserve">Underdal, Arild, and Taoyuan Wei. 2015. “Distributive Fairness: A Mutual Recognition Approach.” </w:t>
      </w:r>
      <w:r w:rsidRPr="00B97DE4">
        <w:rPr>
          <w:rFonts w:ascii="Calibri" w:hAnsi="Calibri"/>
          <w:i/>
          <w:iCs/>
        </w:rPr>
        <w:t>Environmental Science &amp; Policy</w:t>
      </w:r>
      <w:r w:rsidRPr="00B97DE4">
        <w:rPr>
          <w:rFonts w:ascii="Calibri" w:hAnsi="Calibri"/>
        </w:rPr>
        <w:t xml:space="preserve"> 51 (August): 35–44. https://doi.org/10.1016/j.envsci.2015.03.009.</w:t>
      </w:r>
    </w:p>
    <w:p w14:paraId="4C947EB6" w14:textId="77777777" w:rsidR="00B97DE4" w:rsidRPr="00B97DE4" w:rsidRDefault="00B97DE4" w:rsidP="00B97DE4">
      <w:pPr>
        <w:pStyle w:val="Bibliography"/>
        <w:rPr>
          <w:rFonts w:ascii="Calibri" w:hAnsi="Calibri"/>
        </w:rPr>
      </w:pPr>
      <w:r w:rsidRPr="00B97DE4">
        <w:rPr>
          <w:rFonts w:ascii="Calibri" w:hAnsi="Calibri"/>
        </w:rPr>
        <w:t>UNDP. 2019. “Human Development Report 2019: Beyond Income, beyond Averages, beyond Today: Inequalities in Human Development in the 21st Century.” New York: UN Development Program.</w:t>
      </w:r>
    </w:p>
    <w:p w14:paraId="77CDF16B" w14:textId="77777777" w:rsidR="00B97DE4" w:rsidRPr="00B97DE4" w:rsidRDefault="00B97DE4" w:rsidP="00B97DE4">
      <w:pPr>
        <w:pStyle w:val="Bibliography"/>
        <w:rPr>
          <w:rFonts w:ascii="Calibri" w:hAnsi="Calibri"/>
        </w:rPr>
      </w:pPr>
      <w:r w:rsidRPr="00B97DE4">
        <w:rPr>
          <w:rFonts w:ascii="Calibri" w:hAnsi="Calibri"/>
        </w:rPr>
        <w:t>United Nations. 2015. “Transforming Our World: The 2030 Agenda for Sustainable Development.” A/RES/70/1. New York: United Nations. https://sustainabledevelopment.un.org/post2015/transformingourworld/publication.</w:t>
      </w:r>
    </w:p>
    <w:p w14:paraId="32B385E4" w14:textId="77777777" w:rsidR="00B97DE4" w:rsidRPr="00B97DE4" w:rsidRDefault="00B97DE4" w:rsidP="00B97DE4">
      <w:pPr>
        <w:pStyle w:val="Bibliography"/>
        <w:rPr>
          <w:rFonts w:ascii="Calibri" w:hAnsi="Calibri"/>
        </w:rPr>
      </w:pPr>
      <w:r w:rsidRPr="00B97DE4">
        <w:rPr>
          <w:rFonts w:ascii="Calibri" w:hAnsi="Calibri"/>
        </w:rPr>
        <w:t xml:space="preserve">Venkataraman, Bina. 2019. </w:t>
      </w:r>
      <w:r w:rsidRPr="00B97DE4">
        <w:rPr>
          <w:rFonts w:ascii="Calibri" w:hAnsi="Calibri"/>
          <w:i/>
          <w:iCs/>
        </w:rPr>
        <w:t>The Optimist’s Telescope: Thinking Ahead in a Reckless Age</w:t>
      </w:r>
      <w:r w:rsidRPr="00B97DE4">
        <w:rPr>
          <w:rFonts w:ascii="Calibri" w:hAnsi="Calibri"/>
        </w:rPr>
        <w:t>. New York: Riverhead Books.</w:t>
      </w:r>
    </w:p>
    <w:p w14:paraId="2C244496" w14:textId="77777777" w:rsidR="00B97DE4" w:rsidRPr="00B97DE4" w:rsidRDefault="00B97DE4" w:rsidP="00B97DE4">
      <w:pPr>
        <w:pStyle w:val="Bibliography"/>
        <w:rPr>
          <w:rFonts w:ascii="Calibri" w:hAnsi="Calibri"/>
        </w:rPr>
      </w:pPr>
      <w:r w:rsidRPr="00B97DE4">
        <w:rPr>
          <w:rFonts w:ascii="Calibri" w:hAnsi="Calibri"/>
        </w:rPr>
        <w:t xml:space="preserve">Webber, Sophie. 2019. “Putting Climate Services in Contexts: Advancing Multi-Disciplinary Understandings: Introduction to the Special Issue.” </w:t>
      </w:r>
      <w:r w:rsidRPr="00B97DE4">
        <w:rPr>
          <w:rFonts w:ascii="Calibri" w:hAnsi="Calibri"/>
          <w:i/>
          <w:iCs/>
        </w:rPr>
        <w:t>Climatic Change</w:t>
      </w:r>
      <w:r w:rsidRPr="00B97DE4">
        <w:rPr>
          <w:rFonts w:ascii="Calibri" w:hAnsi="Calibri"/>
        </w:rPr>
        <w:t>, November, 1–8. https://doi.org/10.1007/s10584-019-02600-9.</w:t>
      </w:r>
    </w:p>
    <w:p w14:paraId="0667F048" w14:textId="77777777" w:rsidR="00B97DE4" w:rsidRPr="00B97DE4" w:rsidRDefault="00B97DE4" w:rsidP="00B97DE4">
      <w:pPr>
        <w:pStyle w:val="Bibliography"/>
        <w:rPr>
          <w:rFonts w:ascii="Calibri" w:hAnsi="Calibri"/>
        </w:rPr>
      </w:pPr>
      <w:r w:rsidRPr="00B97DE4">
        <w:rPr>
          <w:rFonts w:ascii="Calibri" w:hAnsi="Calibri"/>
        </w:rPr>
        <w:lastRenderedPageBreak/>
        <w:t xml:space="preserve">Weichselgartner, Juergen, and Berit Arheimer. 2019. “Evolving Climate Services into Knowledge–Action Systems.” </w:t>
      </w:r>
      <w:r w:rsidRPr="00B97DE4">
        <w:rPr>
          <w:rFonts w:ascii="Calibri" w:hAnsi="Calibri"/>
          <w:i/>
          <w:iCs/>
        </w:rPr>
        <w:t>Weather, Climate, and Society</w:t>
      </w:r>
      <w:r w:rsidRPr="00B97DE4">
        <w:rPr>
          <w:rFonts w:ascii="Calibri" w:hAnsi="Calibri"/>
        </w:rPr>
        <w:t xml:space="preserve"> 11 (2): 385–99. https://doi.org/10.1175/WCAS-D-18-0087.1.</w:t>
      </w:r>
    </w:p>
    <w:p w14:paraId="5C79C010" w14:textId="77777777" w:rsidR="00B97DE4" w:rsidRPr="00B97DE4" w:rsidRDefault="00B97DE4" w:rsidP="00B97DE4">
      <w:pPr>
        <w:pStyle w:val="Bibliography"/>
        <w:rPr>
          <w:rFonts w:ascii="Calibri" w:hAnsi="Calibri"/>
        </w:rPr>
      </w:pPr>
      <w:r w:rsidRPr="00B97DE4">
        <w:rPr>
          <w:rFonts w:ascii="Calibri" w:hAnsi="Calibri"/>
        </w:rPr>
        <w:t xml:space="preserve">Weisz, Helga, Sangwon Suh, and T. E. Graedel. 2015. “Industrial Ecology: The Role of Manufactured Capital in Sustainability.” </w:t>
      </w:r>
      <w:r w:rsidRPr="00B97DE4">
        <w:rPr>
          <w:rFonts w:ascii="Calibri" w:hAnsi="Calibri"/>
          <w:i/>
          <w:iCs/>
        </w:rPr>
        <w:t>Proceedings of the National Academy of Sciences</w:t>
      </w:r>
      <w:r w:rsidRPr="00B97DE4">
        <w:rPr>
          <w:rFonts w:ascii="Calibri" w:hAnsi="Calibri"/>
        </w:rPr>
        <w:t xml:space="preserve"> 112 (20): 6260–64. https://doi.org/10.1073/pnas.1506532112.</w:t>
      </w:r>
    </w:p>
    <w:p w14:paraId="45CA11B6" w14:textId="77777777" w:rsidR="00B97DE4" w:rsidRPr="00B97DE4" w:rsidRDefault="00B97DE4" w:rsidP="00B97DE4">
      <w:pPr>
        <w:pStyle w:val="Bibliography"/>
        <w:rPr>
          <w:rFonts w:ascii="Calibri" w:hAnsi="Calibri"/>
        </w:rPr>
      </w:pPr>
      <w:r w:rsidRPr="00B97DE4">
        <w:rPr>
          <w:rFonts w:ascii="Calibri" w:hAnsi="Calibri"/>
        </w:rPr>
        <w:t xml:space="preserve">West, Simon, Lorrae van Kerkhoff, and Hendrik Wagenaar. 2019. “Beyond ‘Linking Knowledge and Action’: Towards a Practice-Based Approach to Transdisciplinary Sustainability Interventions.” </w:t>
      </w:r>
      <w:r w:rsidRPr="00B97DE4">
        <w:rPr>
          <w:rFonts w:ascii="Calibri" w:hAnsi="Calibri"/>
          <w:i/>
          <w:iCs/>
        </w:rPr>
        <w:t>Policy Studies</w:t>
      </w:r>
      <w:r w:rsidRPr="00B97DE4">
        <w:rPr>
          <w:rFonts w:ascii="Calibri" w:hAnsi="Calibri"/>
        </w:rPr>
        <w:t xml:space="preserve"> 40 (5): 534–55. https://doi.org/10.1080/01442872.2019.1618810.</w:t>
      </w:r>
    </w:p>
    <w:p w14:paraId="74163C2B" w14:textId="77777777" w:rsidR="00B97DE4" w:rsidRPr="00B97DE4" w:rsidRDefault="00B97DE4" w:rsidP="00B97DE4">
      <w:pPr>
        <w:pStyle w:val="Bibliography"/>
        <w:rPr>
          <w:rFonts w:ascii="Calibri" w:hAnsi="Calibri"/>
        </w:rPr>
      </w:pPr>
      <w:r w:rsidRPr="00B97DE4">
        <w:rPr>
          <w:rFonts w:ascii="Calibri" w:hAnsi="Calibri"/>
        </w:rPr>
        <w:t xml:space="preserve">Westley, Frances, Katharine McGowan, and Ola Tjörnbo. 2017. </w:t>
      </w:r>
      <w:r w:rsidRPr="00B97DE4">
        <w:rPr>
          <w:rFonts w:ascii="Calibri" w:hAnsi="Calibri"/>
          <w:i/>
          <w:iCs/>
        </w:rPr>
        <w:t>The Evolution of Social Innovation: Building Resilience through Transitions</w:t>
      </w:r>
      <w:r w:rsidRPr="00B97DE4">
        <w:rPr>
          <w:rFonts w:ascii="Calibri" w:hAnsi="Calibri"/>
        </w:rPr>
        <w:t>. Cheltenham, UK: Edward Elgar Publishing.</w:t>
      </w:r>
    </w:p>
    <w:p w14:paraId="140F41A6" w14:textId="77777777" w:rsidR="00B97DE4" w:rsidRPr="00B97DE4" w:rsidRDefault="00B97DE4" w:rsidP="00B97DE4">
      <w:pPr>
        <w:pStyle w:val="Bibliography"/>
        <w:rPr>
          <w:rFonts w:ascii="Calibri" w:hAnsi="Calibri"/>
        </w:rPr>
      </w:pPr>
      <w:r w:rsidRPr="00B97DE4">
        <w:rPr>
          <w:rFonts w:ascii="Calibri" w:hAnsi="Calibri"/>
        </w:rPr>
        <w:t xml:space="preserve">White, Damian. 2019. “Just Transitions/Design for Transitions: Preliminary Notes on a Design Politics for a Green New Deal.” </w:t>
      </w:r>
      <w:r w:rsidRPr="00B97DE4">
        <w:rPr>
          <w:rFonts w:ascii="Calibri" w:hAnsi="Calibri"/>
          <w:i/>
          <w:iCs/>
        </w:rPr>
        <w:t>Capitalism Nature Socialism</w:t>
      </w:r>
      <w:r w:rsidRPr="00B97DE4">
        <w:rPr>
          <w:rFonts w:ascii="Calibri" w:hAnsi="Calibri"/>
        </w:rPr>
        <w:t xml:space="preserve"> 0 (0): 1–20. https://doi.org/10.1080/10455752.2019.1583762.</w:t>
      </w:r>
    </w:p>
    <w:p w14:paraId="285632E1" w14:textId="77777777" w:rsidR="00B97DE4" w:rsidRPr="00B97DE4" w:rsidRDefault="00B97DE4" w:rsidP="00B97DE4">
      <w:pPr>
        <w:pStyle w:val="Bibliography"/>
        <w:rPr>
          <w:rFonts w:ascii="Calibri" w:hAnsi="Calibri"/>
        </w:rPr>
      </w:pPr>
      <w:r w:rsidRPr="00B97DE4">
        <w:rPr>
          <w:rFonts w:ascii="Calibri" w:hAnsi="Calibri"/>
        </w:rPr>
        <w:t xml:space="preserve">Wibeck, Victoria, Björn-Ola Linnér, Melisa Alves, Therese Asplund, Anna Bohman, Maxwell T. Boykoff, Pamela M. Feetham, et al. 2019. “Stories of Transformation: A Cross-Country Focus Group Study on Sustainable Development and Societal Change.” </w:t>
      </w:r>
      <w:r w:rsidRPr="00B97DE4">
        <w:rPr>
          <w:rFonts w:ascii="Calibri" w:hAnsi="Calibri"/>
          <w:i/>
          <w:iCs/>
        </w:rPr>
        <w:t>Sustainability</w:t>
      </w:r>
      <w:r w:rsidRPr="00B97DE4">
        <w:rPr>
          <w:rFonts w:ascii="Calibri" w:hAnsi="Calibri"/>
        </w:rPr>
        <w:t xml:space="preserve"> 11 (8): 2427. https://doi.org/10.3390/su11082427.</w:t>
      </w:r>
    </w:p>
    <w:p w14:paraId="0DEAB6B6" w14:textId="77777777" w:rsidR="00B97DE4" w:rsidRPr="00B97DE4" w:rsidRDefault="00B97DE4" w:rsidP="00B97DE4">
      <w:pPr>
        <w:pStyle w:val="Bibliography"/>
        <w:rPr>
          <w:rFonts w:ascii="Calibri" w:hAnsi="Calibri"/>
        </w:rPr>
      </w:pPr>
      <w:r w:rsidRPr="00B97DE4">
        <w:rPr>
          <w:rFonts w:ascii="Calibri" w:hAnsi="Calibri"/>
        </w:rPr>
        <w:t xml:space="preserve">Wiebe, Keith, Monika Zurek, Steven Lord, Natalia Brzezina, Gnel Gabrielyan, Jessica Libertini, Adam Loch, Resham Thapa-Parajuli, Joost Vervoort, and Henk Westhoek. 2018. “Scenario Development and Foresight Analysis: Exploring Options to Inform Choices.” </w:t>
      </w:r>
      <w:r w:rsidRPr="00B97DE4">
        <w:rPr>
          <w:rFonts w:ascii="Calibri" w:hAnsi="Calibri"/>
          <w:i/>
          <w:iCs/>
        </w:rPr>
        <w:t>Annual Review of Environment and Resources</w:t>
      </w:r>
      <w:r w:rsidRPr="00B97DE4">
        <w:rPr>
          <w:rFonts w:ascii="Calibri" w:hAnsi="Calibri"/>
        </w:rPr>
        <w:t xml:space="preserve"> 43 (1): 545–70. https://doi.org/10.1146/annurev-environ-102017-030109.</w:t>
      </w:r>
    </w:p>
    <w:p w14:paraId="007016D9" w14:textId="77777777" w:rsidR="00B97DE4" w:rsidRPr="00B97DE4" w:rsidRDefault="00B97DE4" w:rsidP="00B97DE4">
      <w:pPr>
        <w:pStyle w:val="Bibliography"/>
        <w:rPr>
          <w:rFonts w:ascii="Calibri" w:hAnsi="Calibri"/>
        </w:rPr>
      </w:pPr>
      <w:r w:rsidRPr="00B97DE4">
        <w:rPr>
          <w:rFonts w:ascii="Calibri" w:hAnsi="Calibri"/>
        </w:rPr>
        <w:t xml:space="preserve">Wildavsky, Aaron. 1980. “Richer Is Safer.” </w:t>
      </w:r>
      <w:r w:rsidRPr="00B97DE4">
        <w:rPr>
          <w:rFonts w:ascii="Calibri" w:hAnsi="Calibri"/>
          <w:i/>
          <w:iCs/>
        </w:rPr>
        <w:t>The Public Interest; New York</w:t>
      </w:r>
      <w:r w:rsidRPr="00B97DE4">
        <w:rPr>
          <w:rFonts w:ascii="Calibri" w:hAnsi="Calibri"/>
        </w:rPr>
        <w:t>, Summer 1980.</w:t>
      </w:r>
    </w:p>
    <w:p w14:paraId="6729352F" w14:textId="77777777" w:rsidR="00B97DE4" w:rsidRPr="00B97DE4" w:rsidRDefault="00B97DE4" w:rsidP="00B97DE4">
      <w:pPr>
        <w:pStyle w:val="Bibliography"/>
        <w:rPr>
          <w:rFonts w:ascii="Calibri" w:hAnsi="Calibri"/>
        </w:rPr>
      </w:pPr>
      <w:r w:rsidRPr="00B97DE4">
        <w:rPr>
          <w:rFonts w:ascii="Calibri" w:hAnsi="Calibri"/>
        </w:rPr>
        <w:t xml:space="preserve">Wing, Scott, and Members of the Anthropocene Working Group. 2019. “Letters: ‘The Anthropocene Epoch Is Not Hubris.’” </w:t>
      </w:r>
      <w:r w:rsidRPr="00B97DE4">
        <w:rPr>
          <w:rFonts w:ascii="Calibri" w:hAnsi="Calibri"/>
          <w:i/>
          <w:iCs/>
        </w:rPr>
        <w:t>The Atlantic</w:t>
      </w:r>
      <w:r w:rsidRPr="00B97DE4">
        <w:rPr>
          <w:rFonts w:ascii="Calibri" w:hAnsi="Calibri"/>
        </w:rPr>
        <w:t>, October 11, 2019. https://www.theatlantic.com/letters/archive/2019/10/readers-defend-the-anthropocene-epoch/597571/.</w:t>
      </w:r>
    </w:p>
    <w:p w14:paraId="32EA2850" w14:textId="77777777" w:rsidR="00B97DE4" w:rsidRPr="00B97DE4" w:rsidRDefault="00B97DE4" w:rsidP="00B97DE4">
      <w:pPr>
        <w:pStyle w:val="Bibliography"/>
        <w:rPr>
          <w:rFonts w:ascii="Calibri" w:hAnsi="Calibri"/>
        </w:rPr>
      </w:pPr>
      <w:r w:rsidRPr="00B97DE4">
        <w:rPr>
          <w:rFonts w:ascii="Calibri" w:hAnsi="Calibri"/>
        </w:rPr>
        <w:t xml:space="preserve">Wise, R. M., I. Fazey, M. Stafford Smith, S. E. Park, H. C. Eakin, E. R. M. Archer Van Garderen, and B. Campbell. 2014. “Reconceptualising Adaptation to Climate Change as Part of Pathways of Change and Response.” </w:t>
      </w:r>
      <w:r w:rsidRPr="00B97DE4">
        <w:rPr>
          <w:rFonts w:ascii="Calibri" w:hAnsi="Calibri"/>
          <w:i/>
          <w:iCs/>
        </w:rPr>
        <w:t>Global Environmental Change</w:t>
      </w:r>
      <w:r w:rsidRPr="00B97DE4">
        <w:rPr>
          <w:rFonts w:ascii="Calibri" w:hAnsi="Calibri"/>
        </w:rPr>
        <w:t xml:space="preserve"> 28 (September): 325–36. https://doi.org/10.1016/j.gloenvcha.2013.12.002.</w:t>
      </w:r>
    </w:p>
    <w:p w14:paraId="5C195B01" w14:textId="77777777" w:rsidR="00B97DE4" w:rsidRPr="00B97DE4" w:rsidRDefault="00B97DE4" w:rsidP="00B97DE4">
      <w:pPr>
        <w:pStyle w:val="Bibliography"/>
        <w:rPr>
          <w:rFonts w:ascii="Calibri" w:hAnsi="Calibri"/>
        </w:rPr>
      </w:pPr>
      <w:r w:rsidRPr="00B97DE4">
        <w:rPr>
          <w:rFonts w:ascii="Calibri" w:hAnsi="Calibri"/>
        </w:rPr>
        <w:t xml:space="preserve">Wittmayer, Julia M., Flor Avelino, Frank van Steenbergen, and Derk Loorbach. 2017. “Actor Roles in Transition: Insights from Sociological Perspectives.” </w:t>
      </w:r>
      <w:r w:rsidRPr="00B97DE4">
        <w:rPr>
          <w:rFonts w:ascii="Calibri" w:hAnsi="Calibri"/>
          <w:i/>
          <w:iCs/>
        </w:rPr>
        <w:t>Environmental Innovation and Societal Transitions</w:t>
      </w:r>
      <w:r w:rsidRPr="00B97DE4">
        <w:rPr>
          <w:rFonts w:ascii="Calibri" w:hAnsi="Calibri"/>
        </w:rPr>
        <w:t xml:space="preserve"> 24 (September): 45–56. https://doi.org/10.1016/j.eist.2016.10.003.</w:t>
      </w:r>
    </w:p>
    <w:p w14:paraId="53C51C50" w14:textId="77777777" w:rsidR="00B97DE4" w:rsidRPr="00B97DE4" w:rsidRDefault="00B97DE4" w:rsidP="00B97DE4">
      <w:pPr>
        <w:pStyle w:val="Bibliography"/>
        <w:rPr>
          <w:rFonts w:ascii="Calibri" w:hAnsi="Calibri"/>
        </w:rPr>
      </w:pPr>
      <w:r w:rsidRPr="00B97DE4">
        <w:rPr>
          <w:rFonts w:ascii="Calibri" w:hAnsi="Calibri"/>
        </w:rPr>
        <w:t xml:space="preserve">World Commission on Environment, and Development. 1987. </w:t>
      </w:r>
      <w:r w:rsidRPr="00B97DE4">
        <w:rPr>
          <w:rFonts w:ascii="Calibri" w:hAnsi="Calibri"/>
          <w:i/>
          <w:iCs/>
        </w:rPr>
        <w:t>Our Common Future</w:t>
      </w:r>
      <w:r w:rsidRPr="00B97DE4">
        <w:rPr>
          <w:rFonts w:ascii="Calibri" w:hAnsi="Calibri"/>
        </w:rPr>
        <w:t>. [Rev.]. Oxford ;New York: Oxford University Press. http://hollis.harvard.edu/?itemid=%7Clibrary/m/aleph%7C001468050.</w:t>
      </w:r>
    </w:p>
    <w:p w14:paraId="4BDC18EE" w14:textId="77777777" w:rsidR="00B97DE4" w:rsidRPr="00B97DE4" w:rsidRDefault="00B97DE4" w:rsidP="00B97DE4">
      <w:pPr>
        <w:pStyle w:val="Bibliography"/>
        <w:rPr>
          <w:rFonts w:ascii="Calibri" w:hAnsi="Calibri"/>
        </w:rPr>
      </w:pPr>
      <w:r w:rsidRPr="00B97DE4">
        <w:rPr>
          <w:rFonts w:ascii="Calibri" w:hAnsi="Calibri"/>
        </w:rPr>
        <w:t xml:space="preserve">Wyborn, Carina, Amber Datta, Jasper Montana, Melanie Ryan, Peat Leith, Brian Chaffin, Clark Miller, and Lorrae van Kerkhoff. 2019. “Co-Producing Sustainability: Reordering the Governance of Science, Policy, and Practice.” </w:t>
      </w:r>
      <w:r w:rsidRPr="00B97DE4">
        <w:rPr>
          <w:rFonts w:ascii="Calibri" w:hAnsi="Calibri"/>
          <w:i/>
          <w:iCs/>
        </w:rPr>
        <w:t>Annual Review of Environment and Resources</w:t>
      </w:r>
      <w:r w:rsidRPr="00B97DE4">
        <w:rPr>
          <w:rFonts w:ascii="Calibri" w:hAnsi="Calibri"/>
        </w:rPr>
        <w:t xml:space="preserve"> 44 (1): null. https://doi.org/10.1146/annurev-environ-101718-033103.</w:t>
      </w:r>
    </w:p>
    <w:p w14:paraId="55B54391" w14:textId="77777777" w:rsidR="00B97DE4" w:rsidRPr="00B97DE4" w:rsidRDefault="00B97DE4" w:rsidP="00B97DE4">
      <w:pPr>
        <w:pStyle w:val="Bibliography"/>
        <w:rPr>
          <w:rFonts w:ascii="Calibri" w:hAnsi="Calibri"/>
        </w:rPr>
      </w:pPr>
      <w:r w:rsidRPr="00B97DE4">
        <w:rPr>
          <w:rFonts w:ascii="Calibri" w:hAnsi="Calibri"/>
        </w:rPr>
        <w:t xml:space="preserve">Yamaguchi, Rintaro, and Shunsuke Managi. 2019. “Backward- and Forward-Looking Shadow Prices in Inclusive Wealth Accounting: An Example of Renewable Energy Capital.” </w:t>
      </w:r>
      <w:r w:rsidRPr="00B97DE4">
        <w:rPr>
          <w:rFonts w:ascii="Calibri" w:hAnsi="Calibri"/>
          <w:i/>
          <w:iCs/>
        </w:rPr>
        <w:t>Ecological Economics</w:t>
      </w:r>
      <w:r w:rsidRPr="00B97DE4">
        <w:rPr>
          <w:rFonts w:ascii="Calibri" w:hAnsi="Calibri"/>
        </w:rPr>
        <w:t xml:space="preserve"> 156 (February): 337–49. https://doi.org/10.1016/j.ecolecon.2018.09.020.</w:t>
      </w:r>
    </w:p>
    <w:p w14:paraId="25EDFB1A" w14:textId="77777777" w:rsidR="00B97DE4" w:rsidRPr="00B97DE4" w:rsidRDefault="00B97DE4" w:rsidP="00B97DE4">
      <w:pPr>
        <w:pStyle w:val="Bibliography"/>
        <w:rPr>
          <w:rFonts w:ascii="Calibri" w:hAnsi="Calibri"/>
        </w:rPr>
      </w:pPr>
      <w:r w:rsidRPr="00B97DE4">
        <w:rPr>
          <w:rFonts w:ascii="Calibri" w:hAnsi="Calibri"/>
        </w:rPr>
        <w:t xml:space="preserve">Young, O. R. 2017. </w:t>
      </w:r>
      <w:r w:rsidRPr="00B97DE4">
        <w:rPr>
          <w:rFonts w:ascii="Calibri" w:hAnsi="Calibri"/>
          <w:i/>
          <w:iCs/>
        </w:rPr>
        <w:t>Governing Complex Systems: Social Capital for the Anthropocene</w:t>
      </w:r>
      <w:r w:rsidRPr="00B97DE4">
        <w:rPr>
          <w:rFonts w:ascii="Calibri" w:hAnsi="Calibri"/>
        </w:rPr>
        <w:t>. Cambridge: Mit Press.</w:t>
      </w:r>
    </w:p>
    <w:p w14:paraId="35C6DDBA" w14:textId="77777777" w:rsidR="00B97DE4" w:rsidRPr="00B97DE4" w:rsidRDefault="00B97DE4" w:rsidP="00B97DE4">
      <w:pPr>
        <w:pStyle w:val="Bibliography"/>
        <w:rPr>
          <w:rFonts w:ascii="Calibri" w:hAnsi="Calibri"/>
        </w:rPr>
      </w:pPr>
      <w:r w:rsidRPr="00B97DE4">
        <w:rPr>
          <w:rFonts w:ascii="Calibri" w:hAnsi="Calibri"/>
        </w:rPr>
        <w:lastRenderedPageBreak/>
        <w:t xml:space="preserve">Young, Oran R. 2011. “Effectiveness of International Environmental Regimes: Existing Knowledge, Cutting-Edge Themes, and Research Strategies.” </w:t>
      </w:r>
      <w:r w:rsidRPr="00B97DE4">
        <w:rPr>
          <w:rFonts w:ascii="Calibri" w:hAnsi="Calibri"/>
          <w:i/>
          <w:iCs/>
        </w:rPr>
        <w:t>Proceedings of the National Academy of Sciences</w:t>
      </w:r>
      <w:r w:rsidRPr="00B97DE4">
        <w:rPr>
          <w:rFonts w:ascii="Calibri" w:hAnsi="Calibri"/>
        </w:rPr>
        <w:t xml:space="preserve"> 108 (50): 19853–60. https://doi.org/10.1073/pnas.1111690108.</w:t>
      </w:r>
    </w:p>
    <w:p w14:paraId="2934F4C6" w14:textId="77777777" w:rsidR="00B97DE4" w:rsidRPr="00B97DE4" w:rsidRDefault="00B97DE4" w:rsidP="00B97DE4">
      <w:pPr>
        <w:pStyle w:val="Bibliography"/>
        <w:rPr>
          <w:rFonts w:ascii="Calibri" w:hAnsi="Calibri"/>
        </w:rPr>
      </w:pPr>
      <w:r w:rsidRPr="00B97DE4">
        <w:rPr>
          <w:rFonts w:ascii="Calibri" w:hAnsi="Calibri"/>
        </w:rPr>
        <w:t xml:space="preserve">———. 2018. “Research Strategies to Assess the Effectiveness of International Environmental Regimes.” </w:t>
      </w:r>
      <w:r w:rsidRPr="00B97DE4">
        <w:rPr>
          <w:rFonts w:ascii="Calibri" w:hAnsi="Calibri"/>
          <w:i/>
          <w:iCs/>
        </w:rPr>
        <w:t>Nature Sustainability</w:t>
      </w:r>
      <w:r w:rsidRPr="00B97DE4">
        <w:rPr>
          <w:rFonts w:ascii="Calibri" w:hAnsi="Calibri"/>
        </w:rPr>
        <w:t xml:space="preserve"> 1 (9): 461–65. https://doi.org/10.1038/s41893-018-0132-y.</w:t>
      </w:r>
    </w:p>
    <w:p w14:paraId="6F9F1F5A" w14:textId="77777777" w:rsidR="00B97DE4" w:rsidRPr="00B97DE4" w:rsidRDefault="00B97DE4" w:rsidP="00B97DE4">
      <w:pPr>
        <w:pStyle w:val="Bibliography"/>
        <w:rPr>
          <w:rFonts w:ascii="Calibri" w:hAnsi="Calibri"/>
        </w:rPr>
      </w:pPr>
      <w:r w:rsidRPr="00B97DE4">
        <w:rPr>
          <w:rFonts w:ascii="Calibri" w:hAnsi="Calibri"/>
        </w:rPr>
        <w:t xml:space="preserve">Zimmerman, Julie B., Paul T. Anastas, Hanno C. Erythropel, and Walter Leitner. 2020. “Designing for a Green Chemistry Future.” </w:t>
      </w:r>
      <w:r w:rsidRPr="00B97DE4">
        <w:rPr>
          <w:rFonts w:ascii="Calibri" w:hAnsi="Calibri"/>
          <w:i/>
          <w:iCs/>
        </w:rPr>
        <w:t>Science</w:t>
      </w:r>
      <w:r w:rsidRPr="00B97DE4">
        <w:rPr>
          <w:rFonts w:ascii="Calibri" w:hAnsi="Calibri"/>
        </w:rPr>
        <w:t xml:space="preserve"> 367 (6476): 397–400. https://doi.org/10.1126/science.aay3060.</w:t>
      </w:r>
    </w:p>
    <w:p w14:paraId="4682AE37" w14:textId="77777777" w:rsidR="00B97DE4" w:rsidRPr="00B97DE4" w:rsidRDefault="00B97DE4" w:rsidP="00B97DE4">
      <w:pPr>
        <w:pStyle w:val="Bibliography"/>
        <w:rPr>
          <w:rFonts w:ascii="Calibri" w:hAnsi="Calibri"/>
        </w:rPr>
      </w:pPr>
      <w:r w:rsidRPr="00B97DE4">
        <w:rPr>
          <w:rFonts w:ascii="Calibri" w:hAnsi="Calibri"/>
        </w:rPr>
        <w:t xml:space="preserve">Zucman, Gabriel. 2019. “Global Wealth Inequality.” </w:t>
      </w:r>
      <w:r w:rsidRPr="00B97DE4">
        <w:rPr>
          <w:rFonts w:ascii="Calibri" w:hAnsi="Calibri"/>
          <w:i/>
          <w:iCs/>
        </w:rPr>
        <w:t>Annual Review of Economics</w:t>
      </w:r>
      <w:r w:rsidRPr="00B97DE4">
        <w:rPr>
          <w:rFonts w:ascii="Calibri" w:hAnsi="Calibri"/>
        </w:rPr>
        <w:t xml:space="preserve"> 11 (1): 109–38. https://doi.org/10.1146/annurev-economics-080218-025852.</w:t>
      </w:r>
    </w:p>
    <w:p w14:paraId="5340902C" w14:textId="4603AE62" w:rsidR="00121285" w:rsidRDefault="000954A7" w:rsidP="007D5A4B">
      <w:r>
        <w:fldChar w:fldCharType="end"/>
      </w:r>
    </w:p>
    <w:p w14:paraId="6DB33E89" w14:textId="77777777" w:rsidR="006360E5" w:rsidRDefault="006360E5" w:rsidP="007D5A4B"/>
    <w:p w14:paraId="4FBF2A7E" w14:textId="77777777" w:rsidR="00BB2917" w:rsidRDefault="00BB2917">
      <w:pPr>
        <w:rPr>
          <w:rFonts w:asciiTheme="majorHAnsi" w:eastAsiaTheme="majorEastAsia" w:hAnsiTheme="majorHAnsi" w:cstheme="majorBidi"/>
          <w:b/>
          <w:caps/>
          <w:color w:val="2E74B5" w:themeColor="accent1" w:themeShade="BF"/>
          <w:szCs w:val="32"/>
        </w:rPr>
      </w:pPr>
      <w:bookmarkStart w:id="719" w:name="_Toc24349524"/>
      <w:bookmarkStart w:id="720" w:name="_Toc27640710"/>
      <w:r>
        <w:br w:type="page"/>
      </w:r>
    </w:p>
    <w:p w14:paraId="68BEC9D6" w14:textId="1F8BC2DC" w:rsidR="00A546A7" w:rsidRDefault="00F5019F" w:rsidP="005D7CAD">
      <w:pPr>
        <w:pStyle w:val="Heading1"/>
      </w:pPr>
      <w:bookmarkStart w:id="721" w:name="_Toc30964842"/>
      <w:r>
        <w:lastRenderedPageBreak/>
        <w:t>Definitions</w:t>
      </w:r>
      <w:r w:rsidR="00A546A7" w:rsidRPr="0065575D">
        <w:t xml:space="preserve"> </w:t>
      </w:r>
      <w:bookmarkEnd w:id="719"/>
      <w:bookmarkEnd w:id="720"/>
      <w:r w:rsidR="00FF5050">
        <w:t>Used in This Review</w:t>
      </w:r>
      <w:bookmarkEnd w:id="721"/>
    </w:p>
    <w:p w14:paraId="267B5D67" w14:textId="77777777" w:rsidR="006C2560" w:rsidRDefault="006C2560" w:rsidP="00627DE1"/>
    <w:sectPr w:rsidR="006C2560" w:rsidSect="001622AA">
      <w:endnotePr>
        <w:numFmt w:val="lowerLetter"/>
      </w:endnotePr>
      <w:pgSz w:w="12240" w:h="15840" w:code="1"/>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9" w:author="Author" w:initials="A">
    <w:p w14:paraId="6411D680" w14:textId="58CFE724" w:rsidR="0090630C" w:rsidRDefault="0090630C">
      <w:pPr>
        <w:pStyle w:val="CommentText"/>
      </w:pPr>
      <w:r>
        <w:rPr>
          <w:rStyle w:val="CommentReference"/>
        </w:rPr>
        <w:annotationRef/>
      </w:r>
      <w:r>
        <w:t>Capacity for transformation, knowledge to action, equity. These would be the most critical for informed agitation – but their discussion does not bring this out sufficienty</w:t>
      </w:r>
    </w:p>
  </w:comment>
  <w:comment w:id="84" w:author="Author" w:initials="A">
    <w:p w14:paraId="09385F1D" w14:textId="39970BB2" w:rsidR="0090630C" w:rsidRDefault="0090630C">
      <w:pPr>
        <w:pStyle w:val="CommentText"/>
      </w:pPr>
      <w:r>
        <w:rPr>
          <w:rStyle w:val="CommentReference"/>
        </w:rPr>
        <w:annotationRef/>
      </w:r>
      <w:r>
        <w:t>Implementation gap</w:t>
      </w:r>
    </w:p>
  </w:comment>
  <w:comment w:id="319" w:author="Author" w:initials="A">
    <w:p w14:paraId="551DAB65" w14:textId="77777777" w:rsidR="0090630C" w:rsidRDefault="0090630C">
      <w:pPr>
        <w:pStyle w:val="CommentText"/>
      </w:pPr>
      <w:r>
        <w:rPr>
          <w:rStyle w:val="CommentReference"/>
        </w:rPr>
        <w:annotationRef/>
      </w:r>
      <w:r>
        <w:t>This is really your paper, but it would seem like institutional analysis should appear somewhere here, as also scholarship on political ecology/environmental justice, gender, local knowledge systems… on the other hand, I am in sympathy with the idea that the list is already long.</w:t>
      </w:r>
    </w:p>
    <w:p w14:paraId="7FACB92E" w14:textId="0E396D9F" w:rsidR="0090630C" w:rsidRDefault="0090630C">
      <w:pPr>
        <w:pStyle w:val="CommentText"/>
      </w:pPr>
      <w:r>
        <w:t>But I also wonder if your initial emphasis on informed agitation and breaking political logjams does not then lead to some emphasis on literatures on social movements/revolutions, political action and mopbilization?</w:t>
      </w:r>
    </w:p>
  </w:comment>
  <w:comment w:id="338" w:author="Author" w:initials="A">
    <w:p w14:paraId="288B7BBB" w14:textId="0D741F7B" w:rsidR="0090630C" w:rsidRDefault="0090630C">
      <w:pPr>
        <w:pStyle w:val="CommentText"/>
      </w:pPr>
      <w:r>
        <w:rPr>
          <w:rStyle w:val="CommentReference"/>
        </w:rPr>
        <w:annotationRef/>
      </w:r>
      <w:r>
        <w:t>Innovation systems? Induced innovation?</w:t>
      </w:r>
    </w:p>
  </w:comment>
  <w:comment w:id="343" w:author="Author" w:initials="A">
    <w:p w14:paraId="352B2453" w14:textId="2C27FF3D" w:rsidR="0090630C" w:rsidRDefault="0090630C">
      <w:pPr>
        <w:pStyle w:val="CommentText"/>
      </w:pPr>
      <w:r>
        <w:rPr>
          <w:rStyle w:val="CommentReference"/>
        </w:rPr>
        <w:annotationRef/>
      </w:r>
      <w:r>
        <w:t>While this is clearly important, I wonder if it is so important that it come first in the set of capacities you discuss</w:t>
      </w:r>
    </w:p>
  </w:comment>
  <w:comment w:id="543" w:author="Author" w:initials="A">
    <w:p w14:paraId="191851B9" w14:textId="67CCF9F8" w:rsidR="0090630C" w:rsidRDefault="0090630C">
      <w:pPr>
        <w:pStyle w:val="CommentText"/>
      </w:pPr>
      <w:r>
        <w:rPr>
          <w:rStyle w:val="CommentReference"/>
        </w:rPr>
        <w:annotationRef/>
      </w:r>
      <w:r>
        <w:t>Financial capital?</w:t>
      </w:r>
    </w:p>
  </w:comment>
  <w:comment w:id="545" w:author="Author" w:initials="A">
    <w:p w14:paraId="2A75F2F2" w14:textId="7D7F7389" w:rsidR="0090630C" w:rsidRDefault="0090630C">
      <w:pPr>
        <w:pStyle w:val="CommentText"/>
      </w:pPr>
      <w:r>
        <w:rPr>
          <w:rStyle w:val="CommentReference"/>
        </w:rPr>
        <w:annotationRef/>
      </w:r>
      <w:r>
        <w:t>This seems like an impossible demand unless there are substitutes in future made from things that are not valued in the present</w:t>
      </w:r>
    </w:p>
  </w:comment>
  <w:comment w:id="548" w:author="Author" w:initials="A">
    <w:p w14:paraId="161A1B83" w14:textId="25D89F7A" w:rsidR="0090630C" w:rsidRDefault="0090630C">
      <w:pPr>
        <w:pStyle w:val="CommentText"/>
      </w:pPr>
      <w:r>
        <w:rPr>
          <w:rStyle w:val="CommentReference"/>
        </w:rPr>
        <w:annotationRef/>
      </w:r>
      <w:r>
        <w:t xml:space="preserve"> I am not sure we even have reliable techniques to provide valuation of resources not traded in markets, in a manner that is consistent over time</w:t>
      </w:r>
    </w:p>
  </w:comment>
  <w:comment w:id="559" w:author="Author" w:initials="A">
    <w:p w14:paraId="47A584EE" w14:textId="676C7A55" w:rsidR="0090630C" w:rsidRDefault="0090630C">
      <w:pPr>
        <w:pStyle w:val="CommentText"/>
      </w:pPr>
      <w:r>
        <w:rPr>
          <w:rStyle w:val="CommentReference"/>
        </w:rPr>
        <w:annotationRef/>
      </w:r>
      <w:r>
        <w:t>Piketty is a key reference here both for the reasons for growth of equity over time, and for some acute analysis of when society becomes more equitable.</w:t>
      </w:r>
    </w:p>
  </w:comment>
  <w:comment w:id="595" w:author="Author" w:initials="A">
    <w:p w14:paraId="3D212CB0" w14:textId="48F4F5F4" w:rsidR="0090630C" w:rsidRDefault="0090630C">
      <w:pPr>
        <w:pStyle w:val="CommentText"/>
      </w:pPr>
      <w:r>
        <w:rPr>
          <w:rStyle w:val="CommentReference"/>
        </w:rPr>
        <w:annotationRef/>
      </w:r>
      <w:r>
        <w:t>Hmmm, I am trying to connect the three dimensional view of power by Lukes with how you describe it here. Also, Lukes’ analysis of power is also somewhat superceded by work on structural and productive/positive views of power…?</w:t>
      </w:r>
    </w:p>
  </w:comment>
  <w:comment w:id="599" w:author="Author" w:initials="A">
    <w:p w14:paraId="3A387488" w14:textId="2CA86CAC" w:rsidR="0090630C" w:rsidRDefault="0090630C">
      <w:pPr>
        <w:pStyle w:val="CommentText"/>
      </w:pPr>
      <w:r>
        <w:rPr>
          <w:rStyle w:val="CommentReference"/>
        </w:rPr>
        <w:annotationRef/>
      </w:r>
      <w:r>
        <w:t>Reconsider?</w:t>
      </w:r>
    </w:p>
  </w:comment>
  <w:comment w:id="600" w:author="Author" w:initials="A">
    <w:p w14:paraId="5AE10481" w14:textId="03CACD00" w:rsidR="0090630C" w:rsidRDefault="0090630C">
      <w:pPr>
        <w:pStyle w:val="CommentText"/>
      </w:pPr>
      <w:r>
        <w:rPr>
          <w:rStyle w:val="CommentReference"/>
        </w:rPr>
        <w:annotationRef/>
      </w:r>
      <w:r>
        <w:t>Here the literature on social movements and when they are successful seems also key because it connects agent actions to political opportunity structures and framing mechanisms,</w:t>
      </w:r>
    </w:p>
  </w:comment>
  <w:comment w:id="604" w:author="Author" w:initials="A">
    <w:p w14:paraId="5F420716" w14:textId="418B5553" w:rsidR="0090630C" w:rsidRDefault="0090630C">
      <w:pPr>
        <w:pStyle w:val="CommentText"/>
      </w:pPr>
      <w:r>
        <w:rPr>
          <w:rStyle w:val="CommentReference"/>
        </w:rPr>
        <w:annotationRef/>
      </w:r>
      <w:r>
        <w:t>Perhaps consider adaptation as a logical precursor of transformation? Even adaptation could in principle be about supporting more sustainable pathways – especially since the current development pathways would need to disrupted for more sustainable pathways to emerge?</w:t>
      </w:r>
    </w:p>
  </w:comment>
  <w:comment w:id="614" w:author="Author" w:initials="A">
    <w:p w14:paraId="50AE926F" w14:textId="77777777" w:rsidR="0090630C" w:rsidRDefault="0090630C">
      <w:pPr>
        <w:pStyle w:val="CommentText"/>
      </w:pPr>
      <w:r>
        <w:rPr>
          <w:rStyle w:val="CommentReference"/>
        </w:rPr>
        <w:annotationRef/>
      </w:r>
      <w:r>
        <w:t>You mention resilience below - do you distinguish between adaptive capacity and resilience – As I read the text below on heterogeneity, connectivity, system dynamics it seemed these could also be what lead to resilience? Redundancy and modularity may be key features too-which you mention but less prominently?</w:t>
      </w:r>
    </w:p>
    <w:p w14:paraId="1BC80AFF" w14:textId="4E02D8F7" w:rsidR="0090630C" w:rsidRDefault="0090630C">
      <w:pPr>
        <w:pStyle w:val="CommentText"/>
      </w:pPr>
      <w:r>
        <w:t>It also makes me think that by adaptive capacity you are referencing the ability to maintain things as they are and by transformation you mean changing things – but adaptation speaks more to a change, no?</w:t>
      </w:r>
    </w:p>
    <w:p w14:paraId="3F1D6881" w14:textId="437DCED2" w:rsidR="0090630C" w:rsidRDefault="0090630C">
      <w:pPr>
        <w:pStyle w:val="CommentText"/>
      </w:pPr>
      <w:r>
        <w:t>Almost seems like you made a choice not to use resilience in the list of capacities because resilience does convey a sense of maintaining stability?</w:t>
      </w:r>
    </w:p>
  </w:comment>
  <w:comment w:id="625" w:author="Author" w:initials="A">
    <w:p w14:paraId="7E5FCCCD" w14:textId="5A27584D" w:rsidR="0090630C" w:rsidRDefault="0090630C">
      <w:pPr>
        <w:pStyle w:val="CommentText"/>
      </w:pPr>
      <w:r>
        <w:rPr>
          <w:rStyle w:val="CommentReference"/>
        </w:rPr>
        <w:annotationRef/>
      </w:r>
      <w:r>
        <w:t>This seems a bit repetitive with the section on power</w:t>
      </w:r>
    </w:p>
  </w:comment>
  <w:comment w:id="672" w:author="Author" w:initials="A">
    <w:p w14:paraId="1DD3BF56" w14:textId="1582D1C1" w:rsidR="0090630C" w:rsidRDefault="0090630C">
      <w:pPr>
        <w:pStyle w:val="CommentText"/>
      </w:pPr>
      <w:r>
        <w:rPr>
          <w:rStyle w:val="CommentReference"/>
        </w:rPr>
        <w:annotationRef/>
      </w:r>
      <w:r>
        <w:t>There is an interesting paper in ARER on this by Ostrom and her coauthors (Brondizio) as well.</w:t>
      </w:r>
    </w:p>
  </w:comment>
  <w:comment w:id="684" w:author="Author" w:initials="A">
    <w:p w14:paraId="28B45347" w14:textId="459867B5" w:rsidR="0090630C" w:rsidRDefault="0090630C">
      <w:pPr>
        <w:pStyle w:val="CommentText"/>
      </w:pPr>
      <w:r>
        <w:rPr>
          <w:rStyle w:val="CommentReference"/>
        </w:rPr>
        <w:annotationRef/>
      </w:r>
      <w:r>
        <w:t>Surely the converse of this – linking action to knowledge – is also equally important? The key issue being about who is attempting the linking?</w:t>
      </w:r>
    </w:p>
  </w:comment>
  <w:comment w:id="699" w:author="Author" w:initials="A">
    <w:p w14:paraId="24D2B5B3" w14:textId="40E7879D" w:rsidR="0090630C" w:rsidRDefault="0090630C">
      <w:pPr>
        <w:pStyle w:val="CommentText"/>
      </w:pPr>
      <w:r>
        <w:rPr>
          <w:rStyle w:val="CommentReference"/>
        </w:rPr>
        <w:annotationRef/>
      </w:r>
      <w:r>
        <w:t>Seems this is one part of the paper where you can streamline if you wished. Overall, I wonder if the capacity for governance relates to all the other capacities that you discuss – the one for enhancing equity appears here, but the other two are sort of new, embedded in the earlier discussions. On the other hand, should the capacity for governance also not include governance of the other capacities?</w:t>
      </w:r>
    </w:p>
  </w:comment>
  <w:comment w:id="701" w:author="Author" w:initials="A">
    <w:p w14:paraId="426C8D1B" w14:textId="3E32E7AE" w:rsidR="0090630C" w:rsidRDefault="0090630C">
      <w:pPr>
        <w:pStyle w:val="CommentText"/>
      </w:pPr>
      <w:r>
        <w:rPr>
          <w:rStyle w:val="CommentReference"/>
        </w:rPr>
        <w:annotationRef/>
      </w:r>
      <w:r>
        <w:t>So I thought here you would say something about records of long term changes in systems?</w:t>
      </w:r>
    </w:p>
  </w:comment>
  <w:comment w:id="706" w:author="Author" w:initials="A">
    <w:p w14:paraId="175C32D4" w14:textId="10AC0C6E" w:rsidR="0090630C" w:rsidRDefault="0090630C">
      <w:pPr>
        <w:pStyle w:val="CommentText"/>
      </w:pPr>
      <w:r>
        <w:rPr>
          <w:rStyle w:val="CommentReference"/>
        </w:rPr>
        <w:annotationRef/>
      </w:r>
      <w:r>
        <w:t>This seems to come to an end somewhat abruptly. Perhaps say something more about the emphasis on capacities since most of the review is about the things these capacities are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11D680" w15:done="0"/>
  <w15:commentEx w15:paraId="09385F1D" w15:done="0"/>
  <w15:commentEx w15:paraId="7FACB92E" w15:done="0"/>
  <w15:commentEx w15:paraId="288B7BBB" w15:done="0"/>
  <w15:commentEx w15:paraId="352B2453" w15:done="0"/>
  <w15:commentEx w15:paraId="191851B9" w15:done="0"/>
  <w15:commentEx w15:paraId="2A75F2F2" w15:done="0"/>
  <w15:commentEx w15:paraId="161A1B83" w15:done="0"/>
  <w15:commentEx w15:paraId="47A584EE" w15:done="0"/>
  <w15:commentEx w15:paraId="3D212CB0" w15:done="0"/>
  <w15:commentEx w15:paraId="3A387488" w15:done="0"/>
  <w15:commentEx w15:paraId="5AE10481" w15:done="0"/>
  <w15:commentEx w15:paraId="5F420716" w15:done="0"/>
  <w15:commentEx w15:paraId="3F1D6881" w15:done="0"/>
  <w15:commentEx w15:paraId="7E5FCCCD" w15:done="0"/>
  <w15:commentEx w15:paraId="1DD3BF56" w15:done="0"/>
  <w15:commentEx w15:paraId="28B45347" w15:done="0"/>
  <w15:commentEx w15:paraId="24D2B5B3" w15:done="0"/>
  <w15:commentEx w15:paraId="426C8D1B" w15:done="0"/>
  <w15:commentEx w15:paraId="175C32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11D680" w16cid:durableId="221A2A93"/>
  <w16cid:commentId w16cid:paraId="09385F1D" w16cid:durableId="221A2A94"/>
  <w16cid:commentId w16cid:paraId="7FACB92E" w16cid:durableId="221A2A95"/>
  <w16cid:commentId w16cid:paraId="288B7BBB" w16cid:durableId="221A2A96"/>
  <w16cid:commentId w16cid:paraId="352B2453" w16cid:durableId="221A2A97"/>
  <w16cid:commentId w16cid:paraId="191851B9" w16cid:durableId="221A2A98"/>
  <w16cid:commentId w16cid:paraId="2A75F2F2" w16cid:durableId="221A2A99"/>
  <w16cid:commentId w16cid:paraId="161A1B83" w16cid:durableId="221A2A9A"/>
  <w16cid:commentId w16cid:paraId="47A584EE" w16cid:durableId="221A2A9B"/>
  <w16cid:commentId w16cid:paraId="3D212CB0" w16cid:durableId="221A2A9C"/>
  <w16cid:commentId w16cid:paraId="3A387488" w16cid:durableId="221A2A9D"/>
  <w16cid:commentId w16cid:paraId="5AE10481" w16cid:durableId="221A2A9E"/>
  <w16cid:commentId w16cid:paraId="5F420716" w16cid:durableId="221A2A9F"/>
  <w16cid:commentId w16cid:paraId="3F1D6881" w16cid:durableId="221A2AA0"/>
  <w16cid:commentId w16cid:paraId="7E5FCCCD" w16cid:durableId="221A2AA1"/>
  <w16cid:commentId w16cid:paraId="1DD3BF56" w16cid:durableId="221A2AA2"/>
  <w16cid:commentId w16cid:paraId="28B45347" w16cid:durableId="221A2AA3"/>
  <w16cid:commentId w16cid:paraId="24D2B5B3" w16cid:durableId="221A2AA4"/>
  <w16cid:commentId w16cid:paraId="426C8D1B" w16cid:durableId="221A2AA5"/>
  <w16cid:commentId w16cid:paraId="175C32D4" w16cid:durableId="221A2A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3DAD5" w14:textId="77777777" w:rsidR="004773B4" w:rsidRDefault="004773B4" w:rsidP="00E420EC">
      <w:r>
        <w:separator/>
      </w:r>
    </w:p>
  </w:endnote>
  <w:endnote w:type="continuationSeparator" w:id="0">
    <w:p w14:paraId="68E48B65" w14:textId="77777777" w:rsidR="004773B4" w:rsidRDefault="004773B4" w:rsidP="00E420EC">
      <w:r>
        <w:continuationSeparator/>
      </w:r>
    </w:p>
  </w:endnote>
  <w:endnote w:id="1">
    <w:p w14:paraId="05FCEA81" w14:textId="77777777" w:rsidR="0090630C" w:rsidRDefault="0090630C" w:rsidP="000B4B76">
      <w:pPr>
        <w:pStyle w:val="EndnoteText"/>
      </w:pPr>
      <w:r>
        <w:rPr>
          <w:rStyle w:val="EndnoteReference"/>
        </w:rPr>
        <w:endnoteRef/>
      </w:r>
      <w:r>
        <w:t xml:space="preserve"> </w:t>
      </w:r>
      <w:r w:rsidRPr="00FD560B">
        <w:rPr>
          <w:b/>
        </w:rPr>
        <w:t>Wellbeing</w:t>
      </w:r>
      <w:r>
        <w:t xml:space="preserve">:  An integrating concept of the good life, the constituents of which will vary among people and across time. </w:t>
      </w:r>
    </w:p>
  </w:endnote>
  <w:endnote w:id="2">
    <w:p w14:paraId="33846B35" w14:textId="5B80E1BB" w:rsidR="0090630C" w:rsidRDefault="0090630C">
      <w:pPr>
        <w:pStyle w:val="EndnoteText"/>
      </w:pPr>
      <w:r>
        <w:rPr>
          <w:rStyle w:val="EndnoteReference"/>
        </w:rPr>
        <w:endnoteRef/>
      </w:r>
      <w:r>
        <w:t xml:space="preserve"> </w:t>
      </w:r>
      <w:r w:rsidRPr="00CE48C9">
        <w:rPr>
          <w:b/>
        </w:rPr>
        <w:t>Capacity</w:t>
      </w:r>
      <w:r>
        <w:t xml:space="preserve"> consists of the intention and the ability to accomplish a task or achieve an outcome.</w:t>
      </w:r>
    </w:p>
  </w:endnote>
  <w:endnote w:id="3">
    <w:p w14:paraId="2FA9DEA7" w14:textId="566275B9" w:rsidR="0090630C" w:rsidRDefault="0090630C">
      <w:pPr>
        <w:pStyle w:val="EndnoteText"/>
      </w:pPr>
      <w:r>
        <w:rPr>
          <w:rStyle w:val="EndnoteReference"/>
        </w:rPr>
        <w:endnoteRef/>
      </w:r>
      <w:r>
        <w:t xml:space="preserve"> </w:t>
      </w:r>
      <w:r w:rsidRPr="0060026C">
        <w:rPr>
          <w:b/>
        </w:rPr>
        <w:t>Anthropocene System</w:t>
      </w:r>
      <w:r>
        <w:t xml:space="preserve">:  A term for what some call the “earth system” or “world system” that better captures the increasingly global and intimate intertwining of nature and society </w:t>
      </w:r>
      <w:r>
        <w:fldChar w:fldCharType="begin"/>
      </w:r>
      <w:r>
        <w:instrText xml:space="preserve"> ADDIN ZOTERO_ITEM CSL_CITATION {"citationID":"a2bghsoetph","properties":{"formattedCitation":"(Wing and Members of the Anthropocene Working Group 2019)","plainCitation":"(Wing and Members of the Anthropocene Working Group 2019)","noteIndex":3},"citationItems":[{"id":16844,"uris":["http://zotero.org/groups/2225246/items/PV5PVRNX"],"uri":["http://zotero.org/groups/2225246/items/PV5PVRNX"],"itemData":{"id":16844,"type":"article-magazine","abstract":"Members of the Anthropocene Working Group defend the proposed geological epoch.\n\nScott Wing, Jan Zalasiewicz, Colin Waters, John McNeill, Will Steffen, Erle Ellis, Naomi Oreskes, Michael Wagreich, Daniel DeB. Richter, Colin Summerhayes, Peter Haff, William Shotyk, An Zhisheng, Anthony Barnosky, Alejandro Cearreta, Matt Edgeworth, Phil Gibbard, Jacques Grinevald, Martin Head, Catherine Jeandel, Reinhold Leinfelder, Neil Rose, Mark Williams","container-title":"The Atlantic","language":"en-US","title":"Letters: ‘The Anthropocene Epoch Is Not Hubris’","title-short":"Letters","URL":"https://www.theatlantic.com/letters/archive/2019/10/readers-defend-the-anthropocene-epoch/597571/","author":[{"family":"Wing","given":"Scott"},{"family":"Members of the Anthropocene Working Group","given":""}],"accessed":{"date-parts":[["2019",10,12]]},"issued":{"date-parts":[["2019",10,11]]}}}],"schema":"https://github.com/citation-style-language/schema/raw/master/csl-citation.json"} </w:instrText>
      </w:r>
      <w:r>
        <w:fldChar w:fldCharType="separate"/>
      </w:r>
      <w:r w:rsidRPr="0027518B">
        <w:rPr>
          <w:rFonts w:ascii="Calibri" w:hAnsi="Calibri" w:cs="Times New Roman"/>
          <w:szCs w:val="24"/>
        </w:rPr>
        <w:t>(Wing and Members of the Anthropocene Working Group 2019)</w:t>
      </w:r>
      <w:r>
        <w:fldChar w:fldCharType="end"/>
      </w:r>
      <w:r>
        <w:t>.</w:t>
      </w:r>
    </w:p>
  </w:endnote>
  <w:endnote w:id="4">
    <w:p w14:paraId="000DEFE1" w14:textId="0A2A4B09" w:rsidR="0090630C" w:rsidRDefault="0090630C">
      <w:pPr>
        <w:pStyle w:val="EndnoteText"/>
      </w:pPr>
      <w:r>
        <w:rPr>
          <w:rStyle w:val="EndnoteReference"/>
        </w:rPr>
        <w:endnoteRef/>
      </w:r>
      <w:r>
        <w:t xml:space="preserve"> </w:t>
      </w:r>
      <w:r w:rsidRPr="00393010">
        <w:rPr>
          <w:b/>
        </w:rPr>
        <w:t>Informed agitation</w:t>
      </w:r>
      <w:r>
        <w:t xml:space="preserve">:  </w:t>
      </w:r>
      <w:r w:rsidRPr="003C422A">
        <w:t>The arousing of public concern about a</w:t>
      </w:r>
      <w:r>
        <w:t>n</w:t>
      </w:r>
      <w:r w:rsidRPr="003C422A">
        <w:t xml:space="preserve"> issue </w:t>
      </w:r>
      <w:r>
        <w:t>for the purpose of bringing about action through the means of knowledge sharing, research</w:t>
      </w:r>
      <w:r w:rsidRPr="003C422A">
        <w:t xml:space="preserve">, </w:t>
      </w:r>
      <w:r>
        <w:t xml:space="preserve">and deliberation </w:t>
      </w:r>
      <w:r>
        <w:fldChar w:fldCharType="begin"/>
      </w:r>
      <w:r>
        <w:instrText xml:space="preserve"> ADDIN ZOTERO_ITEM CSL_CITATION {"citationID":"a11e5d1rg2k","properties":{"formattedCitation":"(Sen 2013)","plainCitation":"(Sen 2013)","noteIndex":4},"citationItems":[{"id":11743,"uris":["http://zotero.org/groups/2225246/items/X48NU3B2"],"uri":["http://zotero.org/groups/2225246/items/X48NU3B2"],"itemData":{"id":11743,"type":"article-journal","abstract":"The idea of ‘sustainability’ received serious attention in the so-called Brundtland Commission Report that has many attractive features. In particular, it highlighted the importance of intergenerational justice while maintaining a concern for the poor of each generation and shifted the focus away from resources to human beings. I argue that this way of understanding sustainability, while a great improvement, is still incomplete. There are important grounds for favouring a freedom-oriented view, focusing on crucial freedoms that people have reason to value. Human freedoms include the fulfilment of needs, but also the liberty to define and pursue our own goals, objectives and commitments, no matter how they link with our own particular needs. Human beings are reflective creatures and are able to reason about and decide what they would like to happen, rather than being compellingly led by their own needs—biological or social. A fuller concept of sustainability has to aim at sustaining human freedoms, rather than only at our ability to fulfil our felt needs. Some empirical examples are given to illustrate the distinctive nature and the reasoned importance of seeing sustainability in terms of sustaining human freedoms and capabilities.","container-title":"Journal of Human Development and Capabilities","DOI":"10.1080/19452829.2012.747492","ISSN":"1945-2829","issue":"1","page":"6-20","source":"Taylor and Francis+NEJM","title":"The Ends and Means of Sustainability","volume":"14","author":[{"family":"Sen","given":"Amartya"}],"issued":{"date-parts":[["2013",2,1]]}}}],"schema":"https://github.com/citation-style-language/schema/raw/master/csl-citation.json"} </w:instrText>
      </w:r>
      <w:r>
        <w:fldChar w:fldCharType="separate"/>
      </w:r>
      <w:r w:rsidRPr="0027518B">
        <w:rPr>
          <w:rFonts w:ascii="Calibri" w:hAnsi="Calibri" w:cs="Times New Roman"/>
          <w:szCs w:val="24"/>
        </w:rPr>
        <w:t>(Sen 2013)</w:t>
      </w:r>
      <w:r>
        <w:fldChar w:fldCharType="end"/>
      </w:r>
      <w:r>
        <w:t>.</w:t>
      </w:r>
    </w:p>
  </w:endnote>
  <w:endnote w:id="5">
    <w:p w14:paraId="26808EFC" w14:textId="0F419EFC" w:rsidR="0090630C" w:rsidRDefault="0090630C" w:rsidP="0009065D">
      <w:pPr>
        <w:pStyle w:val="EndnoteText"/>
      </w:pPr>
      <w:r>
        <w:rPr>
          <w:rStyle w:val="EndnoteReference"/>
        </w:rPr>
        <w:endnoteRef/>
      </w:r>
      <w:r>
        <w:t xml:space="preserve"> </w:t>
      </w:r>
      <w:r w:rsidRPr="00436CB9">
        <w:rPr>
          <w:b/>
        </w:rPr>
        <w:t>Frameworks</w:t>
      </w:r>
      <w:r w:rsidRPr="003460F2">
        <w:t xml:space="preserve"> </w:t>
      </w:r>
      <w:r>
        <w:t xml:space="preserve">are the most </w:t>
      </w:r>
      <w:r w:rsidRPr="00BE53B8">
        <w:t>general form of conceptualization</w:t>
      </w:r>
      <w:r>
        <w:t xml:space="preserve"> in science.  They provide </w:t>
      </w:r>
      <w:r w:rsidRPr="003460F2">
        <w:t xml:space="preserve">checklists or building blocks </w:t>
      </w:r>
      <w:r>
        <w:t xml:space="preserve">for consideration in constructing theories or models </w:t>
      </w:r>
      <w:r>
        <w:fldChar w:fldCharType="begin"/>
      </w:r>
      <w:r>
        <w:instrText xml:space="preserve"> ADDIN ZOTERO_ITEM CSL_CITATION {"citationID":"a2o005asloq","properties":{"formattedCitation":"(Ostrom 2011)","plainCitation":"(Ostrom 2011)","noteIndex":5},"citationItems":[{"id":12192,"uris":["http://zotero.org/groups/2225246/items/DCLB72FB"],"uri":["http://zotero.org/groups/2225246/items/DCLB72FB"],"itemData":{"id":12192,"type":"article-journal","abstract":"This article provides an overview of the structure and evolution of the Institutional Analysis and Development (IAD) framework and a short introduction to its use by scholars to analyze a diversity of puzzles. It then addresses the relationship of IAD to a more complex framework for the analysis of social-ecological systems and concludes with a short discussion of future challenges facing IAD scholars.","container-title":"Policy Studies Journal","DOI":"10.1111/j.1541-0072.2010.00394.x","ISSN":"0190-292X","issue":"1","page":"7-27","title":"Background on the Institutional Analysis and Development Framework","volume":"39","author":[{"family":"Ostrom","given":"Elinor"}],"issued":{"date-parts":[["2011"]]}}}],"schema":"https://github.com/citation-style-language/schema/raw/master/csl-citation.json"} </w:instrText>
      </w:r>
      <w:r>
        <w:fldChar w:fldCharType="separate"/>
      </w:r>
      <w:r w:rsidRPr="0027518B">
        <w:rPr>
          <w:rFonts w:ascii="Calibri" w:hAnsi="Calibri" w:cs="Times New Roman"/>
          <w:szCs w:val="24"/>
        </w:rPr>
        <w:t>(Ostrom 2011)</w:t>
      </w:r>
      <w:r>
        <w:fldChar w:fldCharType="end"/>
      </w:r>
      <w:r w:rsidRPr="003460F2">
        <w:t>.</w:t>
      </w:r>
    </w:p>
  </w:endnote>
  <w:endnote w:id="6">
    <w:p w14:paraId="59ABDA45" w14:textId="358F6F72" w:rsidR="0090630C" w:rsidRDefault="0090630C" w:rsidP="00812DBA">
      <w:pPr>
        <w:pStyle w:val="EndnoteText"/>
      </w:pPr>
      <w:r>
        <w:rPr>
          <w:rStyle w:val="EndnoteReference"/>
        </w:rPr>
        <w:endnoteRef/>
      </w:r>
      <w:r>
        <w:t xml:space="preserve"> </w:t>
      </w:r>
      <w:r w:rsidRPr="00FD560B">
        <w:rPr>
          <w:b/>
        </w:rPr>
        <w:t>Elements</w:t>
      </w:r>
      <w:r>
        <w:rPr>
          <w:b/>
        </w:rPr>
        <w:t xml:space="preserve"> </w:t>
      </w:r>
      <w:r w:rsidRPr="00FD560B">
        <w:t>are</w:t>
      </w:r>
      <w:r>
        <w:t xml:space="preserve"> variables or components of structure.  They may be coupled via functional relationships or processes.</w:t>
      </w:r>
    </w:p>
  </w:endnote>
  <w:endnote w:id="7">
    <w:p w14:paraId="4B0C3840" w14:textId="19FB4F90" w:rsidR="0090630C" w:rsidRPr="00F755EF" w:rsidRDefault="0090630C">
      <w:pPr>
        <w:pStyle w:val="EndnoteText"/>
      </w:pPr>
      <w:r>
        <w:rPr>
          <w:rStyle w:val="EndnoteReference"/>
        </w:rPr>
        <w:endnoteRef/>
      </w:r>
      <w:r>
        <w:t xml:space="preserve"> </w:t>
      </w:r>
      <w:r>
        <w:rPr>
          <w:b/>
        </w:rPr>
        <w:t xml:space="preserve">Pathways of development:  </w:t>
      </w:r>
      <w:r w:rsidRPr="00FD560B">
        <w:t xml:space="preserve">Temporal </w:t>
      </w:r>
      <w:r>
        <w:t xml:space="preserve">changes in </w:t>
      </w:r>
      <w:r w:rsidRPr="00FD560B">
        <w:t>p</w:t>
      </w:r>
      <w:r>
        <w:t>atterns of observed or predicted covariation in nature and society.</w:t>
      </w:r>
    </w:p>
  </w:endnote>
  <w:endnote w:id="8">
    <w:p w14:paraId="04D32533" w14:textId="15D11835" w:rsidR="0090630C" w:rsidRDefault="0090630C" w:rsidP="005472FF">
      <w:pPr>
        <w:pStyle w:val="EndnoteText"/>
      </w:pPr>
      <w:r>
        <w:rPr>
          <w:rStyle w:val="EndnoteReference"/>
        </w:rPr>
        <w:endnoteRef/>
      </w:r>
      <w:r>
        <w:t xml:space="preserve"> </w:t>
      </w:r>
      <w:r w:rsidRPr="00FD560B">
        <w:rPr>
          <w:b/>
        </w:rPr>
        <w:t>Wellbeing</w:t>
      </w:r>
      <w:r>
        <w:t xml:space="preserve">:  An integrating concept of the good life, the constituents of which will vary among people and across time. </w:t>
      </w:r>
    </w:p>
  </w:endnote>
  <w:endnote w:id="9">
    <w:p w14:paraId="5BC1F700" w14:textId="6ADD70FB" w:rsidR="0090630C" w:rsidRDefault="0090630C">
      <w:pPr>
        <w:pStyle w:val="EndnoteText"/>
      </w:pPr>
      <w:r>
        <w:rPr>
          <w:rStyle w:val="EndnoteReference"/>
        </w:rPr>
        <w:endnoteRef/>
      </w:r>
      <w:r>
        <w:t xml:space="preserve"> </w:t>
      </w:r>
      <w:r w:rsidRPr="00CE48C9">
        <w:rPr>
          <w:b/>
        </w:rPr>
        <w:t>Governance</w:t>
      </w:r>
      <w:r w:rsidRPr="008669A6">
        <w:t xml:space="preserve"> </w:t>
      </w:r>
      <w:r>
        <w:t xml:space="preserve">is </w:t>
      </w:r>
      <w:r w:rsidRPr="008669A6">
        <w:t>the arrangements by which any collectivity, from the local to the global, seeks to manage its common affairs</w:t>
      </w:r>
      <w:r>
        <w:t xml:space="preserve"> </w:t>
      </w:r>
      <w:r>
        <w:fldChar w:fldCharType="begin"/>
      </w:r>
      <w:r>
        <w:instrText xml:space="preserve"> ADDIN ZOTERO_ITEM CSL_CITATION {"citationID":"a292869o87d","properties":{"formattedCitation":"(Ruggie 2014)","plainCitation":"(Ruggie 2014)","noteIndex":9},"citationItems":[{"id":17415,"uris":["http://zotero.org/groups/2225246/items/6XDDZUJC"],"uri":["http://zotero.org/groups/2225246/items/6XDDZUJC"],"itemData":{"id":17415,"type":"article-journal","abstract":"Ruggie relates the Guiding Principles on Business and Human Rights that he had developed to the recent conceptual debates in the study of global governance, which he loosely term 'new governance theory.' He defines governance as the systems of authoritative norms, rules, institutions, and practices by means of which any collectivity manages its common affairs, while global governance can be considered as an instance of governance in the absence of government. He tells that there is no government at the global level. But there is governance, of variable effectiveness. Adapted from the source document. Reprinted by permission of Lynne Rienner Publishers","container-title":"Global governance","ISSN":"1075-2846","issue":"1","language":"English","page":"5-17","source":"ProQuest","title":"Global governance and 'new governance theory': lessons from Business and Human rights","title-short":"Global governance and 'new governance theory'","volume":"20","author":[{"family":"Ruggie","given":"John Gerard"}],"issued":{"date-parts":[["2014"]]}}}],"schema":"https://github.com/citation-style-language/schema/raw/master/csl-citation.json"} </w:instrText>
      </w:r>
      <w:r>
        <w:fldChar w:fldCharType="separate"/>
      </w:r>
      <w:r w:rsidRPr="0027518B">
        <w:rPr>
          <w:rFonts w:ascii="Calibri" w:hAnsi="Calibri" w:cs="Times New Roman"/>
          <w:szCs w:val="24"/>
        </w:rPr>
        <w:t>(</w:t>
      </w:r>
      <w:proofErr w:type="spellStart"/>
      <w:r w:rsidRPr="0027518B">
        <w:rPr>
          <w:rFonts w:ascii="Calibri" w:hAnsi="Calibri" w:cs="Times New Roman"/>
          <w:szCs w:val="24"/>
        </w:rPr>
        <w:t>Ruggie</w:t>
      </w:r>
      <w:proofErr w:type="spellEnd"/>
      <w:r w:rsidRPr="0027518B">
        <w:rPr>
          <w:rFonts w:ascii="Calibri" w:hAnsi="Calibri" w:cs="Times New Roman"/>
          <w:szCs w:val="24"/>
        </w:rPr>
        <w:t xml:space="preserve"> 2014)</w:t>
      </w:r>
      <w:r>
        <w:fldChar w:fldCharType="end"/>
      </w:r>
      <w:r w:rsidRPr="008669A6">
        <w:t xml:space="preserve"> </w:t>
      </w:r>
    </w:p>
  </w:endnote>
  <w:endnote w:id="10">
    <w:p w14:paraId="25BB2C34" w14:textId="346CAEDD" w:rsidR="0090630C" w:rsidRDefault="0090630C">
      <w:pPr>
        <w:pStyle w:val="EndnoteText"/>
      </w:pPr>
      <w:r>
        <w:rPr>
          <w:rStyle w:val="EndnoteReference"/>
        </w:rPr>
        <w:endnoteRef/>
      </w:r>
      <w:r>
        <w:t xml:space="preserve"> </w:t>
      </w:r>
      <w:r w:rsidRPr="00421C0B">
        <w:rPr>
          <w:b/>
        </w:rPr>
        <w:t>Power</w:t>
      </w:r>
      <w:r w:rsidRPr="00BE53B8">
        <w:t xml:space="preserve"> is the ability or capacity of actors to effect the actions and beliefs of others</w:t>
      </w:r>
    </w:p>
  </w:endnote>
  <w:endnote w:id="11">
    <w:p w14:paraId="35314958" w14:textId="7EE12EB9" w:rsidR="0090630C" w:rsidRDefault="0090630C" w:rsidP="00E00589">
      <w:pPr>
        <w:pStyle w:val="EndnoteText"/>
      </w:pPr>
      <w:r>
        <w:rPr>
          <w:rStyle w:val="EndnoteReference"/>
        </w:rPr>
        <w:endnoteRef/>
      </w:r>
      <w:r>
        <w:t xml:space="preserve"> </w:t>
      </w:r>
      <w:r w:rsidRPr="00C31D06">
        <w:rPr>
          <w:b/>
        </w:rPr>
        <w:t>Action situations</w:t>
      </w:r>
      <w:r>
        <w:t xml:space="preserve"> are </w:t>
      </w:r>
      <w:r w:rsidRPr="00DA36ED">
        <w:t>contexts of nature-society interactions in which particular actors, operating in particular institutional structures, make choices about using resources to achieve their goals</w:t>
      </w:r>
      <w:r>
        <w:t>.</w:t>
      </w:r>
    </w:p>
  </w:endnote>
  <w:endnote w:id="12">
    <w:p w14:paraId="3ED77482" w14:textId="0FDB3BFE" w:rsidR="0090630C" w:rsidRDefault="0090630C" w:rsidP="00E00589">
      <w:pPr>
        <w:pStyle w:val="EndnoteText"/>
      </w:pPr>
      <w:r>
        <w:rPr>
          <w:rStyle w:val="EndnoteReference"/>
        </w:rPr>
        <w:endnoteRef/>
      </w:r>
      <w:r>
        <w:t xml:space="preserve"> </w:t>
      </w:r>
      <w:r w:rsidRPr="004C2DED">
        <w:rPr>
          <w:b/>
        </w:rPr>
        <w:t>Complex adaptive systems (CAS)</w:t>
      </w:r>
      <w:r>
        <w:t xml:space="preserve"> consist of relationships among diverse elements that give rise to novelty and dynamics that feedback on those relationships, resulting in a continually evolving system.</w:t>
      </w:r>
    </w:p>
  </w:endnote>
  <w:endnote w:id="13">
    <w:p w14:paraId="0B2F1D43" w14:textId="3A719A46" w:rsidR="0090630C" w:rsidDel="00F2627B" w:rsidRDefault="0090630C">
      <w:pPr>
        <w:pStyle w:val="EndnoteText"/>
        <w:rPr>
          <w:del w:id="335" w:author="Author"/>
        </w:rPr>
      </w:pPr>
      <w:r>
        <w:rPr>
          <w:rStyle w:val="EndnoteReference"/>
        </w:rPr>
        <w:endnoteRef/>
      </w:r>
      <w:r>
        <w:t xml:space="preserve"> </w:t>
      </w:r>
      <w:r w:rsidRPr="00597226">
        <w:rPr>
          <w:b/>
        </w:rPr>
        <w:t>Heterogeneity</w:t>
      </w:r>
      <w:r>
        <w:t xml:space="preserve"> (also </w:t>
      </w:r>
      <w:r w:rsidRPr="00597226">
        <w:t>individuality</w:t>
      </w:r>
      <w:r>
        <w:rPr>
          <w:b/>
        </w:rPr>
        <w:t xml:space="preserve"> </w:t>
      </w:r>
      <w:r>
        <w:t xml:space="preserve">or diversity) of </w:t>
      </w:r>
      <w:r w:rsidRPr="00392340">
        <w:t xml:space="preserve">actors and other elements means that their </w:t>
      </w:r>
      <w:r>
        <w:t xml:space="preserve">characteristics are distinctive and </w:t>
      </w:r>
      <w:r w:rsidRPr="00392340">
        <w:t>cannot be understood in terms of averages.</w:t>
      </w:r>
    </w:p>
  </w:endnote>
  <w:endnote w:id="14">
    <w:p w14:paraId="366850C8" w14:textId="54B2818C" w:rsidR="0090630C" w:rsidRDefault="0090630C" w:rsidP="00E00589">
      <w:pPr>
        <w:pStyle w:val="EndnoteText"/>
      </w:pPr>
      <w:r>
        <w:rPr>
          <w:rStyle w:val="EndnoteReference"/>
        </w:rPr>
        <w:endnoteRef/>
      </w:r>
      <w:r>
        <w:t xml:space="preserve"> </w:t>
      </w:r>
      <w:r w:rsidRPr="00814044">
        <w:rPr>
          <w:b/>
        </w:rPr>
        <w:t>Regimes:</w:t>
      </w:r>
      <w:r w:rsidRPr="00814044">
        <w:t xml:space="preserve"> </w:t>
      </w:r>
      <w:r>
        <w:t>A</w:t>
      </w:r>
      <w:r w:rsidRPr="00AA5E80">
        <w:t xml:space="preserve"> set of dominant relationships </w:t>
      </w:r>
      <w:r>
        <w:t>(both natural and social) that give rise to c</w:t>
      </w:r>
      <w:r w:rsidRPr="00814044">
        <w:t>haracteristic</w:t>
      </w:r>
      <w:r w:rsidRPr="00AA5E80">
        <w:t xml:space="preserve"> </w:t>
      </w:r>
      <w:r>
        <w:t>dynamics and development pathways</w:t>
      </w:r>
      <w:r w:rsidRPr="009A63BD">
        <w:t>.</w:t>
      </w:r>
    </w:p>
  </w:endnote>
  <w:endnote w:id="15">
    <w:p w14:paraId="5AEFC679" w14:textId="138BF28C" w:rsidR="0090630C" w:rsidRDefault="0090630C" w:rsidP="00E00589">
      <w:pPr>
        <w:pStyle w:val="EndnoteText"/>
      </w:pPr>
      <w:r>
        <w:rPr>
          <w:rStyle w:val="EndnoteReference"/>
        </w:rPr>
        <w:endnoteRef/>
      </w:r>
      <w:r>
        <w:t xml:space="preserve"> </w:t>
      </w:r>
      <w:r w:rsidRPr="00073BC0">
        <w:rPr>
          <w:b/>
        </w:rPr>
        <w:t>Threshold</w:t>
      </w:r>
      <w:r>
        <w:rPr>
          <w:b/>
        </w:rPr>
        <w:t xml:space="preserve">: </w:t>
      </w:r>
      <w:r w:rsidRPr="00FD560B">
        <w:t>Condition</w:t>
      </w:r>
      <w:r>
        <w:rPr>
          <w:b/>
        </w:rPr>
        <w:t xml:space="preserve"> </w:t>
      </w:r>
      <w:r w:rsidRPr="00FD560B">
        <w:t xml:space="preserve">at which </w:t>
      </w:r>
      <w:r>
        <w:t xml:space="preserve">small changes </w:t>
      </w:r>
      <w:r w:rsidRPr="00FD560B">
        <w:t xml:space="preserve">can </w:t>
      </w:r>
      <w:r>
        <w:t xml:space="preserve">have big effects, </w:t>
      </w:r>
      <w:r w:rsidRPr="00FD560B">
        <w:t>lead</w:t>
      </w:r>
      <w:r>
        <w:t>ing</w:t>
      </w:r>
      <w:r w:rsidRPr="00FD560B">
        <w:t xml:space="preserve"> to </w:t>
      </w:r>
      <w:r>
        <w:t xml:space="preserve">qualitatively </w:t>
      </w:r>
      <w:r w:rsidRPr="00FD560B">
        <w:t xml:space="preserve">different </w:t>
      </w:r>
      <w:r>
        <w:t xml:space="preserve">pathways of development.  Closely related terms are “tipping point” and “catastrophic bifurcation.”  </w:t>
      </w:r>
    </w:p>
  </w:endnote>
  <w:endnote w:id="16">
    <w:p w14:paraId="671FBE55" w14:textId="565C327F" w:rsidR="0090630C" w:rsidRDefault="0090630C">
      <w:pPr>
        <w:pStyle w:val="EndnoteText"/>
      </w:pPr>
      <w:r>
        <w:rPr>
          <w:rStyle w:val="EndnoteReference"/>
        </w:rPr>
        <w:endnoteRef/>
      </w:r>
      <w:r>
        <w:t xml:space="preserve"> </w:t>
      </w:r>
      <w:r w:rsidRPr="00FD560B">
        <w:rPr>
          <w:b/>
        </w:rPr>
        <w:t>Capital assets</w:t>
      </w:r>
      <w:r>
        <w:t>: Resource stocks – both natural and anthropogenic -- on which society draws for its wellbeing (see Table 2).</w:t>
      </w:r>
    </w:p>
  </w:endnote>
  <w:endnote w:id="17">
    <w:p w14:paraId="0DCC9E81" w14:textId="05E52083" w:rsidR="0090630C" w:rsidRDefault="0090630C">
      <w:pPr>
        <w:pStyle w:val="EndnoteText"/>
      </w:pPr>
      <w:r>
        <w:rPr>
          <w:rStyle w:val="EndnoteReference"/>
        </w:rPr>
        <w:endnoteRef/>
      </w:r>
      <w:r>
        <w:t xml:space="preserve"> </w:t>
      </w:r>
      <w:r w:rsidRPr="00FD560B">
        <w:rPr>
          <w:b/>
        </w:rPr>
        <w:t>Productive base</w:t>
      </w:r>
      <w:r>
        <w:t>: The total set of resource stocks or capital assets on which society draws for its wellbeing.</w:t>
      </w:r>
    </w:p>
  </w:endnote>
  <w:endnote w:id="18">
    <w:p w14:paraId="28D71038" w14:textId="2DA8D6A0" w:rsidR="0090630C" w:rsidRPr="006C2560" w:rsidRDefault="0090630C" w:rsidP="00241D8F">
      <w:pPr>
        <w:pStyle w:val="EndnoteText"/>
      </w:pPr>
      <w:r>
        <w:rPr>
          <w:rStyle w:val="EndnoteReference"/>
        </w:rPr>
        <w:endnoteRef/>
      </w:r>
      <w:r>
        <w:t xml:space="preserve"> </w:t>
      </w:r>
      <w:r w:rsidRPr="008B629F">
        <w:rPr>
          <w:b/>
        </w:rPr>
        <w:t>(In)e</w:t>
      </w:r>
      <w:r w:rsidRPr="00FA4B5E">
        <w:rPr>
          <w:b/>
        </w:rPr>
        <w:t>quity</w:t>
      </w:r>
      <w:r>
        <w:t xml:space="preserve"> is a normative concept referring to the qualities of justness, fairness, and impartiality</w:t>
      </w:r>
      <w:r w:rsidRPr="006C2560">
        <w:t xml:space="preserve">. </w:t>
      </w:r>
    </w:p>
  </w:endnote>
  <w:endnote w:id="19">
    <w:p w14:paraId="1274E2CB" w14:textId="77777777" w:rsidR="0090630C" w:rsidRDefault="0090630C" w:rsidP="008252ED">
      <w:pPr>
        <w:pStyle w:val="EndnoteText"/>
      </w:pPr>
      <w:r>
        <w:rPr>
          <w:rStyle w:val="EndnoteReference"/>
        </w:rPr>
        <w:endnoteRef/>
      </w:r>
      <w:r>
        <w:t xml:space="preserve"> </w:t>
      </w:r>
      <w:r w:rsidRPr="009D67B5">
        <w:rPr>
          <w:b/>
        </w:rPr>
        <w:t>(In)equality</w:t>
      </w:r>
      <w:r>
        <w:t xml:space="preserve"> is a positive or descriptive concept referring to the distribution of assets or freedoms among actors.</w:t>
      </w:r>
    </w:p>
  </w:endnote>
  <w:endnote w:id="20">
    <w:p w14:paraId="4B0A8367" w14:textId="31658B1D" w:rsidR="0090630C" w:rsidRPr="00FD4149" w:rsidRDefault="0090630C" w:rsidP="000C7662">
      <w:pPr>
        <w:pStyle w:val="EndnoteText"/>
      </w:pPr>
      <w:r w:rsidRPr="006C2560">
        <w:rPr>
          <w:rStyle w:val="EndnoteReference"/>
        </w:rPr>
        <w:endnoteRef/>
      </w:r>
      <w:r w:rsidRPr="006C2560">
        <w:t xml:space="preserve"> </w:t>
      </w:r>
      <w:r w:rsidRPr="006C2560">
        <w:rPr>
          <w:b/>
        </w:rPr>
        <w:t>Incumbency</w:t>
      </w:r>
      <w:r w:rsidRPr="006C2560">
        <w:t xml:space="preserve"> (incumbent regimes): Relationships among actors and institutions through which power differentials shape, stabiliz</w:t>
      </w:r>
      <w:r w:rsidRPr="00FD4149">
        <w:t>e and reinforce existing regimes and their associated development pathways</w:t>
      </w:r>
    </w:p>
  </w:endnote>
  <w:endnote w:id="21">
    <w:p w14:paraId="5F8CC9D6" w14:textId="2F775F4B" w:rsidR="0090630C" w:rsidRPr="007A3A8A" w:rsidRDefault="0090630C">
      <w:pPr>
        <w:pStyle w:val="EndnoteText"/>
      </w:pPr>
      <w:r w:rsidRPr="00FD4149">
        <w:rPr>
          <w:rStyle w:val="EndnoteReference"/>
        </w:rPr>
        <w:endnoteRef/>
      </w:r>
      <w:r w:rsidRPr="00FD4149">
        <w:t xml:space="preserve"> </w:t>
      </w:r>
      <w:r w:rsidRPr="00FD4149">
        <w:rPr>
          <w:b/>
        </w:rPr>
        <w:t>Adaptation</w:t>
      </w:r>
      <w:r w:rsidRPr="00FD4149">
        <w:t>: Response to potentially disruptive change that seeks to limits damage or seize opportunities for improvem</w:t>
      </w:r>
      <w:r w:rsidRPr="007A3A8A">
        <w:t>ent</w:t>
      </w:r>
      <w:r>
        <w:t xml:space="preserve"> to a development pathway within a regime.  (Contrast with Transformation).</w:t>
      </w:r>
    </w:p>
  </w:endnote>
  <w:endnote w:id="22">
    <w:p w14:paraId="6C23D3A8" w14:textId="06B5DD77" w:rsidR="0090630C" w:rsidRDefault="0090630C" w:rsidP="00936A9C">
      <w:pPr>
        <w:pStyle w:val="EndnoteText"/>
      </w:pPr>
      <w:r w:rsidRPr="007A3A8A">
        <w:rPr>
          <w:rStyle w:val="EndnoteReference"/>
        </w:rPr>
        <w:endnoteRef/>
      </w:r>
      <w:r w:rsidRPr="007A3A8A">
        <w:t xml:space="preserve"> </w:t>
      </w:r>
      <w:r w:rsidRPr="007A3A8A">
        <w:rPr>
          <w:b/>
        </w:rPr>
        <w:t xml:space="preserve">Risk: </w:t>
      </w:r>
      <w:r w:rsidRPr="007A3A8A">
        <w:t>The prospect of loss or gain under uncertainty of something of thought to be of value, often incorporating estimates</w:t>
      </w:r>
      <w:r>
        <w:t xml:space="preserve"> on likelihood of a change and consequences if the change occurs.</w:t>
      </w:r>
    </w:p>
  </w:endnote>
  <w:endnote w:id="23">
    <w:p w14:paraId="4F5947CF" w14:textId="37283E14" w:rsidR="0090630C" w:rsidRDefault="0090630C">
      <w:pPr>
        <w:pStyle w:val="EndnoteText"/>
      </w:pPr>
      <w:r>
        <w:rPr>
          <w:rStyle w:val="EndnoteReference"/>
        </w:rPr>
        <w:endnoteRef/>
      </w:r>
      <w:r>
        <w:t xml:space="preserve"> </w:t>
      </w:r>
      <w:r w:rsidRPr="00FD560B">
        <w:rPr>
          <w:b/>
        </w:rPr>
        <w:t>Vulnerability</w:t>
      </w:r>
      <w:r>
        <w:t>: the likelihood that a particular subpopulation will lack or lose access to the resources they need to secure their well-being in the face of disruptions</w:t>
      </w:r>
    </w:p>
  </w:endnote>
  <w:endnote w:id="24">
    <w:p w14:paraId="0C00151B" w14:textId="71BB51A2" w:rsidR="0090630C" w:rsidRPr="00C25530" w:rsidRDefault="0090630C" w:rsidP="00627DE1">
      <w:pPr>
        <w:pStyle w:val="EndnoteText"/>
      </w:pPr>
      <w:r>
        <w:rPr>
          <w:rStyle w:val="EndnoteReference"/>
        </w:rPr>
        <w:endnoteRef/>
      </w:r>
      <w:r>
        <w:t xml:space="preserve"> </w:t>
      </w:r>
      <w:r w:rsidRPr="00FD560B">
        <w:rPr>
          <w:b/>
        </w:rPr>
        <w:t>Resilience</w:t>
      </w:r>
      <w:r>
        <w:rPr>
          <w:b/>
        </w:rPr>
        <w:t>:</w:t>
      </w:r>
      <w:r w:rsidRPr="00EE0477">
        <w:t xml:space="preserve"> </w:t>
      </w:r>
      <w:r>
        <w:t xml:space="preserve">a system’s ability to utilize the “breathing room” provided by its robustness to disturbance to fundamentally </w:t>
      </w:r>
      <w:r w:rsidRPr="009F203A">
        <w:t>change how it uses r</w:t>
      </w:r>
      <w:r w:rsidRPr="00C25530">
        <w:t>esources under the new conditions</w:t>
      </w:r>
    </w:p>
  </w:endnote>
  <w:endnote w:id="25">
    <w:p w14:paraId="6320CFA4" w14:textId="624C686F" w:rsidR="0090630C" w:rsidRDefault="0090630C">
      <w:pPr>
        <w:pStyle w:val="EndnoteText"/>
      </w:pPr>
      <w:r w:rsidRPr="00C25530">
        <w:rPr>
          <w:rStyle w:val="EndnoteReference"/>
        </w:rPr>
        <w:endnoteRef/>
      </w:r>
      <w:r w:rsidRPr="00C25530">
        <w:t xml:space="preserve"> </w:t>
      </w:r>
      <w:r w:rsidRPr="00C25530">
        <w:rPr>
          <w:b/>
        </w:rPr>
        <w:t xml:space="preserve">Innovation systems </w:t>
      </w:r>
      <w:r w:rsidRPr="00C25530">
        <w:t>consist of the</w:t>
      </w:r>
      <w:r w:rsidRPr="00C25530">
        <w:rPr>
          <w:b/>
        </w:rPr>
        <w:t xml:space="preserve"> </w:t>
      </w:r>
      <w:r w:rsidRPr="00C25530">
        <w:t>actors, institutions, goals and resources through which new artifacts and practices are invented, selected, ad</w:t>
      </w:r>
      <w:r>
        <w:t xml:space="preserve">apted, adopted and brought into widespread use. </w:t>
      </w:r>
    </w:p>
  </w:endnote>
  <w:endnote w:id="26">
    <w:p w14:paraId="1D157753" w14:textId="739215CB" w:rsidR="0090630C" w:rsidRDefault="0090630C">
      <w:pPr>
        <w:pStyle w:val="EndnoteText"/>
      </w:pPr>
      <w:r>
        <w:rPr>
          <w:rStyle w:val="EndnoteReference"/>
        </w:rPr>
        <w:endnoteRef/>
      </w:r>
      <w:r>
        <w:t xml:space="preserve"> </w:t>
      </w:r>
      <w:r w:rsidRPr="00FD560B">
        <w:rPr>
          <w:b/>
        </w:rPr>
        <w:t>Disruptions</w:t>
      </w:r>
      <w:r>
        <w:t>: shocks, surprises, innovation and the unfolding unknown</w:t>
      </w:r>
    </w:p>
  </w:endnote>
  <w:endnote w:id="27">
    <w:p w14:paraId="58B070B9" w14:textId="0C92DB07" w:rsidR="0090630C" w:rsidRPr="00817AA2" w:rsidRDefault="0090630C">
      <w:pPr>
        <w:pStyle w:val="EndnoteText"/>
      </w:pPr>
      <w:r>
        <w:rPr>
          <w:rStyle w:val="EndnoteReference"/>
        </w:rPr>
        <w:endnoteRef/>
      </w:r>
      <w:r>
        <w:t xml:space="preserve"> </w:t>
      </w:r>
      <w:r w:rsidRPr="00FD560B">
        <w:rPr>
          <w:b/>
        </w:rPr>
        <w:t>Adaptation pathways</w:t>
      </w:r>
      <w:r>
        <w:t xml:space="preserve">: Dynamical, and typically path-dependent, sequences of adaptations in which early </w:t>
      </w:r>
      <w:r w:rsidRPr="00817AA2">
        <w:t>adaptations influence the conditions that call for later adaptations.</w:t>
      </w:r>
    </w:p>
  </w:endnote>
  <w:endnote w:id="28">
    <w:p w14:paraId="15AC9A11" w14:textId="316651C5" w:rsidR="0090630C" w:rsidRDefault="0090630C">
      <w:pPr>
        <w:pStyle w:val="EndnoteText"/>
      </w:pPr>
      <w:r w:rsidRPr="00817AA2">
        <w:rPr>
          <w:rStyle w:val="EndnoteReference"/>
        </w:rPr>
        <w:endnoteRef/>
      </w:r>
      <w:r w:rsidRPr="00817AA2">
        <w:t xml:space="preserve"> </w:t>
      </w:r>
      <w:r w:rsidRPr="00817AA2">
        <w:rPr>
          <w:b/>
        </w:rPr>
        <w:t>Hysteresis</w:t>
      </w:r>
      <w:r w:rsidRPr="00817AA2">
        <w:t>: The tendency of a system change to be irreversible even when forces that caused the change are reversed.</w:t>
      </w:r>
      <w:r>
        <w:t xml:space="preserve">  </w:t>
      </w:r>
    </w:p>
  </w:endnote>
  <w:endnote w:id="29">
    <w:p w14:paraId="6763CCCD" w14:textId="132B990D" w:rsidR="0090630C" w:rsidRPr="00666B0D" w:rsidRDefault="0090630C" w:rsidP="00B0558C">
      <w:pPr>
        <w:pStyle w:val="EndnoteText"/>
      </w:pPr>
      <w:r>
        <w:rPr>
          <w:rStyle w:val="EndnoteReference"/>
        </w:rPr>
        <w:endnoteRef/>
      </w:r>
      <w:r>
        <w:t xml:space="preserve"> </w:t>
      </w:r>
      <w:r w:rsidRPr="000B4A84">
        <w:rPr>
          <w:b/>
        </w:rPr>
        <w:t>Transformation or Transition</w:t>
      </w:r>
      <w:r>
        <w:t xml:space="preserve"> are large-scale and often disruptive shifts from</w:t>
      </w:r>
      <w:r w:rsidRPr="00890110">
        <w:t xml:space="preserve"> unsustainable pathways of development to development pathways </w:t>
      </w:r>
      <w:r>
        <w:t xml:space="preserve">and associated regimes </w:t>
      </w:r>
      <w:r w:rsidRPr="00890110">
        <w:t>that are sustainable</w:t>
      </w:r>
      <w:r>
        <w:t>.  (Contrast with Adaptation).</w:t>
      </w:r>
    </w:p>
  </w:endnote>
  <w:endnote w:id="30">
    <w:p w14:paraId="75DD6878" w14:textId="3F4ED2E7" w:rsidR="0090630C" w:rsidRPr="00817AA2" w:rsidRDefault="0090630C">
      <w:pPr>
        <w:pStyle w:val="EndnoteText"/>
      </w:pPr>
      <w:r w:rsidRPr="00817AA2">
        <w:rPr>
          <w:rStyle w:val="EndnoteReference"/>
        </w:rPr>
        <w:endnoteRef/>
      </w:r>
      <w:r w:rsidRPr="00817AA2">
        <w:t xml:space="preserve"> </w:t>
      </w:r>
      <w:r w:rsidRPr="00817AA2">
        <w:rPr>
          <w:b/>
        </w:rPr>
        <w:t>Multi-level perspective (MLP)</w:t>
      </w:r>
      <w:r w:rsidRPr="00817AA2">
        <w:t xml:space="preserve">: A hierarchical framework for analyzing innovation in socio-technical systems.   </w:t>
      </w:r>
    </w:p>
  </w:endnote>
  <w:endnote w:id="31">
    <w:p w14:paraId="04A3383B" w14:textId="0F70DB75" w:rsidR="0090630C" w:rsidRPr="00BD42EB" w:rsidRDefault="0090630C" w:rsidP="00F351C6">
      <w:pPr>
        <w:pStyle w:val="EndnoteText"/>
      </w:pPr>
      <w:r w:rsidRPr="00817AA2">
        <w:rPr>
          <w:rStyle w:val="EndnoteReference"/>
        </w:rPr>
        <w:endnoteRef/>
      </w:r>
      <w:r w:rsidRPr="00817AA2">
        <w:t xml:space="preserve"> </w:t>
      </w:r>
      <w:r w:rsidRPr="00817AA2">
        <w:rPr>
          <w:b/>
        </w:rPr>
        <w:t xml:space="preserve">Imaginaries </w:t>
      </w:r>
      <w:r w:rsidRPr="00817AA2">
        <w:t>are collectively</w:t>
      </w:r>
      <w:r w:rsidRPr="00A50459">
        <w:t xml:space="preserve"> held visions of good or attainable futures that serve to envision the possible, and motivate action towards new development pathways</w:t>
      </w:r>
      <w:r>
        <w:t>.</w:t>
      </w:r>
    </w:p>
  </w:endnote>
  <w:endnote w:id="32">
    <w:p w14:paraId="14ABEFF8" w14:textId="77777777" w:rsidR="0090630C" w:rsidRDefault="0090630C" w:rsidP="00883CFD">
      <w:pPr>
        <w:pStyle w:val="EndnoteText"/>
      </w:pPr>
      <w:r>
        <w:rPr>
          <w:rStyle w:val="EndnoteReference"/>
        </w:rPr>
        <w:endnoteRef/>
      </w:r>
      <w:r>
        <w:t xml:space="preserve"> </w:t>
      </w:r>
      <w:r w:rsidRPr="005540B5">
        <w:rPr>
          <w:b/>
        </w:rPr>
        <w:t>Co-production</w:t>
      </w:r>
      <w:r>
        <w:t>:  Knowledge and society continually shape each other</w:t>
      </w:r>
      <w:r w:rsidRPr="00582912">
        <w:t xml:space="preserve"> </w:t>
      </w:r>
      <w:r>
        <w:t>in a dynamic, path-dependent process.</w:t>
      </w:r>
    </w:p>
  </w:endnote>
  <w:endnote w:id="33">
    <w:p w14:paraId="2321C148" w14:textId="77777777" w:rsidR="0090630C" w:rsidRPr="00851B46" w:rsidRDefault="0090630C" w:rsidP="00883CFD">
      <w:pPr>
        <w:pStyle w:val="EndnoteText"/>
        <w:rPr>
          <w:highlight w:val="yellow"/>
        </w:rPr>
      </w:pPr>
      <w:r w:rsidRPr="00DF4229">
        <w:rPr>
          <w:rStyle w:val="EndnoteReference"/>
        </w:rPr>
        <w:endnoteRef/>
      </w:r>
      <w:r w:rsidRPr="00DF4229">
        <w:t xml:space="preserve"> </w:t>
      </w:r>
      <w:r w:rsidRPr="00DF4229">
        <w:rPr>
          <w:b/>
        </w:rPr>
        <w:t>Safe spaces</w:t>
      </w:r>
      <w:r w:rsidRPr="00DF4229">
        <w:t>: Institutional arrangements</w:t>
      </w:r>
      <w:r w:rsidRPr="00373A78">
        <w:t xml:space="preserve"> that</w:t>
      </w:r>
      <w:r>
        <w:t xml:space="preserve"> encourage experimentation and the timely acknowledgment of error.</w:t>
      </w:r>
    </w:p>
  </w:endnote>
  <w:endnote w:id="34">
    <w:p w14:paraId="6100A5DF" w14:textId="77777777" w:rsidR="0090630C" w:rsidRPr="00DF4229" w:rsidRDefault="0090630C" w:rsidP="00883CFD">
      <w:pPr>
        <w:pStyle w:val="EndnoteText"/>
      </w:pPr>
      <w:r w:rsidRPr="00DF4229">
        <w:rPr>
          <w:rStyle w:val="EndnoteReference"/>
        </w:rPr>
        <w:endnoteRef/>
      </w:r>
      <w:r w:rsidRPr="00DF4229">
        <w:t xml:space="preserve"> </w:t>
      </w:r>
      <w:r w:rsidRPr="00DF4229">
        <w:rPr>
          <w:b/>
        </w:rPr>
        <w:t>Boundary work</w:t>
      </w:r>
      <w:r w:rsidRPr="00DF4229">
        <w:t>: Process through which research communities organize their relations with new science, other sources of knowledge, and the worlds of action and policy-making</w:t>
      </w:r>
    </w:p>
  </w:endnote>
  <w:endnote w:id="35">
    <w:p w14:paraId="70E8371F" w14:textId="77777777" w:rsidR="0090630C" w:rsidRDefault="0090630C" w:rsidP="00883CFD">
      <w:pPr>
        <w:pStyle w:val="EndnoteText"/>
      </w:pPr>
      <w:r>
        <w:rPr>
          <w:rStyle w:val="EndnoteReference"/>
        </w:rPr>
        <w:endnoteRef/>
      </w:r>
      <w:r>
        <w:t xml:space="preserve"> </w:t>
      </w:r>
      <w:r w:rsidRPr="00FD560B">
        <w:rPr>
          <w:b/>
        </w:rPr>
        <w:t>Fit</w:t>
      </w:r>
      <w:r>
        <w:t xml:space="preserve"> is a term used to emphasize the importance of matching governance arrangements to the characteristics of the action situation being governed.</w:t>
      </w:r>
    </w:p>
  </w:endnote>
  <w:endnote w:id="36">
    <w:p w14:paraId="17979BAC" w14:textId="77777777" w:rsidR="0090630C" w:rsidRDefault="0090630C" w:rsidP="00883CFD">
      <w:pPr>
        <w:pStyle w:val="EndnoteText"/>
      </w:pPr>
      <w:r>
        <w:rPr>
          <w:rStyle w:val="EndnoteReference"/>
        </w:rPr>
        <w:endnoteRef/>
      </w:r>
      <w:r>
        <w:t xml:space="preserve"> </w:t>
      </w:r>
      <w:r w:rsidRPr="00FD560B">
        <w:rPr>
          <w:b/>
        </w:rPr>
        <w:t>Public Trust Doctrine (PTD)</w:t>
      </w:r>
      <w:r w:rsidRPr="00456DA8">
        <w:t xml:space="preserve"> </w:t>
      </w:r>
      <w:r>
        <w:t xml:space="preserve">holds </w:t>
      </w:r>
      <w:r w:rsidRPr="00456DA8">
        <w:t>that government</w:t>
      </w:r>
      <w:r>
        <w:t>s</w:t>
      </w:r>
      <w:r w:rsidRPr="00456DA8">
        <w:t xml:space="preserve"> ha</w:t>
      </w:r>
      <w:r>
        <w:t>ve</w:t>
      </w:r>
      <w:r w:rsidRPr="00456DA8">
        <w:t xml:space="preserve"> a </w:t>
      </w:r>
      <w:r>
        <w:t xml:space="preserve">legal </w:t>
      </w:r>
      <w:r w:rsidRPr="00456DA8">
        <w:t xml:space="preserve">duty to hold </w:t>
      </w:r>
      <w:r>
        <w:t xml:space="preserve">certain natural </w:t>
      </w:r>
      <w:r w:rsidRPr="00456DA8">
        <w:t>resources in trust on behalf of present and future citizens</w:t>
      </w:r>
    </w:p>
  </w:endnote>
  <w:endnote w:id="37">
    <w:p w14:paraId="2E3BCF41" w14:textId="77777777" w:rsidR="0090630C" w:rsidRDefault="0090630C" w:rsidP="00883CFD">
      <w:pPr>
        <w:pStyle w:val="EndnoteText"/>
      </w:pPr>
      <w:r>
        <w:rPr>
          <w:rStyle w:val="EndnoteReference"/>
        </w:rPr>
        <w:endnoteRef/>
      </w:r>
      <w:r>
        <w:t xml:space="preserve"> </w:t>
      </w:r>
      <w:r w:rsidRPr="0003150A">
        <w:rPr>
          <w:b/>
        </w:rPr>
        <w:t>Reflexivity</w:t>
      </w:r>
      <w:r>
        <w:t xml:space="preserve"> is the ability to question one’s own core commitments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dvP4DF60E">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227125"/>
      <w:docPartObj>
        <w:docPartGallery w:val="Page Numbers (Bottom of Page)"/>
        <w:docPartUnique/>
      </w:docPartObj>
    </w:sdtPr>
    <w:sdtEndPr>
      <w:rPr>
        <w:noProof/>
      </w:rPr>
    </w:sdtEndPr>
    <w:sdtContent>
      <w:p w14:paraId="3B77ED76" w14:textId="2C11857E" w:rsidR="0090630C" w:rsidRDefault="0090630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2DD8F6E" w14:textId="77777777" w:rsidR="0090630C" w:rsidRDefault="00906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CF4FF" w14:textId="77777777" w:rsidR="004773B4" w:rsidRDefault="004773B4" w:rsidP="00E420EC">
      <w:r>
        <w:separator/>
      </w:r>
    </w:p>
  </w:footnote>
  <w:footnote w:type="continuationSeparator" w:id="0">
    <w:p w14:paraId="27ADA12C" w14:textId="77777777" w:rsidR="004773B4" w:rsidRDefault="004773B4" w:rsidP="00E420EC">
      <w:r>
        <w:continuationSeparator/>
      </w:r>
    </w:p>
  </w:footnote>
  <w:footnote w:id="1">
    <w:p w14:paraId="37A7879F" w14:textId="19D52255" w:rsidR="0090630C" w:rsidRDefault="0090630C">
      <w:pPr>
        <w:pStyle w:val="FootnoteText"/>
      </w:pPr>
      <w:r w:rsidRPr="0095528B">
        <w:rPr>
          <w:rStyle w:val="FootnoteReference"/>
        </w:rPr>
        <w:footnoteRef/>
      </w:r>
      <w:r>
        <w:t xml:space="preserve"> Both authors contributed equally to this work</w:t>
      </w:r>
    </w:p>
  </w:footnote>
  <w:footnote w:id="2">
    <w:p w14:paraId="78ABE24A" w14:textId="40CF07AB" w:rsidR="0090630C" w:rsidRDefault="0090630C">
      <w:pPr>
        <w:pStyle w:val="FootnoteText"/>
      </w:pPr>
      <w:r>
        <w:rPr>
          <w:rStyle w:val="FootnoteReference"/>
        </w:rPr>
        <w:footnoteRef/>
      </w:r>
      <w:r>
        <w:t xml:space="preserve"> The method we used to identify the research traditions listed in Table 1 is described in the </w:t>
      </w:r>
      <w:r w:rsidRPr="001C3DE8">
        <w:t xml:space="preserve">Supplemental Materials </w:t>
      </w:r>
      <w:r>
        <w:t xml:space="preserve">which can be accessed through a </w:t>
      </w:r>
      <w:r w:rsidRPr="001C3DE8">
        <w:t>link in the online version of this article or at http://www.annualreviews.org/.</w:t>
      </w:r>
    </w:p>
  </w:footnote>
  <w:footnote w:id="3">
    <w:p w14:paraId="6EEC23FE" w14:textId="07EDB311" w:rsidR="0090630C" w:rsidRDefault="0090630C" w:rsidP="00E00589">
      <w:pPr>
        <w:pStyle w:val="FootnoteText"/>
      </w:pPr>
      <w:r w:rsidRPr="0095528B">
        <w:rPr>
          <w:rStyle w:val="FootnoteReference"/>
        </w:rPr>
        <w:footnoteRef/>
      </w:r>
      <w:r>
        <w:t xml:space="preserve"> We prefer this framing of the interactions that shape the Anthropocene System over alternative framings that, however broad their intended meaning today, reflect in their terminology various disciplinary path-dependencies that are perceived by some as na</w:t>
      </w:r>
      <w:r w:rsidRPr="00116980">
        <w:t>rrowing what ought to be an inclusive vocabulary.  In particular, we find the connotation of “</w:t>
      </w:r>
      <w:r w:rsidRPr="00C62CB0">
        <w:t>nature-society”</w:t>
      </w:r>
      <w:r w:rsidRPr="00F755EF">
        <w:t xml:space="preserve"> interactions to be broader than “</w:t>
      </w:r>
      <w:r w:rsidRPr="00C62CB0">
        <w:t>human-environmental”</w:t>
      </w:r>
      <w:r w:rsidRPr="00F755EF">
        <w:t xml:space="preserve"> interactions (which we have found connote to many a diminution of the importance of how people organize their relationships with one another), </w:t>
      </w:r>
      <w:r w:rsidRPr="00C62CB0">
        <w:t>social-ecological</w:t>
      </w:r>
      <w:r w:rsidRPr="00F755EF">
        <w:t xml:space="preserve"> interactions (which connote to many a diminution of the </w:t>
      </w:r>
      <w:r w:rsidRPr="00C62CB0">
        <w:t>physical</w:t>
      </w:r>
      <w:r w:rsidRPr="00F755EF">
        <w:t xml:space="preserve"> aspects of nature such as climate) and “</w:t>
      </w:r>
      <w:r w:rsidRPr="00C62CB0">
        <w:t>socio-technical”</w:t>
      </w:r>
      <w:r>
        <w:t xml:space="preserve"> interactions (which connote to many a diminution of the importance of interactions with nature in the Anthropocene System).  </w:t>
      </w:r>
    </w:p>
  </w:footnote>
  <w:footnote w:id="4">
    <w:p w14:paraId="1E33F018" w14:textId="77777777" w:rsidR="0090630C" w:rsidRDefault="0090630C" w:rsidP="00473731">
      <w:pPr>
        <w:pStyle w:val="FootnoteText"/>
      </w:pPr>
      <w:r w:rsidRPr="0095528B">
        <w:rPr>
          <w:rStyle w:val="FootnoteReference"/>
        </w:rPr>
        <w:footnoteRef/>
      </w:r>
      <w:r w:rsidRPr="00E42BB9">
        <w:t xml:space="preserve"> We use the term “vertical” connections to characterized linkages across levels.  The more conventional “cross-scale” terminology is ambiguous in that it can be read to refer to both spatial and temporal domains.</w:t>
      </w:r>
    </w:p>
  </w:footnote>
  <w:footnote w:id="5">
    <w:p w14:paraId="5C922564" w14:textId="6166B93B" w:rsidR="0090630C" w:rsidRDefault="0090630C" w:rsidP="00E00589">
      <w:pPr>
        <w:pStyle w:val="FootnoteText"/>
      </w:pPr>
      <w:r w:rsidRPr="0095528B">
        <w:rPr>
          <w:rStyle w:val="FootnoteReference"/>
        </w:rPr>
        <w:footnoteRef/>
      </w:r>
      <w:r>
        <w:t xml:space="preserve"> The concept of </w:t>
      </w:r>
      <w:r w:rsidRPr="00E32FB8">
        <w:rPr>
          <w:i/>
        </w:rPr>
        <w:t>regime</w:t>
      </w:r>
      <w:r>
        <w:t xml:space="preserve"> has been used to characterize natural systems (e.g. river flow regimes, prey-predator regimes), social systems (e.g. the world trade regime, the nuclear non-proliferation regime), and intertwined nature-society systems (e.g. the climate regime, world food regime).   For sustainability science, this last, more inclusive sense seems most appropriate.  We therefore use it throughout this review.</w:t>
      </w:r>
    </w:p>
  </w:footnote>
  <w:footnote w:id="6">
    <w:p w14:paraId="6DB1449E" w14:textId="71F3F778" w:rsidR="0090630C" w:rsidRDefault="0090630C" w:rsidP="00E00589">
      <w:pPr>
        <w:pStyle w:val="FootnoteText"/>
      </w:pPr>
      <w:r w:rsidRPr="0095528B">
        <w:rPr>
          <w:rStyle w:val="FootnoteReference"/>
        </w:rPr>
        <w:footnoteRef/>
      </w:r>
      <w:r>
        <w:t xml:space="preserve"> We follow Scheffer </w:t>
      </w:r>
      <w:r>
        <w:fldChar w:fldCharType="begin"/>
      </w:r>
      <w:r>
        <w:instrText xml:space="preserve"> ADDIN ZOTERO_ITEM CSL_CITATION {"citationID":"oR4S9pAr","properties":{"formattedCitation":"(Scheffer 2009, 83)","plainCitation":"(Scheffer 2009, 83)","noteIndex":6},"citationItems":[{"id":16494,"uris":["http://zotero.org/groups/2225246/items/JMFLCHHA"],"uri":["http://zotero.org/groups/2225246/items/JMFLCHHA"],"itemData":{"id":16494,"type":"book","event-place":"Princeton, N.J.","ISBN":"alk. paper)","language":"English","number-of-pages":"384","publisher":"Princeton University Press","publisher-place":"Princeton, N.J.","title":"Critical transitions in nature and society","URL":"http://hollis.harvard.edu/?itemid=%7Clibrary/m/aleph%7C012052676","author":[{"family":"Scheffer","given":"Marten"}],"issued":{"date-parts":[["2009"]]}},"locator":"83","label":"page"}],"schema":"https://github.com/citation-style-language/schema/raw/master/csl-citation.json"} </w:instrText>
      </w:r>
      <w:r>
        <w:fldChar w:fldCharType="separate"/>
      </w:r>
      <w:r w:rsidRPr="004A3DE3">
        <w:rPr>
          <w:rFonts w:ascii="Calibri" w:hAnsi="Calibri" w:cs="Calibri"/>
        </w:rPr>
        <w:t>(Scheffer 2009, 83)</w:t>
      </w:r>
      <w:r>
        <w:fldChar w:fldCharType="end"/>
      </w:r>
      <w:r>
        <w:t xml:space="preserve"> in using the term “</w:t>
      </w:r>
      <w:r w:rsidRPr="002A7B76">
        <w:t>regime shift</w:t>
      </w:r>
      <w:r>
        <w:t>” to refer to the general phenomenon of a rapid change from one set of dynamics to another, and reserve the term “</w:t>
      </w:r>
      <w:r w:rsidRPr="002A7B76">
        <w:t>critical transition</w:t>
      </w:r>
      <w:r>
        <w:t xml:space="preserve">” for the subset of regime shifts that is due not to changes in external conditions but rather due to a change in dominant feedbacks.  See </w:t>
      </w:r>
      <w:r>
        <w:fldChar w:fldCharType="begin"/>
      </w:r>
      <w:r>
        <w:instrText xml:space="preserve"> ADDIN ZOTERO_ITEM CSL_CITATION {"citationID":"qjvdlKho","properties":{"formattedCitation":"(Milkoreit et al. 2018)","plainCitation":"(Milkoreit et al. 2018)","noteIndex":6},"citationItems":[{"id":16035,"uris":["http://zotero.org/groups/2225246/items/5V6EPKK3"],"uri":["http://zotero.org/groups/2225246/items/5V6EPKK3"],"itemData":{"id":16035,"type":"article-journal","abstract":"The term tipping point has experienced explosive popularity across multiple disciplines over the last decade. Research on social-ecological systems (SES) has contributed to the growth and diversity of the term’s use. The diverse uses of the term obscure potential differences between tipping behavior in natural and social systems, and issues of causality across natural and social system components in SES. This paper aims to create the foundation for a discussion within the SES research community about the appropriate use of the term tipping point, especially the relatively novel term ‘social tipping point.’ We review existing literature on tipping points and similar concepts (e.g. regime shifts, critical transitions) across all spheres of science published between 1960 and 2016 with a special focus on a recent and still small body of work on social tipping points. We combine quantitative and qualitative analyses in a bibliometric approach, rooted in an expert elicitation process. We find that the term tipping point became popular after the year 2000—long after the terms regime shift and critical transition—across all spheres of science. We identify 23 distinct features of tipping point definitions and their prevalence across disciplines, but find no clear taxonomy of discipline-specific definitions. Building on the most frequently used features, we propose definitions for tipping points in general and social tipping points in SES in particular.","container-title":"Environmental Research Letters","DOI":"10.1088/1748-9326/aaaa75","ISSN":"1748-9326","issue":"3","journalAbbreviation":"Environ. Res. Lett.","language":"en","page":"033005","source":"Institute of Physics","title":"Defining tipping points for social-ecological systems scholarship—an interdisciplinary literature review","volume":"13","author":[{"family":"Milkoreit","given":"Manjana"},{"family":"Hodbod","given":"Jennifer"},{"family":"Baggio","given":"Jacopo"},{"family":"Benessaiah","given":"Karina"},{"family":"Calderón-Contreras","given":"Rafael"},{"family":"Donges","given":"Jonathan F."},{"family":"Mathias","given":"Jean-Denis"},{"family":"Rocha","given":"Juan Carlos"},{"family":"Schoon","given":"Michael"},{"family":"Werners","given":"Saskia E."}],"issued":{"date-parts":[["2018",3]]}}}],"schema":"https://github.com/citation-style-language/schema/raw/master/csl-citation.json"} </w:instrText>
      </w:r>
      <w:r>
        <w:fldChar w:fldCharType="separate"/>
      </w:r>
      <w:r w:rsidRPr="0030035A">
        <w:rPr>
          <w:rFonts w:ascii="Calibri" w:hAnsi="Calibri" w:cs="Calibri"/>
        </w:rPr>
        <w:t>(Milkoreit et al. 2018)</w:t>
      </w:r>
      <w:r>
        <w:fldChar w:fldCharType="end"/>
      </w:r>
      <w:r>
        <w:t xml:space="preserve"> for a review of how these terms are used in the literature.</w:t>
      </w:r>
    </w:p>
  </w:footnote>
  <w:footnote w:id="7">
    <w:p w14:paraId="44A252B1" w14:textId="789A0B61" w:rsidR="0090630C" w:rsidRDefault="0090630C" w:rsidP="00E00589">
      <w:pPr>
        <w:pStyle w:val="FootnoteText"/>
      </w:pPr>
      <w:r w:rsidRPr="0095528B">
        <w:rPr>
          <w:rStyle w:val="FootnoteReference"/>
        </w:rPr>
        <w:footnoteRef/>
      </w:r>
      <w:r>
        <w:t xml:space="preserve"> We prefer the branching tree image to the more common “</w:t>
      </w:r>
      <w:r w:rsidRPr="002A7B76">
        <w:t>marble</w:t>
      </w:r>
      <w:r>
        <w:t>-in-a-bowl” images because the branches imply a continuing evolutionary dynamics and emphasize the multiplicity of future regimes and associated pathways that such dynamics may entail.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BA5DE" w14:textId="1D4A67C4" w:rsidR="0090630C" w:rsidRDefault="0090630C">
    <w:pPr>
      <w:pStyle w:val="Header"/>
    </w:pPr>
    <w:r>
      <w:t>ARER</w:t>
    </w:r>
    <w:r>
      <w:ptab w:relativeTo="margin" w:alignment="center" w:leader="none"/>
    </w:r>
    <w:r>
      <w:t>Sustainability Science Ver 5.0</w:t>
    </w:r>
    <w:r>
      <w:ptab w:relativeTo="margin" w:alignment="right" w:leader="none"/>
    </w:r>
    <w:r>
      <w:fldChar w:fldCharType="begin"/>
    </w:r>
    <w:r>
      <w:instrText xml:space="preserve"> DATE \@ "yy.MM.dd" </w:instrText>
    </w:r>
    <w:r>
      <w:fldChar w:fldCharType="separate"/>
    </w:r>
    <w:ins w:id="712" w:author="Author">
      <w:r>
        <w:rPr>
          <w:noProof/>
        </w:rPr>
        <w:t>20.03.16</w:t>
      </w:r>
    </w:ins>
    <w:del w:id="713" w:author="Author">
      <w:r w:rsidDel="0074137C">
        <w:rPr>
          <w:noProof/>
        </w:rPr>
        <w:delText>20.02.28</w:delText>
      </w:r>
    </w:del>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0A44"/>
    <w:multiLevelType w:val="hybridMultilevel"/>
    <w:tmpl w:val="C94A9D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93924"/>
    <w:multiLevelType w:val="hybridMultilevel"/>
    <w:tmpl w:val="AA5AF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4277DD"/>
    <w:multiLevelType w:val="hybridMultilevel"/>
    <w:tmpl w:val="3FA61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E4491C"/>
    <w:multiLevelType w:val="multilevel"/>
    <w:tmpl w:val="6962419E"/>
    <w:lvl w:ilvl="0">
      <w:start w:val="8"/>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9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363613E"/>
    <w:multiLevelType w:val="hybridMultilevel"/>
    <w:tmpl w:val="A56EE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6D6C54"/>
    <w:multiLevelType w:val="hybridMultilevel"/>
    <w:tmpl w:val="66FAE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1D2828"/>
    <w:multiLevelType w:val="hybridMultilevel"/>
    <w:tmpl w:val="64581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173C8"/>
    <w:multiLevelType w:val="hybridMultilevel"/>
    <w:tmpl w:val="BEDC8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6207CC"/>
    <w:multiLevelType w:val="hybridMultilevel"/>
    <w:tmpl w:val="7CE8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97CAF"/>
    <w:multiLevelType w:val="multilevel"/>
    <w:tmpl w:val="2F4829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00633DC"/>
    <w:multiLevelType w:val="hybridMultilevel"/>
    <w:tmpl w:val="418CF08E"/>
    <w:lvl w:ilvl="0" w:tplc="2D486F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2362F3"/>
    <w:multiLevelType w:val="hybridMultilevel"/>
    <w:tmpl w:val="9440F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875314"/>
    <w:multiLevelType w:val="hybridMultilevel"/>
    <w:tmpl w:val="EE3A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64C10"/>
    <w:multiLevelType w:val="hybridMultilevel"/>
    <w:tmpl w:val="4E581B5A"/>
    <w:lvl w:ilvl="0" w:tplc="D2EC2E50">
      <w:start w:val="1"/>
      <w:numFmt w:val="decimal"/>
      <w:lvlText w:val="%1."/>
      <w:lvlJc w:val="left"/>
      <w:pPr>
        <w:ind w:left="720" w:hanging="360"/>
      </w:pPr>
      <w:rPr>
        <w:rFonts w:ascii="Times New Roman" w:eastAsia="Times New Roman" w:hAnsi="Times New Roman"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F1401"/>
    <w:multiLevelType w:val="hybridMultilevel"/>
    <w:tmpl w:val="342E5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F695A"/>
    <w:multiLevelType w:val="hybridMultilevel"/>
    <w:tmpl w:val="BC92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253DD"/>
    <w:multiLevelType w:val="multilevel"/>
    <w:tmpl w:val="13D4F2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B1024B5"/>
    <w:multiLevelType w:val="hybridMultilevel"/>
    <w:tmpl w:val="D2886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94A06"/>
    <w:multiLevelType w:val="hybridMultilevel"/>
    <w:tmpl w:val="D04211AA"/>
    <w:lvl w:ilvl="0" w:tplc="D1AAEF8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3F5D0B50"/>
    <w:multiLevelType w:val="hybridMultilevel"/>
    <w:tmpl w:val="410CF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46825"/>
    <w:multiLevelType w:val="hybridMultilevel"/>
    <w:tmpl w:val="A79CA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2F5C13"/>
    <w:multiLevelType w:val="hybridMultilevel"/>
    <w:tmpl w:val="0682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961D15"/>
    <w:multiLevelType w:val="hybridMultilevel"/>
    <w:tmpl w:val="32C4D7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824462"/>
    <w:multiLevelType w:val="hybridMultilevel"/>
    <w:tmpl w:val="C600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6254F7"/>
    <w:multiLevelType w:val="hybridMultilevel"/>
    <w:tmpl w:val="6F9E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F5B6F"/>
    <w:multiLevelType w:val="hybridMultilevel"/>
    <w:tmpl w:val="B9D0EEDE"/>
    <w:lvl w:ilvl="0" w:tplc="3CD058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8E4F74"/>
    <w:multiLevelType w:val="hybridMultilevel"/>
    <w:tmpl w:val="D004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AB19E6"/>
    <w:multiLevelType w:val="hybridMultilevel"/>
    <w:tmpl w:val="1646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5464E5"/>
    <w:multiLevelType w:val="hybridMultilevel"/>
    <w:tmpl w:val="CB0C0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DC362D"/>
    <w:multiLevelType w:val="multilevel"/>
    <w:tmpl w:val="E8B2B7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902335C"/>
    <w:multiLevelType w:val="hybridMultilevel"/>
    <w:tmpl w:val="7F80F1DE"/>
    <w:lvl w:ilvl="0" w:tplc="CF4E74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052A61"/>
    <w:multiLevelType w:val="hybridMultilevel"/>
    <w:tmpl w:val="9E0A7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967793"/>
    <w:multiLevelType w:val="multilevel"/>
    <w:tmpl w:val="336CFEA2"/>
    <w:lvl w:ilvl="0">
      <w:start w:val="1"/>
      <w:numFmt w:val="decimal"/>
      <w:pStyle w:val="TOC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213860"/>
    <w:multiLevelType w:val="hybridMultilevel"/>
    <w:tmpl w:val="CDC6A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09B458B"/>
    <w:multiLevelType w:val="hybridMultilevel"/>
    <w:tmpl w:val="45D2E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F29AE"/>
    <w:multiLevelType w:val="hybridMultilevel"/>
    <w:tmpl w:val="597C6434"/>
    <w:lvl w:ilvl="0" w:tplc="3CD058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8B781A"/>
    <w:multiLevelType w:val="hybridMultilevel"/>
    <w:tmpl w:val="7D581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35"/>
  </w:num>
  <w:num w:numId="3">
    <w:abstractNumId w:val="8"/>
  </w:num>
  <w:num w:numId="4">
    <w:abstractNumId w:val="28"/>
  </w:num>
  <w:num w:numId="5">
    <w:abstractNumId w:val="7"/>
  </w:num>
  <w:num w:numId="6">
    <w:abstractNumId w:val="16"/>
  </w:num>
  <w:num w:numId="7">
    <w:abstractNumId w:val="5"/>
  </w:num>
  <w:num w:numId="8">
    <w:abstractNumId w:val="32"/>
  </w:num>
  <w:num w:numId="9">
    <w:abstractNumId w:val="3"/>
  </w:num>
  <w:num w:numId="10">
    <w:abstractNumId w:val="27"/>
  </w:num>
  <w:num w:numId="11">
    <w:abstractNumId w:val="21"/>
  </w:num>
  <w:num w:numId="12">
    <w:abstractNumId w:val="14"/>
  </w:num>
  <w:num w:numId="13">
    <w:abstractNumId w:val="29"/>
  </w:num>
  <w:num w:numId="14">
    <w:abstractNumId w:val="11"/>
  </w:num>
  <w:num w:numId="15">
    <w:abstractNumId w:val="34"/>
  </w:num>
  <w:num w:numId="16">
    <w:abstractNumId w:val="31"/>
  </w:num>
  <w:num w:numId="17">
    <w:abstractNumId w:val="0"/>
  </w:num>
  <w:num w:numId="18">
    <w:abstractNumId w:val="19"/>
  </w:num>
  <w:num w:numId="19">
    <w:abstractNumId w:val="17"/>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
  </w:num>
  <w:num w:numId="28">
    <w:abstractNumId w:val="6"/>
  </w:num>
  <w:num w:numId="29">
    <w:abstractNumId w:val="20"/>
  </w:num>
  <w:num w:numId="30">
    <w:abstractNumId w:val="10"/>
  </w:num>
  <w:num w:numId="31">
    <w:abstractNumId w:val="15"/>
  </w:num>
  <w:num w:numId="32">
    <w:abstractNumId w:val="22"/>
  </w:num>
  <w:num w:numId="33">
    <w:abstractNumId w:val="30"/>
  </w:num>
  <w:num w:numId="34">
    <w:abstractNumId w:val="36"/>
  </w:num>
  <w:num w:numId="35">
    <w:abstractNumId w:val="4"/>
  </w:num>
  <w:num w:numId="36">
    <w:abstractNumId w:val="1"/>
  </w:num>
  <w:num w:numId="37">
    <w:abstractNumId w:val="23"/>
  </w:num>
  <w:num w:numId="38">
    <w:abstractNumId w:val="18"/>
  </w:num>
  <w:num w:numId="39">
    <w:abstractNumId w:val="13"/>
  </w:num>
  <w:num w:numId="40">
    <w:abstractNumId w:val="26"/>
  </w:num>
  <w:num w:numId="41">
    <w:abstractNumId w:val="12"/>
  </w:num>
  <w:num w:numId="42">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31E"/>
    <w:rsid w:val="00000266"/>
    <w:rsid w:val="0000231F"/>
    <w:rsid w:val="000024D1"/>
    <w:rsid w:val="00002762"/>
    <w:rsid w:val="00002CA7"/>
    <w:rsid w:val="000037F8"/>
    <w:rsid w:val="00003CD3"/>
    <w:rsid w:val="0000449D"/>
    <w:rsid w:val="00004704"/>
    <w:rsid w:val="00004B6B"/>
    <w:rsid w:val="00005187"/>
    <w:rsid w:val="0000528E"/>
    <w:rsid w:val="00005C9E"/>
    <w:rsid w:val="00005D91"/>
    <w:rsid w:val="000064B1"/>
    <w:rsid w:val="000064C4"/>
    <w:rsid w:val="00006899"/>
    <w:rsid w:val="00006D28"/>
    <w:rsid w:val="00006F89"/>
    <w:rsid w:val="000072CF"/>
    <w:rsid w:val="0000746E"/>
    <w:rsid w:val="0000775E"/>
    <w:rsid w:val="00007A71"/>
    <w:rsid w:val="00007EF7"/>
    <w:rsid w:val="00007F9A"/>
    <w:rsid w:val="00007FC7"/>
    <w:rsid w:val="00010093"/>
    <w:rsid w:val="000105E7"/>
    <w:rsid w:val="0001101B"/>
    <w:rsid w:val="0001124F"/>
    <w:rsid w:val="00011828"/>
    <w:rsid w:val="00011A19"/>
    <w:rsid w:val="000124CA"/>
    <w:rsid w:val="00012517"/>
    <w:rsid w:val="000128B8"/>
    <w:rsid w:val="00012A48"/>
    <w:rsid w:val="00012ACF"/>
    <w:rsid w:val="00012E9B"/>
    <w:rsid w:val="00013075"/>
    <w:rsid w:val="0001351C"/>
    <w:rsid w:val="00013FE2"/>
    <w:rsid w:val="000142D9"/>
    <w:rsid w:val="00014670"/>
    <w:rsid w:val="000146A2"/>
    <w:rsid w:val="000150C4"/>
    <w:rsid w:val="0001581E"/>
    <w:rsid w:val="00015A64"/>
    <w:rsid w:val="000161B6"/>
    <w:rsid w:val="00016845"/>
    <w:rsid w:val="0001685A"/>
    <w:rsid w:val="000169D0"/>
    <w:rsid w:val="00016D19"/>
    <w:rsid w:val="00017464"/>
    <w:rsid w:val="000177C5"/>
    <w:rsid w:val="0001781C"/>
    <w:rsid w:val="000178F6"/>
    <w:rsid w:val="00017B8A"/>
    <w:rsid w:val="00017C1A"/>
    <w:rsid w:val="00017D42"/>
    <w:rsid w:val="00017EAF"/>
    <w:rsid w:val="0002073F"/>
    <w:rsid w:val="000209DA"/>
    <w:rsid w:val="00021357"/>
    <w:rsid w:val="00022043"/>
    <w:rsid w:val="00022277"/>
    <w:rsid w:val="000224D2"/>
    <w:rsid w:val="00023633"/>
    <w:rsid w:val="00023DFE"/>
    <w:rsid w:val="000244CA"/>
    <w:rsid w:val="00024630"/>
    <w:rsid w:val="00025312"/>
    <w:rsid w:val="000255F5"/>
    <w:rsid w:val="0002568C"/>
    <w:rsid w:val="00025709"/>
    <w:rsid w:val="000260A5"/>
    <w:rsid w:val="00026265"/>
    <w:rsid w:val="00026719"/>
    <w:rsid w:val="000271C5"/>
    <w:rsid w:val="00027C0B"/>
    <w:rsid w:val="00027D72"/>
    <w:rsid w:val="00027FD0"/>
    <w:rsid w:val="00030181"/>
    <w:rsid w:val="000304D2"/>
    <w:rsid w:val="0003150A"/>
    <w:rsid w:val="00031A45"/>
    <w:rsid w:val="00031D46"/>
    <w:rsid w:val="000321D6"/>
    <w:rsid w:val="0003238E"/>
    <w:rsid w:val="000323AB"/>
    <w:rsid w:val="00032FDE"/>
    <w:rsid w:val="00033284"/>
    <w:rsid w:val="00033973"/>
    <w:rsid w:val="000342DE"/>
    <w:rsid w:val="00034516"/>
    <w:rsid w:val="0003475C"/>
    <w:rsid w:val="00034A1D"/>
    <w:rsid w:val="00034EEB"/>
    <w:rsid w:val="00035085"/>
    <w:rsid w:val="000352AD"/>
    <w:rsid w:val="00035C94"/>
    <w:rsid w:val="0003660D"/>
    <w:rsid w:val="0003724F"/>
    <w:rsid w:val="000372BD"/>
    <w:rsid w:val="00037979"/>
    <w:rsid w:val="00040AE6"/>
    <w:rsid w:val="00040C6A"/>
    <w:rsid w:val="00040D7E"/>
    <w:rsid w:val="00040DA1"/>
    <w:rsid w:val="00041118"/>
    <w:rsid w:val="000415C6"/>
    <w:rsid w:val="000416DB"/>
    <w:rsid w:val="000417AB"/>
    <w:rsid w:val="00041DBA"/>
    <w:rsid w:val="00041E31"/>
    <w:rsid w:val="00042036"/>
    <w:rsid w:val="00042173"/>
    <w:rsid w:val="00042290"/>
    <w:rsid w:val="00042522"/>
    <w:rsid w:val="00042821"/>
    <w:rsid w:val="00042C40"/>
    <w:rsid w:val="00042CBF"/>
    <w:rsid w:val="00043077"/>
    <w:rsid w:val="00043696"/>
    <w:rsid w:val="000439E9"/>
    <w:rsid w:val="00043A27"/>
    <w:rsid w:val="000442DE"/>
    <w:rsid w:val="00044493"/>
    <w:rsid w:val="00044FE1"/>
    <w:rsid w:val="000456CC"/>
    <w:rsid w:val="00045951"/>
    <w:rsid w:val="00045AAC"/>
    <w:rsid w:val="00045AC7"/>
    <w:rsid w:val="00045C49"/>
    <w:rsid w:val="000460F1"/>
    <w:rsid w:val="00046748"/>
    <w:rsid w:val="00046884"/>
    <w:rsid w:val="00046C2F"/>
    <w:rsid w:val="0004733E"/>
    <w:rsid w:val="000479A9"/>
    <w:rsid w:val="00047AAB"/>
    <w:rsid w:val="00050031"/>
    <w:rsid w:val="0005008C"/>
    <w:rsid w:val="000500F0"/>
    <w:rsid w:val="00050FF6"/>
    <w:rsid w:val="00051129"/>
    <w:rsid w:val="0005122A"/>
    <w:rsid w:val="000515DF"/>
    <w:rsid w:val="00051AEA"/>
    <w:rsid w:val="00051F74"/>
    <w:rsid w:val="00052805"/>
    <w:rsid w:val="00053837"/>
    <w:rsid w:val="00053C43"/>
    <w:rsid w:val="00053D93"/>
    <w:rsid w:val="00053DA8"/>
    <w:rsid w:val="00053EEA"/>
    <w:rsid w:val="00054410"/>
    <w:rsid w:val="00054459"/>
    <w:rsid w:val="0005457B"/>
    <w:rsid w:val="000549B9"/>
    <w:rsid w:val="0005531A"/>
    <w:rsid w:val="00055AE2"/>
    <w:rsid w:val="00055B2E"/>
    <w:rsid w:val="00055F97"/>
    <w:rsid w:val="00056315"/>
    <w:rsid w:val="00056546"/>
    <w:rsid w:val="0005672F"/>
    <w:rsid w:val="00056CD8"/>
    <w:rsid w:val="00056E3A"/>
    <w:rsid w:val="000573B3"/>
    <w:rsid w:val="0005792C"/>
    <w:rsid w:val="00057C66"/>
    <w:rsid w:val="00057F07"/>
    <w:rsid w:val="00060036"/>
    <w:rsid w:val="00060254"/>
    <w:rsid w:val="000604CA"/>
    <w:rsid w:val="00060523"/>
    <w:rsid w:val="000605B0"/>
    <w:rsid w:val="00060847"/>
    <w:rsid w:val="00060FFC"/>
    <w:rsid w:val="000614EA"/>
    <w:rsid w:val="00061803"/>
    <w:rsid w:val="00061A26"/>
    <w:rsid w:val="00061EC8"/>
    <w:rsid w:val="000620CE"/>
    <w:rsid w:val="000621CF"/>
    <w:rsid w:val="00062A19"/>
    <w:rsid w:val="00062CAE"/>
    <w:rsid w:val="0006334E"/>
    <w:rsid w:val="00063567"/>
    <w:rsid w:val="000635C8"/>
    <w:rsid w:val="0006368B"/>
    <w:rsid w:val="000640E3"/>
    <w:rsid w:val="000646BC"/>
    <w:rsid w:val="00064B77"/>
    <w:rsid w:val="00065282"/>
    <w:rsid w:val="00065D9B"/>
    <w:rsid w:val="0006636B"/>
    <w:rsid w:val="00066B03"/>
    <w:rsid w:val="00066D9E"/>
    <w:rsid w:val="00067444"/>
    <w:rsid w:val="00067716"/>
    <w:rsid w:val="0006771E"/>
    <w:rsid w:val="000701E6"/>
    <w:rsid w:val="000707C4"/>
    <w:rsid w:val="00070C15"/>
    <w:rsid w:val="00070C40"/>
    <w:rsid w:val="00070DFC"/>
    <w:rsid w:val="000712B8"/>
    <w:rsid w:val="0007153F"/>
    <w:rsid w:val="00071554"/>
    <w:rsid w:val="00071AA5"/>
    <w:rsid w:val="00071BE3"/>
    <w:rsid w:val="00072584"/>
    <w:rsid w:val="00072642"/>
    <w:rsid w:val="00072A41"/>
    <w:rsid w:val="00072B76"/>
    <w:rsid w:val="00073296"/>
    <w:rsid w:val="000736AD"/>
    <w:rsid w:val="0007372C"/>
    <w:rsid w:val="00073E65"/>
    <w:rsid w:val="000741B3"/>
    <w:rsid w:val="0007422D"/>
    <w:rsid w:val="000749D2"/>
    <w:rsid w:val="00074CFE"/>
    <w:rsid w:val="0007557B"/>
    <w:rsid w:val="00075FC6"/>
    <w:rsid w:val="00076A67"/>
    <w:rsid w:val="00076D85"/>
    <w:rsid w:val="0007734A"/>
    <w:rsid w:val="00077E82"/>
    <w:rsid w:val="00080EA8"/>
    <w:rsid w:val="00081012"/>
    <w:rsid w:val="00081048"/>
    <w:rsid w:val="0008171D"/>
    <w:rsid w:val="000818CB"/>
    <w:rsid w:val="00081EC7"/>
    <w:rsid w:val="00082152"/>
    <w:rsid w:val="0008240B"/>
    <w:rsid w:val="000829EA"/>
    <w:rsid w:val="000830D2"/>
    <w:rsid w:val="00083414"/>
    <w:rsid w:val="00083425"/>
    <w:rsid w:val="00083913"/>
    <w:rsid w:val="00083E61"/>
    <w:rsid w:val="00084115"/>
    <w:rsid w:val="00084295"/>
    <w:rsid w:val="000846E4"/>
    <w:rsid w:val="000849A8"/>
    <w:rsid w:val="00085708"/>
    <w:rsid w:val="00086350"/>
    <w:rsid w:val="000869E7"/>
    <w:rsid w:val="00086ECD"/>
    <w:rsid w:val="00087619"/>
    <w:rsid w:val="000901FE"/>
    <w:rsid w:val="0009065D"/>
    <w:rsid w:val="0009074C"/>
    <w:rsid w:val="000908BE"/>
    <w:rsid w:val="00090959"/>
    <w:rsid w:val="00090DA6"/>
    <w:rsid w:val="00091377"/>
    <w:rsid w:val="00091DE6"/>
    <w:rsid w:val="00092123"/>
    <w:rsid w:val="000921DB"/>
    <w:rsid w:val="000928F3"/>
    <w:rsid w:val="000930AB"/>
    <w:rsid w:val="000931B6"/>
    <w:rsid w:val="00093AA0"/>
    <w:rsid w:val="00093B48"/>
    <w:rsid w:val="00093CB3"/>
    <w:rsid w:val="00093E59"/>
    <w:rsid w:val="00093F1B"/>
    <w:rsid w:val="0009421C"/>
    <w:rsid w:val="0009431E"/>
    <w:rsid w:val="00094583"/>
    <w:rsid w:val="00094707"/>
    <w:rsid w:val="000950CF"/>
    <w:rsid w:val="000954A7"/>
    <w:rsid w:val="000955D3"/>
    <w:rsid w:val="000956A8"/>
    <w:rsid w:val="00095BF1"/>
    <w:rsid w:val="00095CFB"/>
    <w:rsid w:val="000961CD"/>
    <w:rsid w:val="00096419"/>
    <w:rsid w:val="00096740"/>
    <w:rsid w:val="0009714B"/>
    <w:rsid w:val="00097AAC"/>
    <w:rsid w:val="000A01F0"/>
    <w:rsid w:val="000A09C8"/>
    <w:rsid w:val="000A0B21"/>
    <w:rsid w:val="000A0F52"/>
    <w:rsid w:val="000A1270"/>
    <w:rsid w:val="000A1607"/>
    <w:rsid w:val="000A169C"/>
    <w:rsid w:val="000A2869"/>
    <w:rsid w:val="000A2954"/>
    <w:rsid w:val="000A2E4F"/>
    <w:rsid w:val="000A30D1"/>
    <w:rsid w:val="000A3186"/>
    <w:rsid w:val="000A3454"/>
    <w:rsid w:val="000A3BE6"/>
    <w:rsid w:val="000A4298"/>
    <w:rsid w:val="000A505F"/>
    <w:rsid w:val="000A5279"/>
    <w:rsid w:val="000A5811"/>
    <w:rsid w:val="000A59A9"/>
    <w:rsid w:val="000A6705"/>
    <w:rsid w:val="000A6F7A"/>
    <w:rsid w:val="000A7090"/>
    <w:rsid w:val="000A7189"/>
    <w:rsid w:val="000A754E"/>
    <w:rsid w:val="000A7583"/>
    <w:rsid w:val="000A76E5"/>
    <w:rsid w:val="000A7F6F"/>
    <w:rsid w:val="000B03B5"/>
    <w:rsid w:val="000B0455"/>
    <w:rsid w:val="000B07D9"/>
    <w:rsid w:val="000B09C2"/>
    <w:rsid w:val="000B0A22"/>
    <w:rsid w:val="000B0BED"/>
    <w:rsid w:val="000B1765"/>
    <w:rsid w:val="000B18C0"/>
    <w:rsid w:val="000B190F"/>
    <w:rsid w:val="000B205C"/>
    <w:rsid w:val="000B2974"/>
    <w:rsid w:val="000B2C09"/>
    <w:rsid w:val="000B2D20"/>
    <w:rsid w:val="000B2F7B"/>
    <w:rsid w:val="000B309F"/>
    <w:rsid w:val="000B36C5"/>
    <w:rsid w:val="000B395F"/>
    <w:rsid w:val="000B39CF"/>
    <w:rsid w:val="000B3AB0"/>
    <w:rsid w:val="000B3DF3"/>
    <w:rsid w:val="000B44BF"/>
    <w:rsid w:val="000B4902"/>
    <w:rsid w:val="000B4A84"/>
    <w:rsid w:val="000B4B76"/>
    <w:rsid w:val="000B4BC5"/>
    <w:rsid w:val="000B533E"/>
    <w:rsid w:val="000B554F"/>
    <w:rsid w:val="000B5813"/>
    <w:rsid w:val="000B64FD"/>
    <w:rsid w:val="000B6525"/>
    <w:rsid w:val="000B69CD"/>
    <w:rsid w:val="000B6D23"/>
    <w:rsid w:val="000B6F6C"/>
    <w:rsid w:val="000B74AF"/>
    <w:rsid w:val="000B7CD5"/>
    <w:rsid w:val="000C009C"/>
    <w:rsid w:val="000C015F"/>
    <w:rsid w:val="000C0BCF"/>
    <w:rsid w:val="000C118C"/>
    <w:rsid w:val="000C17B6"/>
    <w:rsid w:val="000C2158"/>
    <w:rsid w:val="000C265C"/>
    <w:rsid w:val="000C2784"/>
    <w:rsid w:val="000C28D6"/>
    <w:rsid w:val="000C29E8"/>
    <w:rsid w:val="000C3200"/>
    <w:rsid w:val="000C347A"/>
    <w:rsid w:val="000C3AF7"/>
    <w:rsid w:val="000C3D53"/>
    <w:rsid w:val="000C3E50"/>
    <w:rsid w:val="000C3F77"/>
    <w:rsid w:val="000C40A8"/>
    <w:rsid w:val="000C40F5"/>
    <w:rsid w:val="000C4203"/>
    <w:rsid w:val="000C43F6"/>
    <w:rsid w:val="000C462B"/>
    <w:rsid w:val="000C4A10"/>
    <w:rsid w:val="000C5231"/>
    <w:rsid w:val="000C52D0"/>
    <w:rsid w:val="000C69ED"/>
    <w:rsid w:val="000C6C68"/>
    <w:rsid w:val="000C6E63"/>
    <w:rsid w:val="000C74E7"/>
    <w:rsid w:val="000C7662"/>
    <w:rsid w:val="000C7797"/>
    <w:rsid w:val="000C7A2A"/>
    <w:rsid w:val="000D0B7D"/>
    <w:rsid w:val="000D0F86"/>
    <w:rsid w:val="000D1332"/>
    <w:rsid w:val="000D1787"/>
    <w:rsid w:val="000D1A69"/>
    <w:rsid w:val="000D255F"/>
    <w:rsid w:val="000D274A"/>
    <w:rsid w:val="000D2837"/>
    <w:rsid w:val="000D2A7C"/>
    <w:rsid w:val="000D2B71"/>
    <w:rsid w:val="000D2F49"/>
    <w:rsid w:val="000D3620"/>
    <w:rsid w:val="000D3A74"/>
    <w:rsid w:val="000D3ED8"/>
    <w:rsid w:val="000D3F94"/>
    <w:rsid w:val="000D45FA"/>
    <w:rsid w:val="000D487D"/>
    <w:rsid w:val="000D4B1C"/>
    <w:rsid w:val="000D4DA3"/>
    <w:rsid w:val="000D4FE2"/>
    <w:rsid w:val="000D50FC"/>
    <w:rsid w:val="000D53EA"/>
    <w:rsid w:val="000D558A"/>
    <w:rsid w:val="000D561A"/>
    <w:rsid w:val="000D569C"/>
    <w:rsid w:val="000D57A9"/>
    <w:rsid w:val="000D5D64"/>
    <w:rsid w:val="000D61BE"/>
    <w:rsid w:val="000D6C2D"/>
    <w:rsid w:val="000D6D37"/>
    <w:rsid w:val="000D7079"/>
    <w:rsid w:val="000D7170"/>
    <w:rsid w:val="000D7347"/>
    <w:rsid w:val="000D74AF"/>
    <w:rsid w:val="000D7558"/>
    <w:rsid w:val="000D762F"/>
    <w:rsid w:val="000D77E9"/>
    <w:rsid w:val="000D7A80"/>
    <w:rsid w:val="000D7FA3"/>
    <w:rsid w:val="000E02A1"/>
    <w:rsid w:val="000E03C8"/>
    <w:rsid w:val="000E0A26"/>
    <w:rsid w:val="000E0C29"/>
    <w:rsid w:val="000E0D78"/>
    <w:rsid w:val="000E0F90"/>
    <w:rsid w:val="000E1026"/>
    <w:rsid w:val="000E13AD"/>
    <w:rsid w:val="000E17BA"/>
    <w:rsid w:val="000E1B7E"/>
    <w:rsid w:val="000E1C26"/>
    <w:rsid w:val="000E1F2C"/>
    <w:rsid w:val="000E253E"/>
    <w:rsid w:val="000E2599"/>
    <w:rsid w:val="000E2631"/>
    <w:rsid w:val="000E35A3"/>
    <w:rsid w:val="000E3F44"/>
    <w:rsid w:val="000E41DE"/>
    <w:rsid w:val="000E4728"/>
    <w:rsid w:val="000E579B"/>
    <w:rsid w:val="000E5936"/>
    <w:rsid w:val="000E5B32"/>
    <w:rsid w:val="000E65AE"/>
    <w:rsid w:val="000E65CE"/>
    <w:rsid w:val="000E6B92"/>
    <w:rsid w:val="000E6DA9"/>
    <w:rsid w:val="000E70CA"/>
    <w:rsid w:val="000E7E96"/>
    <w:rsid w:val="000F0537"/>
    <w:rsid w:val="000F0829"/>
    <w:rsid w:val="000F08FE"/>
    <w:rsid w:val="000F0C12"/>
    <w:rsid w:val="000F0FD5"/>
    <w:rsid w:val="000F123E"/>
    <w:rsid w:val="000F1293"/>
    <w:rsid w:val="000F1347"/>
    <w:rsid w:val="000F1763"/>
    <w:rsid w:val="000F2028"/>
    <w:rsid w:val="000F26BD"/>
    <w:rsid w:val="000F2909"/>
    <w:rsid w:val="000F2C3B"/>
    <w:rsid w:val="000F3682"/>
    <w:rsid w:val="000F39CA"/>
    <w:rsid w:val="000F3BD2"/>
    <w:rsid w:val="000F3CD0"/>
    <w:rsid w:val="000F3EA2"/>
    <w:rsid w:val="000F40C4"/>
    <w:rsid w:val="000F4682"/>
    <w:rsid w:val="000F4F7A"/>
    <w:rsid w:val="000F50DC"/>
    <w:rsid w:val="000F5158"/>
    <w:rsid w:val="000F5163"/>
    <w:rsid w:val="000F58E2"/>
    <w:rsid w:val="000F5A17"/>
    <w:rsid w:val="000F5A2C"/>
    <w:rsid w:val="000F5C6B"/>
    <w:rsid w:val="000F5D3C"/>
    <w:rsid w:val="000F61D3"/>
    <w:rsid w:val="000F6335"/>
    <w:rsid w:val="000F6571"/>
    <w:rsid w:val="000F6F2F"/>
    <w:rsid w:val="000F7116"/>
    <w:rsid w:val="000F7653"/>
    <w:rsid w:val="000F7C3E"/>
    <w:rsid w:val="000F7FBB"/>
    <w:rsid w:val="00100B2A"/>
    <w:rsid w:val="0010119C"/>
    <w:rsid w:val="00102226"/>
    <w:rsid w:val="001023D1"/>
    <w:rsid w:val="001023D2"/>
    <w:rsid w:val="001027BD"/>
    <w:rsid w:val="00102CEE"/>
    <w:rsid w:val="001037EF"/>
    <w:rsid w:val="00104515"/>
    <w:rsid w:val="001046DB"/>
    <w:rsid w:val="001048D6"/>
    <w:rsid w:val="0010500A"/>
    <w:rsid w:val="001065C9"/>
    <w:rsid w:val="00106952"/>
    <w:rsid w:val="00106AA7"/>
    <w:rsid w:val="00106E7E"/>
    <w:rsid w:val="001075F5"/>
    <w:rsid w:val="00107B9E"/>
    <w:rsid w:val="00107C5C"/>
    <w:rsid w:val="001103A8"/>
    <w:rsid w:val="001103F5"/>
    <w:rsid w:val="001106C2"/>
    <w:rsid w:val="00110B17"/>
    <w:rsid w:val="00110E1A"/>
    <w:rsid w:val="0011117C"/>
    <w:rsid w:val="001111EF"/>
    <w:rsid w:val="001111F3"/>
    <w:rsid w:val="00112196"/>
    <w:rsid w:val="001122FA"/>
    <w:rsid w:val="00113742"/>
    <w:rsid w:val="001137FC"/>
    <w:rsid w:val="00113BD8"/>
    <w:rsid w:val="001140B4"/>
    <w:rsid w:val="00114650"/>
    <w:rsid w:val="00114E33"/>
    <w:rsid w:val="00114FBC"/>
    <w:rsid w:val="0011670F"/>
    <w:rsid w:val="00116835"/>
    <w:rsid w:val="00116980"/>
    <w:rsid w:val="00116A0F"/>
    <w:rsid w:val="00117585"/>
    <w:rsid w:val="00117886"/>
    <w:rsid w:val="001178E6"/>
    <w:rsid w:val="001203B3"/>
    <w:rsid w:val="00120575"/>
    <w:rsid w:val="00120E2F"/>
    <w:rsid w:val="001211A3"/>
    <w:rsid w:val="00121285"/>
    <w:rsid w:val="001215FD"/>
    <w:rsid w:val="00121D46"/>
    <w:rsid w:val="00121F3A"/>
    <w:rsid w:val="00121F7C"/>
    <w:rsid w:val="001227EA"/>
    <w:rsid w:val="0012286B"/>
    <w:rsid w:val="00122C65"/>
    <w:rsid w:val="00122C8D"/>
    <w:rsid w:val="00123013"/>
    <w:rsid w:val="001234AD"/>
    <w:rsid w:val="001237BF"/>
    <w:rsid w:val="00124116"/>
    <w:rsid w:val="001241DF"/>
    <w:rsid w:val="0012436C"/>
    <w:rsid w:val="001243A4"/>
    <w:rsid w:val="0012453D"/>
    <w:rsid w:val="00124717"/>
    <w:rsid w:val="00124843"/>
    <w:rsid w:val="0012487E"/>
    <w:rsid w:val="001249C8"/>
    <w:rsid w:val="00124D96"/>
    <w:rsid w:val="001252E0"/>
    <w:rsid w:val="001254F8"/>
    <w:rsid w:val="00126156"/>
    <w:rsid w:val="0012624F"/>
    <w:rsid w:val="001265BD"/>
    <w:rsid w:val="00126EC8"/>
    <w:rsid w:val="00127657"/>
    <w:rsid w:val="001300FA"/>
    <w:rsid w:val="00130461"/>
    <w:rsid w:val="0013073E"/>
    <w:rsid w:val="00130DA5"/>
    <w:rsid w:val="00130E60"/>
    <w:rsid w:val="0013133B"/>
    <w:rsid w:val="001317E8"/>
    <w:rsid w:val="00132AF6"/>
    <w:rsid w:val="00132EE1"/>
    <w:rsid w:val="001332C5"/>
    <w:rsid w:val="00133342"/>
    <w:rsid w:val="001336A5"/>
    <w:rsid w:val="00133715"/>
    <w:rsid w:val="00133E5B"/>
    <w:rsid w:val="00134153"/>
    <w:rsid w:val="00134186"/>
    <w:rsid w:val="00134374"/>
    <w:rsid w:val="0013520E"/>
    <w:rsid w:val="001356EB"/>
    <w:rsid w:val="00135704"/>
    <w:rsid w:val="00135742"/>
    <w:rsid w:val="00135923"/>
    <w:rsid w:val="00135B7D"/>
    <w:rsid w:val="001360E6"/>
    <w:rsid w:val="001360F3"/>
    <w:rsid w:val="001369AC"/>
    <w:rsid w:val="001369BB"/>
    <w:rsid w:val="00136FF3"/>
    <w:rsid w:val="00137D4A"/>
    <w:rsid w:val="00137DE6"/>
    <w:rsid w:val="0014012F"/>
    <w:rsid w:val="001403DB"/>
    <w:rsid w:val="00140492"/>
    <w:rsid w:val="001409EE"/>
    <w:rsid w:val="001414E1"/>
    <w:rsid w:val="00141BAF"/>
    <w:rsid w:val="001425D1"/>
    <w:rsid w:val="00142868"/>
    <w:rsid w:val="00142B3E"/>
    <w:rsid w:val="001435EC"/>
    <w:rsid w:val="001439DC"/>
    <w:rsid w:val="0014400D"/>
    <w:rsid w:val="00144A31"/>
    <w:rsid w:val="00144A8D"/>
    <w:rsid w:val="00144B9B"/>
    <w:rsid w:val="0014526E"/>
    <w:rsid w:val="001458C1"/>
    <w:rsid w:val="00145D20"/>
    <w:rsid w:val="00146001"/>
    <w:rsid w:val="001465CC"/>
    <w:rsid w:val="00146BA9"/>
    <w:rsid w:val="00146F4F"/>
    <w:rsid w:val="0014713E"/>
    <w:rsid w:val="001471DC"/>
    <w:rsid w:val="001476C1"/>
    <w:rsid w:val="00147B73"/>
    <w:rsid w:val="00150BBD"/>
    <w:rsid w:val="001512EF"/>
    <w:rsid w:val="00151934"/>
    <w:rsid w:val="00151C38"/>
    <w:rsid w:val="00151FAF"/>
    <w:rsid w:val="00152010"/>
    <w:rsid w:val="001522D8"/>
    <w:rsid w:val="001523A5"/>
    <w:rsid w:val="001525DB"/>
    <w:rsid w:val="00153F07"/>
    <w:rsid w:val="001546CC"/>
    <w:rsid w:val="00154A6F"/>
    <w:rsid w:val="00154C51"/>
    <w:rsid w:val="00154EB3"/>
    <w:rsid w:val="00154EFA"/>
    <w:rsid w:val="00154FBA"/>
    <w:rsid w:val="00155354"/>
    <w:rsid w:val="0015586C"/>
    <w:rsid w:val="001562C6"/>
    <w:rsid w:val="001563BB"/>
    <w:rsid w:val="00156ACE"/>
    <w:rsid w:val="00156B1B"/>
    <w:rsid w:val="00157069"/>
    <w:rsid w:val="00157605"/>
    <w:rsid w:val="00157D73"/>
    <w:rsid w:val="00157DE4"/>
    <w:rsid w:val="00157E83"/>
    <w:rsid w:val="0016003C"/>
    <w:rsid w:val="001603D0"/>
    <w:rsid w:val="001604CD"/>
    <w:rsid w:val="00160731"/>
    <w:rsid w:val="001607F3"/>
    <w:rsid w:val="001608D4"/>
    <w:rsid w:val="00160E18"/>
    <w:rsid w:val="00160EF0"/>
    <w:rsid w:val="00160F1E"/>
    <w:rsid w:val="001622AA"/>
    <w:rsid w:val="001625C5"/>
    <w:rsid w:val="00163761"/>
    <w:rsid w:val="001638F1"/>
    <w:rsid w:val="001642EB"/>
    <w:rsid w:val="00164768"/>
    <w:rsid w:val="00164AAD"/>
    <w:rsid w:val="00164BF6"/>
    <w:rsid w:val="00164C60"/>
    <w:rsid w:val="001650B5"/>
    <w:rsid w:val="001653CD"/>
    <w:rsid w:val="00165CCB"/>
    <w:rsid w:val="00165E14"/>
    <w:rsid w:val="0016648A"/>
    <w:rsid w:val="00167A5B"/>
    <w:rsid w:val="00167E87"/>
    <w:rsid w:val="0017026D"/>
    <w:rsid w:val="0017089E"/>
    <w:rsid w:val="00170E85"/>
    <w:rsid w:val="0017149E"/>
    <w:rsid w:val="001719B9"/>
    <w:rsid w:val="00171B57"/>
    <w:rsid w:val="00171ED1"/>
    <w:rsid w:val="00171F7D"/>
    <w:rsid w:val="0017206C"/>
    <w:rsid w:val="00172C07"/>
    <w:rsid w:val="00172FCB"/>
    <w:rsid w:val="0017331F"/>
    <w:rsid w:val="0017388B"/>
    <w:rsid w:val="00173B93"/>
    <w:rsid w:val="00173C21"/>
    <w:rsid w:val="00173E2A"/>
    <w:rsid w:val="001744D7"/>
    <w:rsid w:val="001747B5"/>
    <w:rsid w:val="001747CE"/>
    <w:rsid w:val="00175232"/>
    <w:rsid w:val="001761D2"/>
    <w:rsid w:val="00176245"/>
    <w:rsid w:val="00176741"/>
    <w:rsid w:val="00177B02"/>
    <w:rsid w:val="001808E6"/>
    <w:rsid w:val="00181448"/>
    <w:rsid w:val="001815E3"/>
    <w:rsid w:val="00181E44"/>
    <w:rsid w:val="00182027"/>
    <w:rsid w:val="001826C6"/>
    <w:rsid w:val="001829CB"/>
    <w:rsid w:val="00182E60"/>
    <w:rsid w:val="00183269"/>
    <w:rsid w:val="001838CA"/>
    <w:rsid w:val="00184267"/>
    <w:rsid w:val="00184F70"/>
    <w:rsid w:val="0018549E"/>
    <w:rsid w:val="001855E9"/>
    <w:rsid w:val="00185629"/>
    <w:rsid w:val="0018598B"/>
    <w:rsid w:val="00185DE4"/>
    <w:rsid w:val="00186305"/>
    <w:rsid w:val="001868E9"/>
    <w:rsid w:val="00186971"/>
    <w:rsid w:val="00186E5D"/>
    <w:rsid w:val="00187594"/>
    <w:rsid w:val="001900FE"/>
    <w:rsid w:val="001902FE"/>
    <w:rsid w:val="00190C89"/>
    <w:rsid w:val="00190F4E"/>
    <w:rsid w:val="00191619"/>
    <w:rsid w:val="00191FE0"/>
    <w:rsid w:val="00192685"/>
    <w:rsid w:val="00192780"/>
    <w:rsid w:val="00193323"/>
    <w:rsid w:val="001933B5"/>
    <w:rsid w:val="001938C6"/>
    <w:rsid w:val="0019399B"/>
    <w:rsid w:val="00193F08"/>
    <w:rsid w:val="00194105"/>
    <w:rsid w:val="0019410E"/>
    <w:rsid w:val="001941FA"/>
    <w:rsid w:val="001942D1"/>
    <w:rsid w:val="001943C0"/>
    <w:rsid w:val="0019459A"/>
    <w:rsid w:val="00194DFA"/>
    <w:rsid w:val="00195414"/>
    <w:rsid w:val="001959A3"/>
    <w:rsid w:val="00195C6C"/>
    <w:rsid w:val="0019627A"/>
    <w:rsid w:val="001969FD"/>
    <w:rsid w:val="0019797E"/>
    <w:rsid w:val="0019799A"/>
    <w:rsid w:val="00197EF6"/>
    <w:rsid w:val="001A01EB"/>
    <w:rsid w:val="001A08E7"/>
    <w:rsid w:val="001A0F57"/>
    <w:rsid w:val="001A1126"/>
    <w:rsid w:val="001A1137"/>
    <w:rsid w:val="001A1C36"/>
    <w:rsid w:val="001A1FE5"/>
    <w:rsid w:val="001A271F"/>
    <w:rsid w:val="001A2E8A"/>
    <w:rsid w:val="001A303C"/>
    <w:rsid w:val="001A3162"/>
    <w:rsid w:val="001A36F3"/>
    <w:rsid w:val="001A37B4"/>
    <w:rsid w:val="001A37DA"/>
    <w:rsid w:val="001A3D71"/>
    <w:rsid w:val="001A3D97"/>
    <w:rsid w:val="001A4815"/>
    <w:rsid w:val="001A52A4"/>
    <w:rsid w:val="001A544D"/>
    <w:rsid w:val="001A5488"/>
    <w:rsid w:val="001A5E44"/>
    <w:rsid w:val="001A62C3"/>
    <w:rsid w:val="001A6C5D"/>
    <w:rsid w:val="001A7028"/>
    <w:rsid w:val="001A7140"/>
    <w:rsid w:val="001A74CB"/>
    <w:rsid w:val="001A77BD"/>
    <w:rsid w:val="001B036B"/>
    <w:rsid w:val="001B0541"/>
    <w:rsid w:val="001B10F7"/>
    <w:rsid w:val="001B1ECD"/>
    <w:rsid w:val="001B2166"/>
    <w:rsid w:val="001B2624"/>
    <w:rsid w:val="001B2BE0"/>
    <w:rsid w:val="001B3A04"/>
    <w:rsid w:val="001B4032"/>
    <w:rsid w:val="001B4489"/>
    <w:rsid w:val="001B4667"/>
    <w:rsid w:val="001B4826"/>
    <w:rsid w:val="001B4C41"/>
    <w:rsid w:val="001B505A"/>
    <w:rsid w:val="001B5456"/>
    <w:rsid w:val="001B590C"/>
    <w:rsid w:val="001B6488"/>
    <w:rsid w:val="001B6C45"/>
    <w:rsid w:val="001B6E2D"/>
    <w:rsid w:val="001B79BE"/>
    <w:rsid w:val="001B79C8"/>
    <w:rsid w:val="001B7B77"/>
    <w:rsid w:val="001C14E8"/>
    <w:rsid w:val="001C223D"/>
    <w:rsid w:val="001C244E"/>
    <w:rsid w:val="001C2AE6"/>
    <w:rsid w:val="001C36D9"/>
    <w:rsid w:val="001C3DE8"/>
    <w:rsid w:val="001C41B1"/>
    <w:rsid w:val="001C4588"/>
    <w:rsid w:val="001C4858"/>
    <w:rsid w:val="001C5BEF"/>
    <w:rsid w:val="001C5D06"/>
    <w:rsid w:val="001C5F08"/>
    <w:rsid w:val="001D01B9"/>
    <w:rsid w:val="001D0529"/>
    <w:rsid w:val="001D05AF"/>
    <w:rsid w:val="001D0B20"/>
    <w:rsid w:val="001D0C85"/>
    <w:rsid w:val="001D1131"/>
    <w:rsid w:val="001D1219"/>
    <w:rsid w:val="001D216F"/>
    <w:rsid w:val="001D230C"/>
    <w:rsid w:val="001D2459"/>
    <w:rsid w:val="001D27DF"/>
    <w:rsid w:val="001D2C11"/>
    <w:rsid w:val="001D3220"/>
    <w:rsid w:val="001D36BD"/>
    <w:rsid w:val="001D374D"/>
    <w:rsid w:val="001D3967"/>
    <w:rsid w:val="001D4C68"/>
    <w:rsid w:val="001D4CD5"/>
    <w:rsid w:val="001D4ED1"/>
    <w:rsid w:val="001D54C4"/>
    <w:rsid w:val="001D5CC4"/>
    <w:rsid w:val="001D5CD6"/>
    <w:rsid w:val="001D5ED4"/>
    <w:rsid w:val="001D5EFC"/>
    <w:rsid w:val="001D6316"/>
    <w:rsid w:val="001D6488"/>
    <w:rsid w:val="001D6DE3"/>
    <w:rsid w:val="001D75F1"/>
    <w:rsid w:val="001D7DC3"/>
    <w:rsid w:val="001D7DFC"/>
    <w:rsid w:val="001E030D"/>
    <w:rsid w:val="001E03D0"/>
    <w:rsid w:val="001E04FA"/>
    <w:rsid w:val="001E0CDD"/>
    <w:rsid w:val="001E0D3C"/>
    <w:rsid w:val="001E1E90"/>
    <w:rsid w:val="001E2E6E"/>
    <w:rsid w:val="001E3715"/>
    <w:rsid w:val="001E3789"/>
    <w:rsid w:val="001E3914"/>
    <w:rsid w:val="001E39B6"/>
    <w:rsid w:val="001E42AB"/>
    <w:rsid w:val="001E4A3C"/>
    <w:rsid w:val="001E4E36"/>
    <w:rsid w:val="001E4E41"/>
    <w:rsid w:val="001E516D"/>
    <w:rsid w:val="001E5219"/>
    <w:rsid w:val="001E5436"/>
    <w:rsid w:val="001E5624"/>
    <w:rsid w:val="001E631E"/>
    <w:rsid w:val="001E6787"/>
    <w:rsid w:val="001E686A"/>
    <w:rsid w:val="001E78EC"/>
    <w:rsid w:val="001E7B86"/>
    <w:rsid w:val="001E7BB5"/>
    <w:rsid w:val="001F007A"/>
    <w:rsid w:val="001F04B6"/>
    <w:rsid w:val="001F0A37"/>
    <w:rsid w:val="001F0BDA"/>
    <w:rsid w:val="001F0C96"/>
    <w:rsid w:val="001F1B99"/>
    <w:rsid w:val="001F1BB7"/>
    <w:rsid w:val="001F2307"/>
    <w:rsid w:val="001F289A"/>
    <w:rsid w:val="001F2AA6"/>
    <w:rsid w:val="001F306F"/>
    <w:rsid w:val="001F331A"/>
    <w:rsid w:val="001F3EBB"/>
    <w:rsid w:val="001F4615"/>
    <w:rsid w:val="001F4D27"/>
    <w:rsid w:val="001F571D"/>
    <w:rsid w:val="001F5852"/>
    <w:rsid w:val="001F59CF"/>
    <w:rsid w:val="001F5B0F"/>
    <w:rsid w:val="001F5C88"/>
    <w:rsid w:val="001F5DBC"/>
    <w:rsid w:val="001F5F94"/>
    <w:rsid w:val="001F6202"/>
    <w:rsid w:val="001F624D"/>
    <w:rsid w:val="001F6762"/>
    <w:rsid w:val="001F7414"/>
    <w:rsid w:val="001F76CA"/>
    <w:rsid w:val="002001DA"/>
    <w:rsid w:val="002005E2"/>
    <w:rsid w:val="00200AA5"/>
    <w:rsid w:val="00200AC3"/>
    <w:rsid w:val="00201DC5"/>
    <w:rsid w:val="00201F04"/>
    <w:rsid w:val="002023D0"/>
    <w:rsid w:val="002024BA"/>
    <w:rsid w:val="00202B09"/>
    <w:rsid w:val="00202FF2"/>
    <w:rsid w:val="002031EC"/>
    <w:rsid w:val="002041BC"/>
    <w:rsid w:val="002042EC"/>
    <w:rsid w:val="00204E03"/>
    <w:rsid w:val="00204F3C"/>
    <w:rsid w:val="002056C2"/>
    <w:rsid w:val="002058AE"/>
    <w:rsid w:val="00205C74"/>
    <w:rsid w:val="002060B4"/>
    <w:rsid w:val="00206C48"/>
    <w:rsid w:val="00206D83"/>
    <w:rsid w:val="00207705"/>
    <w:rsid w:val="00207A6E"/>
    <w:rsid w:val="00207CB0"/>
    <w:rsid w:val="002100E9"/>
    <w:rsid w:val="002102A7"/>
    <w:rsid w:val="0021046B"/>
    <w:rsid w:val="00211711"/>
    <w:rsid w:val="00211AE4"/>
    <w:rsid w:val="00211D47"/>
    <w:rsid w:val="00211DE8"/>
    <w:rsid w:val="00211F18"/>
    <w:rsid w:val="002122C7"/>
    <w:rsid w:val="002123B2"/>
    <w:rsid w:val="00212830"/>
    <w:rsid w:val="00212DA4"/>
    <w:rsid w:val="002137C8"/>
    <w:rsid w:val="00214905"/>
    <w:rsid w:val="002154BA"/>
    <w:rsid w:val="00215579"/>
    <w:rsid w:val="00215FE1"/>
    <w:rsid w:val="002164C9"/>
    <w:rsid w:val="002166A5"/>
    <w:rsid w:val="00217358"/>
    <w:rsid w:val="00217A9A"/>
    <w:rsid w:val="00217C00"/>
    <w:rsid w:val="00220290"/>
    <w:rsid w:val="00220C6B"/>
    <w:rsid w:val="002211E2"/>
    <w:rsid w:val="00221847"/>
    <w:rsid w:val="00221854"/>
    <w:rsid w:val="00221CAC"/>
    <w:rsid w:val="00221CC4"/>
    <w:rsid w:val="00221D5A"/>
    <w:rsid w:val="00222458"/>
    <w:rsid w:val="002225AB"/>
    <w:rsid w:val="002229F0"/>
    <w:rsid w:val="00222CE9"/>
    <w:rsid w:val="00222D0D"/>
    <w:rsid w:val="00222EA6"/>
    <w:rsid w:val="00223526"/>
    <w:rsid w:val="00223B18"/>
    <w:rsid w:val="002240C9"/>
    <w:rsid w:val="00224600"/>
    <w:rsid w:val="0022469A"/>
    <w:rsid w:val="00224C3D"/>
    <w:rsid w:val="00225112"/>
    <w:rsid w:val="00225AFC"/>
    <w:rsid w:val="00225C14"/>
    <w:rsid w:val="00225E7D"/>
    <w:rsid w:val="0022606A"/>
    <w:rsid w:val="002260C8"/>
    <w:rsid w:val="002267ED"/>
    <w:rsid w:val="00226803"/>
    <w:rsid w:val="002269EE"/>
    <w:rsid w:val="00226F38"/>
    <w:rsid w:val="00230173"/>
    <w:rsid w:val="002307CF"/>
    <w:rsid w:val="00230AC0"/>
    <w:rsid w:val="00231172"/>
    <w:rsid w:val="00231349"/>
    <w:rsid w:val="00232133"/>
    <w:rsid w:val="002327EB"/>
    <w:rsid w:val="00232F28"/>
    <w:rsid w:val="002334EE"/>
    <w:rsid w:val="00233F93"/>
    <w:rsid w:val="00234411"/>
    <w:rsid w:val="00234503"/>
    <w:rsid w:val="002349AC"/>
    <w:rsid w:val="00234C3B"/>
    <w:rsid w:val="00234CA9"/>
    <w:rsid w:val="00235238"/>
    <w:rsid w:val="00235816"/>
    <w:rsid w:val="00235C3C"/>
    <w:rsid w:val="00236997"/>
    <w:rsid w:val="00237226"/>
    <w:rsid w:val="0023772F"/>
    <w:rsid w:val="00237938"/>
    <w:rsid w:val="00237AD8"/>
    <w:rsid w:val="00240597"/>
    <w:rsid w:val="00240D72"/>
    <w:rsid w:val="00240E02"/>
    <w:rsid w:val="0024127E"/>
    <w:rsid w:val="0024159D"/>
    <w:rsid w:val="00241B89"/>
    <w:rsid w:val="00241D8F"/>
    <w:rsid w:val="002424DE"/>
    <w:rsid w:val="00242A4E"/>
    <w:rsid w:val="00243CEB"/>
    <w:rsid w:val="0024422D"/>
    <w:rsid w:val="002443EC"/>
    <w:rsid w:val="00244693"/>
    <w:rsid w:val="0024483B"/>
    <w:rsid w:val="00244CA3"/>
    <w:rsid w:val="00244FE9"/>
    <w:rsid w:val="00245176"/>
    <w:rsid w:val="002451DA"/>
    <w:rsid w:val="002456A6"/>
    <w:rsid w:val="00246057"/>
    <w:rsid w:val="002476F5"/>
    <w:rsid w:val="002478C1"/>
    <w:rsid w:val="002479F7"/>
    <w:rsid w:val="002504C2"/>
    <w:rsid w:val="00250DE5"/>
    <w:rsid w:val="002512FE"/>
    <w:rsid w:val="002515CB"/>
    <w:rsid w:val="002517DF"/>
    <w:rsid w:val="002522A1"/>
    <w:rsid w:val="0025276C"/>
    <w:rsid w:val="00252C63"/>
    <w:rsid w:val="002531EB"/>
    <w:rsid w:val="00253541"/>
    <w:rsid w:val="0025359C"/>
    <w:rsid w:val="0025393F"/>
    <w:rsid w:val="002539FD"/>
    <w:rsid w:val="0025459F"/>
    <w:rsid w:val="00254A41"/>
    <w:rsid w:val="00254AEF"/>
    <w:rsid w:val="00254D64"/>
    <w:rsid w:val="00254E44"/>
    <w:rsid w:val="002558D5"/>
    <w:rsid w:val="00255923"/>
    <w:rsid w:val="00256606"/>
    <w:rsid w:val="0025697E"/>
    <w:rsid w:val="00256DDF"/>
    <w:rsid w:val="002570DC"/>
    <w:rsid w:val="002578D1"/>
    <w:rsid w:val="00257E92"/>
    <w:rsid w:val="002604D2"/>
    <w:rsid w:val="002607DE"/>
    <w:rsid w:val="0026104A"/>
    <w:rsid w:val="0026159E"/>
    <w:rsid w:val="0026181A"/>
    <w:rsid w:val="002618DB"/>
    <w:rsid w:val="002622D0"/>
    <w:rsid w:val="00262543"/>
    <w:rsid w:val="0026277A"/>
    <w:rsid w:val="00262A54"/>
    <w:rsid w:val="002636B6"/>
    <w:rsid w:val="0026384F"/>
    <w:rsid w:val="00263C75"/>
    <w:rsid w:val="0026414D"/>
    <w:rsid w:val="002642C1"/>
    <w:rsid w:val="00264878"/>
    <w:rsid w:val="00265076"/>
    <w:rsid w:val="002650DB"/>
    <w:rsid w:val="0026530A"/>
    <w:rsid w:val="002653FC"/>
    <w:rsid w:val="0026598A"/>
    <w:rsid w:val="00265EFF"/>
    <w:rsid w:val="00266064"/>
    <w:rsid w:val="002661B4"/>
    <w:rsid w:val="002663BE"/>
    <w:rsid w:val="002664E8"/>
    <w:rsid w:val="00266E80"/>
    <w:rsid w:val="00266FCD"/>
    <w:rsid w:val="00267015"/>
    <w:rsid w:val="0026751E"/>
    <w:rsid w:val="00267DFF"/>
    <w:rsid w:val="002700C8"/>
    <w:rsid w:val="00270227"/>
    <w:rsid w:val="00270387"/>
    <w:rsid w:val="002707EA"/>
    <w:rsid w:val="0027126C"/>
    <w:rsid w:val="002712A1"/>
    <w:rsid w:val="002712BB"/>
    <w:rsid w:val="002713BB"/>
    <w:rsid w:val="002718A1"/>
    <w:rsid w:val="00271AD0"/>
    <w:rsid w:val="00272A17"/>
    <w:rsid w:val="00272BBD"/>
    <w:rsid w:val="0027358E"/>
    <w:rsid w:val="00273C06"/>
    <w:rsid w:val="00273D7A"/>
    <w:rsid w:val="002743AB"/>
    <w:rsid w:val="00274997"/>
    <w:rsid w:val="002749D1"/>
    <w:rsid w:val="00274FD0"/>
    <w:rsid w:val="0027518B"/>
    <w:rsid w:val="00275AD0"/>
    <w:rsid w:val="002766E3"/>
    <w:rsid w:val="002769BC"/>
    <w:rsid w:val="00276A91"/>
    <w:rsid w:val="00277ED4"/>
    <w:rsid w:val="002802D2"/>
    <w:rsid w:val="002812AD"/>
    <w:rsid w:val="00281C07"/>
    <w:rsid w:val="00283A0E"/>
    <w:rsid w:val="00283B3D"/>
    <w:rsid w:val="00283CA7"/>
    <w:rsid w:val="00283F28"/>
    <w:rsid w:val="00284012"/>
    <w:rsid w:val="002840B9"/>
    <w:rsid w:val="00284115"/>
    <w:rsid w:val="002841F4"/>
    <w:rsid w:val="00284EBA"/>
    <w:rsid w:val="00285637"/>
    <w:rsid w:val="00285D15"/>
    <w:rsid w:val="00286880"/>
    <w:rsid w:val="00286A43"/>
    <w:rsid w:val="00286F71"/>
    <w:rsid w:val="002873B3"/>
    <w:rsid w:val="00287725"/>
    <w:rsid w:val="00287835"/>
    <w:rsid w:val="00287905"/>
    <w:rsid w:val="0028796F"/>
    <w:rsid w:val="0029010B"/>
    <w:rsid w:val="00290432"/>
    <w:rsid w:val="002907E5"/>
    <w:rsid w:val="002909FB"/>
    <w:rsid w:val="002910D6"/>
    <w:rsid w:val="002921C5"/>
    <w:rsid w:val="00292777"/>
    <w:rsid w:val="002928BE"/>
    <w:rsid w:val="00292912"/>
    <w:rsid w:val="002933BF"/>
    <w:rsid w:val="00293473"/>
    <w:rsid w:val="0029385D"/>
    <w:rsid w:val="00293AD3"/>
    <w:rsid w:val="0029403C"/>
    <w:rsid w:val="0029487F"/>
    <w:rsid w:val="00294A08"/>
    <w:rsid w:val="00294AD2"/>
    <w:rsid w:val="00295360"/>
    <w:rsid w:val="002955F1"/>
    <w:rsid w:val="0029578E"/>
    <w:rsid w:val="00295EAD"/>
    <w:rsid w:val="0029678E"/>
    <w:rsid w:val="00297040"/>
    <w:rsid w:val="002970E5"/>
    <w:rsid w:val="002971B4"/>
    <w:rsid w:val="00297294"/>
    <w:rsid w:val="00297920"/>
    <w:rsid w:val="002979AD"/>
    <w:rsid w:val="002979F5"/>
    <w:rsid w:val="00297CCD"/>
    <w:rsid w:val="00297DB4"/>
    <w:rsid w:val="002A00F9"/>
    <w:rsid w:val="002A01E1"/>
    <w:rsid w:val="002A0DC9"/>
    <w:rsid w:val="002A18E1"/>
    <w:rsid w:val="002A1FF4"/>
    <w:rsid w:val="002A236B"/>
    <w:rsid w:val="002A2C56"/>
    <w:rsid w:val="002A35A5"/>
    <w:rsid w:val="002A3B29"/>
    <w:rsid w:val="002A3CFD"/>
    <w:rsid w:val="002A43E1"/>
    <w:rsid w:val="002A440B"/>
    <w:rsid w:val="002A45AE"/>
    <w:rsid w:val="002A4712"/>
    <w:rsid w:val="002A47D3"/>
    <w:rsid w:val="002A47E3"/>
    <w:rsid w:val="002A48EE"/>
    <w:rsid w:val="002A5047"/>
    <w:rsid w:val="002A56EC"/>
    <w:rsid w:val="002A61EE"/>
    <w:rsid w:val="002A6426"/>
    <w:rsid w:val="002A65F0"/>
    <w:rsid w:val="002A6710"/>
    <w:rsid w:val="002A67BF"/>
    <w:rsid w:val="002A7020"/>
    <w:rsid w:val="002A7928"/>
    <w:rsid w:val="002A7B50"/>
    <w:rsid w:val="002A7B76"/>
    <w:rsid w:val="002A7B9C"/>
    <w:rsid w:val="002A7BB1"/>
    <w:rsid w:val="002B0331"/>
    <w:rsid w:val="002B07A1"/>
    <w:rsid w:val="002B0AB1"/>
    <w:rsid w:val="002B0C23"/>
    <w:rsid w:val="002B102C"/>
    <w:rsid w:val="002B10AE"/>
    <w:rsid w:val="002B15BD"/>
    <w:rsid w:val="002B179E"/>
    <w:rsid w:val="002B2B01"/>
    <w:rsid w:val="002B2DE8"/>
    <w:rsid w:val="002B3215"/>
    <w:rsid w:val="002B33CD"/>
    <w:rsid w:val="002B4459"/>
    <w:rsid w:val="002B4554"/>
    <w:rsid w:val="002B4DC9"/>
    <w:rsid w:val="002B4E8C"/>
    <w:rsid w:val="002B570B"/>
    <w:rsid w:val="002B578C"/>
    <w:rsid w:val="002B57A3"/>
    <w:rsid w:val="002B6C03"/>
    <w:rsid w:val="002B73AE"/>
    <w:rsid w:val="002B73E6"/>
    <w:rsid w:val="002B7F70"/>
    <w:rsid w:val="002C03D3"/>
    <w:rsid w:val="002C0604"/>
    <w:rsid w:val="002C098F"/>
    <w:rsid w:val="002C0BCA"/>
    <w:rsid w:val="002C12BB"/>
    <w:rsid w:val="002C12EB"/>
    <w:rsid w:val="002C1735"/>
    <w:rsid w:val="002C1A2F"/>
    <w:rsid w:val="002C1BC4"/>
    <w:rsid w:val="002C26CF"/>
    <w:rsid w:val="002C2E89"/>
    <w:rsid w:val="002C31B9"/>
    <w:rsid w:val="002C31BB"/>
    <w:rsid w:val="002C3438"/>
    <w:rsid w:val="002C39C4"/>
    <w:rsid w:val="002C3BFE"/>
    <w:rsid w:val="002C4163"/>
    <w:rsid w:val="002C42D5"/>
    <w:rsid w:val="002C5012"/>
    <w:rsid w:val="002C574B"/>
    <w:rsid w:val="002C57F9"/>
    <w:rsid w:val="002C6159"/>
    <w:rsid w:val="002C651B"/>
    <w:rsid w:val="002C67BC"/>
    <w:rsid w:val="002C6913"/>
    <w:rsid w:val="002C6FED"/>
    <w:rsid w:val="002C70B1"/>
    <w:rsid w:val="002C7231"/>
    <w:rsid w:val="002C73F3"/>
    <w:rsid w:val="002C7625"/>
    <w:rsid w:val="002D0046"/>
    <w:rsid w:val="002D0104"/>
    <w:rsid w:val="002D053E"/>
    <w:rsid w:val="002D06AB"/>
    <w:rsid w:val="002D0BED"/>
    <w:rsid w:val="002D0D46"/>
    <w:rsid w:val="002D0FB0"/>
    <w:rsid w:val="002D14E5"/>
    <w:rsid w:val="002D1F12"/>
    <w:rsid w:val="002D1FA4"/>
    <w:rsid w:val="002D28B4"/>
    <w:rsid w:val="002D37F2"/>
    <w:rsid w:val="002D3AF5"/>
    <w:rsid w:val="002D3CFD"/>
    <w:rsid w:val="002D3EB9"/>
    <w:rsid w:val="002D3F20"/>
    <w:rsid w:val="002D4A24"/>
    <w:rsid w:val="002D5A99"/>
    <w:rsid w:val="002D60D6"/>
    <w:rsid w:val="002D6ACB"/>
    <w:rsid w:val="002E0B43"/>
    <w:rsid w:val="002E0CD3"/>
    <w:rsid w:val="002E0D9A"/>
    <w:rsid w:val="002E142B"/>
    <w:rsid w:val="002E1BA0"/>
    <w:rsid w:val="002E1E3D"/>
    <w:rsid w:val="002E2307"/>
    <w:rsid w:val="002E2C16"/>
    <w:rsid w:val="002E2F9C"/>
    <w:rsid w:val="002E2FEA"/>
    <w:rsid w:val="002E3476"/>
    <w:rsid w:val="002E3925"/>
    <w:rsid w:val="002E3957"/>
    <w:rsid w:val="002E3ADE"/>
    <w:rsid w:val="002E4193"/>
    <w:rsid w:val="002E43BB"/>
    <w:rsid w:val="002E4832"/>
    <w:rsid w:val="002E4CD5"/>
    <w:rsid w:val="002E4DC0"/>
    <w:rsid w:val="002E5564"/>
    <w:rsid w:val="002E5C35"/>
    <w:rsid w:val="002E5D43"/>
    <w:rsid w:val="002E6797"/>
    <w:rsid w:val="002E6A65"/>
    <w:rsid w:val="002E6B5C"/>
    <w:rsid w:val="002E7909"/>
    <w:rsid w:val="002F008B"/>
    <w:rsid w:val="002F05F8"/>
    <w:rsid w:val="002F0BD4"/>
    <w:rsid w:val="002F1536"/>
    <w:rsid w:val="002F1951"/>
    <w:rsid w:val="002F1A63"/>
    <w:rsid w:val="002F1B0F"/>
    <w:rsid w:val="002F1C0D"/>
    <w:rsid w:val="002F1F05"/>
    <w:rsid w:val="002F2257"/>
    <w:rsid w:val="002F295F"/>
    <w:rsid w:val="002F2C91"/>
    <w:rsid w:val="002F3D42"/>
    <w:rsid w:val="002F464E"/>
    <w:rsid w:val="002F565A"/>
    <w:rsid w:val="002F592B"/>
    <w:rsid w:val="002F5D12"/>
    <w:rsid w:val="002F5F34"/>
    <w:rsid w:val="002F6039"/>
    <w:rsid w:val="002F65D6"/>
    <w:rsid w:val="002F7FB3"/>
    <w:rsid w:val="0030006B"/>
    <w:rsid w:val="00300254"/>
    <w:rsid w:val="0030029E"/>
    <w:rsid w:val="00300430"/>
    <w:rsid w:val="0030066F"/>
    <w:rsid w:val="00300C25"/>
    <w:rsid w:val="00300D87"/>
    <w:rsid w:val="003011F5"/>
    <w:rsid w:val="00301529"/>
    <w:rsid w:val="0030170F"/>
    <w:rsid w:val="00301894"/>
    <w:rsid w:val="003018E1"/>
    <w:rsid w:val="00301E95"/>
    <w:rsid w:val="00302182"/>
    <w:rsid w:val="003023AA"/>
    <w:rsid w:val="00302716"/>
    <w:rsid w:val="00302CB5"/>
    <w:rsid w:val="0030321C"/>
    <w:rsid w:val="0030333E"/>
    <w:rsid w:val="00303704"/>
    <w:rsid w:val="00303834"/>
    <w:rsid w:val="003038AB"/>
    <w:rsid w:val="003039C4"/>
    <w:rsid w:val="00303D11"/>
    <w:rsid w:val="00303DBD"/>
    <w:rsid w:val="00303ED1"/>
    <w:rsid w:val="00303EE9"/>
    <w:rsid w:val="003040AF"/>
    <w:rsid w:val="00304745"/>
    <w:rsid w:val="00304A79"/>
    <w:rsid w:val="00304C1B"/>
    <w:rsid w:val="00306379"/>
    <w:rsid w:val="00306905"/>
    <w:rsid w:val="00306E35"/>
    <w:rsid w:val="00307000"/>
    <w:rsid w:val="0030775D"/>
    <w:rsid w:val="00307C52"/>
    <w:rsid w:val="00307F91"/>
    <w:rsid w:val="00310070"/>
    <w:rsid w:val="003101BA"/>
    <w:rsid w:val="0031036A"/>
    <w:rsid w:val="00310E23"/>
    <w:rsid w:val="00310E54"/>
    <w:rsid w:val="0031104C"/>
    <w:rsid w:val="00311205"/>
    <w:rsid w:val="00311B83"/>
    <w:rsid w:val="00311CDA"/>
    <w:rsid w:val="0031218A"/>
    <w:rsid w:val="0031298F"/>
    <w:rsid w:val="00312AFC"/>
    <w:rsid w:val="00312EDB"/>
    <w:rsid w:val="0031318E"/>
    <w:rsid w:val="003132AF"/>
    <w:rsid w:val="00313A9B"/>
    <w:rsid w:val="00313DC6"/>
    <w:rsid w:val="00313EC6"/>
    <w:rsid w:val="00313FD8"/>
    <w:rsid w:val="00314301"/>
    <w:rsid w:val="0031435B"/>
    <w:rsid w:val="0031439A"/>
    <w:rsid w:val="00314C69"/>
    <w:rsid w:val="00314DCB"/>
    <w:rsid w:val="0031535F"/>
    <w:rsid w:val="00315DD5"/>
    <w:rsid w:val="00316359"/>
    <w:rsid w:val="00316473"/>
    <w:rsid w:val="00316DF8"/>
    <w:rsid w:val="00317019"/>
    <w:rsid w:val="003173BC"/>
    <w:rsid w:val="00317584"/>
    <w:rsid w:val="00317A63"/>
    <w:rsid w:val="0032019F"/>
    <w:rsid w:val="003201E2"/>
    <w:rsid w:val="0032091E"/>
    <w:rsid w:val="003209AD"/>
    <w:rsid w:val="00320FD1"/>
    <w:rsid w:val="00321030"/>
    <w:rsid w:val="0032134E"/>
    <w:rsid w:val="00321936"/>
    <w:rsid w:val="00321AD9"/>
    <w:rsid w:val="00321D49"/>
    <w:rsid w:val="00322195"/>
    <w:rsid w:val="0032256A"/>
    <w:rsid w:val="003227D4"/>
    <w:rsid w:val="003227FE"/>
    <w:rsid w:val="00322931"/>
    <w:rsid w:val="00322ACC"/>
    <w:rsid w:val="00322C32"/>
    <w:rsid w:val="00322DD3"/>
    <w:rsid w:val="00322F60"/>
    <w:rsid w:val="003232A1"/>
    <w:rsid w:val="003233E3"/>
    <w:rsid w:val="00323953"/>
    <w:rsid w:val="00323C16"/>
    <w:rsid w:val="003260E6"/>
    <w:rsid w:val="00326293"/>
    <w:rsid w:val="0032687B"/>
    <w:rsid w:val="00326946"/>
    <w:rsid w:val="00326B73"/>
    <w:rsid w:val="00326BB9"/>
    <w:rsid w:val="00326DD3"/>
    <w:rsid w:val="00327342"/>
    <w:rsid w:val="003273CB"/>
    <w:rsid w:val="00327403"/>
    <w:rsid w:val="003277AA"/>
    <w:rsid w:val="00327945"/>
    <w:rsid w:val="003279C4"/>
    <w:rsid w:val="00327B54"/>
    <w:rsid w:val="00330244"/>
    <w:rsid w:val="0033044A"/>
    <w:rsid w:val="00330928"/>
    <w:rsid w:val="00330A67"/>
    <w:rsid w:val="00330A7A"/>
    <w:rsid w:val="00331F73"/>
    <w:rsid w:val="003323BE"/>
    <w:rsid w:val="00332725"/>
    <w:rsid w:val="00332887"/>
    <w:rsid w:val="0033295D"/>
    <w:rsid w:val="00332DFC"/>
    <w:rsid w:val="00332ED6"/>
    <w:rsid w:val="00333704"/>
    <w:rsid w:val="00334159"/>
    <w:rsid w:val="003341D5"/>
    <w:rsid w:val="0033433A"/>
    <w:rsid w:val="003345A1"/>
    <w:rsid w:val="003347A8"/>
    <w:rsid w:val="0033481F"/>
    <w:rsid w:val="00334872"/>
    <w:rsid w:val="003348D6"/>
    <w:rsid w:val="00334AC3"/>
    <w:rsid w:val="00335182"/>
    <w:rsid w:val="0033529A"/>
    <w:rsid w:val="00335A87"/>
    <w:rsid w:val="003361FE"/>
    <w:rsid w:val="00336231"/>
    <w:rsid w:val="00336AC0"/>
    <w:rsid w:val="00336B7E"/>
    <w:rsid w:val="00336D10"/>
    <w:rsid w:val="00336D36"/>
    <w:rsid w:val="00336E18"/>
    <w:rsid w:val="003373EF"/>
    <w:rsid w:val="0033769E"/>
    <w:rsid w:val="00337A53"/>
    <w:rsid w:val="00337C33"/>
    <w:rsid w:val="003402B2"/>
    <w:rsid w:val="00340380"/>
    <w:rsid w:val="0034151D"/>
    <w:rsid w:val="00341540"/>
    <w:rsid w:val="00341604"/>
    <w:rsid w:val="003418BC"/>
    <w:rsid w:val="0034197C"/>
    <w:rsid w:val="00341D4B"/>
    <w:rsid w:val="00341F99"/>
    <w:rsid w:val="003428B5"/>
    <w:rsid w:val="00343C1F"/>
    <w:rsid w:val="00343D6E"/>
    <w:rsid w:val="00343FBC"/>
    <w:rsid w:val="003453CE"/>
    <w:rsid w:val="00345C79"/>
    <w:rsid w:val="003468EA"/>
    <w:rsid w:val="00347771"/>
    <w:rsid w:val="003477B2"/>
    <w:rsid w:val="00347A52"/>
    <w:rsid w:val="00347FB9"/>
    <w:rsid w:val="0035006F"/>
    <w:rsid w:val="003507AE"/>
    <w:rsid w:val="00350E04"/>
    <w:rsid w:val="00350E9A"/>
    <w:rsid w:val="00351395"/>
    <w:rsid w:val="003516BA"/>
    <w:rsid w:val="0035297E"/>
    <w:rsid w:val="00352B84"/>
    <w:rsid w:val="00352C08"/>
    <w:rsid w:val="0035330C"/>
    <w:rsid w:val="003535BC"/>
    <w:rsid w:val="00353C3F"/>
    <w:rsid w:val="00354231"/>
    <w:rsid w:val="00354418"/>
    <w:rsid w:val="003564FD"/>
    <w:rsid w:val="0035707B"/>
    <w:rsid w:val="00357151"/>
    <w:rsid w:val="0035716B"/>
    <w:rsid w:val="003579D8"/>
    <w:rsid w:val="003604FC"/>
    <w:rsid w:val="0036115D"/>
    <w:rsid w:val="00361292"/>
    <w:rsid w:val="0036181D"/>
    <w:rsid w:val="00361F36"/>
    <w:rsid w:val="0036210D"/>
    <w:rsid w:val="00362137"/>
    <w:rsid w:val="00362453"/>
    <w:rsid w:val="00362C1F"/>
    <w:rsid w:val="00362DFE"/>
    <w:rsid w:val="00363608"/>
    <w:rsid w:val="00363DC8"/>
    <w:rsid w:val="00364092"/>
    <w:rsid w:val="0036455D"/>
    <w:rsid w:val="00364D61"/>
    <w:rsid w:val="00365394"/>
    <w:rsid w:val="00365962"/>
    <w:rsid w:val="00365AB5"/>
    <w:rsid w:val="00365DBB"/>
    <w:rsid w:val="003664A8"/>
    <w:rsid w:val="003702CE"/>
    <w:rsid w:val="003709CD"/>
    <w:rsid w:val="00370BC0"/>
    <w:rsid w:val="003713B1"/>
    <w:rsid w:val="00371901"/>
    <w:rsid w:val="00371B60"/>
    <w:rsid w:val="00371C04"/>
    <w:rsid w:val="00371C7A"/>
    <w:rsid w:val="00371E91"/>
    <w:rsid w:val="00372117"/>
    <w:rsid w:val="0037213A"/>
    <w:rsid w:val="00372932"/>
    <w:rsid w:val="0037359D"/>
    <w:rsid w:val="003736B5"/>
    <w:rsid w:val="00373885"/>
    <w:rsid w:val="0037397F"/>
    <w:rsid w:val="00373A78"/>
    <w:rsid w:val="0037413A"/>
    <w:rsid w:val="00374304"/>
    <w:rsid w:val="00374324"/>
    <w:rsid w:val="0037465C"/>
    <w:rsid w:val="003746EE"/>
    <w:rsid w:val="003749A9"/>
    <w:rsid w:val="003749F1"/>
    <w:rsid w:val="00374E60"/>
    <w:rsid w:val="00375375"/>
    <w:rsid w:val="0037597A"/>
    <w:rsid w:val="00375F2E"/>
    <w:rsid w:val="003769C9"/>
    <w:rsid w:val="00376A0D"/>
    <w:rsid w:val="00376AD2"/>
    <w:rsid w:val="00376B3E"/>
    <w:rsid w:val="0037758A"/>
    <w:rsid w:val="003779D4"/>
    <w:rsid w:val="00377D89"/>
    <w:rsid w:val="00380DE6"/>
    <w:rsid w:val="003811D9"/>
    <w:rsid w:val="00381373"/>
    <w:rsid w:val="0038142C"/>
    <w:rsid w:val="00381BF9"/>
    <w:rsid w:val="00381C18"/>
    <w:rsid w:val="00381ECD"/>
    <w:rsid w:val="00382CAA"/>
    <w:rsid w:val="00382E43"/>
    <w:rsid w:val="003837C9"/>
    <w:rsid w:val="00383FDD"/>
    <w:rsid w:val="003842CC"/>
    <w:rsid w:val="00384353"/>
    <w:rsid w:val="003845E0"/>
    <w:rsid w:val="00384746"/>
    <w:rsid w:val="00384A00"/>
    <w:rsid w:val="0038510B"/>
    <w:rsid w:val="0038536D"/>
    <w:rsid w:val="00386048"/>
    <w:rsid w:val="00386094"/>
    <w:rsid w:val="003861D4"/>
    <w:rsid w:val="00386354"/>
    <w:rsid w:val="003864EB"/>
    <w:rsid w:val="0038682E"/>
    <w:rsid w:val="00387552"/>
    <w:rsid w:val="00387880"/>
    <w:rsid w:val="00387C01"/>
    <w:rsid w:val="00387D0B"/>
    <w:rsid w:val="003903C9"/>
    <w:rsid w:val="003907D4"/>
    <w:rsid w:val="00390833"/>
    <w:rsid w:val="00390990"/>
    <w:rsid w:val="00390D92"/>
    <w:rsid w:val="00391509"/>
    <w:rsid w:val="003919D5"/>
    <w:rsid w:val="00391DC7"/>
    <w:rsid w:val="00391EF6"/>
    <w:rsid w:val="00391F06"/>
    <w:rsid w:val="00392340"/>
    <w:rsid w:val="0039293C"/>
    <w:rsid w:val="00393041"/>
    <w:rsid w:val="003931EC"/>
    <w:rsid w:val="003931EE"/>
    <w:rsid w:val="003932F6"/>
    <w:rsid w:val="0039375A"/>
    <w:rsid w:val="003938F4"/>
    <w:rsid w:val="00393B9C"/>
    <w:rsid w:val="003944DF"/>
    <w:rsid w:val="00394A82"/>
    <w:rsid w:val="00394B06"/>
    <w:rsid w:val="00394D23"/>
    <w:rsid w:val="00394F20"/>
    <w:rsid w:val="00396051"/>
    <w:rsid w:val="00396397"/>
    <w:rsid w:val="003963C4"/>
    <w:rsid w:val="00396C6B"/>
    <w:rsid w:val="00396D18"/>
    <w:rsid w:val="00396FD3"/>
    <w:rsid w:val="003972C9"/>
    <w:rsid w:val="003A02F9"/>
    <w:rsid w:val="003A062E"/>
    <w:rsid w:val="003A1B3A"/>
    <w:rsid w:val="003A1B9E"/>
    <w:rsid w:val="003A1F52"/>
    <w:rsid w:val="003A2025"/>
    <w:rsid w:val="003A2177"/>
    <w:rsid w:val="003A268C"/>
    <w:rsid w:val="003A273C"/>
    <w:rsid w:val="003A2D06"/>
    <w:rsid w:val="003A34ED"/>
    <w:rsid w:val="003A3DD6"/>
    <w:rsid w:val="003A4301"/>
    <w:rsid w:val="003A4578"/>
    <w:rsid w:val="003A458C"/>
    <w:rsid w:val="003A4722"/>
    <w:rsid w:val="003A484D"/>
    <w:rsid w:val="003A4B2A"/>
    <w:rsid w:val="003A4F53"/>
    <w:rsid w:val="003A54C2"/>
    <w:rsid w:val="003A5732"/>
    <w:rsid w:val="003A57E0"/>
    <w:rsid w:val="003A611D"/>
    <w:rsid w:val="003A63A0"/>
    <w:rsid w:val="003A643A"/>
    <w:rsid w:val="003A68B3"/>
    <w:rsid w:val="003A6BA8"/>
    <w:rsid w:val="003A7096"/>
    <w:rsid w:val="003A76F6"/>
    <w:rsid w:val="003A794F"/>
    <w:rsid w:val="003A7D75"/>
    <w:rsid w:val="003B0C7E"/>
    <w:rsid w:val="003B1233"/>
    <w:rsid w:val="003B164E"/>
    <w:rsid w:val="003B1A2D"/>
    <w:rsid w:val="003B1A9C"/>
    <w:rsid w:val="003B1D7E"/>
    <w:rsid w:val="003B2009"/>
    <w:rsid w:val="003B2387"/>
    <w:rsid w:val="003B2409"/>
    <w:rsid w:val="003B2A86"/>
    <w:rsid w:val="003B3431"/>
    <w:rsid w:val="003B3821"/>
    <w:rsid w:val="003B43E6"/>
    <w:rsid w:val="003B4524"/>
    <w:rsid w:val="003B4751"/>
    <w:rsid w:val="003B4FAA"/>
    <w:rsid w:val="003B55A2"/>
    <w:rsid w:val="003B5C7B"/>
    <w:rsid w:val="003B6021"/>
    <w:rsid w:val="003B6026"/>
    <w:rsid w:val="003B68B6"/>
    <w:rsid w:val="003B6A37"/>
    <w:rsid w:val="003B6FEB"/>
    <w:rsid w:val="003B7314"/>
    <w:rsid w:val="003B747B"/>
    <w:rsid w:val="003B74BE"/>
    <w:rsid w:val="003B7A67"/>
    <w:rsid w:val="003B7E2B"/>
    <w:rsid w:val="003C091B"/>
    <w:rsid w:val="003C1914"/>
    <w:rsid w:val="003C1983"/>
    <w:rsid w:val="003C1EE3"/>
    <w:rsid w:val="003C24B3"/>
    <w:rsid w:val="003C3AF0"/>
    <w:rsid w:val="003C3BB2"/>
    <w:rsid w:val="003C3BDA"/>
    <w:rsid w:val="003C3F57"/>
    <w:rsid w:val="003C422A"/>
    <w:rsid w:val="003C512F"/>
    <w:rsid w:val="003C544A"/>
    <w:rsid w:val="003C5875"/>
    <w:rsid w:val="003C59CF"/>
    <w:rsid w:val="003C5E32"/>
    <w:rsid w:val="003C6142"/>
    <w:rsid w:val="003C6B8E"/>
    <w:rsid w:val="003C6BB7"/>
    <w:rsid w:val="003C6D85"/>
    <w:rsid w:val="003C70AD"/>
    <w:rsid w:val="003C7340"/>
    <w:rsid w:val="003C761D"/>
    <w:rsid w:val="003C7B02"/>
    <w:rsid w:val="003C7C86"/>
    <w:rsid w:val="003D04D7"/>
    <w:rsid w:val="003D0D26"/>
    <w:rsid w:val="003D0F14"/>
    <w:rsid w:val="003D0F8C"/>
    <w:rsid w:val="003D0FBD"/>
    <w:rsid w:val="003D1BBE"/>
    <w:rsid w:val="003D1E0D"/>
    <w:rsid w:val="003D1F33"/>
    <w:rsid w:val="003D290D"/>
    <w:rsid w:val="003D2C2E"/>
    <w:rsid w:val="003D2F28"/>
    <w:rsid w:val="003D3303"/>
    <w:rsid w:val="003D33E2"/>
    <w:rsid w:val="003D429E"/>
    <w:rsid w:val="003D430A"/>
    <w:rsid w:val="003D44F2"/>
    <w:rsid w:val="003D485B"/>
    <w:rsid w:val="003D497C"/>
    <w:rsid w:val="003D4A8A"/>
    <w:rsid w:val="003D5754"/>
    <w:rsid w:val="003D5C7E"/>
    <w:rsid w:val="003D62EE"/>
    <w:rsid w:val="003D65AA"/>
    <w:rsid w:val="003D6D81"/>
    <w:rsid w:val="003D723A"/>
    <w:rsid w:val="003D77C7"/>
    <w:rsid w:val="003D7911"/>
    <w:rsid w:val="003D7E14"/>
    <w:rsid w:val="003E0402"/>
    <w:rsid w:val="003E0464"/>
    <w:rsid w:val="003E0939"/>
    <w:rsid w:val="003E0B9C"/>
    <w:rsid w:val="003E0D6E"/>
    <w:rsid w:val="003E14A2"/>
    <w:rsid w:val="003E244D"/>
    <w:rsid w:val="003E2525"/>
    <w:rsid w:val="003E2DDA"/>
    <w:rsid w:val="003E3F50"/>
    <w:rsid w:val="003E4CCD"/>
    <w:rsid w:val="003E560F"/>
    <w:rsid w:val="003E5800"/>
    <w:rsid w:val="003E5906"/>
    <w:rsid w:val="003E5D66"/>
    <w:rsid w:val="003E5F11"/>
    <w:rsid w:val="003E6069"/>
    <w:rsid w:val="003E63A8"/>
    <w:rsid w:val="003E651E"/>
    <w:rsid w:val="003E66EB"/>
    <w:rsid w:val="003E68DA"/>
    <w:rsid w:val="003E6DB9"/>
    <w:rsid w:val="003E6F20"/>
    <w:rsid w:val="003E6FEF"/>
    <w:rsid w:val="003E7891"/>
    <w:rsid w:val="003E7A57"/>
    <w:rsid w:val="003F1124"/>
    <w:rsid w:val="003F17CD"/>
    <w:rsid w:val="003F1832"/>
    <w:rsid w:val="003F19A7"/>
    <w:rsid w:val="003F1EE0"/>
    <w:rsid w:val="003F22CC"/>
    <w:rsid w:val="003F267E"/>
    <w:rsid w:val="003F2688"/>
    <w:rsid w:val="003F268A"/>
    <w:rsid w:val="003F2C31"/>
    <w:rsid w:val="003F316B"/>
    <w:rsid w:val="003F3231"/>
    <w:rsid w:val="003F3B7B"/>
    <w:rsid w:val="003F40BE"/>
    <w:rsid w:val="003F4223"/>
    <w:rsid w:val="003F4526"/>
    <w:rsid w:val="003F53EE"/>
    <w:rsid w:val="003F5427"/>
    <w:rsid w:val="003F5526"/>
    <w:rsid w:val="003F55FF"/>
    <w:rsid w:val="003F5F3D"/>
    <w:rsid w:val="003F5FCD"/>
    <w:rsid w:val="003F60E2"/>
    <w:rsid w:val="003F759F"/>
    <w:rsid w:val="003F75B6"/>
    <w:rsid w:val="00400147"/>
    <w:rsid w:val="004001A9"/>
    <w:rsid w:val="004010E4"/>
    <w:rsid w:val="00401A92"/>
    <w:rsid w:val="00401D43"/>
    <w:rsid w:val="00402364"/>
    <w:rsid w:val="0040236C"/>
    <w:rsid w:val="00402705"/>
    <w:rsid w:val="00402837"/>
    <w:rsid w:val="00402B7C"/>
    <w:rsid w:val="00402FF1"/>
    <w:rsid w:val="004036B6"/>
    <w:rsid w:val="00403778"/>
    <w:rsid w:val="00403AEC"/>
    <w:rsid w:val="00403BC3"/>
    <w:rsid w:val="00403CCB"/>
    <w:rsid w:val="00404136"/>
    <w:rsid w:val="004041C6"/>
    <w:rsid w:val="004042A6"/>
    <w:rsid w:val="00404781"/>
    <w:rsid w:val="00405116"/>
    <w:rsid w:val="0040514E"/>
    <w:rsid w:val="00405685"/>
    <w:rsid w:val="0040587D"/>
    <w:rsid w:val="00405EF6"/>
    <w:rsid w:val="00405F9B"/>
    <w:rsid w:val="00406642"/>
    <w:rsid w:val="00406EF5"/>
    <w:rsid w:val="00406FA4"/>
    <w:rsid w:val="004075EA"/>
    <w:rsid w:val="00407AEA"/>
    <w:rsid w:val="00410932"/>
    <w:rsid w:val="00410AFE"/>
    <w:rsid w:val="00410B78"/>
    <w:rsid w:val="00410ED0"/>
    <w:rsid w:val="0041240D"/>
    <w:rsid w:val="00412A41"/>
    <w:rsid w:val="00412E63"/>
    <w:rsid w:val="00413602"/>
    <w:rsid w:val="00413A39"/>
    <w:rsid w:val="00413D2E"/>
    <w:rsid w:val="00413E07"/>
    <w:rsid w:val="00415149"/>
    <w:rsid w:val="004153E5"/>
    <w:rsid w:val="00415482"/>
    <w:rsid w:val="004156C6"/>
    <w:rsid w:val="00415816"/>
    <w:rsid w:val="00415DA6"/>
    <w:rsid w:val="004160C9"/>
    <w:rsid w:val="00416613"/>
    <w:rsid w:val="00416F8C"/>
    <w:rsid w:val="004172B1"/>
    <w:rsid w:val="004179E6"/>
    <w:rsid w:val="00417D57"/>
    <w:rsid w:val="004206E4"/>
    <w:rsid w:val="00420895"/>
    <w:rsid w:val="00420C6B"/>
    <w:rsid w:val="00420D7F"/>
    <w:rsid w:val="00420F57"/>
    <w:rsid w:val="0042148C"/>
    <w:rsid w:val="00421A93"/>
    <w:rsid w:val="00421B78"/>
    <w:rsid w:val="00421C0B"/>
    <w:rsid w:val="00421C89"/>
    <w:rsid w:val="00421E10"/>
    <w:rsid w:val="00422691"/>
    <w:rsid w:val="004228B2"/>
    <w:rsid w:val="00423735"/>
    <w:rsid w:val="00423CDD"/>
    <w:rsid w:val="00424339"/>
    <w:rsid w:val="00424435"/>
    <w:rsid w:val="00424B7F"/>
    <w:rsid w:val="00424B84"/>
    <w:rsid w:val="00424D56"/>
    <w:rsid w:val="0042574B"/>
    <w:rsid w:val="00426200"/>
    <w:rsid w:val="00426D72"/>
    <w:rsid w:val="004274E4"/>
    <w:rsid w:val="00427677"/>
    <w:rsid w:val="00427F59"/>
    <w:rsid w:val="00430489"/>
    <w:rsid w:val="0043174B"/>
    <w:rsid w:val="00431FA9"/>
    <w:rsid w:val="004320B2"/>
    <w:rsid w:val="00432530"/>
    <w:rsid w:val="00432657"/>
    <w:rsid w:val="00432731"/>
    <w:rsid w:val="00432C17"/>
    <w:rsid w:val="00432EC9"/>
    <w:rsid w:val="004334B1"/>
    <w:rsid w:val="00433B01"/>
    <w:rsid w:val="00434BC8"/>
    <w:rsid w:val="0043543F"/>
    <w:rsid w:val="0043632C"/>
    <w:rsid w:val="00436873"/>
    <w:rsid w:val="00436D99"/>
    <w:rsid w:val="00436E9E"/>
    <w:rsid w:val="0043761F"/>
    <w:rsid w:val="004405E2"/>
    <w:rsid w:val="004408B9"/>
    <w:rsid w:val="00440EAF"/>
    <w:rsid w:val="00441224"/>
    <w:rsid w:val="00441270"/>
    <w:rsid w:val="00441398"/>
    <w:rsid w:val="0044185F"/>
    <w:rsid w:val="00441C18"/>
    <w:rsid w:val="00441E05"/>
    <w:rsid w:val="00442020"/>
    <w:rsid w:val="004425D5"/>
    <w:rsid w:val="004425EB"/>
    <w:rsid w:val="0044289C"/>
    <w:rsid w:val="00442ED0"/>
    <w:rsid w:val="004430AC"/>
    <w:rsid w:val="00443923"/>
    <w:rsid w:val="00444001"/>
    <w:rsid w:val="004442FC"/>
    <w:rsid w:val="004449F2"/>
    <w:rsid w:val="00444AFD"/>
    <w:rsid w:val="00444E04"/>
    <w:rsid w:val="0044502E"/>
    <w:rsid w:val="004457BA"/>
    <w:rsid w:val="00445939"/>
    <w:rsid w:val="00445FC4"/>
    <w:rsid w:val="0044620B"/>
    <w:rsid w:val="0044659A"/>
    <w:rsid w:val="004468AF"/>
    <w:rsid w:val="00446AAE"/>
    <w:rsid w:val="00446B31"/>
    <w:rsid w:val="00446CB9"/>
    <w:rsid w:val="00447BCB"/>
    <w:rsid w:val="00450EC0"/>
    <w:rsid w:val="00451169"/>
    <w:rsid w:val="00451385"/>
    <w:rsid w:val="00451670"/>
    <w:rsid w:val="004516A1"/>
    <w:rsid w:val="004517ED"/>
    <w:rsid w:val="00451A4B"/>
    <w:rsid w:val="0045268A"/>
    <w:rsid w:val="00452DC8"/>
    <w:rsid w:val="004536BA"/>
    <w:rsid w:val="00453A85"/>
    <w:rsid w:val="00453DC9"/>
    <w:rsid w:val="00454807"/>
    <w:rsid w:val="00454932"/>
    <w:rsid w:val="004549C7"/>
    <w:rsid w:val="00454DF9"/>
    <w:rsid w:val="004555FC"/>
    <w:rsid w:val="0045582A"/>
    <w:rsid w:val="004561B3"/>
    <w:rsid w:val="0045694E"/>
    <w:rsid w:val="0045751E"/>
    <w:rsid w:val="00457533"/>
    <w:rsid w:val="00457D0C"/>
    <w:rsid w:val="00460989"/>
    <w:rsid w:val="00460A56"/>
    <w:rsid w:val="00460A73"/>
    <w:rsid w:val="00461124"/>
    <w:rsid w:val="00461163"/>
    <w:rsid w:val="00461C26"/>
    <w:rsid w:val="00461CBE"/>
    <w:rsid w:val="00462319"/>
    <w:rsid w:val="00462372"/>
    <w:rsid w:val="004626AC"/>
    <w:rsid w:val="0046273A"/>
    <w:rsid w:val="004627F1"/>
    <w:rsid w:val="00462C30"/>
    <w:rsid w:val="004631F4"/>
    <w:rsid w:val="00463860"/>
    <w:rsid w:val="00463DCD"/>
    <w:rsid w:val="004641B5"/>
    <w:rsid w:val="00464527"/>
    <w:rsid w:val="0046467E"/>
    <w:rsid w:val="00465257"/>
    <w:rsid w:val="0046582D"/>
    <w:rsid w:val="00465911"/>
    <w:rsid w:val="00466A75"/>
    <w:rsid w:val="00466C1C"/>
    <w:rsid w:val="004673D0"/>
    <w:rsid w:val="00467805"/>
    <w:rsid w:val="0046780B"/>
    <w:rsid w:val="0046783A"/>
    <w:rsid w:val="00470707"/>
    <w:rsid w:val="00471DDE"/>
    <w:rsid w:val="004722C0"/>
    <w:rsid w:val="00472AC0"/>
    <w:rsid w:val="0047320D"/>
    <w:rsid w:val="00473731"/>
    <w:rsid w:val="004737B3"/>
    <w:rsid w:val="00473A77"/>
    <w:rsid w:val="00473C8A"/>
    <w:rsid w:val="004749FC"/>
    <w:rsid w:val="00474CEE"/>
    <w:rsid w:val="0047530D"/>
    <w:rsid w:val="00475671"/>
    <w:rsid w:val="004760B2"/>
    <w:rsid w:val="00476178"/>
    <w:rsid w:val="00476ACE"/>
    <w:rsid w:val="00476B93"/>
    <w:rsid w:val="00476E89"/>
    <w:rsid w:val="004773B4"/>
    <w:rsid w:val="00477EFA"/>
    <w:rsid w:val="00480258"/>
    <w:rsid w:val="00480937"/>
    <w:rsid w:val="00480E08"/>
    <w:rsid w:val="004817CC"/>
    <w:rsid w:val="0048186F"/>
    <w:rsid w:val="004818B2"/>
    <w:rsid w:val="0048198A"/>
    <w:rsid w:val="00481B88"/>
    <w:rsid w:val="00481BF2"/>
    <w:rsid w:val="00481C9B"/>
    <w:rsid w:val="0048200C"/>
    <w:rsid w:val="00482136"/>
    <w:rsid w:val="00482E73"/>
    <w:rsid w:val="00483377"/>
    <w:rsid w:val="00483463"/>
    <w:rsid w:val="00483D66"/>
    <w:rsid w:val="0048404B"/>
    <w:rsid w:val="00484495"/>
    <w:rsid w:val="004847F7"/>
    <w:rsid w:val="00484AAE"/>
    <w:rsid w:val="0048510D"/>
    <w:rsid w:val="0048563B"/>
    <w:rsid w:val="00485B3E"/>
    <w:rsid w:val="00485BC4"/>
    <w:rsid w:val="00486131"/>
    <w:rsid w:val="004863A2"/>
    <w:rsid w:val="0048668D"/>
    <w:rsid w:val="0048709D"/>
    <w:rsid w:val="00487743"/>
    <w:rsid w:val="00487E5B"/>
    <w:rsid w:val="004900DA"/>
    <w:rsid w:val="004908D4"/>
    <w:rsid w:val="00490F48"/>
    <w:rsid w:val="00491160"/>
    <w:rsid w:val="00491854"/>
    <w:rsid w:val="00491B5A"/>
    <w:rsid w:val="00491B5C"/>
    <w:rsid w:val="00491DF8"/>
    <w:rsid w:val="004920B7"/>
    <w:rsid w:val="00492719"/>
    <w:rsid w:val="00492F47"/>
    <w:rsid w:val="0049326A"/>
    <w:rsid w:val="004936B2"/>
    <w:rsid w:val="004939BB"/>
    <w:rsid w:val="00493BA3"/>
    <w:rsid w:val="00493D03"/>
    <w:rsid w:val="00494C45"/>
    <w:rsid w:val="00494CD7"/>
    <w:rsid w:val="00494D0E"/>
    <w:rsid w:val="00495A32"/>
    <w:rsid w:val="00495CD6"/>
    <w:rsid w:val="00495D43"/>
    <w:rsid w:val="004962A8"/>
    <w:rsid w:val="0049633C"/>
    <w:rsid w:val="00497350"/>
    <w:rsid w:val="00497368"/>
    <w:rsid w:val="004A04EF"/>
    <w:rsid w:val="004A095C"/>
    <w:rsid w:val="004A0B99"/>
    <w:rsid w:val="004A0C1A"/>
    <w:rsid w:val="004A0D34"/>
    <w:rsid w:val="004A191F"/>
    <w:rsid w:val="004A1C46"/>
    <w:rsid w:val="004A1E7A"/>
    <w:rsid w:val="004A22E4"/>
    <w:rsid w:val="004A26BA"/>
    <w:rsid w:val="004A309D"/>
    <w:rsid w:val="004A30FE"/>
    <w:rsid w:val="004A31AB"/>
    <w:rsid w:val="004A3212"/>
    <w:rsid w:val="004A3446"/>
    <w:rsid w:val="004A34FF"/>
    <w:rsid w:val="004A39DB"/>
    <w:rsid w:val="004A3A11"/>
    <w:rsid w:val="004A3F8D"/>
    <w:rsid w:val="004A4036"/>
    <w:rsid w:val="004A40EA"/>
    <w:rsid w:val="004A4DC9"/>
    <w:rsid w:val="004A4F76"/>
    <w:rsid w:val="004A598B"/>
    <w:rsid w:val="004A5A47"/>
    <w:rsid w:val="004A5D3F"/>
    <w:rsid w:val="004A5DCD"/>
    <w:rsid w:val="004A5FEE"/>
    <w:rsid w:val="004A60E9"/>
    <w:rsid w:val="004A6D69"/>
    <w:rsid w:val="004A7FB9"/>
    <w:rsid w:val="004B05AC"/>
    <w:rsid w:val="004B0D53"/>
    <w:rsid w:val="004B1499"/>
    <w:rsid w:val="004B1752"/>
    <w:rsid w:val="004B1B0C"/>
    <w:rsid w:val="004B1BFE"/>
    <w:rsid w:val="004B1C13"/>
    <w:rsid w:val="004B2A8D"/>
    <w:rsid w:val="004B32AD"/>
    <w:rsid w:val="004B32D1"/>
    <w:rsid w:val="004B3488"/>
    <w:rsid w:val="004B348E"/>
    <w:rsid w:val="004B36A9"/>
    <w:rsid w:val="004B3B42"/>
    <w:rsid w:val="004B3D8D"/>
    <w:rsid w:val="004B41AE"/>
    <w:rsid w:val="004B4963"/>
    <w:rsid w:val="004B4C50"/>
    <w:rsid w:val="004B56A2"/>
    <w:rsid w:val="004B5B1A"/>
    <w:rsid w:val="004B698A"/>
    <w:rsid w:val="004B7333"/>
    <w:rsid w:val="004B760E"/>
    <w:rsid w:val="004B763B"/>
    <w:rsid w:val="004B7D0B"/>
    <w:rsid w:val="004B7EB1"/>
    <w:rsid w:val="004C0446"/>
    <w:rsid w:val="004C0453"/>
    <w:rsid w:val="004C0878"/>
    <w:rsid w:val="004C0B5D"/>
    <w:rsid w:val="004C0E5D"/>
    <w:rsid w:val="004C112B"/>
    <w:rsid w:val="004C14E8"/>
    <w:rsid w:val="004C1580"/>
    <w:rsid w:val="004C1CC7"/>
    <w:rsid w:val="004C2527"/>
    <w:rsid w:val="004C2542"/>
    <w:rsid w:val="004C3183"/>
    <w:rsid w:val="004C3311"/>
    <w:rsid w:val="004C3499"/>
    <w:rsid w:val="004C3F7C"/>
    <w:rsid w:val="004C4102"/>
    <w:rsid w:val="004C4D33"/>
    <w:rsid w:val="004C4ED4"/>
    <w:rsid w:val="004C5B12"/>
    <w:rsid w:val="004C601D"/>
    <w:rsid w:val="004C61B6"/>
    <w:rsid w:val="004C6254"/>
    <w:rsid w:val="004C68A9"/>
    <w:rsid w:val="004C6D54"/>
    <w:rsid w:val="004C6D67"/>
    <w:rsid w:val="004C7016"/>
    <w:rsid w:val="004C74A2"/>
    <w:rsid w:val="004C7D42"/>
    <w:rsid w:val="004C7E72"/>
    <w:rsid w:val="004D008A"/>
    <w:rsid w:val="004D0541"/>
    <w:rsid w:val="004D06BA"/>
    <w:rsid w:val="004D0ED7"/>
    <w:rsid w:val="004D2791"/>
    <w:rsid w:val="004D28E9"/>
    <w:rsid w:val="004D2AB9"/>
    <w:rsid w:val="004D32BC"/>
    <w:rsid w:val="004D3530"/>
    <w:rsid w:val="004D363A"/>
    <w:rsid w:val="004D3884"/>
    <w:rsid w:val="004D516A"/>
    <w:rsid w:val="004D584F"/>
    <w:rsid w:val="004D5EA3"/>
    <w:rsid w:val="004D6000"/>
    <w:rsid w:val="004D6204"/>
    <w:rsid w:val="004D6E78"/>
    <w:rsid w:val="004D77D2"/>
    <w:rsid w:val="004D7873"/>
    <w:rsid w:val="004D7D3D"/>
    <w:rsid w:val="004D7EA5"/>
    <w:rsid w:val="004E00AD"/>
    <w:rsid w:val="004E04AD"/>
    <w:rsid w:val="004E1119"/>
    <w:rsid w:val="004E1545"/>
    <w:rsid w:val="004E17D6"/>
    <w:rsid w:val="004E18A4"/>
    <w:rsid w:val="004E1FA3"/>
    <w:rsid w:val="004E20F7"/>
    <w:rsid w:val="004E2458"/>
    <w:rsid w:val="004E2478"/>
    <w:rsid w:val="004E291A"/>
    <w:rsid w:val="004E2C8F"/>
    <w:rsid w:val="004E2CB4"/>
    <w:rsid w:val="004E3064"/>
    <w:rsid w:val="004E33C2"/>
    <w:rsid w:val="004E3CF5"/>
    <w:rsid w:val="004E3D9E"/>
    <w:rsid w:val="004E5021"/>
    <w:rsid w:val="004E517D"/>
    <w:rsid w:val="004E521C"/>
    <w:rsid w:val="004E55B9"/>
    <w:rsid w:val="004E71CA"/>
    <w:rsid w:val="004E7639"/>
    <w:rsid w:val="004E7B9D"/>
    <w:rsid w:val="004E7BFE"/>
    <w:rsid w:val="004F0311"/>
    <w:rsid w:val="004F0491"/>
    <w:rsid w:val="004F0A3D"/>
    <w:rsid w:val="004F0CB1"/>
    <w:rsid w:val="004F146C"/>
    <w:rsid w:val="004F1615"/>
    <w:rsid w:val="004F170D"/>
    <w:rsid w:val="004F19F4"/>
    <w:rsid w:val="004F1E84"/>
    <w:rsid w:val="004F220B"/>
    <w:rsid w:val="004F2233"/>
    <w:rsid w:val="004F24D7"/>
    <w:rsid w:val="004F26ED"/>
    <w:rsid w:val="004F2D61"/>
    <w:rsid w:val="004F2F05"/>
    <w:rsid w:val="004F2FDA"/>
    <w:rsid w:val="004F318B"/>
    <w:rsid w:val="004F3AB0"/>
    <w:rsid w:val="004F3E56"/>
    <w:rsid w:val="004F418B"/>
    <w:rsid w:val="004F4192"/>
    <w:rsid w:val="004F4199"/>
    <w:rsid w:val="004F4701"/>
    <w:rsid w:val="004F51D0"/>
    <w:rsid w:val="004F651B"/>
    <w:rsid w:val="004F6C02"/>
    <w:rsid w:val="004F6CFE"/>
    <w:rsid w:val="004F6E13"/>
    <w:rsid w:val="004F6FBC"/>
    <w:rsid w:val="004F705D"/>
    <w:rsid w:val="004F705E"/>
    <w:rsid w:val="004F7287"/>
    <w:rsid w:val="004F7C4C"/>
    <w:rsid w:val="00500334"/>
    <w:rsid w:val="005008FD"/>
    <w:rsid w:val="005009D8"/>
    <w:rsid w:val="005011F1"/>
    <w:rsid w:val="00501798"/>
    <w:rsid w:val="00501A8E"/>
    <w:rsid w:val="00501F6C"/>
    <w:rsid w:val="00502663"/>
    <w:rsid w:val="00502728"/>
    <w:rsid w:val="0050291A"/>
    <w:rsid w:val="00502A4E"/>
    <w:rsid w:val="0050310D"/>
    <w:rsid w:val="00503870"/>
    <w:rsid w:val="00503C44"/>
    <w:rsid w:val="005044F9"/>
    <w:rsid w:val="00505218"/>
    <w:rsid w:val="00505D2F"/>
    <w:rsid w:val="00506475"/>
    <w:rsid w:val="0050673A"/>
    <w:rsid w:val="00506AE1"/>
    <w:rsid w:val="00506E8B"/>
    <w:rsid w:val="00507151"/>
    <w:rsid w:val="005076A7"/>
    <w:rsid w:val="0051001D"/>
    <w:rsid w:val="0051021B"/>
    <w:rsid w:val="00510443"/>
    <w:rsid w:val="00510CF6"/>
    <w:rsid w:val="0051110D"/>
    <w:rsid w:val="005118C4"/>
    <w:rsid w:val="00511B34"/>
    <w:rsid w:val="00511C9B"/>
    <w:rsid w:val="00512046"/>
    <w:rsid w:val="00512382"/>
    <w:rsid w:val="005128DE"/>
    <w:rsid w:val="00513B1A"/>
    <w:rsid w:val="00513C19"/>
    <w:rsid w:val="00513E5A"/>
    <w:rsid w:val="00514CB7"/>
    <w:rsid w:val="00515043"/>
    <w:rsid w:val="00515074"/>
    <w:rsid w:val="00515C6C"/>
    <w:rsid w:val="005165D0"/>
    <w:rsid w:val="00516653"/>
    <w:rsid w:val="00516B00"/>
    <w:rsid w:val="00516BF6"/>
    <w:rsid w:val="00516ECD"/>
    <w:rsid w:val="005171C0"/>
    <w:rsid w:val="00517369"/>
    <w:rsid w:val="00517830"/>
    <w:rsid w:val="00517D29"/>
    <w:rsid w:val="00520045"/>
    <w:rsid w:val="005201F2"/>
    <w:rsid w:val="00520303"/>
    <w:rsid w:val="005205FB"/>
    <w:rsid w:val="00520883"/>
    <w:rsid w:val="0052099D"/>
    <w:rsid w:val="00520C43"/>
    <w:rsid w:val="0052100C"/>
    <w:rsid w:val="00521EDD"/>
    <w:rsid w:val="00522007"/>
    <w:rsid w:val="00522F7F"/>
    <w:rsid w:val="00523192"/>
    <w:rsid w:val="00523505"/>
    <w:rsid w:val="00523578"/>
    <w:rsid w:val="005238A4"/>
    <w:rsid w:val="00524094"/>
    <w:rsid w:val="0052427E"/>
    <w:rsid w:val="0052466F"/>
    <w:rsid w:val="00524CC5"/>
    <w:rsid w:val="00524F21"/>
    <w:rsid w:val="00525583"/>
    <w:rsid w:val="00526EDD"/>
    <w:rsid w:val="00527325"/>
    <w:rsid w:val="00527353"/>
    <w:rsid w:val="005276D2"/>
    <w:rsid w:val="00527EA8"/>
    <w:rsid w:val="005305F7"/>
    <w:rsid w:val="00531681"/>
    <w:rsid w:val="00531A05"/>
    <w:rsid w:val="00531AFD"/>
    <w:rsid w:val="00531B26"/>
    <w:rsid w:val="00531BBE"/>
    <w:rsid w:val="00531C9B"/>
    <w:rsid w:val="00532351"/>
    <w:rsid w:val="00532C24"/>
    <w:rsid w:val="00532DDD"/>
    <w:rsid w:val="005336C0"/>
    <w:rsid w:val="00533801"/>
    <w:rsid w:val="00534070"/>
    <w:rsid w:val="00534671"/>
    <w:rsid w:val="0053467D"/>
    <w:rsid w:val="0053493C"/>
    <w:rsid w:val="005352C3"/>
    <w:rsid w:val="0053679C"/>
    <w:rsid w:val="0053682F"/>
    <w:rsid w:val="00536B50"/>
    <w:rsid w:val="005372BE"/>
    <w:rsid w:val="0053747A"/>
    <w:rsid w:val="00540B77"/>
    <w:rsid w:val="00540DB4"/>
    <w:rsid w:val="00540FBF"/>
    <w:rsid w:val="00541402"/>
    <w:rsid w:val="00541AAD"/>
    <w:rsid w:val="00541C52"/>
    <w:rsid w:val="00541F02"/>
    <w:rsid w:val="00541FF3"/>
    <w:rsid w:val="0054282B"/>
    <w:rsid w:val="00542AE5"/>
    <w:rsid w:val="00542EBA"/>
    <w:rsid w:val="00542EE9"/>
    <w:rsid w:val="00542F32"/>
    <w:rsid w:val="00543FBF"/>
    <w:rsid w:val="005446FD"/>
    <w:rsid w:val="0054484C"/>
    <w:rsid w:val="00544FB4"/>
    <w:rsid w:val="00544FEE"/>
    <w:rsid w:val="00545037"/>
    <w:rsid w:val="005454D7"/>
    <w:rsid w:val="0054598B"/>
    <w:rsid w:val="00545AE8"/>
    <w:rsid w:val="00545C1E"/>
    <w:rsid w:val="00545F58"/>
    <w:rsid w:val="0054628F"/>
    <w:rsid w:val="00546535"/>
    <w:rsid w:val="00546609"/>
    <w:rsid w:val="0054672B"/>
    <w:rsid w:val="005472FF"/>
    <w:rsid w:val="0054732A"/>
    <w:rsid w:val="00547AD4"/>
    <w:rsid w:val="00547C15"/>
    <w:rsid w:val="00547D1B"/>
    <w:rsid w:val="00547DD5"/>
    <w:rsid w:val="00550B27"/>
    <w:rsid w:val="0055126A"/>
    <w:rsid w:val="00551304"/>
    <w:rsid w:val="005513D2"/>
    <w:rsid w:val="0055187E"/>
    <w:rsid w:val="00551AC5"/>
    <w:rsid w:val="00552010"/>
    <w:rsid w:val="005523B2"/>
    <w:rsid w:val="0055254D"/>
    <w:rsid w:val="00552A19"/>
    <w:rsid w:val="0055312B"/>
    <w:rsid w:val="00553192"/>
    <w:rsid w:val="005533CC"/>
    <w:rsid w:val="00554307"/>
    <w:rsid w:val="005556B3"/>
    <w:rsid w:val="00556659"/>
    <w:rsid w:val="00556760"/>
    <w:rsid w:val="00556864"/>
    <w:rsid w:val="00556D4C"/>
    <w:rsid w:val="00557629"/>
    <w:rsid w:val="005577D0"/>
    <w:rsid w:val="00557EF2"/>
    <w:rsid w:val="00560552"/>
    <w:rsid w:val="005614E8"/>
    <w:rsid w:val="005618DD"/>
    <w:rsid w:val="00561E94"/>
    <w:rsid w:val="00561EA4"/>
    <w:rsid w:val="005624DC"/>
    <w:rsid w:val="00562CB7"/>
    <w:rsid w:val="00562D8C"/>
    <w:rsid w:val="005638D6"/>
    <w:rsid w:val="00564172"/>
    <w:rsid w:val="0056428F"/>
    <w:rsid w:val="00564A98"/>
    <w:rsid w:val="00565082"/>
    <w:rsid w:val="0056549B"/>
    <w:rsid w:val="0056602B"/>
    <w:rsid w:val="005662F1"/>
    <w:rsid w:val="00566C09"/>
    <w:rsid w:val="00566C18"/>
    <w:rsid w:val="00566EC6"/>
    <w:rsid w:val="0056703E"/>
    <w:rsid w:val="0056718F"/>
    <w:rsid w:val="00567AF0"/>
    <w:rsid w:val="00567B83"/>
    <w:rsid w:val="00570413"/>
    <w:rsid w:val="00570898"/>
    <w:rsid w:val="0057123B"/>
    <w:rsid w:val="00571BF4"/>
    <w:rsid w:val="005722D3"/>
    <w:rsid w:val="0057255E"/>
    <w:rsid w:val="005726C9"/>
    <w:rsid w:val="00572833"/>
    <w:rsid w:val="00572EE3"/>
    <w:rsid w:val="0057330C"/>
    <w:rsid w:val="005735AE"/>
    <w:rsid w:val="005735ED"/>
    <w:rsid w:val="00574454"/>
    <w:rsid w:val="00574534"/>
    <w:rsid w:val="00574BC9"/>
    <w:rsid w:val="00574D2A"/>
    <w:rsid w:val="00574F21"/>
    <w:rsid w:val="00575182"/>
    <w:rsid w:val="00575543"/>
    <w:rsid w:val="00575D1C"/>
    <w:rsid w:val="00576090"/>
    <w:rsid w:val="005762D0"/>
    <w:rsid w:val="005772F1"/>
    <w:rsid w:val="005772F5"/>
    <w:rsid w:val="00577393"/>
    <w:rsid w:val="005775D7"/>
    <w:rsid w:val="00577EDF"/>
    <w:rsid w:val="00580713"/>
    <w:rsid w:val="00580C1D"/>
    <w:rsid w:val="005814DF"/>
    <w:rsid w:val="00581E6F"/>
    <w:rsid w:val="00583133"/>
    <w:rsid w:val="0058344B"/>
    <w:rsid w:val="005841DF"/>
    <w:rsid w:val="005843EB"/>
    <w:rsid w:val="005845C2"/>
    <w:rsid w:val="00584BF3"/>
    <w:rsid w:val="00584E0D"/>
    <w:rsid w:val="00584EFB"/>
    <w:rsid w:val="005850BA"/>
    <w:rsid w:val="005852C3"/>
    <w:rsid w:val="005854C7"/>
    <w:rsid w:val="005854F0"/>
    <w:rsid w:val="0058558B"/>
    <w:rsid w:val="00585759"/>
    <w:rsid w:val="00587703"/>
    <w:rsid w:val="005879FD"/>
    <w:rsid w:val="005903C0"/>
    <w:rsid w:val="00590E28"/>
    <w:rsid w:val="00591F68"/>
    <w:rsid w:val="0059253B"/>
    <w:rsid w:val="00592660"/>
    <w:rsid w:val="0059289E"/>
    <w:rsid w:val="0059294D"/>
    <w:rsid w:val="00592AA7"/>
    <w:rsid w:val="00592FBF"/>
    <w:rsid w:val="005934F4"/>
    <w:rsid w:val="00593858"/>
    <w:rsid w:val="00593E84"/>
    <w:rsid w:val="00593F4A"/>
    <w:rsid w:val="00596250"/>
    <w:rsid w:val="00596CAC"/>
    <w:rsid w:val="00596D23"/>
    <w:rsid w:val="00596E9C"/>
    <w:rsid w:val="00596EDE"/>
    <w:rsid w:val="00597226"/>
    <w:rsid w:val="005977EE"/>
    <w:rsid w:val="005A03AD"/>
    <w:rsid w:val="005A0933"/>
    <w:rsid w:val="005A0C78"/>
    <w:rsid w:val="005A0D8B"/>
    <w:rsid w:val="005A101F"/>
    <w:rsid w:val="005A1E33"/>
    <w:rsid w:val="005A2157"/>
    <w:rsid w:val="005A21A8"/>
    <w:rsid w:val="005A2938"/>
    <w:rsid w:val="005A2D66"/>
    <w:rsid w:val="005A2D9F"/>
    <w:rsid w:val="005A2F86"/>
    <w:rsid w:val="005A38C6"/>
    <w:rsid w:val="005A3AA2"/>
    <w:rsid w:val="005A3AA4"/>
    <w:rsid w:val="005A3D2B"/>
    <w:rsid w:val="005A3D7E"/>
    <w:rsid w:val="005A4DD2"/>
    <w:rsid w:val="005A4EC4"/>
    <w:rsid w:val="005A5CAD"/>
    <w:rsid w:val="005A60D5"/>
    <w:rsid w:val="005A6BE6"/>
    <w:rsid w:val="005A6F81"/>
    <w:rsid w:val="005A7762"/>
    <w:rsid w:val="005A7789"/>
    <w:rsid w:val="005B0DDB"/>
    <w:rsid w:val="005B109A"/>
    <w:rsid w:val="005B10CD"/>
    <w:rsid w:val="005B1630"/>
    <w:rsid w:val="005B1783"/>
    <w:rsid w:val="005B1836"/>
    <w:rsid w:val="005B1F1E"/>
    <w:rsid w:val="005B1F56"/>
    <w:rsid w:val="005B1F62"/>
    <w:rsid w:val="005B220A"/>
    <w:rsid w:val="005B2279"/>
    <w:rsid w:val="005B2970"/>
    <w:rsid w:val="005B2CD7"/>
    <w:rsid w:val="005B2DDF"/>
    <w:rsid w:val="005B34DE"/>
    <w:rsid w:val="005B4A6F"/>
    <w:rsid w:val="005B4A74"/>
    <w:rsid w:val="005B4B84"/>
    <w:rsid w:val="005B4E0E"/>
    <w:rsid w:val="005B4E9E"/>
    <w:rsid w:val="005B5745"/>
    <w:rsid w:val="005B66A6"/>
    <w:rsid w:val="005B6E84"/>
    <w:rsid w:val="005B708B"/>
    <w:rsid w:val="005B7A50"/>
    <w:rsid w:val="005B7B58"/>
    <w:rsid w:val="005B7CFF"/>
    <w:rsid w:val="005C058D"/>
    <w:rsid w:val="005C058E"/>
    <w:rsid w:val="005C0C21"/>
    <w:rsid w:val="005C10EA"/>
    <w:rsid w:val="005C10ED"/>
    <w:rsid w:val="005C1C87"/>
    <w:rsid w:val="005C1FB0"/>
    <w:rsid w:val="005C2F12"/>
    <w:rsid w:val="005C2F1C"/>
    <w:rsid w:val="005C3273"/>
    <w:rsid w:val="005C4749"/>
    <w:rsid w:val="005C5425"/>
    <w:rsid w:val="005C561C"/>
    <w:rsid w:val="005C596C"/>
    <w:rsid w:val="005C5F83"/>
    <w:rsid w:val="005C61C8"/>
    <w:rsid w:val="005C6691"/>
    <w:rsid w:val="005C687E"/>
    <w:rsid w:val="005C6A18"/>
    <w:rsid w:val="005C73ED"/>
    <w:rsid w:val="005C7514"/>
    <w:rsid w:val="005C751D"/>
    <w:rsid w:val="005C752E"/>
    <w:rsid w:val="005C78A5"/>
    <w:rsid w:val="005C7FA6"/>
    <w:rsid w:val="005C7FD0"/>
    <w:rsid w:val="005D07BA"/>
    <w:rsid w:val="005D0860"/>
    <w:rsid w:val="005D08B5"/>
    <w:rsid w:val="005D0CE2"/>
    <w:rsid w:val="005D0D94"/>
    <w:rsid w:val="005D16B2"/>
    <w:rsid w:val="005D18CA"/>
    <w:rsid w:val="005D1B73"/>
    <w:rsid w:val="005D1DE6"/>
    <w:rsid w:val="005D1FAD"/>
    <w:rsid w:val="005D2560"/>
    <w:rsid w:val="005D2770"/>
    <w:rsid w:val="005D2B76"/>
    <w:rsid w:val="005D2C2C"/>
    <w:rsid w:val="005D34BB"/>
    <w:rsid w:val="005D35B1"/>
    <w:rsid w:val="005D36B2"/>
    <w:rsid w:val="005D3FEC"/>
    <w:rsid w:val="005D4B1A"/>
    <w:rsid w:val="005D4DA7"/>
    <w:rsid w:val="005D4DC7"/>
    <w:rsid w:val="005D4DE9"/>
    <w:rsid w:val="005D5168"/>
    <w:rsid w:val="005D551E"/>
    <w:rsid w:val="005D57AE"/>
    <w:rsid w:val="005D5A0F"/>
    <w:rsid w:val="005D6068"/>
    <w:rsid w:val="005D6611"/>
    <w:rsid w:val="005D66EF"/>
    <w:rsid w:val="005D6AD9"/>
    <w:rsid w:val="005D73BE"/>
    <w:rsid w:val="005D7888"/>
    <w:rsid w:val="005D7CAD"/>
    <w:rsid w:val="005E1C93"/>
    <w:rsid w:val="005E1D37"/>
    <w:rsid w:val="005E2083"/>
    <w:rsid w:val="005E2A2A"/>
    <w:rsid w:val="005E2CE3"/>
    <w:rsid w:val="005E2D40"/>
    <w:rsid w:val="005E3195"/>
    <w:rsid w:val="005E375D"/>
    <w:rsid w:val="005E3A94"/>
    <w:rsid w:val="005E3DFF"/>
    <w:rsid w:val="005E460E"/>
    <w:rsid w:val="005E46DC"/>
    <w:rsid w:val="005E47DA"/>
    <w:rsid w:val="005E4B18"/>
    <w:rsid w:val="005E4B91"/>
    <w:rsid w:val="005E51A4"/>
    <w:rsid w:val="005E53C3"/>
    <w:rsid w:val="005E5C88"/>
    <w:rsid w:val="005E6164"/>
    <w:rsid w:val="005E67AF"/>
    <w:rsid w:val="005E6FF9"/>
    <w:rsid w:val="005E78E7"/>
    <w:rsid w:val="005E798B"/>
    <w:rsid w:val="005E7B2D"/>
    <w:rsid w:val="005F009D"/>
    <w:rsid w:val="005F0149"/>
    <w:rsid w:val="005F097B"/>
    <w:rsid w:val="005F0A8F"/>
    <w:rsid w:val="005F0EA2"/>
    <w:rsid w:val="005F1053"/>
    <w:rsid w:val="005F2016"/>
    <w:rsid w:val="005F2077"/>
    <w:rsid w:val="005F24D1"/>
    <w:rsid w:val="005F25EB"/>
    <w:rsid w:val="005F2B85"/>
    <w:rsid w:val="005F3053"/>
    <w:rsid w:val="005F31BF"/>
    <w:rsid w:val="005F354B"/>
    <w:rsid w:val="005F46CE"/>
    <w:rsid w:val="005F4D8C"/>
    <w:rsid w:val="005F58E1"/>
    <w:rsid w:val="005F5CEA"/>
    <w:rsid w:val="005F5F41"/>
    <w:rsid w:val="005F6006"/>
    <w:rsid w:val="005F6AF5"/>
    <w:rsid w:val="005F6BFB"/>
    <w:rsid w:val="005F6D41"/>
    <w:rsid w:val="005F7414"/>
    <w:rsid w:val="005F7752"/>
    <w:rsid w:val="005F7872"/>
    <w:rsid w:val="005F78F9"/>
    <w:rsid w:val="005F7C1A"/>
    <w:rsid w:val="005F7F06"/>
    <w:rsid w:val="00600020"/>
    <w:rsid w:val="0060026C"/>
    <w:rsid w:val="00600AA0"/>
    <w:rsid w:val="00600D7C"/>
    <w:rsid w:val="006010FD"/>
    <w:rsid w:val="0060118D"/>
    <w:rsid w:val="006016FB"/>
    <w:rsid w:val="0060327F"/>
    <w:rsid w:val="0060366E"/>
    <w:rsid w:val="00604446"/>
    <w:rsid w:val="00604B7B"/>
    <w:rsid w:val="00604F5F"/>
    <w:rsid w:val="006053CF"/>
    <w:rsid w:val="0060599C"/>
    <w:rsid w:val="00605F2B"/>
    <w:rsid w:val="0060605F"/>
    <w:rsid w:val="006065A3"/>
    <w:rsid w:val="006067A6"/>
    <w:rsid w:val="006069C4"/>
    <w:rsid w:val="00606CBD"/>
    <w:rsid w:val="00606E4A"/>
    <w:rsid w:val="0060701B"/>
    <w:rsid w:val="0060732F"/>
    <w:rsid w:val="006100C5"/>
    <w:rsid w:val="0061056A"/>
    <w:rsid w:val="006107B3"/>
    <w:rsid w:val="006109DB"/>
    <w:rsid w:val="006110B4"/>
    <w:rsid w:val="006114C5"/>
    <w:rsid w:val="0061161E"/>
    <w:rsid w:val="0061191C"/>
    <w:rsid w:val="006119FF"/>
    <w:rsid w:val="00611D59"/>
    <w:rsid w:val="006121E9"/>
    <w:rsid w:val="00612410"/>
    <w:rsid w:val="00612E00"/>
    <w:rsid w:val="00612E6C"/>
    <w:rsid w:val="006133E4"/>
    <w:rsid w:val="00613426"/>
    <w:rsid w:val="00613852"/>
    <w:rsid w:val="00613E05"/>
    <w:rsid w:val="00614399"/>
    <w:rsid w:val="00614679"/>
    <w:rsid w:val="00615573"/>
    <w:rsid w:val="006168B9"/>
    <w:rsid w:val="00616AB8"/>
    <w:rsid w:val="00617360"/>
    <w:rsid w:val="00617DBC"/>
    <w:rsid w:val="0062009C"/>
    <w:rsid w:val="00620371"/>
    <w:rsid w:val="00620475"/>
    <w:rsid w:val="006204EB"/>
    <w:rsid w:val="00620CD1"/>
    <w:rsid w:val="00620E3B"/>
    <w:rsid w:val="0062125A"/>
    <w:rsid w:val="00621616"/>
    <w:rsid w:val="0062166C"/>
    <w:rsid w:val="00621987"/>
    <w:rsid w:val="00621A32"/>
    <w:rsid w:val="0062260E"/>
    <w:rsid w:val="0062280A"/>
    <w:rsid w:val="0062289B"/>
    <w:rsid w:val="00622940"/>
    <w:rsid w:val="00622D61"/>
    <w:rsid w:val="006231FE"/>
    <w:rsid w:val="00623AB6"/>
    <w:rsid w:val="006240F2"/>
    <w:rsid w:val="00624192"/>
    <w:rsid w:val="0062440A"/>
    <w:rsid w:val="0062481B"/>
    <w:rsid w:val="0062492B"/>
    <w:rsid w:val="00624C97"/>
    <w:rsid w:val="006250C3"/>
    <w:rsid w:val="0062525D"/>
    <w:rsid w:val="00625558"/>
    <w:rsid w:val="00625D91"/>
    <w:rsid w:val="00626506"/>
    <w:rsid w:val="006266BF"/>
    <w:rsid w:val="0062673F"/>
    <w:rsid w:val="00626C38"/>
    <w:rsid w:val="00626D02"/>
    <w:rsid w:val="0062750A"/>
    <w:rsid w:val="006276C5"/>
    <w:rsid w:val="0062780A"/>
    <w:rsid w:val="00627AC7"/>
    <w:rsid w:val="00627DE1"/>
    <w:rsid w:val="00630082"/>
    <w:rsid w:val="006301E5"/>
    <w:rsid w:val="0063055B"/>
    <w:rsid w:val="00630B19"/>
    <w:rsid w:val="00630FBB"/>
    <w:rsid w:val="00631346"/>
    <w:rsid w:val="006317B3"/>
    <w:rsid w:val="006317FF"/>
    <w:rsid w:val="00631B94"/>
    <w:rsid w:val="00631C0F"/>
    <w:rsid w:val="00631FAB"/>
    <w:rsid w:val="006321DC"/>
    <w:rsid w:val="00632B10"/>
    <w:rsid w:val="00632D09"/>
    <w:rsid w:val="00633485"/>
    <w:rsid w:val="0063396C"/>
    <w:rsid w:val="00633F8A"/>
    <w:rsid w:val="006341DD"/>
    <w:rsid w:val="00634F6E"/>
    <w:rsid w:val="00635025"/>
    <w:rsid w:val="00635386"/>
    <w:rsid w:val="0063544E"/>
    <w:rsid w:val="00635696"/>
    <w:rsid w:val="00635798"/>
    <w:rsid w:val="0063592E"/>
    <w:rsid w:val="006360E5"/>
    <w:rsid w:val="00636353"/>
    <w:rsid w:val="0063653B"/>
    <w:rsid w:val="00636640"/>
    <w:rsid w:val="006366A8"/>
    <w:rsid w:val="00637747"/>
    <w:rsid w:val="00637891"/>
    <w:rsid w:val="00637DA6"/>
    <w:rsid w:val="00640827"/>
    <w:rsid w:val="00640FAA"/>
    <w:rsid w:val="006419FA"/>
    <w:rsid w:val="0064293A"/>
    <w:rsid w:val="00642F5B"/>
    <w:rsid w:val="0064373C"/>
    <w:rsid w:val="0064379E"/>
    <w:rsid w:val="0064395F"/>
    <w:rsid w:val="00643CF4"/>
    <w:rsid w:val="00643FFA"/>
    <w:rsid w:val="0064445C"/>
    <w:rsid w:val="00644AAB"/>
    <w:rsid w:val="00645235"/>
    <w:rsid w:val="006453A5"/>
    <w:rsid w:val="00645B20"/>
    <w:rsid w:val="00645CD3"/>
    <w:rsid w:val="006461DC"/>
    <w:rsid w:val="00646A27"/>
    <w:rsid w:val="00647181"/>
    <w:rsid w:val="006471F7"/>
    <w:rsid w:val="006474DB"/>
    <w:rsid w:val="00647552"/>
    <w:rsid w:val="006502E3"/>
    <w:rsid w:val="00650735"/>
    <w:rsid w:val="00650C95"/>
    <w:rsid w:val="0065169A"/>
    <w:rsid w:val="0065177A"/>
    <w:rsid w:val="00651A03"/>
    <w:rsid w:val="00651B91"/>
    <w:rsid w:val="006523A6"/>
    <w:rsid w:val="0065310E"/>
    <w:rsid w:val="0065439A"/>
    <w:rsid w:val="00654868"/>
    <w:rsid w:val="00654C03"/>
    <w:rsid w:val="00655055"/>
    <w:rsid w:val="00655233"/>
    <w:rsid w:val="00655241"/>
    <w:rsid w:val="00655C63"/>
    <w:rsid w:val="00655C9F"/>
    <w:rsid w:val="00656198"/>
    <w:rsid w:val="00656878"/>
    <w:rsid w:val="00656900"/>
    <w:rsid w:val="00656AC1"/>
    <w:rsid w:val="00656AF8"/>
    <w:rsid w:val="00656FDC"/>
    <w:rsid w:val="0065707F"/>
    <w:rsid w:val="006571A6"/>
    <w:rsid w:val="0065783B"/>
    <w:rsid w:val="006578FD"/>
    <w:rsid w:val="00657BDE"/>
    <w:rsid w:val="00657CC1"/>
    <w:rsid w:val="0066078A"/>
    <w:rsid w:val="006618BB"/>
    <w:rsid w:val="00662658"/>
    <w:rsid w:val="0066329F"/>
    <w:rsid w:val="00663A75"/>
    <w:rsid w:val="00663B30"/>
    <w:rsid w:val="00663BFB"/>
    <w:rsid w:val="006641E3"/>
    <w:rsid w:val="0066440A"/>
    <w:rsid w:val="00664441"/>
    <w:rsid w:val="006647C5"/>
    <w:rsid w:val="00665452"/>
    <w:rsid w:val="00665D17"/>
    <w:rsid w:val="006662E2"/>
    <w:rsid w:val="0066643F"/>
    <w:rsid w:val="00666A4C"/>
    <w:rsid w:val="00666B0D"/>
    <w:rsid w:val="006673FB"/>
    <w:rsid w:val="00667B24"/>
    <w:rsid w:val="00667B59"/>
    <w:rsid w:val="00667CEA"/>
    <w:rsid w:val="006701F1"/>
    <w:rsid w:val="0067022F"/>
    <w:rsid w:val="0067031D"/>
    <w:rsid w:val="006711B5"/>
    <w:rsid w:val="0067166A"/>
    <w:rsid w:val="00671932"/>
    <w:rsid w:val="00671A3C"/>
    <w:rsid w:val="00671AA9"/>
    <w:rsid w:val="00671AB2"/>
    <w:rsid w:val="00671BB0"/>
    <w:rsid w:val="00671C09"/>
    <w:rsid w:val="00671D50"/>
    <w:rsid w:val="00671EEB"/>
    <w:rsid w:val="006722B5"/>
    <w:rsid w:val="006722B9"/>
    <w:rsid w:val="006722F2"/>
    <w:rsid w:val="00672628"/>
    <w:rsid w:val="00672D48"/>
    <w:rsid w:val="00672F39"/>
    <w:rsid w:val="0067375C"/>
    <w:rsid w:val="00673A83"/>
    <w:rsid w:val="00673B94"/>
    <w:rsid w:val="006740B2"/>
    <w:rsid w:val="0067489C"/>
    <w:rsid w:val="00675A94"/>
    <w:rsid w:val="00675ECA"/>
    <w:rsid w:val="006761F5"/>
    <w:rsid w:val="00676789"/>
    <w:rsid w:val="00676C67"/>
    <w:rsid w:val="00677027"/>
    <w:rsid w:val="0067731B"/>
    <w:rsid w:val="00677CEC"/>
    <w:rsid w:val="00680014"/>
    <w:rsid w:val="00680376"/>
    <w:rsid w:val="006824A3"/>
    <w:rsid w:val="006829B5"/>
    <w:rsid w:val="00682E52"/>
    <w:rsid w:val="00683596"/>
    <w:rsid w:val="00683687"/>
    <w:rsid w:val="00685358"/>
    <w:rsid w:val="00685A5A"/>
    <w:rsid w:val="00685B4B"/>
    <w:rsid w:val="00685BE3"/>
    <w:rsid w:val="006862D9"/>
    <w:rsid w:val="0068644B"/>
    <w:rsid w:val="0068698F"/>
    <w:rsid w:val="00686E45"/>
    <w:rsid w:val="0068719D"/>
    <w:rsid w:val="006871E6"/>
    <w:rsid w:val="0068773E"/>
    <w:rsid w:val="00687805"/>
    <w:rsid w:val="006878FE"/>
    <w:rsid w:val="00687928"/>
    <w:rsid w:val="00690234"/>
    <w:rsid w:val="006907BF"/>
    <w:rsid w:val="0069141D"/>
    <w:rsid w:val="006914CC"/>
    <w:rsid w:val="006915F3"/>
    <w:rsid w:val="00691A14"/>
    <w:rsid w:val="00691BAE"/>
    <w:rsid w:val="00691C7C"/>
    <w:rsid w:val="0069255E"/>
    <w:rsid w:val="0069259E"/>
    <w:rsid w:val="006925D4"/>
    <w:rsid w:val="00692627"/>
    <w:rsid w:val="006926AA"/>
    <w:rsid w:val="006929C3"/>
    <w:rsid w:val="00693224"/>
    <w:rsid w:val="006939B0"/>
    <w:rsid w:val="00693EE5"/>
    <w:rsid w:val="00693FF4"/>
    <w:rsid w:val="00694168"/>
    <w:rsid w:val="0069437C"/>
    <w:rsid w:val="00694589"/>
    <w:rsid w:val="00694733"/>
    <w:rsid w:val="00694ED1"/>
    <w:rsid w:val="00695689"/>
    <w:rsid w:val="00695AAA"/>
    <w:rsid w:val="00696039"/>
    <w:rsid w:val="006960E6"/>
    <w:rsid w:val="0069642B"/>
    <w:rsid w:val="00696665"/>
    <w:rsid w:val="00696AC0"/>
    <w:rsid w:val="00696AC1"/>
    <w:rsid w:val="00696FB6"/>
    <w:rsid w:val="00697BE9"/>
    <w:rsid w:val="00697C49"/>
    <w:rsid w:val="006A00B9"/>
    <w:rsid w:val="006A0271"/>
    <w:rsid w:val="006A0285"/>
    <w:rsid w:val="006A08A5"/>
    <w:rsid w:val="006A105A"/>
    <w:rsid w:val="006A1588"/>
    <w:rsid w:val="006A27C4"/>
    <w:rsid w:val="006A289F"/>
    <w:rsid w:val="006A34CF"/>
    <w:rsid w:val="006A3726"/>
    <w:rsid w:val="006A3A6B"/>
    <w:rsid w:val="006A3C8E"/>
    <w:rsid w:val="006A3CE4"/>
    <w:rsid w:val="006A3E08"/>
    <w:rsid w:val="006A4271"/>
    <w:rsid w:val="006A47EB"/>
    <w:rsid w:val="006A5452"/>
    <w:rsid w:val="006A5816"/>
    <w:rsid w:val="006A60E8"/>
    <w:rsid w:val="006A62BC"/>
    <w:rsid w:val="006A6770"/>
    <w:rsid w:val="006A6820"/>
    <w:rsid w:val="006A699F"/>
    <w:rsid w:val="006A6BF8"/>
    <w:rsid w:val="006A6C54"/>
    <w:rsid w:val="006A7172"/>
    <w:rsid w:val="006A7188"/>
    <w:rsid w:val="006A79A0"/>
    <w:rsid w:val="006A7B35"/>
    <w:rsid w:val="006B0894"/>
    <w:rsid w:val="006B0AE4"/>
    <w:rsid w:val="006B1D19"/>
    <w:rsid w:val="006B20BF"/>
    <w:rsid w:val="006B322E"/>
    <w:rsid w:val="006B32FB"/>
    <w:rsid w:val="006B341F"/>
    <w:rsid w:val="006B362F"/>
    <w:rsid w:val="006B36DD"/>
    <w:rsid w:val="006B3947"/>
    <w:rsid w:val="006B3F59"/>
    <w:rsid w:val="006B4442"/>
    <w:rsid w:val="006B48ED"/>
    <w:rsid w:val="006B4C3C"/>
    <w:rsid w:val="006B50FE"/>
    <w:rsid w:val="006B5347"/>
    <w:rsid w:val="006B555E"/>
    <w:rsid w:val="006B5AC7"/>
    <w:rsid w:val="006B643C"/>
    <w:rsid w:val="006B64ED"/>
    <w:rsid w:val="006B7792"/>
    <w:rsid w:val="006B79AA"/>
    <w:rsid w:val="006C0554"/>
    <w:rsid w:val="006C0B44"/>
    <w:rsid w:val="006C1042"/>
    <w:rsid w:val="006C1CD0"/>
    <w:rsid w:val="006C215C"/>
    <w:rsid w:val="006C2560"/>
    <w:rsid w:val="006C2E74"/>
    <w:rsid w:val="006C30DA"/>
    <w:rsid w:val="006C359A"/>
    <w:rsid w:val="006C3A54"/>
    <w:rsid w:val="006C3F5A"/>
    <w:rsid w:val="006C3F68"/>
    <w:rsid w:val="006C475D"/>
    <w:rsid w:val="006C4825"/>
    <w:rsid w:val="006C4C15"/>
    <w:rsid w:val="006C529D"/>
    <w:rsid w:val="006C5732"/>
    <w:rsid w:val="006C6401"/>
    <w:rsid w:val="006C69AA"/>
    <w:rsid w:val="006C7075"/>
    <w:rsid w:val="006C7A1F"/>
    <w:rsid w:val="006D12E1"/>
    <w:rsid w:val="006D1CD8"/>
    <w:rsid w:val="006D2224"/>
    <w:rsid w:val="006D2E03"/>
    <w:rsid w:val="006D2E57"/>
    <w:rsid w:val="006D320A"/>
    <w:rsid w:val="006D3724"/>
    <w:rsid w:val="006D3885"/>
    <w:rsid w:val="006D3932"/>
    <w:rsid w:val="006D3AA8"/>
    <w:rsid w:val="006D3C4A"/>
    <w:rsid w:val="006D45F3"/>
    <w:rsid w:val="006D4B5F"/>
    <w:rsid w:val="006D5D3F"/>
    <w:rsid w:val="006D5D4C"/>
    <w:rsid w:val="006D5E7E"/>
    <w:rsid w:val="006D5E87"/>
    <w:rsid w:val="006D5F18"/>
    <w:rsid w:val="006D61DF"/>
    <w:rsid w:val="006D7547"/>
    <w:rsid w:val="006D75DB"/>
    <w:rsid w:val="006D7D3B"/>
    <w:rsid w:val="006E0BC8"/>
    <w:rsid w:val="006E0CC5"/>
    <w:rsid w:val="006E0E98"/>
    <w:rsid w:val="006E128F"/>
    <w:rsid w:val="006E16F5"/>
    <w:rsid w:val="006E1C3A"/>
    <w:rsid w:val="006E1DD8"/>
    <w:rsid w:val="006E1FBF"/>
    <w:rsid w:val="006E254C"/>
    <w:rsid w:val="006E2985"/>
    <w:rsid w:val="006E2CB9"/>
    <w:rsid w:val="006E361C"/>
    <w:rsid w:val="006E3C58"/>
    <w:rsid w:val="006E3DC3"/>
    <w:rsid w:val="006E3E88"/>
    <w:rsid w:val="006E3FBE"/>
    <w:rsid w:val="006E4214"/>
    <w:rsid w:val="006E46EC"/>
    <w:rsid w:val="006E477C"/>
    <w:rsid w:val="006E47A9"/>
    <w:rsid w:val="006E496F"/>
    <w:rsid w:val="006E4D78"/>
    <w:rsid w:val="006E4ECA"/>
    <w:rsid w:val="006E554C"/>
    <w:rsid w:val="006E595E"/>
    <w:rsid w:val="006E5CFB"/>
    <w:rsid w:val="006E5ED2"/>
    <w:rsid w:val="006E611E"/>
    <w:rsid w:val="006E69E1"/>
    <w:rsid w:val="006E6D0F"/>
    <w:rsid w:val="006E7857"/>
    <w:rsid w:val="006E78AE"/>
    <w:rsid w:val="006F0122"/>
    <w:rsid w:val="006F07DB"/>
    <w:rsid w:val="006F0D43"/>
    <w:rsid w:val="006F0EF3"/>
    <w:rsid w:val="006F1297"/>
    <w:rsid w:val="006F15B8"/>
    <w:rsid w:val="006F1BB1"/>
    <w:rsid w:val="006F23FC"/>
    <w:rsid w:val="006F278F"/>
    <w:rsid w:val="006F48CB"/>
    <w:rsid w:val="006F4F79"/>
    <w:rsid w:val="006F5057"/>
    <w:rsid w:val="006F5273"/>
    <w:rsid w:val="006F58B8"/>
    <w:rsid w:val="006F6780"/>
    <w:rsid w:val="006F6D3A"/>
    <w:rsid w:val="006F6DF6"/>
    <w:rsid w:val="006F6E16"/>
    <w:rsid w:val="006F76B4"/>
    <w:rsid w:val="006F79DB"/>
    <w:rsid w:val="006F7A8A"/>
    <w:rsid w:val="006F7CEC"/>
    <w:rsid w:val="00700545"/>
    <w:rsid w:val="00700998"/>
    <w:rsid w:val="00700CE4"/>
    <w:rsid w:val="007011A3"/>
    <w:rsid w:val="007016A2"/>
    <w:rsid w:val="00701864"/>
    <w:rsid w:val="00701B16"/>
    <w:rsid w:val="00701C48"/>
    <w:rsid w:val="00701DEF"/>
    <w:rsid w:val="00701F1D"/>
    <w:rsid w:val="00701FCB"/>
    <w:rsid w:val="007023B9"/>
    <w:rsid w:val="007024DB"/>
    <w:rsid w:val="00702DC0"/>
    <w:rsid w:val="00702E8D"/>
    <w:rsid w:val="00703135"/>
    <w:rsid w:val="00703C61"/>
    <w:rsid w:val="0070432A"/>
    <w:rsid w:val="00704FD0"/>
    <w:rsid w:val="007050E3"/>
    <w:rsid w:val="007059DE"/>
    <w:rsid w:val="00705AE0"/>
    <w:rsid w:val="00705B9D"/>
    <w:rsid w:val="00705CBA"/>
    <w:rsid w:val="00706169"/>
    <w:rsid w:val="0070684D"/>
    <w:rsid w:val="007068C5"/>
    <w:rsid w:val="00706E04"/>
    <w:rsid w:val="0070747F"/>
    <w:rsid w:val="00707652"/>
    <w:rsid w:val="00707686"/>
    <w:rsid w:val="007079AF"/>
    <w:rsid w:val="00707E9D"/>
    <w:rsid w:val="00707F3D"/>
    <w:rsid w:val="00710067"/>
    <w:rsid w:val="00711210"/>
    <w:rsid w:val="007116ED"/>
    <w:rsid w:val="00711EF0"/>
    <w:rsid w:val="00711F70"/>
    <w:rsid w:val="007121AA"/>
    <w:rsid w:val="00712B3E"/>
    <w:rsid w:val="0071305F"/>
    <w:rsid w:val="007131CA"/>
    <w:rsid w:val="00713665"/>
    <w:rsid w:val="00713DFF"/>
    <w:rsid w:val="00713EBE"/>
    <w:rsid w:val="007141E2"/>
    <w:rsid w:val="00714606"/>
    <w:rsid w:val="007149F7"/>
    <w:rsid w:val="0071588D"/>
    <w:rsid w:val="0071624B"/>
    <w:rsid w:val="00716DA7"/>
    <w:rsid w:val="007177D5"/>
    <w:rsid w:val="00717D7D"/>
    <w:rsid w:val="00717E5E"/>
    <w:rsid w:val="007202A2"/>
    <w:rsid w:val="00720A20"/>
    <w:rsid w:val="00720F7D"/>
    <w:rsid w:val="00721283"/>
    <w:rsid w:val="00721E9F"/>
    <w:rsid w:val="00721F43"/>
    <w:rsid w:val="00722113"/>
    <w:rsid w:val="0072227C"/>
    <w:rsid w:val="00722586"/>
    <w:rsid w:val="007225A5"/>
    <w:rsid w:val="00722C21"/>
    <w:rsid w:val="007231BE"/>
    <w:rsid w:val="007236AC"/>
    <w:rsid w:val="00723A2A"/>
    <w:rsid w:val="00723A38"/>
    <w:rsid w:val="00723C2C"/>
    <w:rsid w:val="00724148"/>
    <w:rsid w:val="00724379"/>
    <w:rsid w:val="00724487"/>
    <w:rsid w:val="00724601"/>
    <w:rsid w:val="00724ACD"/>
    <w:rsid w:val="00725006"/>
    <w:rsid w:val="00725414"/>
    <w:rsid w:val="0072548A"/>
    <w:rsid w:val="0072561E"/>
    <w:rsid w:val="00725634"/>
    <w:rsid w:val="00725D49"/>
    <w:rsid w:val="00725F7E"/>
    <w:rsid w:val="007261F3"/>
    <w:rsid w:val="00726CB0"/>
    <w:rsid w:val="00726E80"/>
    <w:rsid w:val="0072730B"/>
    <w:rsid w:val="007273EE"/>
    <w:rsid w:val="00727D95"/>
    <w:rsid w:val="00727E5F"/>
    <w:rsid w:val="00727FA7"/>
    <w:rsid w:val="0073047E"/>
    <w:rsid w:val="007306E2"/>
    <w:rsid w:val="007309C7"/>
    <w:rsid w:val="00730EB9"/>
    <w:rsid w:val="00731637"/>
    <w:rsid w:val="00731C74"/>
    <w:rsid w:val="00731CFA"/>
    <w:rsid w:val="007320AD"/>
    <w:rsid w:val="00732352"/>
    <w:rsid w:val="00732D01"/>
    <w:rsid w:val="00732EFE"/>
    <w:rsid w:val="007330F4"/>
    <w:rsid w:val="00733767"/>
    <w:rsid w:val="007338D4"/>
    <w:rsid w:val="007339DE"/>
    <w:rsid w:val="00734398"/>
    <w:rsid w:val="00734BA7"/>
    <w:rsid w:val="00734C6F"/>
    <w:rsid w:val="00734D07"/>
    <w:rsid w:val="00734E51"/>
    <w:rsid w:val="00734E5D"/>
    <w:rsid w:val="00734E85"/>
    <w:rsid w:val="00735EF7"/>
    <w:rsid w:val="00736309"/>
    <w:rsid w:val="00736CAD"/>
    <w:rsid w:val="00740D20"/>
    <w:rsid w:val="0074137C"/>
    <w:rsid w:val="0074154C"/>
    <w:rsid w:val="0074158F"/>
    <w:rsid w:val="00741B3F"/>
    <w:rsid w:val="00741D38"/>
    <w:rsid w:val="00742F93"/>
    <w:rsid w:val="007439F2"/>
    <w:rsid w:val="00743FCC"/>
    <w:rsid w:val="00743FD5"/>
    <w:rsid w:val="00744415"/>
    <w:rsid w:val="00744469"/>
    <w:rsid w:val="00744719"/>
    <w:rsid w:val="00745397"/>
    <w:rsid w:val="007453E8"/>
    <w:rsid w:val="007456EA"/>
    <w:rsid w:val="00745A5D"/>
    <w:rsid w:val="00745BA8"/>
    <w:rsid w:val="00745F95"/>
    <w:rsid w:val="0074649E"/>
    <w:rsid w:val="00746529"/>
    <w:rsid w:val="00746969"/>
    <w:rsid w:val="00750176"/>
    <w:rsid w:val="0075053C"/>
    <w:rsid w:val="0075061D"/>
    <w:rsid w:val="00750E27"/>
    <w:rsid w:val="007512CC"/>
    <w:rsid w:val="00751505"/>
    <w:rsid w:val="00751530"/>
    <w:rsid w:val="00751794"/>
    <w:rsid w:val="00751C50"/>
    <w:rsid w:val="007525D6"/>
    <w:rsid w:val="00752787"/>
    <w:rsid w:val="007527B8"/>
    <w:rsid w:val="007527DE"/>
    <w:rsid w:val="00752898"/>
    <w:rsid w:val="007531BF"/>
    <w:rsid w:val="007531F4"/>
    <w:rsid w:val="00753355"/>
    <w:rsid w:val="0075426C"/>
    <w:rsid w:val="007544A7"/>
    <w:rsid w:val="0075464F"/>
    <w:rsid w:val="007548C4"/>
    <w:rsid w:val="00754C2D"/>
    <w:rsid w:val="00754F77"/>
    <w:rsid w:val="0075519B"/>
    <w:rsid w:val="007553F4"/>
    <w:rsid w:val="00755D0C"/>
    <w:rsid w:val="00755DBC"/>
    <w:rsid w:val="0075614C"/>
    <w:rsid w:val="007568F5"/>
    <w:rsid w:val="007569B4"/>
    <w:rsid w:val="00756E4E"/>
    <w:rsid w:val="007571F0"/>
    <w:rsid w:val="00757643"/>
    <w:rsid w:val="00757739"/>
    <w:rsid w:val="00757781"/>
    <w:rsid w:val="00757A2E"/>
    <w:rsid w:val="007608F7"/>
    <w:rsid w:val="0076097A"/>
    <w:rsid w:val="00760A44"/>
    <w:rsid w:val="00761487"/>
    <w:rsid w:val="00761FF5"/>
    <w:rsid w:val="007628EA"/>
    <w:rsid w:val="00762B20"/>
    <w:rsid w:val="00763A91"/>
    <w:rsid w:val="00763EA8"/>
    <w:rsid w:val="00763FD9"/>
    <w:rsid w:val="00764619"/>
    <w:rsid w:val="00764889"/>
    <w:rsid w:val="0076488E"/>
    <w:rsid w:val="00764920"/>
    <w:rsid w:val="007656C1"/>
    <w:rsid w:val="00765AA3"/>
    <w:rsid w:val="00765DC4"/>
    <w:rsid w:val="00766693"/>
    <w:rsid w:val="00767333"/>
    <w:rsid w:val="00767662"/>
    <w:rsid w:val="00767DED"/>
    <w:rsid w:val="0077019C"/>
    <w:rsid w:val="00770353"/>
    <w:rsid w:val="00770441"/>
    <w:rsid w:val="007707BE"/>
    <w:rsid w:val="00770818"/>
    <w:rsid w:val="00771468"/>
    <w:rsid w:val="00771784"/>
    <w:rsid w:val="00771973"/>
    <w:rsid w:val="007719AF"/>
    <w:rsid w:val="00771B47"/>
    <w:rsid w:val="0077222C"/>
    <w:rsid w:val="0077239E"/>
    <w:rsid w:val="0077240F"/>
    <w:rsid w:val="007724AD"/>
    <w:rsid w:val="00772908"/>
    <w:rsid w:val="007730C8"/>
    <w:rsid w:val="007736DC"/>
    <w:rsid w:val="007739DD"/>
    <w:rsid w:val="0077401B"/>
    <w:rsid w:val="007742DE"/>
    <w:rsid w:val="007742F8"/>
    <w:rsid w:val="007744EA"/>
    <w:rsid w:val="00774B3F"/>
    <w:rsid w:val="00774BD0"/>
    <w:rsid w:val="007752AF"/>
    <w:rsid w:val="007757D1"/>
    <w:rsid w:val="00775D56"/>
    <w:rsid w:val="00775F63"/>
    <w:rsid w:val="007762EB"/>
    <w:rsid w:val="0077676F"/>
    <w:rsid w:val="007768E7"/>
    <w:rsid w:val="007769EF"/>
    <w:rsid w:val="0077759C"/>
    <w:rsid w:val="0078000A"/>
    <w:rsid w:val="007801B6"/>
    <w:rsid w:val="00780944"/>
    <w:rsid w:val="00780A40"/>
    <w:rsid w:val="00780E63"/>
    <w:rsid w:val="00781104"/>
    <w:rsid w:val="007815DE"/>
    <w:rsid w:val="00781652"/>
    <w:rsid w:val="0078176C"/>
    <w:rsid w:val="00781A1E"/>
    <w:rsid w:val="00781B5B"/>
    <w:rsid w:val="00781D55"/>
    <w:rsid w:val="00781D7D"/>
    <w:rsid w:val="0078216E"/>
    <w:rsid w:val="00782836"/>
    <w:rsid w:val="00782878"/>
    <w:rsid w:val="00783055"/>
    <w:rsid w:val="0078351B"/>
    <w:rsid w:val="007837FE"/>
    <w:rsid w:val="00783810"/>
    <w:rsid w:val="00784412"/>
    <w:rsid w:val="007844AA"/>
    <w:rsid w:val="0078483F"/>
    <w:rsid w:val="00784D02"/>
    <w:rsid w:val="00784DCA"/>
    <w:rsid w:val="007851E9"/>
    <w:rsid w:val="007852C6"/>
    <w:rsid w:val="0078562B"/>
    <w:rsid w:val="00785B6F"/>
    <w:rsid w:val="00785BE1"/>
    <w:rsid w:val="00785EED"/>
    <w:rsid w:val="007863B3"/>
    <w:rsid w:val="00786FC4"/>
    <w:rsid w:val="007871E1"/>
    <w:rsid w:val="0078747B"/>
    <w:rsid w:val="00787787"/>
    <w:rsid w:val="00787F2C"/>
    <w:rsid w:val="00790139"/>
    <w:rsid w:val="00790B31"/>
    <w:rsid w:val="00790B68"/>
    <w:rsid w:val="007916ED"/>
    <w:rsid w:val="00791B66"/>
    <w:rsid w:val="00792CC7"/>
    <w:rsid w:val="00792D77"/>
    <w:rsid w:val="00792D8F"/>
    <w:rsid w:val="00793032"/>
    <w:rsid w:val="00793D46"/>
    <w:rsid w:val="00793E38"/>
    <w:rsid w:val="0079415A"/>
    <w:rsid w:val="00794809"/>
    <w:rsid w:val="00794898"/>
    <w:rsid w:val="00794C07"/>
    <w:rsid w:val="00794E2D"/>
    <w:rsid w:val="007950A4"/>
    <w:rsid w:val="007957BE"/>
    <w:rsid w:val="007958C6"/>
    <w:rsid w:val="00795C57"/>
    <w:rsid w:val="00795C90"/>
    <w:rsid w:val="00795D6D"/>
    <w:rsid w:val="007961FC"/>
    <w:rsid w:val="007969A1"/>
    <w:rsid w:val="0079721A"/>
    <w:rsid w:val="007973DD"/>
    <w:rsid w:val="007975BF"/>
    <w:rsid w:val="007979DC"/>
    <w:rsid w:val="00797CA7"/>
    <w:rsid w:val="00797F00"/>
    <w:rsid w:val="007A0840"/>
    <w:rsid w:val="007A130F"/>
    <w:rsid w:val="007A14A8"/>
    <w:rsid w:val="007A1BFB"/>
    <w:rsid w:val="007A2129"/>
    <w:rsid w:val="007A219E"/>
    <w:rsid w:val="007A24E7"/>
    <w:rsid w:val="007A2BB0"/>
    <w:rsid w:val="007A2EAD"/>
    <w:rsid w:val="007A2EC6"/>
    <w:rsid w:val="007A3115"/>
    <w:rsid w:val="007A32A4"/>
    <w:rsid w:val="007A35C0"/>
    <w:rsid w:val="007A3A8A"/>
    <w:rsid w:val="007A4176"/>
    <w:rsid w:val="007A56B2"/>
    <w:rsid w:val="007A5D50"/>
    <w:rsid w:val="007A5DBB"/>
    <w:rsid w:val="007A5FD7"/>
    <w:rsid w:val="007A68AB"/>
    <w:rsid w:val="007A6973"/>
    <w:rsid w:val="007A70BC"/>
    <w:rsid w:val="007A70D9"/>
    <w:rsid w:val="007A72E9"/>
    <w:rsid w:val="007A792B"/>
    <w:rsid w:val="007A7A6F"/>
    <w:rsid w:val="007B035A"/>
    <w:rsid w:val="007B0A7C"/>
    <w:rsid w:val="007B12FD"/>
    <w:rsid w:val="007B1AAE"/>
    <w:rsid w:val="007B226C"/>
    <w:rsid w:val="007B2B1F"/>
    <w:rsid w:val="007B345A"/>
    <w:rsid w:val="007B4D13"/>
    <w:rsid w:val="007B58BE"/>
    <w:rsid w:val="007B5B16"/>
    <w:rsid w:val="007B641E"/>
    <w:rsid w:val="007B69E3"/>
    <w:rsid w:val="007B6BCD"/>
    <w:rsid w:val="007B777F"/>
    <w:rsid w:val="007B7ACC"/>
    <w:rsid w:val="007B7CD0"/>
    <w:rsid w:val="007C126D"/>
    <w:rsid w:val="007C1340"/>
    <w:rsid w:val="007C18B4"/>
    <w:rsid w:val="007C1921"/>
    <w:rsid w:val="007C25BB"/>
    <w:rsid w:val="007C27D5"/>
    <w:rsid w:val="007C2D46"/>
    <w:rsid w:val="007C2E5A"/>
    <w:rsid w:val="007C315C"/>
    <w:rsid w:val="007C340D"/>
    <w:rsid w:val="007C41F5"/>
    <w:rsid w:val="007C45C9"/>
    <w:rsid w:val="007C4B29"/>
    <w:rsid w:val="007C4B8E"/>
    <w:rsid w:val="007C4BDC"/>
    <w:rsid w:val="007C5820"/>
    <w:rsid w:val="007C5892"/>
    <w:rsid w:val="007C5D13"/>
    <w:rsid w:val="007C5EEB"/>
    <w:rsid w:val="007C63D8"/>
    <w:rsid w:val="007C751E"/>
    <w:rsid w:val="007D0A1C"/>
    <w:rsid w:val="007D0A7F"/>
    <w:rsid w:val="007D0F05"/>
    <w:rsid w:val="007D147D"/>
    <w:rsid w:val="007D16C4"/>
    <w:rsid w:val="007D1F97"/>
    <w:rsid w:val="007D2729"/>
    <w:rsid w:val="007D2807"/>
    <w:rsid w:val="007D296D"/>
    <w:rsid w:val="007D2AD8"/>
    <w:rsid w:val="007D325C"/>
    <w:rsid w:val="007D3B22"/>
    <w:rsid w:val="007D3DD4"/>
    <w:rsid w:val="007D3EE8"/>
    <w:rsid w:val="007D41AD"/>
    <w:rsid w:val="007D49A7"/>
    <w:rsid w:val="007D5631"/>
    <w:rsid w:val="007D5908"/>
    <w:rsid w:val="007D5A4B"/>
    <w:rsid w:val="007D5FB9"/>
    <w:rsid w:val="007D6734"/>
    <w:rsid w:val="007D6883"/>
    <w:rsid w:val="007D6EAF"/>
    <w:rsid w:val="007D6F5F"/>
    <w:rsid w:val="007D750C"/>
    <w:rsid w:val="007D76F7"/>
    <w:rsid w:val="007D7851"/>
    <w:rsid w:val="007D7DBA"/>
    <w:rsid w:val="007E04A1"/>
    <w:rsid w:val="007E0BA8"/>
    <w:rsid w:val="007E0E83"/>
    <w:rsid w:val="007E0F71"/>
    <w:rsid w:val="007E12AE"/>
    <w:rsid w:val="007E158B"/>
    <w:rsid w:val="007E1928"/>
    <w:rsid w:val="007E1B09"/>
    <w:rsid w:val="007E35CA"/>
    <w:rsid w:val="007E368B"/>
    <w:rsid w:val="007E38B5"/>
    <w:rsid w:val="007E46F4"/>
    <w:rsid w:val="007E4902"/>
    <w:rsid w:val="007E52F5"/>
    <w:rsid w:val="007E538B"/>
    <w:rsid w:val="007E5D52"/>
    <w:rsid w:val="007E60B3"/>
    <w:rsid w:val="007E617C"/>
    <w:rsid w:val="007E6666"/>
    <w:rsid w:val="007E6D60"/>
    <w:rsid w:val="007E7399"/>
    <w:rsid w:val="007E7994"/>
    <w:rsid w:val="007F0831"/>
    <w:rsid w:val="007F09DC"/>
    <w:rsid w:val="007F0A42"/>
    <w:rsid w:val="007F0D1D"/>
    <w:rsid w:val="007F1529"/>
    <w:rsid w:val="007F1867"/>
    <w:rsid w:val="007F18E0"/>
    <w:rsid w:val="007F1A00"/>
    <w:rsid w:val="007F1A4F"/>
    <w:rsid w:val="007F1D12"/>
    <w:rsid w:val="007F1D6C"/>
    <w:rsid w:val="007F225A"/>
    <w:rsid w:val="007F279C"/>
    <w:rsid w:val="007F2878"/>
    <w:rsid w:val="007F2EC6"/>
    <w:rsid w:val="007F309D"/>
    <w:rsid w:val="007F31B2"/>
    <w:rsid w:val="007F33A7"/>
    <w:rsid w:val="007F341D"/>
    <w:rsid w:val="007F3C3F"/>
    <w:rsid w:val="007F3D81"/>
    <w:rsid w:val="007F4781"/>
    <w:rsid w:val="007F4836"/>
    <w:rsid w:val="007F5147"/>
    <w:rsid w:val="007F519F"/>
    <w:rsid w:val="007F521A"/>
    <w:rsid w:val="007F5640"/>
    <w:rsid w:val="007F614F"/>
    <w:rsid w:val="007F62AA"/>
    <w:rsid w:val="007F642D"/>
    <w:rsid w:val="007F670D"/>
    <w:rsid w:val="007F7654"/>
    <w:rsid w:val="007F7F84"/>
    <w:rsid w:val="008004C6"/>
    <w:rsid w:val="00800C94"/>
    <w:rsid w:val="00801A1C"/>
    <w:rsid w:val="0080271B"/>
    <w:rsid w:val="00802722"/>
    <w:rsid w:val="00802EDB"/>
    <w:rsid w:val="00803361"/>
    <w:rsid w:val="008034DB"/>
    <w:rsid w:val="00803564"/>
    <w:rsid w:val="0080384E"/>
    <w:rsid w:val="0080400E"/>
    <w:rsid w:val="0080434B"/>
    <w:rsid w:val="00804666"/>
    <w:rsid w:val="00804DCF"/>
    <w:rsid w:val="00804E45"/>
    <w:rsid w:val="00805188"/>
    <w:rsid w:val="00805F29"/>
    <w:rsid w:val="008063D0"/>
    <w:rsid w:val="00810207"/>
    <w:rsid w:val="0081031F"/>
    <w:rsid w:val="00810D32"/>
    <w:rsid w:val="00810F8D"/>
    <w:rsid w:val="00811643"/>
    <w:rsid w:val="00811735"/>
    <w:rsid w:val="00811C82"/>
    <w:rsid w:val="008120FC"/>
    <w:rsid w:val="0081277D"/>
    <w:rsid w:val="00812DBA"/>
    <w:rsid w:val="00812EE3"/>
    <w:rsid w:val="00812FB5"/>
    <w:rsid w:val="008133D0"/>
    <w:rsid w:val="00813952"/>
    <w:rsid w:val="00814085"/>
    <w:rsid w:val="008149EB"/>
    <w:rsid w:val="00814D79"/>
    <w:rsid w:val="00814F62"/>
    <w:rsid w:val="008160DB"/>
    <w:rsid w:val="0081642B"/>
    <w:rsid w:val="00816665"/>
    <w:rsid w:val="00816856"/>
    <w:rsid w:val="00816866"/>
    <w:rsid w:val="008169FF"/>
    <w:rsid w:val="00816D07"/>
    <w:rsid w:val="00816FC4"/>
    <w:rsid w:val="0081709C"/>
    <w:rsid w:val="00817535"/>
    <w:rsid w:val="00817678"/>
    <w:rsid w:val="00817A3F"/>
    <w:rsid w:val="00817AA2"/>
    <w:rsid w:val="00817C2D"/>
    <w:rsid w:val="008200BF"/>
    <w:rsid w:val="008209C6"/>
    <w:rsid w:val="008210D6"/>
    <w:rsid w:val="008213DA"/>
    <w:rsid w:val="008215B6"/>
    <w:rsid w:val="00821C01"/>
    <w:rsid w:val="00821C56"/>
    <w:rsid w:val="00821C62"/>
    <w:rsid w:val="00821C67"/>
    <w:rsid w:val="008223A1"/>
    <w:rsid w:val="0082301B"/>
    <w:rsid w:val="008233C7"/>
    <w:rsid w:val="0082358C"/>
    <w:rsid w:val="00823A22"/>
    <w:rsid w:val="00823C49"/>
    <w:rsid w:val="00823F79"/>
    <w:rsid w:val="0082434E"/>
    <w:rsid w:val="00824A3F"/>
    <w:rsid w:val="00824AE0"/>
    <w:rsid w:val="00824C70"/>
    <w:rsid w:val="00824F93"/>
    <w:rsid w:val="00825163"/>
    <w:rsid w:val="008252ED"/>
    <w:rsid w:val="00825B21"/>
    <w:rsid w:val="00825B7F"/>
    <w:rsid w:val="00826331"/>
    <w:rsid w:val="00827434"/>
    <w:rsid w:val="0082745A"/>
    <w:rsid w:val="00827551"/>
    <w:rsid w:val="008276B0"/>
    <w:rsid w:val="008276B4"/>
    <w:rsid w:val="00827C68"/>
    <w:rsid w:val="00827E2D"/>
    <w:rsid w:val="00830397"/>
    <w:rsid w:val="0083080A"/>
    <w:rsid w:val="00830B79"/>
    <w:rsid w:val="008312AB"/>
    <w:rsid w:val="00831862"/>
    <w:rsid w:val="00831895"/>
    <w:rsid w:val="00832660"/>
    <w:rsid w:val="00832A00"/>
    <w:rsid w:val="00832D7C"/>
    <w:rsid w:val="00832E50"/>
    <w:rsid w:val="00833B8C"/>
    <w:rsid w:val="00833BD1"/>
    <w:rsid w:val="00833C3B"/>
    <w:rsid w:val="00834418"/>
    <w:rsid w:val="008347AD"/>
    <w:rsid w:val="00834D1D"/>
    <w:rsid w:val="008356A9"/>
    <w:rsid w:val="008356F0"/>
    <w:rsid w:val="00836033"/>
    <w:rsid w:val="008361C8"/>
    <w:rsid w:val="00836A36"/>
    <w:rsid w:val="00837CA5"/>
    <w:rsid w:val="00837F4D"/>
    <w:rsid w:val="00840712"/>
    <w:rsid w:val="00840B61"/>
    <w:rsid w:val="00841409"/>
    <w:rsid w:val="008416D7"/>
    <w:rsid w:val="008420B6"/>
    <w:rsid w:val="00842307"/>
    <w:rsid w:val="008424C5"/>
    <w:rsid w:val="00842D4E"/>
    <w:rsid w:val="00843131"/>
    <w:rsid w:val="00844B36"/>
    <w:rsid w:val="008450D7"/>
    <w:rsid w:val="008451E0"/>
    <w:rsid w:val="008456C3"/>
    <w:rsid w:val="00846B1E"/>
    <w:rsid w:val="00846D72"/>
    <w:rsid w:val="00847480"/>
    <w:rsid w:val="00847851"/>
    <w:rsid w:val="00847A2A"/>
    <w:rsid w:val="00847BDD"/>
    <w:rsid w:val="00847E08"/>
    <w:rsid w:val="0085007E"/>
    <w:rsid w:val="008501FB"/>
    <w:rsid w:val="00850C62"/>
    <w:rsid w:val="00850CFC"/>
    <w:rsid w:val="00851059"/>
    <w:rsid w:val="0085105D"/>
    <w:rsid w:val="00851687"/>
    <w:rsid w:val="0085168E"/>
    <w:rsid w:val="00851B46"/>
    <w:rsid w:val="00851C17"/>
    <w:rsid w:val="00851C9A"/>
    <w:rsid w:val="0085298D"/>
    <w:rsid w:val="00852F6F"/>
    <w:rsid w:val="00853483"/>
    <w:rsid w:val="00853781"/>
    <w:rsid w:val="008537DE"/>
    <w:rsid w:val="00853AD5"/>
    <w:rsid w:val="0085442F"/>
    <w:rsid w:val="008544D2"/>
    <w:rsid w:val="008554FD"/>
    <w:rsid w:val="008564E0"/>
    <w:rsid w:val="0085655A"/>
    <w:rsid w:val="00856836"/>
    <w:rsid w:val="00856DBE"/>
    <w:rsid w:val="00857796"/>
    <w:rsid w:val="00857D52"/>
    <w:rsid w:val="00860856"/>
    <w:rsid w:val="00861897"/>
    <w:rsid w:val="0086199B"/>
    <w:rsid w:val="0086250A"/>
    <w:rsid w:val="00862551"/>
    <w:rsid w:val="008627E8"/>
    <w:rsid w:val="008627EC"/>
    <w:rsid w:val="008628B4"/>
    <w:rsid w:val="00862960"/>
    <w:rsid w:val="00862CB3"/>
    <w:rsid w:val="00862E96"/>
    <w:rsid w:val="00863CD4"/>
    <w:rsid w:val="00863D8B"/>
    <w:rsid w:val="00863EA9"/>
    <w:rsid w:val="00864AFB"/>
    <w:rsid w:val="00864BB5"/>
    <w:rsid w:val="00864C7F"/>
    <w:rsid w:val="00864CE1"/>
    <w:rsid w:val="00865173"/>
    <w:rsid w:val="0086519A"/>
    <w:rsid w:val="00865AA6"/>
    <w:rsid w:val="00865ABB"/>
    <w:rsid w:val="0086624B"/>
    <w:rsid w:val="00866314"/>
    <w:rsid w:val="008667F8"/>
    <w:rsid w:val="008669A6"/>
    <w:rsid w:val="00866C4F"/>
    <w:rsid w:val="00867036"/>
    <w:rsid w:val="008673C4"/>
    <w:rsid w:val="00867B15"/>
    <w:rsid w:val="00867BCC"/>
    <w:rsid w:val="00867CBE"/>
    <w:rsid w:val="00867D9B"/>
    <w:rsid w:val="00870074"/>
    <w:rsid w:val="008701E1"/>
    <w:rsid w:val="00870267"/>
    <w:rsid w:val="0087076F"/>
    <w:rsid w:val="00870886"/>
    <w:rsid w:val="00870C8C"/>
    <w:rsid w:val="00871A56"/>
    <w:rsid w:val="008725E2"/>
    <w:rsid w:val="00872696"/>
    <w:rsid w:val="008727D1"/>
    <w:rsid w:val="00873586"/>
    <w:rsid w:val="00873C9A"/>
    <w:rsid w:val="008741F6"/>
    <w:rsid w:val="00874AB0"/>
    <w:rsid w:val="00874C4D"/>
    <w:rsid w:val="00875334"/>
    <w:rsid w:val="008760B1"/>
    <w:rsid w:val="00876AA4"/>
    <w:rsid w:val="00876BC2"/>
    <w:rsid w:val="00877505"/>
    <w:rsid w:val="0087754F"/>
    <w:rsid w:val="0087774F"/>
    <w:rsid w:val="00877CCE"/>
    <w:rsid w:val="0088054D"/>
    <w:rsid w:val="00880926"/>
    <w:rsid w:val="00880C7F"/>
    <w:rsid w:val="00880D0B"/>
    <w:rsid w:val="0088159C"/>
    <w:rsid w:val="00881E91"/>
    <w:rsid w:val="008827D6"/>
    <w:rsid w:val="00882C6A"/>
    <w:rsid w:val="008831C7"/>
    <w:rsid w:val="00883A05"/>
    <w:rsid w:val="00883CFC"/>
    <w:rsid w:val="00883CFD"/>
    <w:rsid w:val="00883F12"/>
    <w:rsid w:val="00884B47"/>
    <w:rsid w:val="00884E01"/>
    <w:rsid w:val="00884F1B"/>
    <w:rsid w:val="00885449"/>
    <w:rsid w:val="00885C7D"/>
    <w:rsid w:val="00885EFB"/>
    <w:rsid w:val="0088607A"/>
    <w:rsid w:val="008861E1"/>
    <w:rsid w:val="00886274"/>
    <w:rsid w:val="0088642C"/>
    <w:rsid w:val="0088646C"/>
    <w:rsid w:val="00886AD5"/>
    <w:rsid w:val="00886C0D"/>
    <w:rsid w:val="0088746F"/>
    <w:rsid w:val="008874CE"/>
    <w:rsid w:val="00887BD6"/>
    <w:rsid w:val="00887FE6"/>
    <w:rsid w:val="0089039C"/>
    <w:rsid w:val="008908CB"/>
    <w:rsid w:val="00890ABD"/>
    <w:rsid w:val="00890E19"/>
    <w:rsid w:val="00890F03"/>
    <w:rsid w:val="008913F9"/>
    <w:rsid w:val="00891984"/>
    <w:rsid w:val="00891E9A"/>
    <w:rsid w:val="008922F7"/>
    <w:rsid w:val="008924D0"/>
    <w:rsid w:val="0089276B"/>
    <w:rsid w:val="0089278E"/>
    <w:rsid w:val="00892DB1"/>
    <w:rsid w:val="00892F35"/>
    <w:rsid w:val="00893354"/>
    <w:rsid w:val="00893648"/>
    <w:rsid w:val="00894156"/>
    <w:rsid w:val="008943D0"/>
    <w:rsid w:val="008944CB"/>
    <w:rsid w:val="0089501E"/>
    <w:rsid w:val="008952C4"/>
    <w:rsid w:val="00895804"/>
    <w:rsid w:val="0089649B"/>
    <w:rsid w:val="00896569"/>
    <w:rsid w:val="00896AC9"/>
    <w:rsid w:val="00897398"/>
    <w:rsid w:val="00897E06"/>
    <w:rsid w:val="008A054C"/>
    <w:rsid w:val="008A05BB"/>
    <w:rsid w:val="008A07F9"/>
    <w:rsid w:val="008A0941"/>
    <w:rsid w:val="008A09E7"/>
    <w:rsid w:val="008A0A93"/>
    <w:rsid w:val="008A0B0A"/>
    <w:rsid w:val="008A0E14"/>
    <w:rsid w:val="008A0F71"/>
    <w:rsid w:val="008A0FE1"/>
    <w:rsid w:val="008A1214"/>
    <w:rsid w:val="008A1247"/>
    <w:rsid w:val="008A161A"/>
    <w:rsid w:val="008A18F0"/>
    <w:rsid w:val="008A1A13"/>
    <w:rsid w:val="008A1AF0"/>
    <w:rsid w:val="008A2401"/>
    <w:rsid w:val="008A26B8"/>
    <w:rsid w:val="008A2B85"/>
    <w:rsid w:val="008A2D1F"/>
    <w:rsid w:val="008A2F8B"/>
    <w:rsid w:val="008A35A6"/>
    <w:rsid w:val="008A38F5"/>
    <w:rsid w:val="008A3AED"/>
    <w:rsid w:val="008A50A8"/>
    <w:rsid w:val="008A5135"/>
    <w:rsid w:val="008A658D"/>
    <w:rsid w:val="008A65B5"/>
    <w:rsid w:val="008A687F"/>
    <w:rsid w:val="008A6A53"/>
    <w:rsid w:val="008A7144"/>
    <w:rsid w:val="008A76C9"/>
    <w:rsid w:val="008B0192"/>
    <w:rsid w:val="008B0B1D"/>
    <w:rsid w:val="008B1821"/>
    <w:rsid w:val="008B240A"/>
    <w:rsid w:val="008B25CE"/>
    <w:rsid w:val="008B2CC9"/>
    <w:rsid w:val="008B2EF3"/>
    <w:rsid w:val="008B3782"/>
    <w:rsid w:val="008B4153"/>
    <w:rsid w:val="008B4463"/>
    <w:rsid w:val="008B44BC"/>
    <w:rsid w:val="008B45D1"/>
    <w:rsid w:val="008B469A"/>
    <w:rsid w:val="008B4762"/>
    <w:rsid w:val="008B47F2"/>
    <w:rsid w:val="008B48F4"/>
    <w:rsid w:val="008B494D"/>
    <w:rsid w:val="008B499C"/>
    <w:rsid w:val="008B4B4D"/>
    <w:rsid w:val="008B5006"/>
    <w:rsid w:val="008B5F59"/>
    <w:rsid w:val="008B629F"/>
    <w:rsid w:val="008B62C5"/>
    <w:rsid w:val="008B633D"/>
    <w:rsid w:val="008B6854"/>
    <w:rsid w:val="008B7155"/>
    <w:rsid w:val="008B79EB"/>
    <w:rsid w:val="008B7A60"/>
    <w:rsid w:val="008B7BF8"/>
    <w:rsid w:val="008C0117"/>
    <w:rsid w:val="008C040B"/>
    <w:rsid w:val="008C0A88"/>
    <w:rsid w:val="008C0CD6"/>
    <w:rsid w:val="008C0DBD"/>
    <w:rsid w:val="008C0FA7"/>
    <w:rsid w:val="008C10B6"/>
    <w:rsid w:val="008C11B1"/>
    <w:rsid w:val="008C1748"/>
    <w:rsid w:val="008C1EE8"/>
    <w:rsid w:val="008C2D22"/>
    <w:rsid w:val="008C323E"/>
    <w:rsid w:val="008C3F9F"/>
    <w:rsid w:val="008C420F"/>
    <w:rsid w:val="008C4B6C"/>
    <w:rsid w:val="008C6247"/>
    <w:rsid w:val="008C66D1"/>
    <w:rsid w:val="008C6AFC"/>
    <w:rsid w:val="008C7043"/>
    <w:rsid w:val="008C73CD"/>
    <w:rsid w:val="008C7649"/>
    <w:rsid w:val="008C765D"/>
    <w:rsid w:val="008C78BF"/>
    <w:rsid w:val="008C79D8"/>
    <w:rsid w:val="008C7E96"/>
    <w:rsid w:val="008C7EDD"/>
    <w:rsid w:val="008D0236"/>
    <w:rsid w:val="008D02D3"/>
    <w:rsid w:val="008D084E"/>
    <w:rsid w:val="008D0DAE"/>
    <w:rsid w:val="008D0FFB"/>
    <w:rsid w:val="008D1584"/>
    <w:rsid w:val="008D1A71"/>
    <w:rsid w:val="008D2519"/>
    <w:rsid w:val="008D2A16"/>
    <w:rsid w:val="008D3170"/>
    <w:rsid w:val="008D3980"/>
    <w:rsid w:val="008D398D"/>
    <w:rsid w:val="008D3AA7"/>
    <w:rsid w:val="008D3B36"/>
    <w:rsid w:val="008D48CD"/>
    <w:rsid w:val="008D4B3A"/>
    <w:rsid w:val="008D4BDB"/>
    <w:rsid w:val="008D515E"/>
    <w:rsid w:val="008D51F3"/>
    <w:rsid w:val="008D547D"/>
    <w:rsid w:val="008D56FC"/>
    <w:rsid w:val="008D5737"/>
    <w:rsid w:val="008D5976"/>
    <w:rsid w:val="008D619D"/>
    <w:rsid w:val="008D62EC"/>
    <w:rsid w:val="008D6487"/>
    <w:rsid w:val="008D672E"/>
    <w:rsid w:val="008D6CD8"/>
    <w:rsid w:val="008D6E73"/>
    <w:rsid w:val="008D72FB"/>
    <w:rsid w:val="008D73F0"/>
    <w:rsid w:val="008D748F"/>
    <w:rsid w:val="008D7698"/>
    <w:rsid w:val="008E017F"/>
    <w:rsid w:val="008E05B4"/>
    <w:rsid w:val="008E06FE"/>
    <w:rsid w:val="008E1157"/>
    <w:rsid w:val="008E1601"/>
    <w:rsid w:val="008E1655"/>
    <w:rsid w:val="008E1AF0"/>
    <w:rsid w:val="008E1C9C"/>
    <w:rsid w:val="008E2089"/>
    <w:rsid w:val="008E2597"/>
    <w:rsid w:val="008E2735"/>
    <w:rsid w:val="008E28E2"/>
    <w:rsid w:val="008E3437"/>
    <w:rsid w:val="008E3A6C"/>
    <w:rsid w:val="008E3D6F"/>
    <w:rsid w:val="008E4408"/>
    <w:rsid w:val="008E450C"/>
    <w:rsid w:val="008E45CF"/>
    <w:rsid w:val="008E46F3"/>
    <w:rsid w:val="008E49E4"/>
    <w:rsid w:val="008E56C4"/>
    <w:rsid w:val="008E56F2"/>
    <w:rsid w:val="008E58FA"/>
    <w:rsid w:val="008E5A39"/>
    <w:rsid w:val="008E5E11"/>
    <w:rsid w:val="008E6FF2"/>
    <w:rsid w:val="008E7333"/>
    <w:rsid w:val="008E74D0"/>
    <w:rsid w:val="008E7535"/>
    <w:rsid w:val="008E7AAF"/>
    <w:rsid w:val="008E7C7D"/>
    <w:rsid w:val="008F02C2"/>
    <w:rsid w:val="008F0446"/>
    <w:rsid w:val="008F058E"/>
    <w:rsid w:val="008F075F"/>
    <w:rsid w:val="008F0916"/>
    <w:rsid w:val="008F10C2"/>
    <w:rsid w:val="008F1B23"/>
    <w:rsid w:val="008F1D18"/>
    <w:rsid w:val="008F1DAC"/>
    <w:rsid w:val="008F222B"/>
    <w:rsid w:val="008F2383"/>
    <w:rsid w:val="008F269B"/>
    <w:rsid w:val="008F2778"/>
    <w:rsid w:val="008F28B8"/>
    <w:rsid w:val="008F2D21"/>
    <w:rsid w:val="008F2DA7"/>
    <w:rsid w:val="008F3200"/>
    <w:rsid w:val="008F42B1"/>
    <w:rsid w:val="008F430D"/>
    <w:rsid w:val="008F5152"/>
    <w:rsid w:val="008F5343"/>
    <w:rsid w:val="008F5731"/>
    <w:rsid w:val="008F593E"/>
    <w:rsid w:val="008F5B03"/>
    <w:rsid w:val="008F5B4C"/>
    <w:rsid w:val="008F5E42"/>
    <w:rsid w:val="008F6090"/>
    <w:rsid w:val="008F774E"/>
    <w:rsid w:val="008F7987"/>
    <w:rsid w:val="008F7A63"/>
    <w:rsid w:val="008F7DFD"/>
    <w:rsid w:val="009003A4"/>
    <w:rsid w:val="00900BF0"/>
    <w:rsid w:val="00900CC1"/>
    <w:rsid w:val="00900F15"/>
    <w:rsid w:val="00901416"/>
    <w:rsid w:val="00902474"/>
    <w:rsid w:val="009024A1"/>
    <w:rsid w:val="009024B0"/>
    <w:rsid w:val="0090257D"/>
    <w:rsid w:val="009030A7"/>
    <w:rsid w:val="00903128"/>
    <w:rsid w:val="009032F2"/>
    <w:rsid w:val="009034A1"/>
    <w:rsid w:val="009036A7"/>
    <w:rsid w:val="00903E5F"/>
    <w:rsid w:val="00903F8B"/>
    <w:rsid w:val="00904076"/>
    <w:rsid w:val="00904112"/>
    <w:rsid w:val="009042C5"/>
    <w:rsid w:val="00905246"/>
    <w:rsid w:val="009054B8"/>
    <w:rsid w:val="00905B22"/>
    <w:rsid w:val="00906268"/>
    <w:rsid w:val="0090630C"/>
    <w:rsid w:val="0090640E"/>
    <w:rsid w:val="009065C0"/>
    <w:rsid w:val="009068F2"/>
    <w:rsid w:val="00906E5A"/>
    <w:rsid w:val="00906FB4"/>
    <w:rsid w:val="00907134"/>
    <w:rsid w:val="00907EA3"/>
    <w:rsid w:val="009102AE"/>
    <w:rsid w:val="00910D29"/>
    <w:rsid w:val="00910E02"/>
    <w:rsid w:val="00910FC6"/>
    <w:rsid w:val="00911339"/>
    <w:rsid w:val="00912229"/>
    <w:rsid w:val="0091250B"/>
    <w:rsid w:val="00912A66"/>
    <w:rsid w:val="00912E5C"/>
    <w:rsid w:val="00913011"/>
    <w:rsid w:val="009133E3"/>
    <w:rsid w:val="00913479"/>
    <w:rsid w:val="009134CA"/>
    <w:rsid w:val="00913AE6"/>
    <w:rsid w:val="00913EC6"/>
    <w:rsid w:val="009146B4"/>
    <w:rsid w:val="0091561A"/>
    <w:rsid w:val="00915C69"/>
    <w:rsid w:val="00915E77"/>
    <w:rsid w:val="00915EBE"/>
    <w:rsid w:val="00915FFE"/>
    <w:rsid w:val="0091613C"/>
    <w:rsid w:val="0091702D"/>
    <w:rsid w:val="00917141"/>
    <w:rsid w:val="00917C06"/>
    <w:rsid w:val="00917E5F"/>
    <w:rsid w:val="00920269"/>
    <w:rsid w:val="009206C6"/>
    <w:rsid w:val="00920D3A"/>
    <w:rsid w:val="00920DAC"/>
    <w:rsid w:val="009211EF"/>
    <w:rsid w:val="00922264"/>
    <w:rsid w:val="00922752"/>
    <w:rsid w:val="009227C0"/>
    <w:rsid w:val="00923481"/>
    <w:rsid w:val="009235AB"/>
    <w:rsid w:val="009235C8"/>
    <w:rsid w:val="00923844"/>
    <w:rsid w:val="00923B37"/>
    <w:rsid w:val="00923EF0"/>
    <w:rsid w:val="00924335"/>
    <w:rsid w:val="009243AB"/>
    <w:rsid w:val="00925C2C"/>
    <w:rsid w:val="00925E20"/>
    <w:rsid w:val="0092667A"/>
    <w:rsid w:val="009269CB"/>
    <w:rsid w:val="00927265"/>
    <w:rsid w:val="00927988"/>
    <w:rsid w:val="009302E7"/>
    <w:rsid w:val="0093032B"/>
    <w:rsid w:val="00930956"/>
    <w:rsid w:val="00930BFF"/>
    <w:rsid w:val="00930DBC"/>
    <w:rsid w:val="00930EF0"/>
    <w:rsid w:val="00931159"/>
    <w:rsid w:val="00931204"/>
    <w:rsid w:val="009317A5"/>
    <w:rsid w:val="00932123"/>
    <w:rsid w:val="0093213B"/>
    <w:rsid w:val="00932B25"/>
    <w:rsid w:val="00933571"/>
    <w:rsid w:val="00933675"/>
    <w:rsid w:val="0093379D"/>
    <w:rsid w:val="00933A0B"/>
    <w:rsid w:val="00933C6B"/>
    <w:rsid w:val="00933E09"/>
    <w:rsid w:val="00935155"/>
    <w:rsid w:val="00935248"/>
    <w:rsid w:val="00935387"/>
    <w:rsid w:val="0093570F"/>
    <w:rsid w:val="00935781"/>
    <w:rsid w:val="00935A42"/>
    <w:rsid w:val="00935BCC"/>
    <w:rsid w:val="00936581"/>
    <w:rsid w:val="00936A9C"/>
    <w:rsid w:val="00936B4B"/>
    <w:rsid w:val="00937419"/>
    <w:rsid w:val="00937B7B"/>
    <w:rsid w:val="00940023"/>
    <w:rsid w:val="00940318"/>
    <w:rsid w:val="009405DF"/>
    <w:rsid w:val="0094064D"/>
    <w:rsid w:val="00940C71"/>
    <w:rsid w:val="00940E80"/>
    <w:rsid w:val="0094166B"/>
    <w:rsid w:val="00941960"/>
    <w:rsid w:val="0094196F"/>
    <w:rsid w:val="00941B40"/>
    <w:rsid w:val="00941E5A"/>
    <w:rsid w:val="00942710"/>
    <w:rsid w:val="00942846"/>
    <w:rsid w:val="00942C18"/>
    <w:rsid w:val="00942D02"/>
    <w:rsid w:val="00942F77"/>
    <w:rsid w:val="00944933"/>
    <w:rsid w:val="00944D43"/>
    <w:rsid w:val="00945071"/>
    <w:rsid w:val="009452BC"/>
    <w:rsid w:val="0094584C"/>
    <w:rsid w:val="009458EB"/>
    <w:rsid w:val="00945A4F"/>
    <w:rsid w:val="00945C4B"/>
    <w:rsid w:val="00945CA0"/>
    <w:rsid w:val="00945D60"/>
    <w:rsid w:val="009461A1"/>
    <w:rsid w:val="00946256"/>
    <w:rsid w:val="009463D2"/>
    <w:rsid w:val="0094658F"/>
    <w:rsid w:val="009465C0"/>
    <w:rsid w:val="009474B9"/>
    <w:rsid w:val="009476A7"/>
    <w:rsid w:val="00947767"/>
    <w:rsid w:val="00947CA8"/>
    <w:rsid w:val="00950988"/>
    <w:rsid w:val="0095144E"/>
    <w:rsid w:val="00951B83"/>
    <w:rsid w:val="0095246B"/>
    <w:rsid w:val="009529BD"/>
    <w:rsid w:val="009535DD"/>
    <w:rsid w:val="00953871"/>
    <w:rsid w:val="00953908"/>
    <w:rsid w:val="0095392E"/>
    <w:rsid w:val="00954618"/>
    <w:rsid w:val="00954C14"/>
    <w:rsid w:val="0095528B"/>
    <w:rsid w:val="0095598D"/>
    <w:rsid w:val="00956478"/>
    <w:rsid w:val="00956B8C"/>
    <w:rsid w:val="00956F75"/>
    <w:rsid w:val="00957211"/>
    <w:rsid w:val="00957B5C"/>
    <w:rsid w:val="009600F8"/>
    <w:rsid w:val="009603EE"/>
    <w:rsid w:val="00960A3F"/>
    <w:rsid w:val="00960C49"/>
    <w:rsid w:val="00960C69"/>
    <w:rsid w:val="00960C97"/>
    <w:rsid w:val="00960E82"/>
    <w:rsid w:val="009612CD"/>
    <w:rsid w:val="009613B5"/>
    <w:rsid w:val="0096191D"/>
    <w:rsid w:val="009624B7"/>
    <w:rsid w:val="009626E9"/>
    <w:rsid w:val="009634C1"/>
    <w:rsid w:val="00963881"/>
    <w:rsid w:val="00963E20"/>
    <w:rsid w:val="00964023"/>
    <w:rsid w:val="00964054"/>
    <w:rsid w:val="009642B4"/>
    <w:rsid w:val="009642CF"/>
    <w:rsid w:val="00964307"/>
    <w:rsid w:val="009643CC"/>
    <w:rsid w:val="0096446F"/>
    <w:rsid w:val="009645BC"/>
    <w:rsid w:val="009646C1"/>
    <w:rsid w:val="00964D24"/>
    <w:rsid w:val="0096515B"/>
    <w:rsid w:val="009653E9"/>
    <w:rsid w:val="0096546B"/>
    <w:rsid w:val="00965928"/>
    <w:rsid w:val="00965A4F"/>
    <w:rsid w:val="0096655C"/>
    <w:rsid w:val="00966F32"/>
    <w:rsid w:val="00967084"/>
    <w:rsid w:val="009676E0"/>
    <w:rsid w:val="00967B2F"/>
    <w:rsid w:val="0097039F"/>
    <w:rsid w:val="009703AB"/>
    <w:rsid w:val="009703C8"/>
    <w:rsid w:val="00970479"/>
    <w:rsid w:val="00970658"/>
    <w:rsid w:val="00971464"/>
    <w:rsid w:val="00971685"/>
    <w:rsid w:val="00971A30"/>
    <w:rsid w:val="00971C43"/>
    <w:rsid w:val="009738D6"/>
    <w:rsid w:val="00973B98"/>
    <w:rsid w:val="0097486D"/>
    <w:rsid w:val="00974B58"/>
    <w:rsid w:val="009753A1"/>
    <w:rsid w:val="009754FA"/>
    <w:rsid w:val="009758CD"/>
    <w:rsid w:val="00975967"/>
    <w:rsid w:val="00975A73"/>
    <w:rsid w:val="0097606C"/>
    <w:rsid w:val="00976DBF"/>
    <w:rsid w:val="00977099"/>
    <w:rsid w:val="009774AD"/>
    <w:rsid w:val="00977677"/>
    <w:rsid w:val="00977CCE"/>
    <w:rsid w:val="00977F07"/>
    <w:rsid w:val="00980109"/>
    <w:rsid w:val="009807B5"/>
    <w:rsid w:val="0098088E"/>
    <w:rsid w:val="00981675"/>
    <w:rsid w:val="00981923"/>
    <w:rsid w:val="009819E6"/>
    <w:rsid w:val="00981E51"/>
    <w:rsid w:val="0098330A"/>
    <w:rsid w:val="009836C1"/>
    <w:rsid w:val="009838D0"/>
    <w:rsid w:val="009850D5"/>
    <w:rsid w:val="00985419"/>
    <w:rsid w:val="00985AE4"/>
    <w:rsid w:val="009860A9"/>
    <w:rsid w:val="009860E5"/>
    <w:rsid w:val="0098656B"/>
    <w:rsid w:val="0098671C"/>
    <w:rsid w:val="00986740"/>
    <w:rsid w:val="009867BB"/>
    <w:rsid w:val="00986B6A"/>
    <w:rsid w:val="009872FF"/>
    <w:rsid w:val="0098762D"/>
    <w:rsid w:val="009879DC"/>
    <w:rsid w:val="00987AD7"/>
    <w:rsid w:val="00987B6A"/>
    <w:rsid w:val="00987CC2"/>
    <w:rsid w:val="009909BD"/>
    <w:rsid w:val="0099122B"/>
    <w:rsid w:val="0099128C"/>
    <w:rsid w:val="00991415"/>
    <w:rsid w:val="0099184D"/>
    <w:rsid w:val="00991BF8"/>
    <w:rsid w:val="00992C5D"/>
    <w:rsid w:val="00993528"/>
    <w:rsid w:val="009935EC"/>
    <w:rsid w:val="009938F3"/>
    <w:rsid w:val="00993958"/>
    <w:rsid w:val="00993BEE"/>
    <w:rsid w:val="00993E67"/>
    <w:rsid w:val="0099419C"/>
    <w:rsid w:val="009943AA"/>
    <w:rsid w:val="00994496"/>
    <w:rsid w:val="0099472F"/>
    <w:rsid w:val="009948C6"/>
    <w:rsid w:val="0099493A"/>
    <w:rsid w:val="00994DA5"/>
    <w:rsid w:val="0099598F"/>
    <w:rsid w:val="009964A2"/>
    <w:rsid w:val="00996AFB"/>
    <w:rsid w:val="009970BE"/>
    <w:rsid w:val="0099735D"/>
    <w:rsid w:val="00997706"/>
    <w:rsid w:val="009977E8"/>
    <w:rsid w:val="00997EEA"/>
    <w:rsid w:val="009A0037"/>
    <w:rsid w:val="009A0829"/>
    <w:rsid w:val="009A0E39"/>
    <w:rsid w:val="009A0E99"/>
    <w:rsid w:val="009A2337"/>
    <w:rsid w:val="009A239D"/>
    <w:rsid w:val="009A2682"/>
    <w:rsid w:val="009A2CC5"/>
    <w:rsid w:val="009A349D"/>
    <w:rsid w:val="009A381B"/>
    <w:rsid w:val="009A3E50"/>
    <w:rsid w:val="009A4147"/>
    <w:rsid w:val="009A4446"/>
    <w:rsid w:val="009A4556"/>
    <w:rsid w:val="009A4ECF"/>
    <w:rsid w:val="009A5812"/>
    <w:rsid w:val="009A6527"/>
    <w:rsid w:val="009A682C"/>
    <w:rsid w:val="009A7202"/>
    <w:rsid w:val="009B09BE"/>
    <w:rsid w:val="009B1D4D"/>
    <w:rsid w:val="009B20D6"/>
    <w:rsid w:val="009B24EC"/>
    <w:rsid w:val="009B2640"/>
    <w:rsid w:val="009B299F"/>
    <w:rsid w:val="009B2CCF"/>
    <w:rsid w:val="009B2DD3"/>
    <w:rsid w:val="009B34A0"/>
    <w:rsid w:val="009B3603"/>
    <w:rsid w:val="009B4361"/>
    <w:rsid w:val="009B4E96"/>
    <w:rsid w:val="009B5A8A"/>
    <w:rsid w:val="009B5D52"/>
    <w:rsid w:val="009B63B5"/>
    <w:rsid w:val="009B6415"/>
    <w:rsid w:val="009B651B"/>
    <w:rsid w:val="009B6776"/>
    <w:rsid w:val="009B6C0E"/>
    <w:rsid w:val="009B70EF"/>
    <w:rsid w:val="009B710F"/>
    <w:rsid w:val="009B78C3"/>
    <w:rsid w:val="009C0284"/>
    <w:rsid w:val="009C0D65"/>
    <w:rsid w:val="009C12A1"/>
    <w:rsid w:val="009C179C"/>
    <w:rsid w:val="009C17CB"/>
    <w:rsid w:val="009C1E48"/>
    <w:rsid w:val="009C1FFA"/>
    <w:rsid w:val="009C24E2"/>
    <w:rsid w:val="009C269B"/>
    <w:rsid w:val="009C27F2"/>
    <w:rsid w:val="009C2919"/>
    <w:rsid w:val="009C2ACD"/>
    <w:rsid w:val="009C31E2"/>
    <w:rsid w:val="009C3571"/>
    <w:rsid w:val="009C3B0A"/>
    <w:rsid w:val="009C418D"/>
    <w:rsid w:val="009C4234"/>
    <w:rsid w:val="009C4520"/>
    <w:rsid w:val="009C457D"/>
    <w:rsid w:val="009C50AD"/>
    <w:rsid w:val="009C5163"/>
    <w:rsid w:val="009C5541"/>
    <w:rsid w:val="009C55C8"/>
    <w:rsid w:val="009C5601"/>
    <w:rsid w:val="009C582D"/>
    <w:rsid w:val="009C5DA8"/>
    <w:rsid w:val="009C68A7"/>
    <w:rsid w:val="009C6CEA"/>
    <w:rsid w:val="009C7151"/>
    <w:rsid w:val="009C737D"/>
    <w:rsid w:val="009C7920"/>
    <w:rsid w:val="009C7C6C"/>
    <w:rsid w:val="009D0467"/>
    <w:rsid w:val="009D0C2D"/>
    <w:rsid w:val="009D0FA0"/>
    <w:rsid w:val="009D11F8"/>
    <w:rsid w:val="009D14CC"/>
    <w:rsid w:val="009D1796"/>
    <w:rsid w:val="009D1A9C"/>
    <w:rsid w:val="009D1C05"/>
    <w:rsid w:val="009D2275"/>
    <w:rsid w:val="009D26B0"/>
    <w:rsid w:val="009D2C95"/>
    <w:rsid w:val="009D2F38"/>
    <w:rsid w:val="009D32C2"/>
    <w:rsid w:val="009D39BD"/>
    <w:rsid w:val="009D3DE8"/>
    <w:rsid w:val="009D425C"/>
    <w:rsid w:val="009D43B1"/>
    <w:rsid w:val="009D4587"/>
    <w:rsid w:val="009D47DD"/>
    <w:rsid w:val="009D4C84"/>
    <w:rsid w:val="009D5156"/>
    <w:rsid w:val="009D517C"/>
    <w:rsid w:val="009D54F5"/>
    <w:rsid w:val="009D55B8"/>
    <w:rsid w:val="009D56EE"/>
    <w:rsid w:val="009D591B"/>
    <w:rsid w:val="009D5C9A"/>
    <w:rsid w:val="009D66C5"/>
    <w:rsid w:val="009D693B"/>
    <w:rsid w:val="009D6BEB"/>
    <w:rsid w:val="009D6BF1"/>
    <w:rsid w:val="009D6E90"/>
    <w:rsid w:val="009D7953"/>
    <w:rsid w:val="009D7D2A"/>
    <w:rsid w:val="009D7DFD"/>
    <w:rsid w:val="009D7EDA"/>
    <w:rsid w:val="009D7F0F"/>
    <w:rsid w:val="009D7F2A"/>
    <w:rsid w:val="009E0002"/>
    <w:rsid w:val="009E030E"/>
    <w:rsid w:val="009E0780"/>
    <w:rsid w:val="009E0E68"/>
    <w:rsid w:val="009E1090"/>
    <w:rsid w:val="009E149D"/>
    <w:rsid w:val="009E1C95"/>
    <w:rsid w:val="009E235D"/>
    <w:rsid w:val="009E2A5D"/>
    <w:rsid w:val="009E2AD3"/>
    <w:rsid w:val="009E2E6E"/>
    <w:rsid w:val="009E37DD"/>
    <w:rsid w:val="009E38E9"/>
    <w:rsid w:val="009E47AE"/>
    <w:rsid w:val="009E48D4"/>
    <w:rsid w:val="009E59EF"/>
    <w:rsid w:val="009E6798"/>
    <w:rsid w:val="009E7724"/>
    <w:rsid w:val="009E7D47"/>
    <w:rsid w:val="009F01C3"/>
    <w:rsid w:val="009F0ADA"/>
    <w:rsid w:val="009F0B59"/>
    <w:rsid w:val="009F16F1"/>
    <w:rsid w:val="009F2784"/>
    <w:rsid w:val="009F28BC"/>
    <w:rsid w:val="009F2947"/>
    <w:rsid w:val="009F2BA0"/>
    <w:rsid w:val="009F3166"/>
    <w:rsid w:val="009F320F"/>
    <w:rsid w:val="009F3DF0"/>
    <w:rsid w:val="009F4326"/>
    <w:rsid w:val="009F4514"/>
    <w:rsid w:val="009F49E4"/>
    <w:rsid w:val="009F51CD"/>
    <w:rsid w:val="009F5223"/>
    <w:rsid w:val="009F5BC3"/>
    <w:rsid w:val="009F62DF"/>
    <w:rsid w:val="009F63D9"/>
    <w:rsid w:val="009F64A1"/>
    <w:rsid w:val="009F6571"/>
    <w:rsid w:val="009F665B"/>
    <w:rsid w:val="009F704E"/>
    <w:rsid w:val="009F7679"/>
    <w:rsid w:val="009F7ED2"/>
    <w:rsid w:val="00A000B4"/>
    <w:rsid w:val="00A00419"/>
    <w:rsid w:val="00A0043F"/>
    <w:rsid w:val="00A00888"/>
    <w:rsid w:val="00A00E51"/>
    <w:rsid w:val="00A016E9"/>
    <w:rsid w:val="00A018EB"/>
    <w:rsid w:val="00A02471"/>
    <w:rsid w:val="00A02581"/>
    <w:rsid w:val="00A03833"/>
    <w:rsid w:val="00A03AA5"/>
    <w:rsid w:val="00A03EF6"/>
    <w:rsid w:val="00A04100"/>
    <w:rsid w:val="00A04484"/>
    <w:rsid w:val="00A04AC3"/>
    <w:rsid w:val="00A04D92"/>
    <w:rsid w:val="00A0529C"/>
    <w:rsid w:val="00A057A1"/>
    <w:rsid w:val="00A05A94"/>
    <w:rsid w:val="00A05CBD"/>
    <w:rsid w:val="00A06933"/>
    <w:rsid w:val="00A06C06"/>
    <w:rsid w:val="00A06C29"/>
    <w:rsid w:val="00A07C98"/>
    <w:rsid w:val="00A10080"/>
    <w:rsid w:val="00A10388"/>
    <w:rsid w:val="00A10B3B"/>
    <w:rsid w:val="00A11273"/>
    <w:rsid w:val="00A1163B"/>
    <w:rsid w:val="00A12222"/>
    <w:rsid w:val="00A12B25"/>
    <w:rsid w:val="00A1434C"/>
    <w:rsid w:val="00A14A20"/>
    <w:rsid w:val="00A153B2"/>
    <w:rsid w:val="00A1551C"/>
    <w:rsid w:val="00A15D51"/>
    <w:rsid w:val="00A15FBD"/>
    <w:rsid w:val="00A15FC7"/>
    <w:rsid w:val="00A16CA6"/>
    <w:rsid w:val="00A17770"/>
    <w:rsid w:val="00A177C2"/>
    <w:rsid w:val="00A1780D"/>
    <w:rsid w:val="00A204CF"/>
    <w:rsid w:val="00A2065B"/>
    <w:rsid w:val="00A20D5E"/>
    <w:rsid w:val="00A20FE3"/>
    <w:rsid w:val="00A21EAC"/>
    <w:rsid w:val="00A21F27"/>
    <w:rsid w:val="00A2210F"/>
    <w:rsid w:val="00A224CC"/>
    <w:rsid w:val="00A224D8"/>
    <w:rsid w:val="00A22596"/>
    <w:rsid w:val="00A228C0"/>
    <w:rsid w:val="00A22BD2"/>
    <w:rsid w:val="00A22C00"/>
    <w:rsid w:val="00A233BA"/>
    <w:rsid w:val="00A23D3E"/>
    <w:rsid w:val="00A24C8E"/>
    <w:rsid w:val="00A253A8"/>
    <w:rsid w:val="00A2542A"/>
    <w:rsid w:val="00A2565C"/>
    <w:rsid w:val="00A2661C"/>
    <w:rsid w:val="00A267E8"/>
    <w:rsid w:val="00A26876"/>
    <w:rsid w:val="00A2695D"/>
    <w:rsid w:val="00A26CBF"/>
    <w:rsid w:val="00A2709B"/>
    <w:rsid w:val="00A2740E"/>
    <w:rsid w:val="00A3025B"/>
    <w:rsid w:val="00A304BD"/>
    <w:rsid w:val="00A30519"/>
    <w:rsid w:val="00A30868"/>
    <w:rsid w:val="00A308A1"/>
    <w:rsid w:val="00A30977"/>
    <w:rsid w:val="00A31030"/>
    <w:rsid w:val="00A31162"/>
    <w:rsid w:val="00A31930"/>
    <w:rsid w:val="00A3197B"/>
    <w:rsid w:val="00A31E58"/>
    <w:rsid w:val="00A31EA2"/>
    <w:rsid w:val="00A32057"/>
    <w:rsid w:val="00A32A2A"/>
    <w:rsid w:val="00A32C16"/>
    <w:rsid w:val="00A33157"/>
    <w:rsid w:val="00A33167"/>
    <w:rsid w:val="00A33494"/>
    <w:rsid w:val="00A33BE5"/>
    <w:rsid w:val="00A33FF7"/>
    <w:rsid w:val="00A34269"/>
    <w:rsid w:val="00A347EE"/>
    <w:rsid w:val="00A34875"/>
    <w:rsid w:val="00A34E54"/>
    <w:rsid w:val="00A35001"/>
    <w:rsid w:val="00A35911"/>
    <w:rsid w:val="00A35C6D"/>
    <w:rsid w:val="00A35CB3"/>
    <w:rsid w:val="00A35D45"/>
    <w:rsid w:val="00A35FAA"/>
    <w:rsid w:val="00A36348"/>
    <w:rsid w:val="00A36508"/>
    <w:rsid w:val="00A36539"/>
    <w:rsid w:val="00A367E6"/>
    <w:rsid w:val="00A36FAC"/>
    <w:rsid w:val="00A372CF"/>
    <w:rsid w:val="00A37319"/>
    <w:rsid w:val="00A40047"/>
    <w:rsid w:val="00A40128"/>
    <w:rsid w:val="00A401A5"/>
    <w:rsid w:val="00A40327"/>
    <w:rsid w:val="00A405A8"/>
    <w:rsid w:val="00A405D7"/>
    <w:rsid w:val="00A4067E"/>
    <w:rsid w:val="00A40E7C"/>
    <w:rsid w:val="00A41179"/>
    <w:rsid w:val="00A41833"/>
    <w:rsid w:val="00A41A76"/>
    <w:rsid w:val="00A41C5E"/>
    <w:rsid w:val="00A4215D"/>
    <w:rsid w:val="00A42304"/>
    <w:rsid w:val="00A42806"/>
    <w:rsid w:val="00A43ADE"/>
    <w:rsid w:val="00A43D4A"/>
    <w:rsid w:val="00A43D88"/>
    <w:rsid w:val="00A44536"/>
    <w:rsid w:val="00A44798"/>
    <w:rsid w:val="00A44B7D"/>
    <w:rsid w:val="00A44BE7"/>
    <w:rsid w:val="00A44D4B"/>
    <w:rsid w:val="00A44F13"/>
    <w:rsid w:val="00A45006"/>
    <w:rsid w:val="00A453DF"/>
    <w:rsid w:val="00A45588"/>
    <w:rsid w:val="00A4561A"/>
    <w:rsid w:val="00A468AE"/>
    <w:rsid w:val="00A46BF5"/>
    <w:rsid w:val="00A47209"/>
    <w:rsid w:val="00A47442"/>
    <w:rsid w:val="00A47479"/>
    <w:rsid w:val="00A4777C"/>
    <w:rsid w:val="00A47AA3"/>
    <w:rsid w:val="00A50273"/>
    <w:rsid w:val="00A50350"/>
    <w:rsid w:val="00A50459"/>
    <w:rsid w:val="00A510C1"/>
    <w:rsid w:val="00A511BE"/>
    <w:rsid w:val="00A5182E"/>
    <w:rsid w:val="00A51B12"/>
    <w:rsid w:val="00A51C2F"/>
    <w:rsid w:val="00A51D5D"/>
    <w:rsid w:val="00A52B83"/>
    <w:rsid w:val="00A539C7"/>
    <w:rsid w:val="00A546A7"/>
    <w:rsid w:val="00A5517C"/>
    <w:rsid w:val="00A56548"/>
    <w:rsid w:val="00A567CB"/>
    <w:rsid w:val="00A56843"/>
    <w:rsid w:val="00A5705E"/>
    <w:rsid w:val="00A5716F"/>
    <w:rsid w:val="00A57287"/>
    <w:rsid w:val="00A57364"/>
    <w:rsid w:val="00A577C7"/>
    <w:rsid w:val="00A57995"/>
    <w:rsid w:val="00A57E67"/>
    <w:rsid w:val="00A603FC"/>
    <w:rsid w:val="00A607D1"/>
    <w:rsid w:val="00A60994"/>
    <w:rsid w:val="00A60B3B"/>
    <w:rsid w:val="00A60C6B"/>
    <w:rsid w:val="00A60FDF"/>
    <w:rsid w:val="00A61203"/>
    <w:rsid w:val="00A62760"/>
    <w:rsid w:val="00A62EBC"/>
    <w:rsid w:val="00A636D4"/>
    <w:rsid w:val="00A6402E"/>
    <w:rsid w:val="00A64B12"/>
    <w:rsid w:val="00A64B2A"/>
    <w:rsid w:val="00A65267"/>
    <w:rsid w:val="00A65562"/>
    <w:rsid w:val="00A65A7A"/>
    <w:rsid w:val="00A67065"/>
    <w:rsid w:val="00A6714F"/>
    <w:rsid w:val="00A67223"/>
    <w:rsid w:val="00A67719"/>
    <w:rsid w:val="00A678A0"/>
    <w:rsid w:val="00A70935"/>
    <w:rsid w:val="00A70BBF"/>
    <w:rsid w:val="00A70DC0"/>
    <w:rsid w:val="00A7199B"/>
    <w:rsid w:val="00A71BFC"/>
    <w:rsid w:val="00A71F4A"/>
    <w:rsid w:val="00A725B6"/>
    <w:rsid w:val="00A72AEF"/>
    <w:rsid w:val="00A72ED4"/>
    <w:rsid w:val="00A735F9"/>
    <w:rsid w:val="00A737AE"/>
    <w:rsid w:val="00A7381E"/>
    <w:rsid w:val="00A73981"/>
    <w:rsid w:val="00A74028"/>
    <w:rsid w:val="00A74B9B"/>
    <w:rsid w:val="00A74D48"/>
    <w:rsid w:val="00A75101"/>
    <w:rsid w:val="00A75AFC"/>
    <w:rsid w:val="00A75F68"/>
    <w:rsid w:val="00A76CB1"/>
    <w:rsid w:val="00A76F8C"/>
    <w:rsid w:val="00A774EC"/>
    <w:rsid w:val="00A7798C"/>
    <w:rsid w:val="00A77BC5"/>
    <w:rsid w:val="00A77BFA"/>
    <w:rsid w:val="00A77DE8"/>
    <w:rsid w:val="00A77EFA"/>
    <w:rsid w:val="00A77F99"/>
    <w:rsid w:val="00A809DB"/>
    <w:rsid w:val="00A80AB8"/>
    <w:rsid w:val="00A81096"/>
    <w:rsid w:val="00A82012"/>
    <w:rsid w:val="00A82127"/>
    <w:rsid w:val="00A82377"/>
    <w:rsid w:val="00A82910"/>
    <w:rsid w:val="00A82C7E"/>
    <w:rsid w:val="00A83673"/>
    <w:rsid w:val="00A83826"/>
    <w:rsid w:val="00A83E2D"/>
    <w:rsid w:val="00A8428C"/>
    <w:rsid w:val="00A84D9D"/>
    <w:rsid w:val="00A8504E"/>
    <w:rsid w:val="00A854BA"/>
    <w:rsid w:val="00A855FF"/>
    <w:rsid w:val="00A856CD"/>
    <w:rsid w:val="00A857EB"/>
    <w:rsid w:val="00A85B36"/>
    <w:rsid w:val="00A85E9D"/>
    <w:rsid w:val="00A86177"/>
    <w:rsid w:val="00A861CE"/>
    <w:rsid w:val="00A86BF9"/>
    <w:rsid w:val="00A87D3C"/>
    <w:rsid w:val="00A87E27"/>
    <w:rsid w:val="00A90799"/>
    <w:rsid w:val="00A91AC5"/>
    <w:rsid w:val="00A91B2A"/>
    <w:rsid w:val="00A91B30"/>
    <w:rsid w:val="00A9218B"/>
    <w:rsid w:val="00A923BE"/>
    <w:rsid w:val="00A92D61"/>
    <w:rsid w:val="00A936FE"/>
    <w:rsid w:val="00A944EC"/>
    <w:rsid w:val="00A956C6"/>
    <w:rsid w:val="00A95E06"/>
    <w:rsid w:val="00A9653C"/>
    <w:rsid w:val="00A97143"/>
    <w:rsid w:val="00A97186"/>
    <w:rsid w:val="00A978A0"/>
    <w:rsid w:val="00A979F8"/>
    <w:rsid w:val="00A97CC8"/>
    <w:rsid w:val="00AA0638"/>
    <w:rsid w:val="00AA0DBA"/>
    <w:rsid w:val="00AA1AE3"/>
    <w:rsid w:val="00AA1DD2"/>
    <w:rsid w:val="00AA1E32"/>
    <w:rsid w:val="00AA1EEF"/>
    <w:rsid w:val="00AA201D"/>
    <w:rsid w:val="00AA2628"/>
    <w:rsid w:val="00AA3B15"/>
    <w:rsid w:val="00AA3C3B"/>
    <w:rsid w:val="00AA4168"/>
    <w:rsid w:val="00AA4615"/>
    <w:rsid w:val="00AA5F21"/>
    <w:rsid w:val="00AA5FC5"/>
    <w:rsid w:val="00AA61BF"/>
    <w:rsid w:val="00AA6CED"/>
    <w:rsid w:val="00AA71C3"/>
    <w:rsid w:val="00AA7ECD"/>
    <w:rsid w:val="00AB1138"/>
    <w:rsid w:val="00AB1142"/>
    <w:rsid w:val="00AB1483"/>
    <w:rsid w:val="00AB1815"/>
    <w:rsid w:val="00AB1CAB"/>
    <w:rsid w:val="00AB1D70"/>
    <w:rsid w:val="00AB2236"/>
    <w:rsid w:val="00AB2531"/>
    <w:rsid w:val="00AB26DA"/>
    <w:rsid w:val="00AB3308"/>
    <w:rsid w:val="00AB3BE4"/>
    <w:rsid w:val="00AB4613"/>
    <w:rsid w:val="00AB4ADE"/>
    <w:rsid w:val="00AB4B9E"/>
    <w:rsid w:val="00AB50DC"/>
    <w:rsid w:val="00AB515F"/>
    <w:rsid w:val="00AB534F"/>
    <w:rsid w:val="00AB55C9"/>
    <w:rsid w:val="00AB5836"/>
    <w:rsid w:val="00AB5A6C"/>
    <w:rsid w:val="00AB5F41"/>
    <w:rsid w:val="00AB6234"/>
    <w:rsid w:val="00AB680B"/>
    <w:rsid w:val="00AB6B2B"/>
    <w:rsid w:val="00AB6DC7"/>
    <w:rsid w:val="00AB7366"/>
    <w:rsid w:val="00AB7881"/>
    <w:rsid w:val="00AB7BE4"/>
    <w:rsid w:val="00AB7CEB"/>
    <w:rsid w:val="00AC0269"/>
    <w:rsid w:val="00AC0FA6"/>
    <w:rsid w:val="00AC15B7"/>
    <w:rsid w:val="00AC15D3"/>
    <w:rsid w:val="00AC1884"/>
    <w:rsid w:val="00AC1D44"/>
    <w:rsid w:val="00AC215A"/>
    <w:rsid w:val="00AC21D3"/>
    <w:rsid w:val="00AC2A02"/>
    <w:rsid w:val="00AC2FEC"/>
    <w:rsid w:val="00AC37B4"/>
    <w:rsid w:val="00AC3B70"/>
    <w:rsid w:val="00AC3C3B"/>
    <w:rsid w:val="00AC41E5"/>
    <w:rsid w:val="00AC456E"/>
    <w:rsid w:val="00AC462C"/>
    <w:rsid w:val="00AC4D14"/>
    <w:rsid w:val="00AC58B6"/>
    <w:rsid w:val="00AC5DA5"/>
    <w:rsid w:val="00AC5E57"/>
    <w:rsid w:val="00AC5EEB"/>
    <w:rsid w:val="00AC63CD"/>
    <w:rsid w:val="00AC6489"/>
    <w:rsid w:val="00AC68F8"/>
    <w:rsid w:val="00AC6F57"/>
    <w:rsid w:val="00AC712F"/>
    <w:rsid w:val="00AC750A"/>
    <w:rsid w:val="00AC770F"/>
    <w:rsid w:val="00AC7B96"/>
    <w:rsid w:val="00AC7D94"/>
    <w:rsid w:val="00AC7F85"/>
    <w:rsid w:val="00AD056E"/>
    <w:rsid w:val="00AD0701"/>
    <w:rsid w:val="00AD0B6A"/>
    <w:rsid w:val="00AD0C59"/>
    <w:rsid w:val="00AD1342"/>
    <w:rsid w:val="00AD168B"/>
    <w:rsid w:val="00AD184C"/>
    <w:rsid w:val="00AD1925"/>
    <w:rsid w:val="00AD1EB9"/>
    <w:rsid w:val="00AD283E"/>
    <w:rsid w:val="00AD2E1A"/>
    <w:rsid w:val="00AD2F42"/>
    <w:rsid w:val="00AD2F5D"/>
    <w:rsid w:val="00AD304C"/>
    <w:rsid w:val="00AD31AA"/>
    <w:rsid w:val="00AD352C"/>
    <w:rsid w:val="00AD38D9"/>
    <w:rsid w:val="00AD3A6E"/>
    <w:rsid w:val="00AD3B5F"/>
    <w:rsid w:val="00AD3CD4"/>
    <w:rsid w:val="00AD4088"/>
    <w:rsid w:val="00AD484E"/>
    <w:rsid w:val="00AD4E3A"/>
    <w:rsid w:val="00AD5119"/>
    <w:rsid w:val="00AD513B"/>
    <w:rsid w:val="00AD51E3"/>
    <w:rsid w:val="00AD5EE6"/>
    <w:rsid w:val="00AD637C"/>
    <w:rsid w:val="00AD637F"/>
    <w:rsid w:val="00AD64C6"/>
    <w:rsid w:val="00AD66B6"/>
    <w:rsid w:val="00AD6761"/>
    <w:rsid w:val="00AD6BB4"/>
    <w:rsid w:val="00AD6D71"/>
    <w:rsid w:val="00AD6FC1"/>
    <w:rsid w:val="00AE01F8"/>
    <w:rsid w:val="00AE0226"/>
    <w:rsid w:val="00AE06F6"/>
    <w:rsid w:val="00AE0A27"/>
    <w:rsid w:val="00AE1C24"/>
    <w:rsid w:val="00AE1C8A"/>
    <w:rsid w:val="00AE1C96"/>
    <w:rsid w:val="00AE1D26"/>
    <w:rsid w:val="00AE201E"/>
    <w:rsid w:val="00AE25F7"/>
    <w:rsid w:val="00AE2BCC"/>
    <w:rsid w:val="00AE3A4D"/>
    <w:rsid w:val="00AE3B18"/>
    <w:rsid w:val="00AE443B"/>
    <w:rsid w:val="00AE4926"/>
    <w:rsid w:val="00AE4E84"/>
    <w:rsid w:val="00AE5A53"/>
    <w:rsid w:val="00AE6324"/>
    <w:rsid w:val="00AE6504"/>
    <w:rsid w:val="00AE6985"/>
    <w:rsid w:val="00AE6A8E"/>
    <w:rsid w:val="00AE6B22"/>
    <w:rsid w:val="00AE6E19"/>
    <w:rsid w:val="00AE75EB"/>
    <w:rsid w:val="00AF02D9"/>
    <w:rsid w:val="00AF0719"/>
    <w:rsid w:val="00AF0BA8"/>
    <w:rsid w:val="00AF0C35"/>
    <w:rsid w:val="00AF0D57"/>
    <w:rsid w:val="00AF1866"/>
    <w:rsid w:val="00AF1FB0"/>
    <w:rsid w:val="00AF2099"/>
    <w:rsid w:val="00AF25C7"/>
    <w:rsid w:val="00AF2D2D"/>
    <w:rsid w:val="00AF3548"/>
    <w:rsid w:val="00AF394C"/>
    <w:rsid w:val="00AF3A2A"/>
    <w:rsid w:val="00AF3ACB"/>
    <w:rsid w:val="00AF3BF0"/>
    <w:rsid w:val="00AF3C24"/>
    <w:rsid w:val="00AF40BF"/>
    <w:rsid w:val="00AF40EA"/>
    <w:rsid w:val="00AF46CE"/>
    <w:rsid w:val="00AF4B02"/>
    <w:rsid w:val="00AF4CC8"/>
    <w:rsid w:val="00AF5880"/>
    <w:rsid w:val="00AF59B1"/>
    <w:rsid w:val="00AF626B"/>
    <w:rsid w:val="00AF6362"/>
    <w:rsid w:val="00AF68BD"/>
    <w:rsid w:val="00AF6F62"/>
    <w:rsid w:val="00AF703F"/>
    <w:rsid w:val="00AF7212"/>
    <w:rsid w:val="00AF76B4"/>
    <w:rsid w:val="00AF78EC"/>
    <w:rsid w:val="00B0014D"/>
    <w:rsid w:val="00B00E39"/>
    <w:rsid w:val="00B00EA5"/>
    <w:rsid w:val="00B011DC"/>
    <w:rsid w:val="00B0150C"/>
    <w:rsid w:val="00B015D4"/>
    <w:rsid w:val="00B01CF0"/>
    <w:rsid w:val="00B01E96"/>
    <w:rsid w:val="00B0231D"/>
    <w:rsid w:val="00B024E9"/>
    <w:rsid w:val="00B0284D"/>
    <w:rsid w:val="00B029E0"/>
    <w:rsid w:val="00B02E6F"/>
    <w:rsid w:val="00B02F06"/>
    <w:rsid w:val="00B0318B"/>
    <w:rsid w:val="00B03367"/>
    <w:rsid w:val="00B03458"/>
    <w:rsid w:val="00B039BE"/>
    <w:rsid w:val="00B04168"/>
    <w:rsid w:val="00B0451C"/>
    <w:rsid w:val="00B046D6"/>
    <w:rsid w:val="00B04F22"/>
    <w:rsid w:val="00B05268"/>
    <w:rsid w:val="00B053FB"/>
    <w:rsid w:val="00B0558C"/>
    <w:rsid w:val="00B0686D"/>
    <w:rsid w:val="00B06C5C"/>
    <w:rsid w:val="00B06F75"/>
    <w:rsid w:val="00B072C8"/>
    <w:rsid w:val="00B07304"/>
    <w:rsid w:val="00B07421"/>
    <w:rsid w:val="00B0743A"/>
    <w:rsid w:val="00B079FB"/>
    <w:rsid w:val="00B079FC"/>
    <w:rsid w:val="00B10404"/>
    <w:rsid w:val="00B11345"/>
    <w:rsid w:val="00B1151D"/>
    <w:rsid w:val="00B11576"/>
    <w:rsid w:val="00B11632"/>
    <w:rsid w:val="00B11C40"/>
    <w:rsid w:val="00B11D95"/>
    <w:rsid w:val="00B133BD"/>
    <w:rsid w:val="00B13411"/>
    <w:rsid w:val="00B13713"/>
    <w:rsid w:val="00B13E78"/>
    <w:rsid w:val="00B14CB4"/>
    <w:rsid w:val="00B15584"/>
    <w:rsid w:val="00B15734"/>
    <w:rsid w:val="00B15B7F"/>
    <w:rsid w:val="00B15BA4"/>
    <w:rsid w:val="00B15CD5"/>
    <w:rsid w:val="00B15F3B"/>
    <w:rsid w:val="00B1645B"/>
    <w:rsid w:val="00B16ADA"/>
    <w:rsid w:val="00B16BD7"/>
    <w:rsid w:val="00B16C9E"/>
    <w:rsid w:val="00B16D1F"/>
    <w:rsid w:val="00B176F7"/>
    <w:rsid w:val="00B20229"/>
    <w:rsid w:val="00B20EE4"/>
    <w:rsid w:val="00B21420"/>
    <w:rsid w:val="00B21A70"/>
    <w:rsid w:val="00B22342"/>
    <w:rsid w:val="00B23645"/>
    <w:rsid w:val="00B23C66"/>
    <w:rsid w:val="00B2430E"/>
    <w:rsid w:val="00B2471D"/>
    <w:rsid w:val="00B249F6"/>
    <w:rsid w:val="00B24A61"/>
    <w:rsid w:val="00B254AA"/>
    <w:rsid w:val="00B25B23"/>
    <w:rsid w:val="00B25E44"/>
    <w:rsid w:val="00B2620D"/>
    <w:rsid w:val="00B2626E"/>
    <w:rsid w:val="00B27630"/>
    <w:rsid w:val="00B278C2"/>
    <w:rsid w:val="00B27971"/>
    <w:rsid w:val="00B27DC0"/>
    <w:rsid w:val="00B302E1"/>
    <w:rsid w:val="00B302FE"/>
    <w:rsid w:val="00B306A5"/>
    <w:rsid w:val="00B308B3"/>
    <w:rsid w:val="00B30D15"/>
    <w:rsid w:val="00B31414"/>
    <w:rsid w:val="00B31847"/>
    <w:rsid w:val="00B31C8A"/>
    <w:rsid w:val="00B32047"/>
    <w:rsid w:val="00B32530"/>
    <w:rsid w:val="00B32828"/>
    <w:rsid w:val="00B3283C"/>
    <w:rsid w:val="00B32DF4"/>
    <w:rsid w:val="00B32E08"/>
    <w:rsid w:val="00B340D2"/>
    <w:rsid w:val="00B340FD"/>
    <w:rsid w:val="00B344A6"/>
    <w:rsid w:val="00B346EA"/>
    <w:rsid w:val="00B3484D"/>
    <w:rsid w:val="00B34965"/>
    <w:rsid w:val="00B34B83"/>
    <w:rsid w:val="00B350B3"/>
    <w:rsid w:val="00B35180"/>
    <w:rsid w:val="00B351D1"/>
    <w:rsid w:val="00B3572A"/>
    <w:rsid w:val="00B358B5"/>
    <w:rsid w:val="00B35DA4"/>
    <w:rsid w:val="00B35DC2"/>
    <w:rsid w:val="00B35E22"/>
    <w:rsid w:val="00B367B3"/>
    <w:rsid w:val="00B369CB"/>
    <w:rsid w:val="00B369D6"/>
    <w:rsid w:val="00B36A2A"/>
    <w:rsid w:val="00B36F33"/>
    <w:rsid w:val="00B36FDD"/>
    <w:rsid w:val="00B3709B"/>
    <w:rsid w:val="00B372DE"/>
    <w:rsid w:val="00B3768B"/>
    <w:rsid w:val="00B3770C"/>
    <w:rsid w:val="00B37808"/>
    <w:rsid w:val="00B401A8"/>
    <w:rsid w:val="00B41444"/>
    <w:rsid w:val="00B4151C"/>
    <w:rsid w:val="00B415E8"/>
    <w:rsid w:val="00B41970"/>
    <w:rsid w:val="00B41DFE"/>
    <w:rsid w:val="00B41F0F"/>
    <w:rsid w:val="00B42533"/>
    <w:rsid w:val="00B42E40"/>
    <w:rsid w:val="00B4316F"/>
    <w:rsid w:val="00B4347D"/>
    <w:rsid w:val="00B43701"/>
    <w:rsid w:val="00B43758"/>
    <w:rsid w:val="00B44724"/>
    <w:rsid w:val="00B44AD0"/>
    <w:rsid w:val="00B452BC"/>
    <w:rsid w:val="00B4544C"/>
    <w:rsid w:val="00B45947"/>
    <w:rsid w:val="00B45B97"/>
    <w:rsid w:val="00B46E87"/>
    <w:rsid w:val="00B479BD"/>
    <w:rsid w:val="00B47AEA"/>
    <w:rsid w:val="00B50077"/>
    <w:rsid w:val="00B509B9"/>
    <w:rsid w:val="00B510C0"/>
    <w:rsid w:val="00B513AA"/>
    <w:rsid w:val="00B514F5"/>
    <w:rsid w:val="00B5151B"/>
    <w:rsid w:val="00B52982"/>
    <w:rsid w:val="00B535D9"/>
    <w:rsid w:val="00B5392D"/>
    <w:rsid w:val="00B53C7D"/>
    <w:rsid w:val="00B53D0F"/>
    <w:rsid w:val="00B54B50"/>
    <w:rsid w:val="00B54D4E"/>
    <w:rsid w:val="00B55087"/>
    <w:rsid w:val="00B56ACF"/>
    <w:rsid w:val="00B56DCE"/>
    <w:rsid w:val="00B56E3F"/>
    <w:rsid w:val="00B57195"/>
    <w:rsid w:val="00B57345"/>
    <w:rsid w:val="00B5765A"/>
    <w:rsid w:val="00B57CDF"/>
    <w:rsid w:val="00B60108"/>
    <w:rsid w:val="00B60479"/>
    <w:rsid w:val="00B604FA"/>
    <w:rsid w:val="00B606D6"/>
    <w:rsid w:val="00B6090C"/>
    <w:rsid w:val="00B6094D"/>
    <w:rsid w:val="00B614B6"/>
    <w:rsid w:val="00B615A7"/>
    <w:rsid w:val="00B61CF6"/>
    <w:rsid w:val="00B61F2F"/>
    <w:rsid w:val="00B6211D"/>
    <w:rsid w:val="00B623EB"/>
    <w:rsid w:val="00B62CA7"/>
    <w:rsid w:val="00B634F7"/>
    <w:rsid w:val="00B643B6"/>
    <w:rsid w:val="00B645F0"/>
    <w:rsid w:val="00B64CAA"/>
    <w:rsid w:val="00B65135"/>
    <w:rsid w:val="00B6539B"/>
    <w:rsid w:val="00B65FF2"/>
    <w:rsid w:val="00B67803"/>
    <w:rsid w:val="00B702DF"/>
    <w:rsid w:val="00B70581"/>
    <w:rsid w:val="00B70A5D"/>
    <w:rsid w:val="00B71161"/>
    <w:rsid w:val="00B7118D"/>
    <w:rsid w:val="00B711B9"/>
    <w:rsid w:val="00B71651"/>
    <w:rsid w:val="00B71982"/>
    <w:rsid w:val="00B71A9B"/>
    <w:rsid w:val="00B72793"/>
    <w:rsid w:val="00B727FB"/>
    <w:rsid w:val="00B72C1A"/>
    <w:rsid w:val="00B72F4A"/>
    <w:rsid w:val="00B73F25"/>
    <w:rsid w:val="00B74D63"/>
    <w:rsid w:val="00B75293"/>
    <w:rsid w:val="00B755E1"/>
    <w:rsid w:val="00B758A2"/>
    <w:rsid w:val="00B75A29"/>
    <w:rsid w:val="00B75C05"/>
    <w:rsid w:val="00B76F91"/>
    <w:rsid w:val="00B77459"/>
    <w:rsid w:val="00B777D9"/>
    <w:rsid w:val="00B77A11"/>
    <w:rsid w:val="00B803A2"/>
    <w:rsid w:val="00B80426"/>
    <w:rsid w:val="00B80541"/>
    <w:rsid w:val="00B81229"/>
    <w:rsid w:val="00B81337"/>
    <w:rsid w:val="00B81B4B"/>
    <w:rsid w:val="00B81D53"/>
    <w:rsid w:val="00B82215"/>
    <w:rsid w:val="00B82826"/>
    <w:rsid w:val="00B82829"/>
    <w:rsid w:val="00B83B8A"/>
    <w:rsid w:val="00B83BC8"/>
    <w:rsid w:val="00B84B7E"/>
    <w:rsid w:val="00B853FB"/>
    <w:rsid w:val="00B85A57"/>
    <w:rsid w:val="00B85E6E"/>
    <w:rsid w:val="00B86690"/>
    <w:rsid w:val="00B8671C"/>
    <w:rsid w:val="00B868DD"/>
    <w:rsid w:val="00B86F01"/>
    <w:rsid w:val="00B870FD"/>
    <w:rsid w:val="00B87123"/>
    <w:rsid w:val="00B873B1"/>
    <w:rsid w:val="00B87426"/>
    <w:rsid w:val="00B87C6C"/>
    <w:rsid w:val="00B87E71"/>
    <w:rsid w:val="00B87E7F"/>
    <w:rsid w:val="00B87F6D"/>
    <w:rsid w:val="00B909AB"/>
    <w:rsid w:val="00B90CEE"/>
    <w:rsid w:val="00B9110E"/>
    <w:rsid w:val="00B91432"/>
    <w:rsid w:val="00B91C25"/>
    <w:rsid w:val="00B92454"/>
    <w:rsid w:val="00B92CF8"/>
    <w:rsid w:val="00B935FC"/>
    <w:rsid w:val="00B938FA"/>
    <w:rsid w:val="00B93F4A"/>
    <w:rsid w:val="00B948F8"/>
    <w:rsid w:val="00B955A9"/>
    <w:rsid w:val="00B95726"/>
    <w:rsid w:val="00B95B00"/>
    <w:rsid w:val="00B95C6A"/>
    <w:rsid w:val="00B96040"/>
    <w:rsid w:val="00B9639D"/>
    <w:rsid w:val="00B96512"/>
    <w:rsid w:val="00B968AA"/>
    <w:rsid w:val="00B96D72"/>
    <w:rsid w:val="00B97048"/>
    <w:rsid w:val="00B973EF"/>
    <w:rsid w:val="00B977F8"/>
    <w:rsid w:val="00B97DE4"/>
    <w:rsid w:val="00B97F9D"/>
    <w:rsid w:val="00BA0081"/>
    <w:rsid w:val="00BA0BAC"/>
    <w:rsid w:val="00BA1322"/>
    <w:rsid w:val="00BA1769"/>
    <w:rsid w:val="00BA241A"/>
    <w:rsid w:val="00BA3458"/>
    <w:rsid w:val="00BA383E"/>
    <w:rsid w:val="00BA3A08"/>
    <w:rsid w:val="00BA3F8C"/>
    <w:rsid w:val="00BA4445"/>
    <w:rsid w:val="00BA453D"/>
    <w:rsid w:val="00BA4FA0"/>
    <w:rsid w:val="00BA621A"/>
    <w:rsid w:val="00BA6450"/>
    <w:rsid w:val="00BA64CE"/>
    <w:rsid w:val="00BA662A"/>
    <w:rsid w:val="00BA6979"/>
    <w:rsid w:val="00BA75BD"/>
    <w:rsid w:val="00BA76BB"/>
    <w:rsid w:val="00BA7B4B"/>
    <w:rsid w:val="00BA7D7A"/>
    <w:rsid w:val="00BB0480"/>
    <w:rsid w:val="00BB16A2"/>
    <w:rsid w:val="00BB183F"/>
    <w:rsid w:val="00BB1940"/>
    <w:rsid w:val="00BB1E8C"/>
    <w:rsid w:val="00BB20B5"/>
    <w:rsid w:val="00BB2239"/>
    <w:rsid w:val="00BB233A"/>
    <w:rsid w:val="00BB25A3"/>
    <w:rsid w:val="00BB2917"/>
    <w:rsid w:val="00BB29F7"/>
    <w:rsid w:val="00BB2CA6"/>
    <w:rsid w:val="00BB2DC8"/>
    <w:rsid w:val="00BB2F12"/>
    <w:rsid w:val="00BB2F4E"/>
    <w:rsid w:val="00BB303C"/>
    <w:rsid w:val="00BB3A6C"/>
    <w:rsid w:val="00BB3EDA"/>
    <w:rsid w:val="00BB42F3"/>
    <w:rsid w:val="00BB45A8"/>
    <w:rsid w:val="00BB4AFB"/>
    <w:rsid w:val="00BB5621"/>
    <w:rsid w:val="00BB5DFF"/>
    <w:rsid w:val="00BB61C7"/>
    <w:rsid w:val="00BB6426"/>
    <w:rsid w:val="00BB6AAF"/>
    <w:rsid w:val="00BB6B99"/>
    <w:rsid w:val="00BB6E42"/>
    <w:rsid w:val="00BB7298"/>
    <w:rsid w:val="00BB780C"/>
    <w:rsid w:val="00BC0315"/>
    <w:rsid w:val="00BC0F29"/>
    <w:rsid w:val="00BC1068"/>
    <w:rsid w:val="00BC11D8"/>
    <w:rsid w:val="00BC1B40"/>
    <w:rsid w:val="00BC267B"/>
    <w:rsid w:val="00BC29D6"/>
    <w:rsid w:val="00BC2D32"/>
    <w:rsid w:val="00BC2DD5"/>
    <w:rsid w:val="00BC2DED"/>
    <w:rsid w:val="00BC3206"/>
    <w:rsid w:val="00BC3D5E"/>
    <w:rsid w:val="00BC41D0"/>
    <w:rsid w:val="00BC478E"/>
    <w:rsid w:val="00BC4A12"/>
    <w:rsid w:val="00BC4A6F"/>
    <w:rsid w:val="00BC4CD1"/>
    <w:rsid w:val="00BC536B"/>
    <w:rsid w:val="00BC54E5"/>
    <w:rsid w:val="00BC6CFD"/>
    <w:rsid w:val="00BC72E8"/>
    <w:rsid w:val="00BC754E"/>
    <w:rsid w:val="00BC770B"/>
    <w:rsid w:val="00BC7A96"/>
    <w:rsid w:val="00BC7BA9"/>
    <w:rsid w:val="00BD04B7"/>
    <w:rsid w:val="00BD0BB0"/>
    <w:rsid w:val="00BD0DDD"/>
    <w:rsid w:val="00BD1F55"/>
    <w:rsid w:val="00BD2037"/>
    <w:rsid w:val="00BD2146"/>
    <w:rsid w:val="00BD29D3"/>
    <w:rsid w:val="00BD2A1A"/>
    <w:rsid w:val="00BD37A6"/>
    <w:rsid w:val="00BD3A8D"/>
    <w:rsid w:val="00BD42EB"/>
    <w:rsid w:val="00BD4993"/>
    <w:rsid w:val="00BD4A80"/>
    <w:rsid w:val="00BD50F1"/>
    <w:rsid w:val="00BD5401"/>
    <w:rsid w:val="00BD5618"/>
    <w:rsid w:val="00BD59F9"/>
    <w:rsid w:val="00BD5A30"/>
    <w:rsid w:val="00BD5C87"/>
    <w:rsid w:val="00BD5E65"/>
    <w:rsid w:val="00BD61EE"/>
    <w:rsid w:val="00BD62D1"/>
    <w:rsid w:val="00BD6375"/>
    <w:rsid w:val="00BD7B9E"/>
    <w:rsid w:val="00BD7C50"/>
    <w:rsid w:val="00BD7D1F"/>
    <w:rsid w:val="00BE010B"/>
    <w:rsid w:val="00BE03B4"/>
    <w:rsid w:val="00BE0810"/>
    <w:rsid w:val="00BE0EB1"/>
    <w:rsid w:val="00BE14ED"/>
    <w:rsid w:val="00BE1572"/>
    <w:rsid w:val="00BE1FF9"/>
    <w:rsid w:val="00BE2172"/>
    <w:rsid w:val="00BE2436"/>
    <w:rsid w:val="00BE2E27"/>
    <w:rsid w:val="00BE3545"/>
    <w:rsid w:val="00BE3786"/>
    <w:rsid w:val="00BE3995"/>
    <w:rsid w:val="00BE3A15"/>
    <w:rsid w:val="00BE3F79"/>
    <w:rsid w:val="00BE4132"/>
    <w:rsid w:val="00BE41AA"/>
    <w:rsid w:val="00BE4338"/>
    <w:rsid w:val="00BE48CA"/>
    <w:rsid w:val="00BE4ADE"/>
    <w:rsid w:val="00BE4CFB"/>
    <w:rsid w:val="00BE4E92"/>
    <w:rsid w:val="00BE4F0C"/>
    <w:rsid w:val="00BE5327"/>
    <w:rsid w:val="00BE53B8"/>
    <w:rsid w:val="00BE54B3"/>
    <w:rsid w:val="00BE5A0C"/>
    <w:rsid w:val="00BE5BDC"/>
    <w:rsid w:val="00BE5D5E"/>
    <w:rsid w:val="00BE5DB7"/>
    <w:rsid w:val="00BE5F79"/>
    <w:rsid w:val="00BE607A"/>
    <w:rsid w:val="00BE6A23"/>
    <w:rsid w:val="00BE6AE4"/>
    <w:rsid w:val="00BE6E8F"/>
    <w:rsid w:val="00BE7321"/>
    <w:rsid w:val="00BE7F57"/>
    <w:rsid w:val="00BF005D"/>
    <w:rsid w:val="00BF00B4"/>
    <w:rsid w:val="00BF0706"/>
    <w:rsid w:val="00BF0D7D"/>
    <w:rsid w:val="00BF127F"/>
    <w:rsid w:val="00BF147A"/>
    <w:rsid w:val="00BF192C"/>
    <w:rsid w:val="00BF19D9"/>
    <w:rsid w:val="00BF24FB"/>
    <w:rsid w:val="00BF2529"/>
    <w:rsid w:val="00BF263E"/>
    <w:rsid w:val="00BF2798"/>
    <w:rsid w:val="00BF2983"/>
    <w:rsid w:val="00BF2B81"/>
    <w:rsid w:val="00BF2ED7"/>
    <w:rsid w:val="00BF331B"/>
    <w:rsid w:val="00BF3B6B"/>
    <w:rsid w:val="00BF40A0"/>
    <w:rsid w:val="00BF4A4D"/>
    <w:rsid w:val="00BF4A73"/>
    <w:rsid w:val="00BF4F13"/>
    <w:rsid w:val="00BF54D3"/>
    <w:rsid w:val="00BF6300"/>
    <w:rsid w:val="00BF63E0"/>
    <w:rsid w:val="00BF68C9"/>
    <w:rsid w:val="00BF6AE2"/>
    <w:rsid w:val="00BF6B2E"/>
    <w:rsid w:val="00BF6C97"/>
    <w:rsid w:val="00BF709A"/>
    <w:rsid w:val="00BF74EF"/>
    <w:rsid w:val="00BF78EC"/>
    <w:rsid w:val="00BF7EC9"/>
    <w:rsid w:val="00C00625"/>
    <w:rsid w:val="00C00BAB"/>
    <w:rsid w:val="00C0124A"/>
    <w:rsid w:val="00C015D6"/>
    <w:rsid w:val="00C01842"/>
    <w:rsid w:val="00C01BD4"/>
    <w:rsid w:val="00C02D2B"/>
    <w:rsid w:val="00C038F1"/>
    <w:rsid w:val="00C03955"/>
    <w:rsid w:val="00C03A59"/>
    <w:rsid w:val="00C03A68"/>
    <w:rsid w:val="00C03ABE"/>
    <w:rsid w:val="00C03B9B"/>
    <w:rsid w:val="00C03BC3"/>
    <w:rsid w:val="00C0413A"/>
    <w:rsid w:val="00C049A1"/>
    <w:rsid w:val="00C04A01"/>
    <w:rsid w:val="00C04EF9"/>
    <w:rsid w:val="00C050C6"/>
    <w:rsid w:val="00C05387"/>
    <w:rsid w:val="00C05399"/>
    <w:rsid w:val="00C05834"/>
    <w:rsid w:val="00C059D6"/>
    <w:rsid w:val="00C05E64"/>
    <w:rsid w:val="00C06679"/>
    <w:rsid w:val="00C0672F"/>
    <w:rsid w:val="00C0675F"/>
    <w:rsid w:val="00C06B9E"/>
    <w:rsid w:val="00C06EF7"/>
    <w:rsid w:val="00C06FFA"/>
    <w:rsid w:val="00C076A6"/>
    <w:rsid w:val="00C10130"/>
    <w:rsid w:val="00C101D0"/>
    <w:rsid w:val="00C10393"/>
    <w:rsid w:val="00C10737"/>
    <w:rsid w:val="00C11AE4"/>
    <w:rsid w:val="00C11AF7"/>
    <w:rsid w:val="00C11DAF"/>
    <w:rsid w:val="00C11F9C"/>
    <w:rsid w:val="00C123B9"/>
    <w:rsid w:val="00C12C0C"/>
    <w:rsid w:val="00C13060"/>
    <w:rsid w:val="00C130A7"/>
    <w:rsid w:val="00C130BB"/>
    <w:rsid w:val="00C131BC"/>
    <w:rsid w:val="00C133F0"/>
    <w:rsid w:val="00C13AFF"/>
    <w:rsid w:val="00C13BF3"/>
    <w:rsid w:val="00C14680"/>
    <w:rsid w:val="00C14D9D"/>
    <w:rsid w:val="00C153C1"/>
    <w:rsid w:val="00C154AF"/>
    <w:rsid w:val="00C15613"/>
    <w:rsid w:val="00C15CC7"/>
    <w:rsid w:val="00C1637D"/>
    <w:rsid w:val="00C165F7"/>
    <w:rsid w:val="00C16FB2"/>
    <w:rsid w:val="00C17ECC"/>
    <w:rsid w:val="00C17F00"/>
    <w:rsid w:val="00C203C0"/>
    <w:rsid w:val="00C20475"/>
    <w:rsid w:val="00C20753"/>
    <w:rsid w:val="00C210D1"/>
    <w:rsid w:val="00C21A02"/>
    <w:rsid w:val="00C22569"/>
    <w:rsid w:val="00C225BF"/>
    <w:rsid w:val="00C22B45"/>
    <w:rsid w:val="00C232CC"/>
    <w:rsid w:val="00C239AF"/>
    <w:rsid w:val="00C23A5E"/>
    <w:rsid w:val="00C23EC9"/>
    <w:rsid w:val="00C24070"/>
    <w:rsid w:val="00C2407B"/>
    <w:rsid w:val="00C242BF"/>
    <w:rsid w:val="00C24390"/>
    <w:rsid w:val="00C24A25"/>
    <w:rsid w:val="00C24E3F"/>
    <w:rsid w:val="00C25530"/>
    <w:rsid w:val="00C255F7"/>
    <w:rsid w:val="00C25F11"/>
    <w:rsid w:val="00C265A4"/>
    <w:rsid w:val="00C26776"/>
    <w:rsid w:val="00C26EE5"/>
    <w:rsid w:val="00C275C2"/>
    <w:rsid w:val="00C278A0"/>
    <w:rsid w:val="00C3061B"/>
    <w:rsid w:val="00C30B21"/>
    <w:rsid w:val="00C30D65"/>
    <w:rsid w:val="00C310F3"/>
    <w:rsid w:val="00C3143A"/>
    <w:rsid w:val="00C31821"/>
    <w:rsid w:val="00C31D06"/>
    <w:rsid w:val="00C32478"/>
    <w:rsid w:val="00C3254A"/>
    <w:rsid w:val="00C32571"/>
    <w:rsid w:val="00C32820"/>
    <w:rsid w:val="00C32C19"/>
    <w:rsid w:val="00C338DC"/>
    <w:rsid w:val="00C33AD9"/>
    <w:rsid w:val="00C34D80"/>
    <w:rsid w:val="00C34E1A"/>
    <w:rsid w:val="00C3582A"/>
    <w:rsid w:val="00C358DE"/>
    <w:rsid w:val="00C35D91"/>
    <w:rsid w:val="00C35FD7"/>
    <w:rsid w:val="00C374DC"/>
    <w:rsid w:val="00C402E6"/>
    <w:rsid w:val="00C40A83"/>
    <w:rsid w:val="00C40EE8"/>
    <w:rsid w:val="00C415CD"/>
    <w:rsid w:val="00C41E09"/>
    <w:rsid w:val="00C42D8E"/>
    <w:rsid w:val="00C43D4D"/>
    <w:rsid w:val="00C4437B"/>
    <w:rsid w:val="00C44382"/>
    <w:rsid w:val="00C4478E"/>
    <w:rsid w:val="00C44D9F"/>
    <w:rsid w:val="00C44EA0"/>
    <w:rsid w:val="00C45D73"/>
    <w:rsid w:val="00C4621A"/>
    <w:rsid w:val="00C46414"/>
    <w:rsid w:val="00C4655A"/>
    <w:rsid w:val="00C46CEF"/>
    <w:rsid w:val="00C472F4"/>
    <w:rsid w:val="00C47774"/>
    <w:rsid w:val="00C47A2A"/>
    <w:rsid w:val="00C47D77"/>
    <w:rsid w:val="00C47DA7"/>
    <w:rsid w:val="00C5013B"/>
    <w:rsid w:val="00C50C2F"/>
    <w:rsid w:val="00C511AA"/>
    <w:rsid w:val="00C51961"/>
    <w:rsid w:val="00C51E8D"/>
    <w:rsid w:val="00C5206C"/>
    <w:rsid w:val="00C528DE"/>
    <w:rsid w:val="00C53886"/>
    <w:rsid w:val="00C54469"/>
    <w:rsid w:val="00C544E7"/>
    <w:rsid w:val="00C54933"/>
    <w:rsid w:val="00C5494B"/>
    <w:rsid w:val="00C55077"/>
    <w:rsid w:val="00C553B4"/>
    <w:rsid w:val="00C563C2"/>
    <w:rsid w:val="00C57203"/>
    <w:rsid w:val="00C57802"/>
    <w:rsid w:val="00C6006D"/>
    <w:rsid w:val="00C60521"/>
    <w:rsid w:val="00C60AA8"/>
    <w:rsid w:val="00C61F13"/>
    <w:rsid w:val="00C62285"/>
    <w:rsid w:val="00C62436"/>
    <w:rsid w:val="00C62751"/>
    <w:rsid w:val="00C62B85"/>
    <w:rsid w:val="00C62CB0"/>
    <w:rsid w:val="00C630D8"/>
    <w:rsid w:val="00C631B8"/>
    <w:rsid w:val="00C6349A"/>
    <w:rsid w:val="00C63D4E"/>
    <w:rsid w:val="00C64060"/>
    <w:rsid w:val="00C64348"/>
    <w:rsid w:val="00C64A9C"/>
    <w:rsid w:val="00C64D7D"/>
    <w:rsid w:val="00C64D9D"/>
    <w:rsid w:val="00C65265"/>
    <w:rsid w:val="00C65E6D"/>
    <w:rsid w:val="00C660AA"/>
    <w:rsid w:val="00C66FF8"/>
    <w:rsid w:val="00C67458"/>
    <w:rsid w:val="00C677AC"/>
    <w:rsid w:val="00C67904"/>
    <w:rsid w:val="00C679DD"/>
    <w:rsid w:val="00C7006D"/>
    <w:rsid w:val="00C7093A"/>
    <w:rsid w:val="00C70961"/>
    <w:rsid w:val="00C7104A"/>
    <w:rsid w:val="00C7121A"/>
    <w:rsid w:val="00C718F2"/>
    <w:rsid w:val="00C71A08"/>
    <w:rsid w:val="00C71E81"/>
    <w:rsid w:val="00C72409"/>
    <w:rsid w:val="00C72598"/>
    <w:rsid w:val="00C72ED3"/>
    <w:rsid w:val="00C7353F"/>
    <w:rsid w:val="00C73569"/>
    <w:rsid w:val="00C736BF"/>
    <w:rsid w:val="00C74377"/>
    <w:rsid w:val="00C7556D"/>
    <w:rsid w:val="00C7688C"/>
    <w:rsid w:val="00C76A77"/>
    <w:rsid w:val="00C77322"/>
    <w:rsid w:val="00C77C0F"/>
    <w:rsid w:val="00C800B1"/>
    <w:rsid w:val="00C801A3"/>
    <w:rsid w:val="00C80760"/>
    <w:rsid w:val="00C81018"/>
    <w:rsid w:val="00C81517"/>
    <w:rsid w:val="00C82303"/>
    <w:rsid w:val="00C82CDE"/>
    <w:rsid w:val="00C8341A"/>
    <w:rsid w:val="00C83876"/>
    <w:rsid w:val="00C8479F"/>
    <w:rsid w:val="00C847C9"/>
    <w:rsid w:val="00C84913"/>
    <w:rsid w:val="00C84BE9"/>
    <w:rsid w:val="00C859A1"/>
    <w:rsid w:val="00C859EA"/>
    <w:rsid w:val="00C85B92"/>
    <w:rsid w:val="00C85D3F"/>
    <w:rsid w:val="00C85E10"/>
    <w:rsid w:val="00C86584"/>
    <w:rsid w:val="00C866A1"/>
    <w:rsid w:val="00C873BF"/>
    <w:rsid w:val="00C8760B"/>
    <w:rsid w:val="00C87BC8"/>
    <w:rsid w:val="00C9108C"/>
    <w:rsid w:val="00C910D2"/>
    <w:rsid w:val="00C91307"/>
    <w:rsid w:val="00C91400"/>
    <w:rsid w:val="00C91AFF"/>
    <w:rsid w:val="00C91B74"/>
    <w:rsid w:val="00C92248"/>
    <w:rsid w:val="00C9243F"/>
    <w:rsid w:val="00C93060"/>
    <w:rsid w:val="00C9313B"/>
    <w:rsid w:val="00C93B74"/>
    <w:rsid w:val="00C93DD8"/>
    <w:rsid w:val="00C9435F"/>
    <w:rsid w:val="00C94A3E"/>
    <w:rsid w:val="00C950F4"/>
    <w:rsid w:val="00C95212"/>
    <w:rsid w:val="00C95D62"/>
    <w:rsid w:val="00C96315"/>
    <w:rsid w:val="00C96588"/>
    <w:rsid w:val="00C96731"/>
    <w:rsid w:val="00C96801"/>
    <w:rsid w:val="00C969D7"/>
    <w:rsid w:val="00C96AF5"/>
    <w:rsid w:val="00C96F23"/>
    <w:rsid w:val="00C97443"/>
    <w:rsid w:val="00C97B51"/>
    <w:rsid w:val="00CA04FD"/>
    <w:rsid w:val="00CA0725"/>
    <w:rsid w:val="00CA098A"/>
    <w:rsid w:val="00CA0DF9"/>
    <w:rsid w:val="00CA0E0F"/>
    <w:rsid w:val="00CA1ED5"/>
    <w:rsid w:val="00CA24F4"/>
    <w:rsid w:val="00CA2F0E"/>
    <w:rsid w:val="00CA301D"/>
    <w:rsid w:val="00CA30FA"/>
    <w:rsid w:val="00CA3370"/>
    <w:rsid w:val="00CA3994"/>
    <w:rsid w:val="00CA3EC4"/>
    <w:rsid w:val="00CA46F5"/>
    <w:rsid w:val="00CA5336"/>
    <w:rsid w:val="00CA578A"/>
    <w:rsid w:val="00CA58AA"/>
    <w:rsid w:val="00CA6584"/>
    <w:rsid w:val="00CA6660"/>
    <w:rsid w:val="00CA6AC3"/>
    <w:rsid w:val="00CA6E36"/>
    <w:rsid w:val="00CA79CB"/>
    <w:rsid w:val="00CA7AFD"/>
    <w:rsid w:val="00CA7E25"/>
    <w:rsid w:val="00CB0098"/>
    <w:rsid w:val="00CB016C"/>
    <w:rsid w:val="00CB153F"/>
    <w:rsid w:val="00CB249B"/>
    <w:rsid w:val="00CB262A"/>
    <w:rsid w:val="00CB2A76"/>
    <w:rsid w:val="00CB2BF6"/>
    <w:rsid w:val="00CB37B8"/>
    <w:rsid w:val="00CB3ACC"/>
    <w:rsid w:val="00CB3C2E"/>
    <w:rsid w:val="00CB4007"/>
    <w:rsid w:val="00CB423C"/>
    <w:rsid w:val="00CB50EE"/>
    <w:rsid w:val="00CB518B"/>
    <w:rsid w:val="00CB5321"/>
    <w:rsid w:val="00CB5931"/>
    <w:rsid w:val="00CB5997"/>
    <w:rsid w:val="00CB61F1"/>
    <w:rsid w:val="00CB6EAD"/>
    <w:rsid w:val="00CB6EE4"/>
    <w:rsid w:val="00CB7434"/>
    <w:rsid w:val="00CB7721"/>
    <w:rsid w:val="00CB774C"/>
    <w:rsid w:val="00CB7A3F"/>
    <w:rsid w:val="00CB7DBD"/>
    <w:rsid w:val="00CB7E5B"/>
    <w:rsid w:val="00CC004E"/>
    <w:rsid w:val="00CC03C4"/>
    <w:rsid w:val="00CC0AEC"/>
    <w:rsid w:val="00CC0DB4"/>
    <w:rsid w:val="00CC0EED"/>
    <w:rsid w:val="00CC0F6E"/>
    <w:rsid w:val="00CC12A3"/>
    <w:rsid w:val="00CC1495"/>
    <w:rsid w:val="00CC17E1"/>
    <w:rsid w:val="00CC184D"/>
    <w:rsid w:val="00CC1E3E"/>
    <w:rsid w:val="00CC23A3"/>
    <w:rsid w:val="00CC26D2"/>
    <w:rsid w:val="00CC26EC"/>
    <w:rsid w:val="00CC312A"/>
    <w:rsid w:val="00CC330D"/>
    <w:rsid w:val="00CC3838"/>
    <w:rsid w:val="00CC3CB9"/>
    <w:rsid w:val="00CC414F"/>
    <w:rsid w:val="00CC4326"/>
    <w:rsid w:val="00CC5179"/>
    <w:rsid w:val="00CC51E9"/>
    <w:rsid w:val="00CC548B"/>
    <w:rsid w:val="00CC551A"/>
    <w:rsid w:val="00CC593A"/>
    <w:rsid w:val="00CC5E6C"/>
    <w:rsid w:val="00CC6153"/>
    <w:rsid w:val="00CC6595"/>
    <w:rsid w:val="00CC68A6"/>
    <w:rsid w:val="00CC6DA7"/>
    <w:rsid w:val="00CC6F82"/>
    <w:rsid w:val="00CC708D"/>
    <w:rsid w:val="00CC7127"/>
    <w:rsid w:val="00CC732E"/>
    <w:rsid w:val="00CD04CD"/>
    <w:rsid w:val="00CD04E5"/>
    <w:rsid w:val="00CD0668"/>
    <w:rsid w:val="00CD08A7"/>
    <w:rsid w:val="00CD09B1"/>
    <w:rsid w:val="00CD0B88"/>
    <w:rsid w:val="00CD0DA7"/>
    <w:rsid w:val="00CD10E8"/>
    <w:rsid w:val="00CD111B"/>
    <w:rsid w:val="00CD156B"/>
    <w:rsid w:val="00CD1D2B"/>
    <w:rsid w:val="00CD1F4A"/>
    <w:rsid w:val="00CD236D"/>
    <w:rsid w:val="00CD29B1"/>
    <w:rsid w:val="00CD34FB"/>
    <w:rsid w:val="00CD3536"/>
    <w:rsid w:val="00CD3B4C"/>
    <w:rsid w:val="00CD430D"/>
    <w:rsid w:val="00CD51FF"/>
    <w:rsid w:val="00CD52E9"/>
    <w:rsid w:val="00CD5307"/>
    <w:rsid w:val="00CD54A5"/>
    <w:rsid w:val="00CD551F"/>
    <w:rsid w:val="00CD6C03"/>
    <w:rsid w:val="00CD6C43"/>
    <w:rsid w:val="00CD7B06"/>
    <w:rsid w:val="00CD7B3A"/>
    <w:rsid w:val="00CE051D"/>
    <w:rsid w:val="00CE0565"/>
    <w:rsid w:val="00CE0912"/>
    <w:rsid w:val="00CE0AED"/>
    <w:rsid w:val="00CE11B2"/>
    <w:rsid w:val="00CE1AA6"/>
    <w:rsid w:val="00CE1CBF"/>
    <w:rsid w:val="00CE1CF9"/>
    <w:rsid w:val="00CE1D6A"/>
    <w:rsid w:val="00CE1E57"/>
    <w:rsid w:val="00CE2053"/>
    <w:rsid w:val="00CE2501"/>
    <w:rsid w:val="00CE3758"/>
    <w:rsid w:val="00CE3DB8"/>
    <w:rsid w:val="00CE41D3"/>
    <w:rsid w:val="00CE41F8"/>
    <w:rsid w:val="00CE48C9"/>
    <w:rsid w:val="00CE4956"/>
    <w:rsid w:val="00CE4A00"/>
    <w:rsid w:val="00CE525B"/>
    <w:rsid w:val="00CE5F58"/>
    <w:rsid w:val="00CE5FCA"/>
    <w:rsid w:val="00CE6150"/>
    <w:rsid w:val="00CE66EF"/>
    <w:rsid w:val="00CE69A7"/>
    <w:rsid w:val="00CE6DFE"/>
    <w:rsid w:val="00CE7487"/>
    <w:rsid w:val="00CE74AF"/>
    <w:rsid w:val="00CE7507"/>
    <w:rsid w:val="00CE7541"/>
    <w:rsid w:val="00CE75B2"/>
    <w:rsid w:val="00CE75EA"/>
    <w:rsid w:val="00CE7A16"/>
    <w:rsid w:val="00CE7AF9"/>
    <w:rsid w:val="00CF0060"/>
    <w:rsid w:val="00CF0C62"/>
    <w:rsid w:val="00CF0C76"/>
    <w:rsid w:val="00CF1861"/>
    <w:rsid w:val="00CF1A7D"/>
    <w:rsid w:val="00CF1DA9"/>
    <w:rsid w:val="00CF2395"/>
    <w:rsid w:val="00CF24E2"/>
    <w:rsid w:val="00CF2CAF"/>
    <w:rsid w:val="00CF2D6B"/>
    <w:rsid w:val="00CF328F"/>
    <w:rsid w:val="00CF3B5C"/>
    <w:rsid w:val="00CF3C89"/>
    <w:rsid w:val="00CF4058"/>
    <w:rsid w:val="00CF4107"/>
    <w:rsid w:val="00CF47D5"/>
    <w:rsid w:val="00CF4B26"/>
    <w:rsid w:val="00CF4B97"/>
    <w:rsid w:val="00CF4D0F"/>
    <w:rsid w:val="00CF521F"/>
    <w:rsid w:val="00CF5226"/>
    <w:rsid w:val="00CF5CD3"/>
    <w:rsid w:val="00CF60E1"/>
    <w:rsid w:val="00CF65AD"/>
    <w:rsid w:val="00CF6926"/>
    <w:rsid w:val="00CF7097"/>
    <w:rsid w:val="00CF73F6"/>
    <w:rsid w:val="00CF7869"/>
    <w:rsid w:val="00CF798B"/>
    <w:rsid w:val="00D0098E"/>
    <w:rsid w:val="00D009F2"/>
    <w:rsid w:val="00D00A81"/>
    <w:rsid w:val="00D00CC8"/>
    <w:rsid w:val="00D0173E"/>
    <w:rsid w:val="00D01F79"/>
    <w:rsid w:val="00D025AD"/>
    <w:rsid w:val="00D035FF"/>
    <w:rsid w:val="00D03916"/>
    <w:rsid w:val="00D03A40"/>
    <w:rsid w:val="00D03BE8"/>
    <w:rsid w:val="00D03D77"/>
    <w:rsid w:val="00D045C1"/>
    <w:rsid w:val="00D052B1"/>
    <w:rsid w:val="00D06684"/>
    <w:rsid w:val="00D06995"/>
    <w:rsid w:val="00D07078"/>
    <w:rsid w:val="00D07274"/>
    <w:rsid w:val="00D078F3"/>
    <w:rsid w:val="00D07AE1"/>
    <w:rsid w:val="00D07B45"/>
    <w:rsid w:val="00D07CBC"/>
    <w:rsid w:val="00D07F08"/>
    <w:rsid w:val="00D10335"/>
    <w:rsid w:val="00D10557"/>
    <w:rsid w:val="00D108E9"/>
    <w:rsid w:val="00D1099A"/>
    <w:rsid w:val="00D11218"/>
    <w:rsid w:val="00D11FC0"/>
    <w:rsid w:val="00D121A0"/>
    <w:rsid w:val="00D1220F"/>
    <w:rsid w:val="00D12269"/>
    <w:rsid w:val="00D12386"/>
    <w:rsid w:val="00D1264E"/>
    <w:rsid w:val="00D12D6E"/>
    <w:rsid w:val="00D13B58"/>
    <w:rsid w:val="00D13CD7"/>
    <w:rsid w:val="00D140B9"/>
    <w:rsid w:val="00D1474F"/>
    <w:rsid w:val="00D14C52"/>
    <w:rsid w:val="00D15089"/>
    <w:rsid w:val="00D15A2F"/>
    <w:rsid w:val="00D15B40"/>
    <w:rsid w:val="00D15F1B"/>
    <w:rsid w:val="00D1608F"/>
    <w:rsid w:val="00D16239"/>
    <w:rsid w:val="00D166CE"/>
    <w:rsid w:val="00D172E8"/>
    <w:rsid w:val="00D17313"/>
    <w:rsid w:val="00D179FE"/>
    <w:rsid w:val="00D20F14"/>
    <w:rsid w:val="00D210E9"/>
    <w:rsid w:val="00D211C5"/>
    <w:rsid w:val="00D21D55"/>
    <w:rsid w:val="00D2268F"/>
    <w:rsid w:val="00D22BD2"/>
    <w:rsid w:val="00D22D93"/>
    <w:rsid w:val="00D22E50"/>
    <w:rsid w:val="00D2327C"/>
    <w:rsid w:val="00D2344F"/>
    <w:rsid w:val="00D238B0"/>
    <w:rsid w:val="00D23B82"/>
    <w:rsid w:val="00D23C2D"/>
    <w:rsid w:val="00D24590"/>
    <w:rsid w:val="00D2467D"/>
    <w:rsid w:val="00D25A09"/>
    <w:rsid w:val="00D25B18"/>
    <w:rsid w:val="00D25B84"/>
    <w:rsid w:val="00D26055"/>
    <w:rsid w:val="00D261C0"/>
    <w:rsid w:val="00D262A0"/>
    <w:rsid w:val="00D262FC"/>
    <w:rsid w:val="00D265D6"/>
    <w:rsid w:val="00D2665E"/>
    <w:rsid w:val="00D269F6"/>
    <w:rsid w:val="00D26A81"/>
    <w:rsid w:val="00D26BBC"/>
    <w:rsid w:val="00D26C68"/>
    <w:rsid w:val="00D2703F"/>
    <w:rsid w:val="00D27CA5"/>
    <w:rsid w:val="00D300B0"/>
    <w:rsid w:val="00D3016D"/>
    <w:rsid w:val="00D30320"/>
    <w:rsid w:val="00D305EC"/>
    <w:rsid w:val="00D309A4"/>
    <w:rsid w:val="00D31642"/>
    <w:rsid w:val="00D31976"/>
    <w:rsid w:val="00D319D9"/>
    <w:rsid w:val="00D31DF3"/>
    <w:rsid w:val="00D3220A"/>
    <w:rsid w:val="00D326BC"/>
    <w:rsid w:val="00D335D4"/>
    <w:rsid w:val="00D335EB"/>
    <w:rsid w:val="00D33A3A"/>
    <w:rsid w:val="00D33F1B"/>
    <w:rsid w:val="00D34169"/>
    <w:rsid w:val="00D3425C"/>
    <w:rsid w:val="00D34D11"/>
    <w:rsid w:val="00D35098"/>
    <w:rsid w:val="00D355FC"/>
    <w:rsid w:val="00D35ED8"/>
    <w:rsid w:val="00D369E3"/>
    <w:rsid w:val="00D36F63"/>
    <w:rsid w:val="00D3716B"/>
    <w:rsid w:val="00D371D5"/>
    <w:rsid w:val="00D37B9E"/>
    <w:rsid w:val="00D40AE7"/>
    <w:rsid w:val="00D40AF9"/>
    <w:rsid w:val="00D418FD"/>
    <w:rsid w:val="00D4194B"/>
    <w:rsid w:val="00D4236E"/>
    <w:rsid w:val="00D42423"/>
    <w:rsid w:val="00D42B19"/>
    <w:rsid w:val="00D42D28"/>
    <w:rsid w:val="00D4332B"/>
    <w:rsid w:val="00D43979"/>
    <w:rsid w:val="00D44516"/>
    <w:rsid w:val="00D447EE"/>
    <w:rsid w:val="00D45005"/>
    <w:rsid w:val="00D456A2"/>
    <w:rsid w:val="00D456E3"/>
    <w:rsid w:val="00D459CD"/>
    <w:rsid w:val="00D45E39"/>
    <w:rsid w:val="00D462A4"/>
    <w:rsid w:val="00D46319"/>
    <w:rsid w:val="00D46686"/>
    <w:rsid w:val="00D47323"/>
    <w:rsid w:val="00D4784C"/>
    <w:rsid w:val="00D506A4"/>
    <w:rsid w:val="00D50726"/>
    <w:rsid w:val="00D50B1E"/>
    <w:rsid w:val="00D5152B"/>
    <w:rsid w:val="00D51C11"/>
    <w:rsid w:val="00D52821"/>
    <w:rsid w:val="00D528CE"/>
    <w:rsid w:val="00D5337B"/>
    <w:rsid w:val="00D534B1"/>
    <w:rsid w:val="00D534EB"/>
    <w:rsid w:val="00D53B5C"/>
    <w:rsid w:val="00D53D45"/>
    <w:rsid w:val="00D54211"/>
    <w:rsid w:val="00D5485F"/>
    <w:rsid w:val="00D5506F"/>
    <w:rsid w:val="00D550E8"/>
    <w:rsid w:val="00D55392"/>
    <w:rsid w:val="00D553D3"/>
    <w:rsid w:val="00D56303"/>
    <w:rsid w:val="00D56765"/>
    <w:rsid w:val="00D56C28"/>
    <w:rsid w:val="00D56C65"/>
    <w:rsid w:val="00D56F88"/>
    <w:rsid w:val="00D5719F"/>
    <w:rsid w:val="00D57256"/>
    <w:rsid w:val="00D57FC5"/>
    <w:rsid w:val="00D602AA"/>
    <w:rsid w:val="00D603B6"/>
    <w:rsid w:val="00D60597"/>
    <w:rsid w:val="00D60E64"/>
    <w:rsid w:val="00D60F26"/>
    <w:rsid w:val="00D61014"/>
    <w:rsid w:val="00D61445"/>
    <w:rsid w:val="00D61C13"/>
    <w:rsid w:val="00D61EF3"/>
    <w:rsid w:val="00D627D2"/>
    <w:rsid w:val="00D62CC2"/>
    <w:rsid w:val="00D64027"/>
    <w:rsid w:val="00D65952"/>
    <w:rsid w:val="00D65BCA"/>
    <w:rsid w:val="00D6619A"/>
    <w:rsid w:val="00D665FC"/>
    <w:rsid w:val="00D6698F"/>
    <w:rsid w:val="00D66C1C"/>
    <w:rsid w:val="00D66EB1"/>
    <w:rsid w:val="00D6710E"/>
    <w:rsid w:val="00D67B94"/>
    <w:rsid w:val="00D7004D"/>
    <w:rsid w:val="00D70063"/>
    <w:rsid w:val="00D7049A"/>
    <w:rsid w:val="00D70F43"/>
    <w:rsid w:val="00D711DB"/>
    <w:rsid w:val="00D713F5"/>
    <w:rsid w:val="00D71680"/>
    <w:rsid w:val="00D716D6"/>
    <w:rsid w:val="00D716DC"/>
    <w:rsid w:val="00D71A11"/>
    <w:rsid w:val="00D71D28"/>
    <w:rsid w:val="00D71D41"/>
    <w:rsid w:val="00D71DE6"/>
    <w:rsid w:val="00D72268"/>
    <w:rsid w:val="00D72598"/>
    <w:rsid w:val="00D728D9"/>
    <w:rsid w:val="00D72966"/>
    <w:rsid w:val="00D73584"/>
    <w:rsid w:val="00D737C9"/>
    <w:rsid w:val="00D73972"/>
    <w:rsid w:val="00D740CF"/>
    <w:rsid w:val="00D74399"/>
    <w:rsid w:val="00D74811"/>
    <w:rsid w:val="00D74AB4"/>
    <w:rsid w:val="00D74E13"/>
    <w:rsid w:val="00D74E6D"/>
    <w:rsid w:val="00D751EA"/>
    <w:rsid w:val="00D754E1"/>
    <w:rsid w:val="00D76081"/>
    <w:rsid w:val="00D761D5"/>
    <w:rsid w:val="00D76521"/>
    <w:rsid w:val="00D76544"/>
    <w:rsid w:val="00D76639"/>
    <w:rsid w:val="00D77B9A"/>
    <w:rsid w:val="00D80A0B"/>
    <w:rsid w:val="00D80ABB"/>
    <w:rsid w:val="00D81FF3"/>
    <w:rsid w:val="00D82209"/>
    <w:rsid w:val="00D82AC1"/>
    <w:rsid w:val="00D83E7A"/>
    <w:rsid w:val="00D84409"/>
    <w:rsid w:val="00D8517D"/>
    <w:rsid w:val="00D85720"/>
    <w:rsid w:val="00D857E4"/>
    <w:rsid w:val="00D85B37"/>
    <w:rsid w:val="00D86376"/>
    <w:rsid w:val="00D865C3"/>
    <w:rsid w:val="00D868E5"/>
    <w:rsid w:val="00D86C4F"/>
    <w:rsid w:val="00D86D26"/>
    <w:rsid w:val="00D870BF"/>
    <w:rsid w:val="00D87780"/>
    <w:rsid w:val="00D908D2"/>
    <w:rsid w:val="00D90F9D"/>
    <w:rsid w:val="00D91149"/>
    <w:rsid w:val="00D912FC"/>
    <w:rsid w:val="00D91303"/>
    <w:rsid w:val="00D9146D"/>
    <w:rsid w:val="00D920BA"/>
    <w:rsid w:val="00D9211C"/>
    <w:rsid w:val="00D923AD"/>
    <w:rsid w:val="00D92577"/>
    <w:rsid w:val="00D925B5"/>
    <w:rsid w:val="00D92AC9"/>
    <w:rsid w:val="00D92B91"/>
    <w:rsid w:val="00D92FB5"/>
    <w:rsid w:val="00D93D5D"/>
    <w:rsid w:val="00D94065"/>
    <w:rsid w:val="00D940FF"/>
    <w:rsid w:val="00D94834"/>
    <w:rsid w:val="00D949E6"/>
    <w:rsid w:val="00D95105"/>
    <w:rsid w:val="00D95107"/>
    <w:rsid w:val="00D9529F"/>
    <w:rsid w:val="00D95D84"/>
    <w:rsid w:val="00D96030"/>
    <w:rsid w:val="00D964D2"/>
    <w:rsid w:val="00D9652F"/>
    <w:rsid w:val="00D96D2D"/>
    <w:rsid w:val="00D97428"/>
    <w:rsid w:val="00D9765A"/>
    <w:rsid w:val="00D97801"/>
    <w:rsid w:val="00D97AC4"/>
    <w:rsid w:val="00DA0214"/>
    <w:rsid w:val="00DA0346"/>
    <w:rsid w:val="00DA0F85"/>
    <w:rsid w:val="00DA13D3"/>
    <w:rsid w:val="00DA1494"/>
    <w:rsid w:val="00DA15BB"/>
    <w:rsid w:val="00DA1831"/>
    <w:rsid w:val="00DA1AE7"/>
    <w:rsid w:val="00DA2117"/>
    <w:rsid w:val="00DA25B2"/>
    <w:rsid w:val="00DA2628"/>
    <w:rsid w:val="00DA2E15"/>
    <w:rsid w:val="00DA2F5E"/>
    <w:rsid w:val="00DA347D"/>
    <w:rsid w:val="00DA37CC"/>
    <w:rsid w:val="00DA3D3E"/>
    <w:rsid w:val="00DA3F1B"/>
    <w:rsid w:val="00DA53D5"/>
    <w:rsid w:val="00DA567A"/>
    <w:rsid w:val="00DA5B88"/>
    <w:rsid w:val="00DA6384"/>
    <w:rsid w:val="00DA6462"/>
    <w:rsid w:val="00DA68B3"/>
    <w:rsid w:val="00DA7BBE"/>
    <w:rsid w:val="00DA7CB7"/>
    <w:rsid w:val="00DB0728"/>
    <w:rsid w:val="00DB0D71"/>
    <w:rsid w:val="00DB11B1"/>
    <w:rsid w:val="00DB12D9"/>
    <w:rsid w:val="00DB1A57"/>
    <w:rsid w:val="00DB1FE0"/>
    <w:rsid w:val="00DB22B7"/>
    <w:rsid w:val="00DB2DA6"/>
    <w:rsid w:val="00DB387A"/>
    <w:rsid w:val="00DB3DA4"/>
    <w:rsid w:val="00DB405C"/>
    <w:rsid w:val="00DB41AA"/>
    <w:rsid w:val="00DB420E"/>
    <w:rsid w:val="00DB4452"/>
    <w:rsid w:val="00DB4759"/>
    <w:rsid w:val="00DB5619"/>
    <w:rsid w:val="00DB58A6"/>
    <w:rsid w:val="00DB5F00"/>
    <w:rsid w:val="00DB68C8"/>
    <w:rsid w:val="00DB6A57"/>
    <w:rsid w:val="00DB6ABF"/>
    <w:rsid w:val="00DB6B4D"/>
    <w:rsid w:val="00DB7200"/>
    <w:rsid w:val="00DB7417"/>
    <w:rsid w:val="00DB764E"/>
    <w:rsid w:val="00DB7751"/>
    <w:rsid w:val="00DB7FA4"/>
    <w:rsid w:val="00DC00AF"/>
    <w:rsid w:val="00DC0248"/>
    <w:rsid w:val="00DC1503"/>
    <w:rsid w:val="00DC222C"/>
    <w:rsid w:val="00DC2D58"/>
    <w:rsid w:val="00DC2DCA"/>
    <w:rsid w:val="00DC3F89"/>
    <w:rsid w:val="00DC5B37"/>
    <w:rsid w:val="00DC5EC6"/>
    <w:rsid w:val="00DC694A"/>
    <w:rsid w:val="00DC6A78"/>
    <w:rsid w:val="00DC7089"/>
    <w:rsid w:val="00DC721D"/>
    <w:rsid w:val="00DC77A8"/>
    <w:rsid w:val="00DD05DC"/>
    <w:rsid w:val="00DD0ABD"/>
    <w:rsid w:val="00DD0BC6"/>
    <w:rsid w:val="00DD0ECA"/>
    <w:rsid w:val="00DD101F"/>
    <w:rsid w:val="00DD1093"/>
    <w:rsid w:val="00DD1767"/>
    <w:rsid w:val="00DD1794"/>
    <w:rsid w:val="00DD1DBD"/>
    <w:rsid w:val="00DD1F5F"/>
    <w:rsid w:val="00DD22C4"/>
    <w:rsid w:val="00DD252D"/>
    <w:rsid w:val="00DD25B7"/>
    <w:rsid w:val="00DD30C2"/>
    <w:rsid w:val="00DD30CC"/>
    <w:rsid w:val="00DD3197"/>
    <w:rsid w:val="00DD3708"/>
    <w:rsid w:val="00DD3C96"/>
    <w:rsid w:val="00DD3FB3"/>
    <w:rsid w:val="00DD4C8E"/>
    <w:rsid w:val="00DD528D"/>
    <w:rsid w:val="00DD5348"/>
    <w:rsid w:val="00DD60D2"/>
    <w:rsid w:val="00DD6843"/>
    <w:rsid w:val="00DD7360"/>
    <w:rsid w:val="00DD77D3"/>
    <w:rsid w:val="00DD7A78"/>
    <w:rsid w:val="00DE0651"/>
    <w:rsid w:val="00DE1416"/>
    <w:rsid w:val="00DE18B0"/>
    <w:rsid w:val="00DE199B"/>
    <w:rsid w:val="00DE1C2B"/>
    <w:rsid w:val="00DE2363"/>
    <w:rsid w:val="00DE3539"/>
    <w:rsid w:val="00DE36CA"/>
    <w:rsid w:val="00DE3858"/>
    <w:rsid w:val="00DE3B07"/>
    <w:rsid w:val="00DE3E90"/>
    <w:rsid w:val="00DE422E"/>
    <w:rsid w:val="00DE49F5"/>
    <w:rsid w:val="00DE4B8C"/>
    <w:rsid w:val="00DE5303"/>
    <w:rsid w:val="00DE5392"/>
    <w:rsid w:val="00DE60F6"/>
    <w:rsid w:val="00DE6294"/>
    <w:rsid w:val="00DE62F0"/>
    <w:rsid w:val="00DE657B"/>
    <w:rsid w:val="00DE6627"/>
    <w:rsid w:val="00DE6E13"/>
    <w:rsid w:val="00DE71D2"/>
    <w:rsid w:val="00DE7B8E"/>
    <w:rsid w:val="00DF0232"/>
    <w:rsid w:val="00DF10DE"/>
    <w:rsid w:val="00DF187B"/>
    <w:rsid w:val="00DF1BEC"/>
    <w:rsid w:val="00DF1C41"/>
    <w:rsid w:val="00DF242B"/>
    <w:rsid w:val="00DF24C5"/>
    <w:rsid w:val="00DF2587"/>
    <w:rsid w:val="00DF25DC"/>
    <w:rsid w:val="00DF273F"/>
    <w:rsid w:val="00DF279C"/>
    <w:rsid w:val="00DF27BA"/>
    <w:rsid w:val="00DF2D0C"/>
    <w:rsid w:val="00DF3361"/>
    <w:rsid w:val="00DF3FF9"/>
    <w:rsid w:val="00DF40D1"/>
    <w:rsid w:val="00DF4229"/>
    <w:rsid w:val="00DF4457"/>
    <w:rsid w:val="00DF485C"/>
    <w:rsid w:val="00DF48E2"/>
    <w:rsid w:val="00DF497E"/>
    <w:rsid w:val="00DF5992"/>
    <w:rsid w:val="00DF5C19"/>
    <w:rsid w:val="00DF5CBF"/>
    <w:rsid w:val="00DF6384"/>
    <w:rsid w:val="00DF6618"/>
    <w:rsid w:val="00DF6B39"/>
    <w:rsid w:val="00DF6F14"/>
    <w:rsid w:val="00DF6FBF"/>
    <w:rsid w:val="00DF7092"/>
    <w:rsid w:val="00DF7661"/>
    <w:rsid w:val="00DF77B9"/>
    <w:rsid w:val="00E002CA"/>
    <w:rsid w:val="00E003BA"/>
    <w:rsid w:val="00E00589"/>
    <w:rsid w:val="00E007CE"/>
    <w:rsid w:val="00E00C06"/>
    <w:rsid w:val="00E00F53"/>
    <w:rsid w:val="00E01B14"/>
    <w:rsid w:val="00E01CF8"/>
    <w:rsid w:val="00E01DF7"/>
    <w:rsid w:val="00E02104"/>
    <w:rsid w:val="00E02125"/>
    <w:rsid w:val="00E02436"/>
    <w:rsid w:val="00E02B1C"/>
    <w:rsid w:val="00E02B1E"/>
    <w:rsid w:val="00E02D38"/>
    <w:rsid w:val="00E02FDE"/>
    <w:rsid w:val="00E03361"/>
    <w:rsid w:val="00E0406E"/>
    <w:rsid w:val="00E04072"/>
    <w:rsid w:val="00E0456E"/>
    <w:rsid w:val="00E04C8A"/>
    <w:rsid w:val="00E04FCF"/>
    <w:rsid w:val="00E051CC"/>
    <w:rsid w:val="00E05B78"/>
    <w:rsid w:val="00E06AAA"/>
    <w:rsid w:val="00E06B51"/>
    <w:rsid w:val="00E077A5"/>
    <w:rsid w:val="00E07806"/>
    <w:rsid w:val="00E07AD2"/>
    <w:rsid w:val="00E07FA0"/>
    <w:rsid w:val="00E10022"/>
    <w:rsid w:val="00E1069C"/>
    <w:rsid w:val="00E107BF"/>
    <w:rsid w:val="00E1180D"/>
    <w:rsid w:val="00E11C37"/>
    <w:rsid w:val="00E11D0C"/>
    <w:rsid w:val="00E11F61"/>
    <w:rsid w:val="00E12292"/>
    <w:rsid w:val="00E12874"/>
    <w:rsid w:val="00E12975"/>
    <w:rsid w:val="00E12B90"/>
    <w:rsid w:val="00E12BC7"/>
    <w:rsid w:val="00E13053"/>
    <w:rsid w:val="00E13859"/>
    <w:rsid w:val="00E13B96"/>
    <w:rsid w:val="00E146BF"/>
    <w:rsid w:val="00E1486F"/>
    <w:rsid w:val="00E14CF8"/>
    <w:rsid w:val="00E159D4"/>
    <w:rsid w:val="00E15A85"/>
    <w:rsid w:val="00E15D06"/>
    <w:rsid w:val="00E160A4"/>
    <w:rsid w:val="00E1724A"/>
    <w:rsid w:val="00E17781"/>
    <w:rsid w:val="00E178EB"/>
    <w:rsid w:val="00E1791A"/>
    <w:rsid w:val="00E17F62"/>
    <w:rsid w:val="00E201BB"/>
    <w:rsid w:val="00E2030F"/>
    <w:rsid w:val="00E204AF"/>
    <w:rsid w:val="00E2060F"/>
    <w:rsid w:val="00E210C8"/>
    <w:rsid w:val="00E212E2"/>
    <w:rsid w:val="00E213F7"/>
    <w:rsid w:val="00E215D5"/>
    <w:rsid w:val="00E21D59"/>
    <w:rsid w:val="00E21FA9"/>
    <w:rsid w:val="00E2205B"/>
    <w:rsid w:val="00E22A09"/>
    <w:rsid w:val="00E22A35"/>
    <w:rsid w:val="00E22CAA"/>
    <w:rsid w:val="00E22E8B"/>
    <w:rsid w:val="00E230F5"/>
    <w:rsid w:val="00E23143"/>
    <w:rsid w:val="00E2365A"/>
    <w:rsid w:val="00E2368C"/>
    <w:rsid w:val="00E23B74"/>
    <w:rsid w:val="00E23C2A"/>
    <w:rsid w:val="00E23F21"/>
    <w:rsid w:val="00E23F2E"/>
    <w:rsid w:val="00E23F4D"/>
    <w:rsid w:val="00E23FF6"/>
    <w:rsid w:val="00E24397"/>
    <w:rsid w:val="00E254F8"/>
    <w:rsid w:val="00E25DEA"/>
    <w:rsid w:val="00E2646F"/>
    <w:rsid w:val="00E26B93"/>
    <w:rsid w:val="00E26DF2"/>
    <w:rsid w:val="00E275E5"/>
    <w:rsid w:val="00E276DD"/>
    <w:rsid w:val="00E278B0"/>
    <w:rsid w:val="00E27904"/>
    <w:rsid w:val="00E27A26"/>
    <w:rsid w:val="00E27F64"/>
    <w:rsid w:val="00E30ED2"/>
    <w:rsid w:val="00E31232"/>
    <w:rsid w:val="00E31234"/>
    <w:rsid w:val="00E3127E"/>
    <w:rsid w:val="00E314E1"/>
    <w:rsid w:val="00E32271"/>
    <w:rsid w:val="00E32360"/>
    <w:rsid w:val="00E32E4E"/>
    <w:rsid w:val="00E32FB8"/>
    <w:rsid w:val="00E334A2"/>
    <w:rsid w:val="00E33D86"/>
    <w:rsid w:val="00E34161"/>
    <w:rsid w:val="00E34801"/>
    <w:rsid w:val="00E34D55"/>
    <w:rsid w:val="00E355E1"/>
    <w:rsid w:val="00E3618B"/>
    <w:rsid w:val="00E36A76"/>
    <w:rsid w:val="00E4047C"/>
    <w:rsid w:val="00E40671"/>
    <w:rsid w:val="00E41707"/>
    <w:rsid w:val="00E41F18"/>
    <w:rsid w:val="00E420EC"/>
    <w:rsid w:val="00E423E3"/>
    <w:rsid w:val="00E4260D"/>
    <w:rsid w:val="00E42784"/>
    <w:rsid w:val="00E42AD6"/>
    <w:rsid w:val="00E42BB9"/>
    <w:rsid w:val="00E42C8C"/>
    <w:rsid w:val="00E42E94"/>
    <w:rsid w:val="00E42F7F"/>
    <w:rsid w:val="00E43406"/>
    <w:rsid w:val="00E43558"/>
    <w:rsid w:val="00E43940"/>
    <w:rsid w:val="00E439F9"/>
    <w:rsid w:val="00E43A0A"/>
    <w:rsid w:val="00E43C53"/>
    <w:rsid w:val="00E44208"/>
    <w:rsid w:val="00E4437E"/>
    <w:rsid w:val="00E44583"/>
    <w:rsid w:val="00E44E2F"/>
    <w:rsid w:val="00E45035"/>
    <w:rsid w:val="00E45463"/>
    <w:rsid w:val="00E4551C"/>
    <w:rsid w:val="00E455E0"/>
    <w:rsid w:val="00E45AA3"/>
    <w:rsid w:val="00E45FDE"/>
    <w:rsid w:val="00E46100"/>
    <w:rsid w:val="00E4670B"/>
    <w:rsid w:val="00E46C4E"/>
    <w:rsid w:val="00E46EFB"/>
    <w:rsid w:val="00E47235"/>
    <w:rsid w:val="00E4766F"/>
    <w:rsid w:val="00E47684"/>
    <w:rsid w:val="00E47AB1"/>
    <w:rsid w:val="00E50785"/>
    <w:rsid w:val="00E5087E"/>
    <w:rsid w:val="00E50D58"/>
    <w:rsid w:val="00E50E59"/>
    <w:rsid w:val="00E510C7"/>
    <w:rsid w:val="00E513B2"/>
    <w:rsid w:val="00E51486"/>
    <w:rsid w:val="00E51799"/>
    <w:rsid w:val="00E519CA"/>
    <w:rsid w:val="00E51F1A"/>
    <w:rsid w:val="00E52826"/>
    <w:rsid w:val="00E528A9"/>
    <w:rsid w:val="00E52988"/>
    <w:rsid w:val="00E52CF7"/>
    <w:rsid w:val="00E53007"/>
    <w:rsid w:val="00E5360B"/>
    <w:rsid w:val="00E53972"/>
    <w:rsid w:val="00E53AB1"/>
    <w:rsid w:val="00E53B9E"/>
    <w:rsid w:val="00E53BEB"/>
    <w:rsid w:val="00E54A42"/>
    <w:rsid w:val="00E54F05"/>
    <w:rsid w:val="00E556D0"/>
    <w:rsid w:val="00E55CF2"/>
    <w:rsid w:val="00E5632B"/>
    <w:rsid w:val="00E5670C"/>
    <w:rsid w:val="00E5674A"/>
    <w:rsid w:val="00E56BF8"/>
    <w:rsid w:val="00E577EF"/>
    <w:rsid w:val="00E5785C"/>
    <w:rsid w:val="00E57CA3"/>
    <w:rsid w:val="00E60595"/>
    <w:rsid w:val="00E614EC"/>
    <w:rsid w:val="00E6158A"/>
    <w:rsid w:val="00E615B2"/>
    <w:rsid w:val="00E61C6F"/>
    <w:rsid w:val="00E61E8E"/>
    <w:rsid w:val="00E620FE"/>
    <w:rsid w:val="00E62856"/>
    <w:rsid w:val="00E628BD"/>
    <w:rsid w:val="00E62CBE"/>
    <w:rsid w:val="00E62FBE"/>
    <w:rsid w:val="00E6307E"/>
    <w:rsid w:val="00E63431"/>
    <w:rsid w:val="00E64897"/>
    <w:rsid w:val="00E6509D"/>
    <w:rsid w:val="00E651E2"/>
    <w:rsid w:val="00E6536E"/>
    <w:rsid w:val="00E65503"/>
    <w:rsid w:val="00E65677"/>
    <w:rsid w:val="00E65E3A"/>
    <w:rsid w:val="00E65F1B"/>
    <w:rsid w:val="00E660B6"/>
    <w:rsid w:val="00E66149"/>
    <w:rsid w:val="00E665A0"/>
    <w:rsid w:val="00E668ED"/>
    <w:rsid w:val="00E6727F"/>
    <w:rsid w:val="00E673D5"/>
    <w:rsid w:val="00E67B3B"/>
    <w:rsid w:val="00E67DBC"/>
    <w:rsid w:val="00E67FDF"/>
    <w:rsid w:val="00E70291"/>
    <w:rsid w:val="00E70641"/>
    <w:rsid w:val="00E7099A"/>
    <w:rsid w:val="00E70E5E"/>
    <w:rsid w:val="00E70E92"/>
    <w:rsid w:val="00E7141A"/>
    <w:rsid w:val="00E71A25"/>
    <w:rsid w:val="00E71CEC"/>
    <w:rsid w:val="00E72358"/>
    <w:rsid w:val="00E726CF"/>
    <w:rsid w:val="00E728F4"/>
    <w:rsid w:val="00E731D8"/>
    <w:rsid w:val="00E73272"/>
    <w:rsid w:val="00E73B59"/>
    <w:rsid w:val="00E742F7"/>
    <w:rsid w:val="00E75F21"/>
    <w:rsid w:val="00E76158"/>
    <w:rsid w:val="00E76488"/>
    <w:rsid w:val="00E76EDA"/>
    <w:rsid w:val="00E77DF6"/>
    <w:rsid w:val="00E77F7B"/>
    <w:rsid w:val="00E80239"/>
    <w:rsid w:val="00E8042F"/>
    <w:rsid w:val="00E80473"/>
    <w:rsid w:val="00E80E91"/>
    <w:rsid w:val="00E816CA"/>
    <w:rsid w:val="00E81C5C"/>
    <w:rsid w:val="00E82110"/>
    <w:rsid w:val="00E82618"/>
    <w:rsid w:val="00E82800"/>
    <w:rsid w:val="00E828B5"/>
    <w:rsid w:val="00E82B32"/>
    <w:rsid w:val="00E82ECD"/>
    <w:rsid w:val="00E82FB4"/>
    <w:rsid w:val="00E83793"/>
    <w:rsid w:val="00E8379E"/>
    <w:rsid w:val="00E838B3"/>
    <w:rsid w:val="00E84CC0"/>
    <w:rsid w:val="00E84D44"/>
    <w:rsid w:val="00E84DB3"/>
    <w:rsid w:val="00E85010"/>
    <w:rsid w:val="00E85047"/>
    <w:rsid w:val="00E85670"/>
    <w:rsid w:val="00E8591E"/>
    <w:rsid w:val="00E85F12"/>
    <w:rsid w:val="00E86434"/>
    <w:rsid w:val="00E8694C"/>
    <w:rsid w:val="00E86BC4"/>
    <w:rsid w:val="00E8708D"/>
    <w:rsid w:val="00E87566"/>
    <w:rsid w:val="00E87650"/>
    <w:rsid w:val="00E900AA"/>
    <w:rsid w:val="00E9062C"/>
    <w:rsid w:val="00E9087C"/>
    <w:rsid w:val="00E9097D"/>
    <w:rsid w:val="00E913A8"/>
    <w:rsid w:val="00E91779"/>
    <w:rsid w:val="00E91A15"/>
    <w:rsid w:val="00E91C61"/>
    <w:rsid w:val="00E91ED6"/>
    <w:rsid w:val="00E91F6F"/>
    <w:rsid w:val="00E92288"/>
    <w:rsid w:val="00E9319B"/>
    <w:rsid w:val="00E93279"/>
    <w:rsid w:val="00E9380A"/>
    <w:rsid w:val="00E93AD3"/>
    <w:rsid w:val="00E9545A"/>
    <w:rsid w:val="00E955FC"/>
    <w:rsid w:val="00E95D3C"/>
    <w:rsid w:val="00E961BC"/>
    <w:rsid w:val="00E96D34"/>
    <w:rsid w:val="00E96DA9"/>
    <w:rsid w:val="00E96E5A"/>
    <w:rsid w:val="00EA064E"/>
    <w:rsid w:val="00EA0936"/>
    <w:rsid w:val="00EA157E"/>
    <w:rsid w:val="00EA15E3"/>
    <w:rsid w:val="00EA199A"/>
    <w:rsid w:val="00EA1EB6"/>
    <w:rsid w:val="00EA2564"/>
    <w:rsid w:val="00EA2ADC"/>
    <w:rsid w:val="00EA2C15"/>
    <w:rsid w:val="00EA2E82"/>
    <w:rsid w:val="00EA2F96"/>
    <w:rsid w:val="00EA3D96"/>
    <w:rsid w:val="00EA4524"/>
    <w:rsid w:val="00EA545F"/>
    <w:rsid w:val="00EA5660"/>
    <w:rsid w:val="00EA5DA1"/>
    <w:rsid w:val="00EA608A"/>
    <w:rsid w:val="00EA6227"/>
    <w:rsid w:val="00EA64C6"/>
    <w:rsid w:val="00EA7473"/>
    <w:rsid w:val="00EA7CD5"/>
    <w:rsid w:val="00EA7E23"/>
    <w:rsid w:val="00EB06CA"/>
    <w:rsid w:val="00EB0A8A"/>
    <w:rsid w:val="00EB14F5"/>
    <w:rsid w:val="00EB1975"/>
    <w:rsid w:val="00EB1D96"/>
    <w:rsid w:val="00EB1DC6"/>
    <w:rsid w:val="00EB2128"/>
    <w:rsid w:val="00EB25FF"/>
    <w:rsid w:val="00EB2C19"/>
    <w:rsid w:val="00EB2FE4"/>
    <w:rsid w:val="00EB308E"/>
    <w:rsid w:val="00EB31C1"/>
    <w:rsid w:val="00EB331C"/>
    <w:rsid w:val="00EB375D"/>
    <w:rsid w:val="00EB3C47"/>
    <w:rsid w:val="00EB52B8"/>
    <w:rsid w:val="00EB52C0"/>
    <w:rsid w:val="00EB5A4A"/>
    <w:rsid w:val="00EB5B21"/>
    <w:rsid w:val="00EB607B"/>
    <w:rsid w:val="00EB6393"/>
    <w:rsid w:val="00EB6518"/>
    <w:rsid w:val="00EB723D"/>
    <w:rsid w:val="00EB730D"/>
    <w:rsid w:val="00EB7448"/>
    <w:rsid w:val="00EC0870"/>
    <w:rsid w:val="00EC147B"/>
    <w:rsid w:val="00EC167C"/>
    <w:rsid w:val="00EC237A"/>
    <w:rsid w:val="00EC25BD"/>
    <w:rsid w:val="00EC2965"/>
    <w:rsid w:val="00EC2B3E"/>
    <w:rsid w:val="00EC2F76"/>
    <w:rsid w:val="00EC3361"/>
    <w:rsid w:val="00EC3506"/>
    <w:rsid w:val="00EC41A0"/>
    <w:rsid w:val="00EC4DDB"/>
    <w:rsid w:val="00EC582B"/>
    <w:rsid w:val="00EC5C52"/>
    <w:rsid w:val="00EC60BE"/>
    <w:rsid w:val="00EC6984"/>
    <w:rsid w:val="00EC705D"/>
    <w:rsid w:val="00EC7516"/>
    <w:rsid w:val="00EC752B"/>
    <w:rsid w:val="00EC7711"/>
    <w:rsid w:val="00ED0486"/>
    <w:rsid w:val="00ED0F9F"/>
    <w:rsid w:val="00ED139A"/>
    <w:rsid w:val="00ED18C1"/>
    <w:rsid w:val="00ED19F7"/>
    <w:rsid w:val="00ED21AC"/>
    <w:rsid w:val="00ED232D"/>
    <w:rsid w:val="00ED27F9"/>
    <w:rsid w:val="00ED2D85"/>
    <w:rsid w:val="00ED344A"/>
    <w:rsid w:val="00ED354A"/>
    <w:rsid w:val="00ED372F"/>
    <w:rsid w:val="00ED38E2"/>
    <w:rsid w:val="00ED42B2"/>
    <w:rsid w:val="00ED4EBC"/>
    <w:rsid w:val="00ED4F74"/>
    <w:rsid w:val="00ED4F8E"/>
    <w:rsid w:val="00ED53FF"/>
    <w:rsid w:val="00ED57E8"/>
    <w:rsid w:val="00ED5A2E"/>
    <w:rsid w:val="00ED5D60"/>
    <w:rsid w:val="00ED5DF9"/>
    <w:rsid w:val="00ED5F16"/>
    <w:rsid w:val="00ED671C"/>
    <w:rsid w:val="00ED6847"/>
    <w:rsid w:val="00ED6F94"/>
    <w:rsid w:val="00ED7361"/>
    <w:rsid w:val="00ED76D7"/>
    <w:rsid w:val="00EE0477"/>
    <w:rsid w:val="00EE0478"/>
    <w:rsid w:val="00EE1012"/>
    <w:rsid w:val="00EE126D"/>
    <w:rsid w:val="00EE1714"/>
    <w:rsid w:val="00EE1D00"/>
    <w:rsid w:val="00EE1E59"/>
    <w:rsid w:val="00EE1F00"/>
    <w:rsid w:val="00EE1F23"/>
    <w:rsid w:val="00EE33D9"/>
    <w:rsid w:val="00EE3745"/>
    <w:rsid w:val="00EE3C89"/>
    <w:rsid w:val="00EE45AA"/>
    <w:rsid w:val="00EE488D"/>
    <w:rsid w:val="00EE4B1A"/>
    <w:rsid w:val="00EE4C71"/>
    <w:rsid w:val="00EE4FF3"/>
    <w:rsid w:val="00EE508A"/>
    <w:rsid w:val="00EE541D"/>
    <w:rsid w:val="00EE55EA"/>
    <w:rsid w:val="00EE5C4F"/>
    <w:rsid w:val="00EE674D"/>
    <w:rsid w:val="00EE684C"/>
    <w:rsid w:val="00EE6CD8"/>
    <w:rsid w:val="00EE706E"/>
    <w:rsid w:val="00EE7280"/>
    <w:rsid w:val="00EE732C"/>
    <w:rsid w:val="00EE747C"/>
    <w:rsid w:val="00EE78C5"/>
    <w:rsid w:val="00EE79FC"/>
    <w:rsid w:val="00EE7F5B"/>
    <w:rsid w:val="00EF00F6"/>
    <w:rsid w:val="00EF09AE"/>
    <w:rsid w:val="00EF0A1C"/>
    <w:rsid w:val="00EF0CD7"/>
    <w:rsid w:val="00EF1796"/>
    <w:rsid w:val="00EF1AB1"/>
    <w:rsid w:val="00EF1E43"/>
    <w:rsid w:val="00EF1F2A"/>
    <w:rsid w:val="00EF2521"/>
    <w:rsid w:val="00EF301D"/>
    <w:rsid w:val="00EF3049"/>
    <w:rsid w:val="00EF3513"/>
    <w:rsid w:val="00EF354C"/>
    <w:rsid w:val="00EF40C7"/>
    <w:rsid w:val="00EF4267"/>
    <w:rsid w:val="00EF443E"/>
    <w:rsid w:val="00EF445A"/>
    <w:rsid w:val="00EF495A"/>
    <w:rsid w:val="00EF4D5E"/>
    <w:rsid w:val="00EF5870"/>
    <w:rsid w:val="00EF5E90"/>
    <w:rsid w:val="00EF6345"/>
    <w:rsid w:val="00EF65E3"/>
    <w:rsid w:val="00EF725B"/>
    <w:rsid w:val="00EF736F"/>
    <w:rsid w:val="00EF7604"/>
    <w:rsid w:val="00F001D1"/>
    <w:rsid w:val="00F00448"/>
    <w:rsid w:val="00F00D11"/>
    <w:rsid w:val="00F00E71"/>
    <w:rsid w:val="00F020CF"/>
    <w:rsid w:val="00F022A4"/>
    <w:rsid w:val="00F025C4"/>
    <w:rsid w:val="00F028B4"/>
    <w:rsid w:val="00F02D3D"/>
    <w:rsid w:val="00F03261"/>
    <w:rsid w:val="00F03553"/>
    <w:rsid w:val="00F036B3"/>
    <w:rsid w:val="00F040D2"/>
    <w:rsid w:val="00F04A9F"/>
    <w:rsid w:val="00F04E3D"/>
    <w:rsid w:val="00F05124"/>
    <w:rsid w:val="00F053B7"/>
    <w:rsid w:val="00F0556B"/>
    <w:rsid w:val="00F05F63"/>
    <w:rsid w:val="00F0642D"/>
    <w:rsid w:val="00F069FC"/>
    <w:rsid w:val="00F06A31"/>
    <w:rsid w:val="00F06B95"/>
    <w:rsid w:val="00F07284"/>
    <w:rsid w:val="00F079DE"/>
    <w:rsid w:val="00F07FB3"/>
    <w:rsid w:val="00F10339"/>
    <w:rsid w:val="00F10A2B"/>
    <w:rsid w:val="00F10B70"/>
    <w:rsid w:val="00F10EA6"/>
    <w:rsid w:val="00F117B5"/>
    <w:rsid w:val="00F11A55"/>
    <w:rsid w:val="00F11E31"/>
    <w:rsid w:val="00F11FED"/>
    <w:rsid w:val="00F12248"/>
    <w:rsid w:val="00F1254E"/>
    <w:rsid w:val="00F127C6"/>
    <w:rsid w:val="00F12FCC"/>
    <w:rsid w:val="00F1388A"/>
    <w:rsid w:val="00F13B03"/>
    <w:rsid w:val="00F13C0A"/>
    <w:rsid w:val="00F13CF3"/>
    <w:rsid w:val="00F147C2"/>
    <w:rsid w:val="00F14DED"/>
    <w:rsid w:val="00F14F88"/>
    <w:rsid w:val="00F15639"/>
    <w:rsid w:val="00F1564B"/>
    <w:rsid w:val="00F1627F"/>
    <w:rsid w:val="00F1636C"/>
    <w:rsid w:val="00F17320"/>
    <w:rsid w:val="00F178AB"/>
    <w:rsid w:val="00F17B6A"/>
    <w:rsid w:val="00F17C23"/>
    <w:rsid w:val="00F17CC7"/>
    <w:rsid w:val="00F20620"/>
    <w:rsid w:val="00F2062B"/>
    <w:rsid w:val="00F20664"/>
    <w:rsid w:val="00F20BE4"/>
    <w:rsid w:val="00F214B1"/>
    <w:rsid w:val="00F21B0C"/>
    <w:rsid w:val="00F21DB9"/>
    <w:rsid w:val="00F229D9"/>
    <w:rsid w:val="00F23254"/>
    <w:rsid w:val="00F235B8"/>
    <w:rsid w:val="00F24042"/>
    <w:rsid w:val="00F241D5"/>
    <w:rsid w:val="00F24643"/>
    <w:rsid w:val="00F24AA0"/>
    <w:rsid w:val="00F24F90"/>
    <w:rsid w:val="00F251FC"/>
    <w:rsid w:val="00F25B70"/>
    <w:rsid w:val="00F2613D"/>
    <w:rsid w:val="00F2627B"/>
    <w:rsid w:val="00F26435"/>
    <w:rsid w:val="00F266C1"/>
    <w:rsid w:val="00F2691F"/>
    <w:rsid w:val="00F275B1"/>
    <w:rsid w:val="00F27AA0"/>
    <w:rsid w:val="00F27B27"/>
    <w:rsid w:val="00F27E54"/>
    <w:rsid w:val="00F27EF7"/>
    <w:rsid w:val="00F31194"/>
    <w:rsid w:val="00F31822"/>
    <w:rsid w:val="00F328D1"/>
    <w:rsid w:val="00F33027"/>
    <w:rsid w:val="00F330F5"/>
    <w:rsid w:val="00F33BA1"/>
    <w:rsid w:val="00F33FD8"/>
    <w:rsid w:val="00F341A7"/>
    <w:rsid w:val="00F350B8"/>
    <w:rsid w:val="00F351C6"/>
    <w:rsid w:val="00F3528B"/>
    <w:rsid w:val="00F35507"/>
    <w:rsid w:val="00F357D4"/>
    <w:rsid w:val="00F35FD5"/>
    <w:rsid w:val="00F3667B"/>
    <w:rsid w:val="00F36950"/>
    <w:rsid w:val="00F36C33"/>
    <w:rsid w:val="00F36FD5"/>
    <w:rsid w:val="00F371F0"/>
    <w:rsid w:val="00F37307"/>
    <w:rsid w:val="00F37648"/>
    <w:rsid w:val="00F40272"/>
    <w:rsid w:val="00F4062F"/>
    <w:rsid w:val="00F407E2"/>
    <w:rsid w:val="00F40FDB"/>
    <w:rsid w:val="00F413F4"/>
    <w:rsid w:val="00F413FF"/>
    <w:rsid w:val="00F41FFA"/>
    <w:rsid w:val="00F420C9"/>
    <w:rsid w:val="00F423D1"/>
    <w:rsid w:val="00F4278A"/>
    <w:rsid w:val="00F43754"/>
    <w:rsid w:val="00F43CED"/>
    <w:rsid w:val="00F44960"/>
    <w:rsid w:val="00F44A9A"/>
    <w:rsid w:val="00F453A5"/>
    <w:rsid w:val="00F454C7"/>
    <w:rsid w:val="00F45708"/>
    <w:rsid w:val="00F45830"/>
    <w:rsid w:val="00F458A5"/>
    <w:rsid w:val="00F458AA"/>
    <w:rsid w:val="00F45965"/>
    <w:rsid w:val="00F468F3"/>
    <w:rsid w:val="00F46B5B"/>
    <w:rsid w:val="00F47329"/>
    <w:rsid w:val="00F47F1C"/>
    <w:rsid w:val="00F5019F"/>
    <w:rsid w:val="00F50482"/>
    <w:rsid w:val="00F50EB3"/>
    <w:rsid w:val="00F51514"/>
    <w:rsid w:val="00F51937"/>
    <w:rsid w:val="00F525ED"/>
    <w:rsid w:val="00F528A5"/>
    <w:rsid w:val="00F529D1"/>
    <w:rsid w:val="00F530F3"/>
    <w:rsid w:val="00F53259"/>
    <w:rsid w:val="00F54985"/>
    <w:rsid w:val="00F54F75"/>
    <w:rsid w:val="00F55340"/>
    <w:rsid w:val="00F55931"/>
    <w:rsid w:val="00F559CE"/>
    <w:rsid w:val="00F562A0"/>
    <w:rsid w:val="00F569C6"/>
    <w:rsid w:val="00F56C18"/>
    <w:rsid w:val="00F56C35"/>
    <w:rsid w:val="00F5797C"/>
    <w:rsid w:val="00F57CD4"/>
    <w:rsid w:val="00F6006F"/>
    <w:rsid w:val="00F60319"/>
    <w:rsid w:val="00F6094C"/>
    <w:rsid w:val="00F6143A"/>
    <w:rsid w:val="00F61612"/>
    <w:rsid w:val="00F6205A"/>
    <w:rsid w:val="00F6289F"/>
    <w:rsid w:val="00F62CFC"/>
    <w:rsid w:val="00F62D4A"/>
    <w:rsid w:val="00F62FA7"/>
    <w:rsid w:val="00F631C8"/>
    <w:rsid w:val="00F63DBC"/>
    <w:rsid w:val="00F63F30"/>
    <w:rsid w:val="00F64453"/>
    <w:rsid w:val="00F64896"/>
    <w:rsid w:val="00F64A07"/>
    <w:rsid w:val="00F64F34"/>
    <w:rsid w:val="00F650EC"/>
    <w:rsid w:val="00F651D5"/>
    <w:rsid w:val="00F657ED"/>
    <w:rsid w:val="00F65A1A"/>
    <w:rsid w:val="00F65DFC"/>
    <w:rsid w:val="00F66052"/>
    <w:rsid w:val="00F66690"/>
    <w:rsid w:val="00F66704"/>
    <w:rsid w:val="00F66936"/>
    <w:rsid w:val="00F66EA9"/>
    <w:rsid w:val="00F7005B"/>
    <w:rsid w:val="00F70D53"/>
    <w:rsid w:val="00F71980"/>
    <w:rsid w:val="00F71AB9"/>
    <w:rsid w:val="00F71DBA"/>
    <w:rsid w:val="00F72D11"/>
    <w:rsid w:val="00F73643"/>
    <w:rsid w:val="00F738BE"/>
    <w:rsid w:val="00F73910"/>
    <w:rsid w:val="00F74516"/>
    <w:rsid w:val="00F74C4A"/>
    <w:rsid w:val="00F754E7"/>
    <w:rsid w:val="00F755EF"/>
    <w:rsid w:val="00F75649"/>
    <w:rsid w:val="00F75FE1"/>
    <w:rsid w:val="00F769D9"/>
    <w:rsid w:val="00F769E0"/>
    <w:rsid w:val="00F7718D"/>
    <w:rsid w:val="00F77D3C"/>
    <w:rsid w:val="00F8048C"/>
    <w:rsid w:val="00F80BA0"/>
    <w:rsid w:val="00F8100B"/>
    <w:rsid w:val="00F82841"/>
    <w:rsid w:val="00F82C7D"/>
    <w:rsid w:val="00F82FC3"/>
    <w:rsid w:val="00F83488"/>
    <w:rsid w:val="00F83E55"/>
    <w:rsid w:val="00F84220"/>
    <w:rsid w:val="00F8449C"/>
    <w:rsid w:val="00F846C4"/>
    <w:rsid w:val="00F84FD3"/>
    <w:rsid w:val="00F851D6"/>
    <w:rsid w:val="00F85C8A"/>
    <w:rsid w:val="00F85DAE"/>
    <w:rsid w:val="00F85FD8"/>
    <w:rsid w:val="00F86323"/>
    <w:rsid w:val="00F8660C"/>
    <w:rsid w:val="00F86AA1"/>
    <w:rsid w:val="00F86B26"/>
    <w:rsid w:val="00F87298"/>
    <w:rsid w:val="00F87A72"/>
    <w:rsid w:val="00F87A95"/>
    <w:rsid w:val="00F87C4B"/>
    <w:rsid w:val="00F87D01"/>
    <w:rsid w:val="00F90098"/>
    <w:rsid w:val="00F91FFB"/>
    <w:rsid w:val="00F92341"/>
    <w:rsid w:val="00F92D38"/>
    <w:rsid w:val="00F92DB1"/>
    <w:rsid w:val="00F933B8"/>
    <w:rsid w:val="00F93436"/>
    <w:rsid w:val="00F9362E"/>
    <w:rsid w:val="00F93FD0"/>
    <w:rsid w:val="00F94819"/>
    <w:rsid w:val="00F94AF0"/>
    <w:rsid w:val="00F94CF5"/>
    <w:rsid w:val="00F9605E"/>
    <w:rsid w:val="00F962FD"/>
    <w:rsid w:val="00F963B1"/>
    <w:rsid w:val="00F96650"/>
    <w:rsid w:val="00F97419"/>
    <w:rsid w:val="00F97973"/>
    <w:rsid w:val="00F97BAD"/>
    <w:rsid w:val="00FA0085"/>
    <w:rsid w:val="00FA014A"/>
    <w:rsid w:val="00FA02CD"/>
    <w:rsid w:val="00FA06DB"/>
    <w:rsid w:val="00FA07AF"/>
    <w:rsid w:val="00FA0847"/>
    <w:rsid w:val="00FA08F0"/>
    <w:rsid w:val="00FA0C3C"/>
    <w:rsid w:val="00FA12AC"/>
    <w:rsid w:val="00FA2996"/>
    <w:rsid w:val="00FA2E84"/>
    <w:rsid w:val="00FA391E"/>
    <w:rsid w:val="00FA3BD2"/>
    <w:rsid w:val="00FA3DA1"/>
    <w:rsid w:val="00FA4510"/>
    <w:rsid w:val="00FA47AD"/>
    <w:rsid w:val="00FA4DB1"/>
    <w:rsid w:val="00FA5616"/>
    <w:rsid w:val="00FA5D47"/>
    <w:rsid w:val="00FA641A"/>
    <w:rsid w:val="00FA6782"/>
    <w:rsid w:val="00FA694D"/>
    <w:rsid w:val="00FA6CB7"/>
    <w:rsid w:val="00FA6E7C"/>
    <w:rsid w:val="00FA7259"/>
    <w:rsid w:val="00FA735F"/>
    <w:rsid w:val="00FA77DE"/>
    <w:rsid w:val="00FA7C4E"/>
    <w:rsid w:val="00FA7DAE"/>
    <w:rsid w:val="00FB0A53"/>
    <w:rsid w:val="00FB1260"/>
    <w:rsid w:val="00FB14BB"/>
    <w:rsid w:val="00FB1B96"/>
    <w:rsid w:val="00FB1C5E"/>
    <w:rsid w:val="00FB1CB7"/>
    <w:rsid w:val="00FB1CCC"/>
    <w:rsid w:val="00FB1F39"/>
    <w:rsid w:val="00FB23C5"/>
    <w:rsid w:val="00FB2522"/>
    <w:rsid w:val="00FB257C"/>
    <w:rsid w:val="00FB2735"/>
    <w:rsid w:val="00FB2AAE"/>
    <w:rsid w:val="00FB3169"/>
    <w:rsid w:val="00FB3546"/>
    <w:rsid w:val="00FB3D4E"/>
    <w:rsid w:val="00FB4315"/>
    <w:rsid w:val="00FB507C"/>
    <w:rsid w:val="00FB535A"/>
    <w:rsid w:val="00FB555A"/>
    <w:rsid w:val="00FB594E"/>
    <w:rsid w:val="00FB5F08"/>
    <w:rsid w:val="00FB64FE"/>
    <w:rsid w:val="00FB65F9"/>
    <w:rsid w:val="00FB66C7"/>
    <w:rsid w:val="00FB6BE8"/>
    <w:rsid w:val="00FB6E2B"/>
    <w:rsid w:val="00FB79D1"/>
    <w:rsid w:val="00FB7FAB"/>
    <w:rsid w:val="00FC01E1"/>
    <w:rsid w:val="00FC0833"/>
    <w:rsid w:val="00FC1386"/>
    <w:rsid w:val="00FC16B8"/>
    <w:rsid w:val="00FC17B2"/>
    <w:rsid w:val="00FC1BA1"/>
    <w:rsid w:val="00FC238F"/>
    <w:rsid w:val="00FC28B3"/>
    <w:rsid w:val="00FC31E0"/>
    <w:rsid w:val="00FC338E"/>
    <w:rsid w:val="00FC38AA"/>
    <w:rsid w:val="00FC390A"/>
    <w:rsid w:val="00FC4260"/>
    <w:rsid w:val="00FC48FD"/>
    <w:rsid w:val="00FC4B93"/>
    <w:rsid w:val="00FC4C45"/>
    <w:rsid w:val="00FC543C"/>
    <w:rsid w:val="00FC5900"/>
    <w:rsid w:val="00FC60D5"/>
    <w:rsid w:val="00FC6563"/>
    <w:rsid w:val="00FC693F"/>
    <w:rsid w:val="00FC6D16"/>
    <w:rsid w:val="00FC6F83"/>
    <w:rsid w:val="00FC77A8"/>
    <w:rsid w:val="00FC7ED1"/>
    <w:rsid w:val="00FD0035"/>
    <w:rsid w:val="00FD01E7"/>
    <w:rsid w:val="00FD0874"/>
    <w:rsid w:val="00FD0C61"/>
    <w:rsid w:val="00FD1208"/>
    <w:rsid w:val="00FD1538"/>
    <w:rsid w:val="00FD1543"/>
    <w:rsid w:val="00FD1820"/>
    <w:rsid w:val="00FD1847"/>
    <w:rsid w:val="00FD1865"/>
    <w:rsid w:val="00FD1A7C"/>
    <w:rsid w:val="00FD1A89"/>
    <w:rsid w:val="00FD1B86"/>
    <w:rsid w:val="00FD23B8"/>
    <w:rsid w:val="00FD2FD9"/>
    <w:rsid w:val="00FD3542"/>
    <w:rsid w:val="00FD3A56"/>
    <w:rsid w:val="00FD3C86"/>
    <w:rsid w:val="00FD40F3"/>
    <w:rsid w:val="00FD4149"/>
    <w:rsid w:val="00FD450B"/>
    <w:rsid w:val="00FD4D66"/>
    <w:rsid w:val="00FD4FC6"/>
    <w:rsid w:val="00FD560B"/>
    <w:rsid w:val="00FD5A1F"/>
    <w:rsid w:val="00FD5AEF"/>
    <w:rsid w:val="00FD626D"/>
    <w:rsid w:val="00FD6443"/>
    <w:rsid w:val="00FD66AC"/>
    <w:rsid w:val="00FD6D00"/>
    <w:rsid w:val="00FD6D55"/>
    <w:rsid w:val="00FD6F99"/>
    <w:rsid w:val="00FD6FAE"/>
    <w:rsid w:val="00FD7AB2"/>
    <w:rsid w:val="00FD7C3D"/>
    <w:rsid w:val="00FD7CA9"/>
    <w:rsid w:val="00FE023B"/>
    <w:rsid w:val="00FE0499"/>
    <w:rsid w:val="00FE04FE"/>
    <w:rsid w:val="00FE08F0"/>
    <w:rsid w:val="00FE12C2"/>
    <w:rsid w:val="00FE1686"/>
    <w:rsid w:val="00FE17D0"/>
    <w:rsid w:val="00FE1BDC"/>
    <w:rsid w:val="00FE1D62"/>
    <w:rsid w:val="00FE2009"/>
    <w:rsid w:val="00FE26B7"/>
    <w:rsid w:val="00FE2F6E"/>
    <w:rsid w:val="00FE3436"/>
    <w:rsid w:val="00FE3B4B"/>
    <w:rsid w:val="00FE436F"/>
    <w:rsid w:val="00FE4599"/>
    <w:rsid w:val="00FE47D9"/>
    <w:rsid w:val="00FE50AF"/>
    <w:rsid w:val="00FE631A"/>
    <w:rsid w:val="00FE65E7"/>
    <w:rsid w:val="00FE7007"/>
    <w:rsid w:val="00FE74E9"/>
    <w:rsid w:val="00FE76CD"/>
    <w:rsid w:val="00FE77BF"/>
    <w:rsid w:val="00FE7D99"/>
    <w:rsid w:val="00FF0398"/>
    <w:rsid w:val="00FF04D5"/>
    <w:rsid w:val="00FF0753"/>
    <w:rsid w:val="00FF0A3B"/>
    <w:rsid w:val="00FF15B4"/>
    <w:rsid w:val="00FF23BA"/>
    <w:rsid w:val="00FF257B"/>
    <w:rsid w:val="00FF2B54"/>
    <w:rsid w:val="00FF2BC1"/>
    <w:rsid w:val="00FF3D41"/>
    <w:rsid w:val="00FF3D5A"/>
    <w:rsid w:val="00FF4231"/>
    <w:rsid w:val="00FF4DF2"/>
    <w:rsid w:val="00FF4E84"/>
    <w:rsid w:val="00FF5050"/>
    <w:rsid w:val="00FF50AF"/>
    <w:rsid w:val="00FF523E"/>
    <w:rsid w:val="00FF5965"/>
    <w:rsid w:val="00FF631D"/>
    <w:rsid w:val="00FF63EA"/>
    <w:rsid w:val="00FF6C26"/>
    <w:rsid w:val="00FF6E31"/>
    <w:rsid w:val="00FF77D6"/>
    <w:rsid w:val="00FF7A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07C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234"/>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5D7CAD"/>
    <w:pPr>
      <w:keepNext/>
      <w:keepLines/>
      <w:numPr>
        <w:numId w:val="13"/>
      </w:numPr>
      <w:spacing w:before="240"/>
      <w:outlineLvl w:val="0"/>
    </w:pPr>
    <w:rPr>
      <w:rFonts w:asciiTheme="majorHAnsi" w:eastAsiaTheme="majorEastAsia" w:hAnsiTheme="majorHAnsi" w:cstheme="majorBidi"/>
      <w:b/>
      <w:caps/>
      <w:color w:val="2E74B5" w:themeColor="accent1" w:themeShade="BF"/>
      <w:szCs w:val="32"/>
    </w:rPr>
  </w:style>
  <w:style w:type="paragraph" w:styleId="Heading2">
    <w:name w:val="heading 2"/>
    <w:basedOn w:val="ListParagraph"/>
    <w:next w:val="Normal"/>
    <w:link w:val="Heading2Char"/>
    <w:autoRedefine/>
    <w:uiPriority w:val="9"/>
    <w:unhideWhenUsed/>
    <w:qFormat/>
    <w:rsid w:val="00B401A8"/>
    <w:pPr>
      <w:numPr>
        <w:ilvl w:val="1"/>
        <w:numId w:val="13"/>
      </w:numPr>
      <w:contextualSpacing w:val="0"/>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uiPriority w:val="9"/>
    <w:unhideWhenUsed/>
    <w:qFormat/>
    <w:rsid w:val="00365962"/>
    <w:pPr>
      <w:keepNext/>
      <w:keepLines/>
      <w:numPr>
        <w:ilvl w:val="2"/>
        <w:numId w:val="13"/>
      </w:numPr>
      <w:spacing w:before="40"/>
      <w:outlineLvl w:val="2"/>
    </w:pPr>
    <w:rPr>
      <w:rFonts w:eastAsiaTheme="majorEastAsia"/>
      <w:color w:val="1F4D78" w:themeColor="accent1" w:themeShade="7F"/>
    </w:rPr>
  </w:style>
  <w:style w:type="paragraph" w:styleId="Heading4">
    <w:name w:val="heading 4"/>
    <w:basedOn w:val="Normal"/>
    <w:next w:val="Normal"/>
    <w:link w:val="Heading4Char"/>
    <w:uiPriority w:val="9"/>
    <w:unhideWhenUsed/>
    <w:qFormat/>
    <w:rsid w:val="00A44D4B"/>
    <w:pPr>
      <w:keepNext/>
      <w:keepLines/>
      <w:numPr>
        <w:ilvl w:val="3"/>
        <w:numId w:val="13"/>
      </w:numPr>
      <w:spacing w:before="40"/>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semiHidden/>
    <w:unhideWhenUsed/>
    <w:qFormat/>
    <w:rsid w:val="00A44D4B"/>
    <w:pPr>
      <w:keepNext/>
      <w:keepLines/>
      <w:numPr>
        <w:ilvl w:val="4"/>
        <w:numId w:val="13"/>
      </w:numPr>
      <w:spacing w:before="40"/>
      <w:outlineLvl w:val="4"/>
    </w:pPr>
    <w:rPr>
      <w:rFonts w:asciiTheme="majorHAnsi" w:eastAsiaTheme="majorEastAsia" w:hAnsiTheme="majorHAnsi" w:cstheme="majorBidi"/>
      <w:color w:val="2E74B5" w:themeColor="accent1" w:themeShade="BF"/>
      <w:sz w:val="22"/>
      <w:szCs w:val="22"/>
    </w:rPr>
  </w:style>
  <w:style w:type="paragraph" w:styleId="Heading6">
    <w:name w:val="heading 6"/>
    <w:basedOn w:val="Normal"/>
    <w:next w:val="Normal"/>
    <w:link w:val="Heading6Char"/>
    <w:uiPriority w:val="9"/>
    <w:semiHidden/>
    <w:unhideWhenUsed/>
    <w:qFormat/>
    <w:rsid w:val="00A44D4B"/>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44D4B"/>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44D4B"/>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4D4B"/>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01A8"/>
    <w:rPr>
      <w:rFonts w:ascii="Times New Roman" w:eastAsia="Times New Roman" w:hAnsi="Times New Roman" w:cs="Times New Roman"/>
      <w:b/>
      <w:sz w:val="24"/>
      <w:szCs w:val="24"/>
    </w:rPr>
  </w:style>
  <w:style w:type="paragraph" w:styleId="ListParagraph">
    <w:name w:val="List Paragraph"/>
    <w:basedOn w:val="Normal"/>
    <w:uiPriority w:val="34"/>
    <w:qFormat/>
    <w:rsid w:val="00235816"/>
    <w:pPr>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E420E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420EC"/>
  </w:style>
  <w:style w:type="paragraph" w:styleId="Footer">
    <w:name w:val="footer"/>
    <w:basedOn w:val="Normal"/>
    <w:link w:val="FooterChar"/>
    <w:uiPriority w:val="99"/>
    <w:unhideWhenUsed/>
    <w:rsid w:val="00E420E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20EC"/>
  </w:style>
  <w:style w:type="character" w:customStyle="1" w:styleId="Heading1Char">
    <w:name w:val="Heading 1 Char"/>
    <w:basedOn w:val="DefaultParagraphFont"/>
    <w:link w:val="Heading1"/>
    <w:uiPriority w:val="9"/>
    <w:rsid w:val="005D7CAD"/>
    <w:rPr>
      <w:rFonts w:asciiTheme="majorHAnsi" w:eastAsiaTheme="majorEastAsia" w:hAnsiTheme="majorHAnsi" w:cstheme="majorBidi"/>
      <w:b/>
      <w:caps/>
      <w:color w:val="2E74B5" w:themeColor="accent1" w:themeShade="BF"/>
      <w:sz w:val="24"/>
      <w:szCs w:val="32"/>
    </w:rPr>
  </w:style>
  <w:style w:type="character" w:customStyle="1" w:styleId="Heading3Char">
    <w:name w:val="Heading 3 Char"/>
    <w:basedOn w:val="DefaultParagraphFont"/>
    <w:link w:val="Heading3"/>
    <w:uiPriority w:val="9"/>
    <w:rsid w:val="00365962"/>
    <w:rPr>
      <w:rFonts w:ascii="Times New Roman" w:eastAsiaTheme="majorEastAsia" w:hAnsi="Times New Roman" w:cs="Times New Roman"/>
      <w:color w:val="1F4D78" w:themeColor="accent1" w:themeShade="7F"/>
      <w:sz w:val="24"/>
      <w:szCs w:val="24"/>
    </w:rPr>
  </w:style>
  <w:style w:type="character" w:customStyle="1" w:styleId="Heading4Char">
    <w:name w:val="Heading 4 Char"/>
    <w:basedOn w:val="DefaultParagraphFont"/>
    <w:link w:val="Heading4"/>
    <w:uiPriority w:val="9"/>
    <w:rsid w:val="00A44D4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44D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44D4B"/>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A44D4B"/>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A44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4D4B"/>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85AE4"/>
    <w:rPr>
      <w:color w:val="0000FF"/>
      <w:u w:val="single"/>
    </w:rPr>
  </w:style>
  <w:style w:type="table" w:styleId="TableGrid">
    <w:name w:val="Table Grid"/>
    <w:basedOn w:val="TableNormal"/>
    <w:uiPriority w:val="39"/>
    <w:rsid w:val="007D6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3C49"/>
    <w:rPr>
      <w:sz w:val="16"/>
      <w:szCs w:val="16"/>
    </w:rPr>
  </w:style>
  <w:style w:type="paragraph" w:styleId="CommentText">
    <w:name w:val="annotation text"/>
    <w:basedOn w:val="Normal"/>
    <w:link w:val="CommentTextChar"/>
    <w:uiPriority w:val="99"/>
    <w:unhideWhenUsed/>
    <w:rsid w:val="00823C49"/>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823C49"/>
    <w:rPr>
      <w:sz w:val="20"/>
      <w:szCs w:val="20"/>
    </w:rPr>
  </w:style>
  <w:style w:type="paragraph" w:styleId="CommentSubject">
    <w:name w:val="annotation subject"/>
    <w:basedOn w:val="CommentText"/>
    <w:next w:val="CommentText"/>
    <w:link w:val="CommentSubjectChar"/>
    <w:uiPriority w:val="99"/>
    <w:semiHidden/>
    <w:unhideWhenUsed/>
    <w:rsid w:val="00823C49"/>
    <w:rPr>
      <w:b/>
      <w:bCs/>
    </w:rPr>
  </w:style>
  <w:style w:type="character" w:customStyle="1" w:styleId="CommentSubjectChar">
    <w:name w:val="Comment Subject Char"/>
    <w:basedOn w:val="CommentTextChar"/>
    <w:link w:val="CommentSubject"/>
    <w:uiPriority w:val="99"/>
    <w:semiHidden/>
    <w:rsid w:val="00823C49"/>
    <w:rPr>
      <w:b/>
      <w:bCs/>
      <w:sz w:val="20"/>
      <w:szCs w:val="20"/>
    </w:rPr>
  </w:style>
  <w:style w:type="paragraph" w:styleId="BalloonText">
    <w:name w:val="Balloon Text"/>
    <w:basedOn w:val="Normal"/>
    <w:link w:val="BalloonTextChar"/>
    <w:uiPriority w:val="99"/>
    <w:semiHidden/>
    <w:unhideWhenUsed/>
    <w:rsid w:val="00823C49"/>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823C49"/>
    <w:rPr>
      <w:rFonts w:ascii="Segoe UI" w:hAnsi="Segoe UI" w:cs="Segoe UI"/>
      <w:sz w:val="18"/>
      <w:szCs w:val="18"/>
    </w:rPr>
  </w:style>
  <w:style w:type="paragraph" w:styleId="Bibliography">
    <w:name w:val="Bibliography"/>
    <w:basedOn w:val="Normal"/>
    <w:next w:val="Normal"/>
    <w:uiPriority w:val="37"/>
    <w:unhideWhenUsed/>
    <w:rsid w:val="00144A8D"/>
    <w:pPr>
      <w:ind w:left="720" w:hanging="720"/>
    </w:pPr>
    <w:rPr>
      <w:rFonts w:asciiTheme="minorHAnsi" w:eastAsiaTheme="minorHAnsi" w:hAnsiTheme="minorHAnsi" w:cstheme="minorBidi"/>
      <w:sz w:val="22"/>
      <w:szCs w:val="22"/>
    </w:rPr>
  </w:style>
  <w:style w:type="paragraph" w:styleId="NormalWeb">
    <w:name w:val="Normal (Web)"/>
    <w:basedOn w:val="Normal"/>
    <w:uiPriority w:val="99"/>
    <w:unhideWhenUsed/>
    <w:rsid w:val="00087619"/>
    <w:pPr>
      <w:spacing w:before="100" w:beforeAutospacing="1" w:after="100" w:afterAutospacing="1"/>
    </w:pPr>
  </w:style>
  <w:style w:type="paragraph" w:styleId="Revision">
    <w:name w:val="Revision"/>
    <w:hidden/>
    <w:uiPriority w:val="99"/>
    <w:semiHidden/>
    <w:rsid w:val="00940023"/>
  </w:style>
  <w:style w:type="character" w:styleId="FollowedHyperlink">
    <w:name w:val="FollowedHyperlink"/>
    <w:basedOn w:val="DefaultParagraphFont"/>
    <w:uiPriority w:val="99"/>
    <w:semiHidden/>
    <w:unhideWhenUsed/>
    <w:rsid w:val="00FF5965"/>
    <w:rPr>
      <w:color w:val="954F72" w:themeColor="followedHyperlink"/>
      <w:u w:val="single"/>
    </w:rPr>
  </w:style>
  <w:style w:type="paragraph" w:styleId="Quote">
    <w:name w:val="Quote"/>
    <w:basedOn w:val="Normal"/>
    <w:next w:val="Normal"/>
    <w:link w:val="QuoteChar"/>
    <w:uiPriority w:val="29"/>
    <w:qFormat/>
    <w:rsid w:val="001E631E"/>
    <w:pPr>
      <w:ind w:left="720" w:right="720"/>
      <w:jc w:val="center"/>
    </w:pPr>
    <w:rPr>
      <w:rFonts w:asciiTheme="minorHAnsi" w:eastAsiaTheme="minorHAnsi" w:hAnsiTheme="minorHAnsi" w:cstheme="minorBidi"/>
      <w:iCs/>
      <w:color w:val="404040" w:themeColor="text1" w:themeTint="BF"/>
      <w:szCs w:val="22"/>
    </w:rPr>
  </w:style>
  <w:style w:type="character" w:customStyle="1" w:styleId="QuoteChar">
    <w:name w:val="Quote Char"/>
    <w:basedOn w:val="DefaultParagraphFont"/>
    <w:link w:val="Quote"/>
    <w:uiPriority w:val="29"/>
    <w:rsid w:val="001E631E"/>
    <w:rPr>
      <w:iCs/>
      <w:color w:val="404040" w:themeColor="text1" w:themeTint="BF"/>
      <w:sz w:val="24"/>
    </w:rPr>
  </w:style>
  <w:style w:type="paragraph" w:styleId="Title">
    <w:name w:val="Title"/>
    <w:basedOn w:val="Normal"/>
    <w:next w:val="Normal"/>
    <w:link w:val="TitleChar"/>
    <w:uiPriority w:val="10"/>
    <w:qFormat/>
    <w:rsid w:val="001E63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31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E631E"/>
    <w:rPr>
      <w:rFonts w:eastAsiaTheme="minorEastAsia"/>
      <w:color w:val="5A5A5A" w:themeColor="text1" w:themeTint="A5"/>
      <w:spacing w:val="15"/>
    </w:rPr>
  </w:style>
  <w:style w:type="paragraph" w:styleId="Caption">
    <w:name w:val="caption"/>
    <w:basedOn w:val="Normal"/>
    <w:next w:val="Normal"/>
    <w:uiPriority w:val="35"/>
    <w:unhideWhenUsed/>
    <w:qFormat/>
    <w:rsid w:val="00A372CF"/>
    <w:pPr>
      <w:spacing w:after="200"/>
    </w:pPr>
    <w:rPr>
      <w:rFonts w:asciiTheme="minorHAnsi" w:eastAsiaTheme="minorHAnsi" w:hAnsiTheme="minorHAnsi" w:cstheme="minorBidi"/>
      <w:i/>
      <w:iCs/>
      <w:color w:val="44546A" w:themeColor="text2"/>
      <w:sz w:val="18"/>
      <w:szCs w:val="16"/>
      <w:lang w:bidi="hi-IN"/>
    </w:rPr>
  </w:style>
  <w:style w:type="paragraph" w:styleId="FootnoteText">
    <w:name w:val="footnote text"/>
    <w:basedOn w:val="Normal"/>
    <w:link w:val="FootnoteTextChar"/>
    <w:uiPriority w:val="99"/>
    <w:unhideWhenUsed/>
    <w:rsid w:val="00A372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A372CF"/>
    <w:rPr>
      <w:sz w:val="20"/>
      <w:szCs w:val="20"/>
    </w:rPr>
  </w:style>
  <w:style w:type="character" w:styleId="FootnoteReference">
    <w:name w:val="footnote reference"/>
    <w:basedOn w:val="DefaultParagraphFont"/>
    <w:uiPriority w:val="99"/>
    <w:semiHidden/>
    <w:unhideWhenUsed/>
    <w:rsid w:val="00A372CF"/>
    <w:rPr>
      <w:vertAlign w:val="superscript"/>
    </w:rPr>
  </w:style>
  <w:style w:type="character" w:styleId="EndnoteReference">
    <w:name w:val="endnote reference"/>
    <w:basedOn w:val="DefaultParagraphFont"/>
    <w:uiPriority w:val="99"/>
    <w:semiHidden/>
    <w:unhideWhenUsed/>
    <w:rsid w:val="003F4526"/>
    <w:rPr>
      <w:vertAlign w:val="superscript"/>
    </w:rPr>
  </w:style>
  <w:style w:type="paragraph" w:styleId="TOCHeading">
    <w:name w:val="TOC Heading"/>
    <w:basedOn w:val="Heading1"/>
    <w:next w:val="Normal"/>
    <w:uiPriority w:val="39"/>
    <w:unhideWhenUsed/>
    <w:qFormat/>
    <w:rsid w:val="00EE508A"/>
    <w:pPr>
      <w:numPr>
        <w:numId w:val="8"/>
      </w:numPr>
      <w:spacing w:line="259" w:lineRule="auto"/>
      <w:ind w:left="0" w:firstLine="0"/>
      <w:outlineLvl w:val="9"/>
    </w:pPr>
    <w:rPr>
      <w:caps w:val="0"/>
      <w:sz w:val="32"/>
    </w:rPr>
  </w:style>
  <w:style w:type="paragraph" w:styleId="TOC1">
    <w:name w:val="toc 1"/>
    <w:basedOn w:val="Normal"/>
    <w:next w:val="Normal"/>
    <w:autoRedefine/>
    <w:uiPriority w:val="39"/>
    <w:unhideWhenUsed/>
    <w:rsid w:val="001237BF"/>
    <w:pPr>
      <w:tabs>
        <w:tab w:val="left" w:pos="440"/>
        <w:tab w:val="right" w:leader="dot" w:pos="9350"/>
      </w:tabs>
      <w:spacing w:after="100"/>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321030"/>
    <w:pPr>
      <w:tabs>
        <w:tab w:val="left" w:pos="880"/>
        <w:tab w:val="right" w:leader="dot" w:pos="9350"/>
      </w:tabs>
      <w:spacing w:after="100"/>
      <w:ind w:left="220"/>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EE508A"/>
    <w:pPr>
      <w:spacing w:after="100"/>
      <w:ind w:left="440"/>
    </w:pPr>
    <w:rPr>
      <w:rFonts w:asciiTheme="minorHAnsi" w:eastAsiaTheme="minorHAnsi" w:hAnsiTheme="minorHAnsi" w:cstheme="minorBidi"/>
      <w:sz w:val="22"/>
      <w:szCs w:val="22"/>
    </w:rPr>
  </w:style>
  <w:style w:type="paragraph" w:styleId="EndnoteText">
    <w:name w:val="endnote text"/>
    <w:basedOn w:val="Normal"/>
    <w:link w:val="EndnoteTextChar"/>
    <w:uiPriority w:val="99"/>
    <w:unhideWhenUsed/>
    <w:rsid w:val="00515043"/>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rsid w:val="00515043"/>
    <w:rPr>
      <w:sz w:val="20"/>
      <w:szCs w:val="20"/>
    </w:rPr>
  </w:style>
  <w:style w:type="character" w:styleId="Strong">
    <w:name w:val="Strong"/>
    <w:basedOn w:val="DefaultParagraphFont"/>
    <w:uiPriority w:val="22"/>
    <w:qFormat/>
    <w:rsid w:val="00E00589"/>
    <w:rPr>
      <w:b/>
      <w:bCs/>
    </w:rPr>
  </w:style>
  <w:style w:type="character" w:styleId="Emphasis">
    <w:name w:val="Emphasis"/>
    <w:basedOn w:val="DefaultParagraphFont"/>
    <w:uiPriority w:val="20"/>
    <w:qFormat/>
    <w:rsid w:val="00E00589"/>
    <w:rPr>
      <w:i/>
      <w:iCs/>
    </w:rPr>
  </w:style>
  <w:style w:type="character" w:customStyle="1" w:styleId="noindent">
    <w:name w:val="noindent"/>
    <w:basedOn w:val="DefaultParagraphFont"/>
    <w:rsid w:val="00E00589"/>
  </w:style>
  <w:style w:type="character" w:customStyle="1" w:styleId="roman">
    <w:name w:val="roman"/>
    <w:basedOn w:val="DefaultParagraphFont"/>
    <w:rsid w:val="00E00589"/>
  </w:style>
  <w:style w:type="character" w:customStyle="1" w:styleId="quotationkeyword">
    <w:name w:val="quotationkeyword"/>
    <w:basedOn w:val="DefaultParagraphFont"/>
    <w:rsid w:val="00E00589"/>
  </w:style>
  <w:style w:type="character" w:customStyle="1" w:styleId="smallcaps">
    <w:name w:val="smallcaps"/>
    <w:basedOn w:val="DefaultParagraphFont"/>
    <w:rsid w:val="00E00589"/>
  </w:style>
  <w:style w:type="character" w:customStyle="1" w:styleId="sts-tbx-note-label">
    <w:name w:val="sts-tbx-note-label"/>
    <w:basedOn w:val="DefaultParagraphFont"/>
    <w:rsid w:val="00E00589"/>
  </w:style>
  <w:style w:type="character" w:customStyle="1" w:styleId="sts-tbx-entailedterm">
    <w:name w:val="sts-tbx-entailedterm"/>
    <w:basedOn w:val="DefaultParagraphFont"/>
    <w:rsid w:val="00E00589"/>
  </w:style>
  <w:style w:type="character" w:customStyle="1" w:styleId="sts-tbx-entailedterm-num">
    <w:name w:val="sts-tbx-entailedterm-num"/>
    <w:basedOn w:val="DefaultParagraphFont"/>
    <w:rsid w:val="00E00589"/>
  </w:style>
  <w:style w:type="paragraph" w:styleId="TOC4">
    <w:name w:val="toc 4"/>
    <w:basedOn w:val="Normal"/>
    <w:next w:val="Normal"/>
    <w:autoRedefine/>
    <w:uiPriority w:val="39"/>
    <w:unhideWhenUsed/>
    <w:rsid w:val="00E00589"/>
    <w:pPr>
      <w:tabs>
        <w:tab w:val="left" w:pos="1680"/>
        <w:tab w:val="right" w:leader="dot" w:pos="9350"/>
      </w:tabs>
      <w:spacing w:after="100"/>
      <w:ind w:left="660"/>
    </w:pPr>
    <w:rPr>
      <w:rFonts w:asciiTheme="minorHAnsi" w:eastAsiaTheme="minorHAnsi" w:hAnsiTheme="minorHAnsi" w:cstheme="minorBidi"/>
      <w:sz w:val="22"/>
      <w:szCs w:val="22"/>
    </w:rPr>
  </w:style>
  <w:style w:type="character" w:customStyle="1" w:styleId="UnresolvedMention1">
    <w:name w:val="Unresolved Mention1"/>
    <w:basedOn w:val="DefaultParagraphFont"/>
    <w:uiPriority w:val="99"/>
    <w:semiHidden/>
    <w:unhideWhenUsed/>
    <w:rsid w:val="00E7099A"/>
    <w:rPr>
      <w:color w:val="605E5C"/>
      <w:shd w:val="clear" w:color="auto" w:fill="E1DFDD"/>
    </w:rPr>
  </w:style>
  <w:style w:type="character" w:customStyle="1" w:styleId="apple-converted-space">
    <w:name w:val="apple-converted-space"/>
    <w:basedOn w:val="DefaultParagraphFont"/>
    <w:rsid w:val="00C02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2686">
      <w:bodyDiv w:val="1"/>
      <w:marLeft w:val="0"/>
      <w:marRight w:val="0"/>
      <w:marTop w:val="0"/>
      <w:marBottom w:val="0"/>
      <w:divBdr>
        <w:top w:val="none" w:sz="0" w:space="0" w:color="auto"/>
        <w:left w:val="none" w:sz="0" w:space="0" w:color="auto"/>
        <w:bottom w:val="none" w:sz="0" w:space="0" w:color="auto"/>
        <w:right w:val="none" w:sz="0" w:space="0" w:color="auto"/>
      </w:divBdr>
      <w:divsChild>
        <w:div w:id="1412655802">
          <w:marLeft w:val="0"/>
          <w:marRight w:val="0"/>
          <w:marTop w:val="0"/>
          <w:marBottom w:val="0"/>
          <w:divBdr>
            <w:top w:val="none" w:sz="0" w:space="0" w:color="auto"/>
            <w:left w:val="none" w:sz="0" w:space="0" w:color="auto"/>
            <w:bottom w:val="none" w:sz="0" w:space="0" w:color="auto"/>
            <w:right w:val="none" w:sz="0" w:space="0" w:color="auto"/>
          </w:divBdr>
          <w:divsChild>
            <w:div w:id="363750396">
              <w:marLeft w:val="0"/>
              <w:marRight w:val="0"/>
              <w:marTop w:val="0"/>
              <w:marBottom w:val="0"/>
              <w:divBdr>
                <w:top w:val="none" w:sz="0" w:space="0" w:color="auto"/>
                <w:left w:val="none" w:sz="0" w:space="0" w:color="auto"/>
                <w:bottom w:val="none" w:sz="0" w:space="0" w:color="auto"/>
                <w:right w:val="none" w:sz="0" w:space="0" w:color="auto"/>
              </w:divBdr>
              <w:divsChild>
                <w:div w:id="17657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62193">
      <w:bodyDiv w:val="1"/>
      <w:marLeft w:val="0"/>
      <w:marRight w:val="0"/>
      <w:marTop w:val="0"/>
      <w:marBottom w:val="0"/>
      <w:divBdr>
        <w:top w:val="none" w:sz="0" w:space="0" w:color="auto"/>
        <w:left w:val="none" w:sz="0" w:space="0" w:color="auto"/>
        <w:bottom w:val="none" w:sz="0" w:space="0" w:color="auto"/>
        <w:right w:val="none" w:sz="0" w:space="0" w:color="auto"/>
      </w:divBdr>
    </w:div>
    <w:div w:id="252671230">
      <w:bodyDiv w:val="1"/>
      <w:marLeft w:val="0"/>
      <w:marRight w:val="0"/>
      <w:marTop w:val="0"/>
      <w:marBottom w:val="0"/>
      <w:divBdr>
        <w:top w:val="none" w:sz="0" w:space="0" w:color="auto"/>
        <w:left w:val="none" w:sz="0" w:space="0" w:color="auto"/>
        <w:bottom w:val="none" w:sz="0" w:space="0" w:color="auto"/>
        <w:right w:val="none" w:sz="0" w:space="0" w:color="auto"/>
      </w:divBdr>
    </w:div>
    <w:div w:id="300500786">
      <w:bodyDiv w:val="1"/>
      <w:marLeft w:val="0"/>
      <w:marRight w:val="0"/>
      <w:marTop w:val="0"/>
      <w:marBottom w:val="0"/>
      <w:divBdr>
        <w:top w:val="none" w:sz="0" w:space="0" w:color="auto"/>
        <w:left w:val="none" w:sz="0" w:space="0" w:color="auto"/>
        <w:bottom w:val="none" w:sz="0" w:space="0" w:color="auto"/>
        <w:right w:val="none" w:sz="0" w:space="0" w:color="auto"/>
      </w:divBdr>
    </w:div>
    <w:div w:id="355350747">
      <w:bodyDiv w:val="1"/>
      <w:marLeft w:val="0"/>
      <w:marRight w:val="0"/>
      <w:marTop w:val="0"/>
      <w:marBottom w:val="0"/>
      <w:divBdr>
        <w:top w:val="none" w:sz="0" w:space="0" w:color="auto"/>
        <w:left w:val="none" w:sz="0" w:space="0" w:color="auto"/>
        <w:bottom w:val="none" w:sz="0" w:space="0" w:color="auto"/>
        <w:right w:val="none" w:sz="0" w:space="0" w:color="auto"/>
      </w:divBdr>
    </w:div>
    <w:div w:id="420876122">
      <w:bodyDiv w:val="1"/>
      <w:marLeft w:val="0"/>
      <w:marRight w:val="0"/>
      <w:marTop w:val="0"/>
      <w:marBottom w:val="0"/>
      <w:divBdr>
        <w:top w:val="none" w:sz="0" w:space="0" w:color="auto"/>
        <w:left w:val="none" w:sz="0" w:space="0" w:color="auto"/>
        <w:bottom w:val="none" w:sz="0" w:space="0" w:color="auto"/>
        <w:right w:val="none" w:sz="0" w:space="0" w:color="auto"/>
      </w:divBdr>
    </w:div>
    <w:div w:id="644165394">
      <w:bodyDiv w:val="1"/>
      <w:marLeft w:val="0"/>
      <w:marRight w:val="0"/>
      <w:marTop w:val="0"/>
      <w:marBottom w:val="0"/>
      <w:divBdr>
        <w:top w:val="none" w:sz="0" w:space="0" w:color="auto"/>
        <w:left w:val="none" w:sz="0" w:space="0" w:color="auto"/>
        <w:bottom w:val="none" w:sz="0" w:space="0" w:color="auto"/>
        <w:right w:val="none" w:sz="0" w:space="0" w:color="auto"/>
      </w:divBdr>
    </w:div>
    <w:div w:id="752629273">
      <w:bodyDiv w:val="1"/>
      <w:marLeft w:val="0"/>
      <w:marRight w:val="0"/>
      <w:marTop w:val="0"/>
      <w:marBottom w:val="0"/>
      <w:divBdr>
        <w:top w:val="none" w:sz="0" w:space="0" w:color="auto"/>
        <w:left w:val="none" w:sz="0" w:space="0" w:color="auto"/>
        <w:bottom w:val="none" w:sz="0" w:space="0" w:color="auto"/>
        <w:right w:val="none" w:sz="0" w:space="0" w:color="auto"/>
      </w:divBdr>
    </w:div>
    <w:div w:id="757291072">
      <w:bodyDiv w:val="1"/>
      <w:marLeft w:val="0"/>
      <w:marRight w:val="0"/>
      <w:marTop w:val="0"/>
      <w:marBottom w:val="0"/>
      <w:divBdr>
        <w:top w:val="none" w:sz="0" w:space="0" w:color="auto"/>
        <w:left w:val="none" w:sz="0" w:space="0" w:color="auto"/>
        <w:bottom w:val="none" w:sz="0" w:space="0" w:color="auto"/>
        <w:right w:val="none" w:sz="0" w:space="0" w:color="auto"/>
      </w:divBdr>
    </w:div>
    <w:div w:id="838429940">
      <w:bodyDiv w:val="1"/>
      <w:marLeft w:val="0"/>
      <w:marRight w:val="0"/>
      <w:marTop w:val="0"/>
      <w:marBottom w:val="0"/>
      <w:divBdr>
        <w:top w:val="none" w:sz="0" w:space="0" w:color="auto"/>
        <w:left w:val="none" w:sz="0" w:space="0" w:color="auto"/>
        <w:bottom w:val="none" w:sz="0" w:space="0" w:color="auto"/>
        <w:right w:val="none" w:sz="0" w:space="0" w:color="auto"/>
      </w:divBdr>
    </w:div>
    <w:div w:id="854425031">
      <w:bodyDiv w:val="1"/>
      <w:marLeft w:val="0"/>
      <w:marRight w:val="0"/>
      <w:marTop w:val="0"/>
      <w:marBottom w:val="0"/>
      <w:divBdr>
        <w:top w:val="none" w:sz="0" w:space="0" w:color="auto"/>
        <w:left w:val="none" w:sz="0" w:space="0" w:color="auto"/>
        <w:bottom w:val="none" w:sz="0" w:space="0" w:color="auto"/>
        <w:right w:val="none" w:sz="0" w:space="0" w:color="auto"/>
      </w:divBdr>
      <w:divsChild>
        <w:div w:id="742795114">
          <w:marLeft w:val="0"/>
          <w:marRight w:val="0"/>
          <w:marTop w:val="0"/>
          <w:marBottom w:val="0"/>
          <w:divBdr>
            <w:top w:val="none" w:sz="0" w:space="0" w:color="auto"/>
            <w:left w:val="none" w:sz="0" w:space="0" w:color="auto"/>
            <w:bottom w:val="none" w:sz="0" w:space="0" w:color="auto"/>
            <w:right w:val="none" w:sz="0" w:space="0" w:color="auto"/>
          </w:divBdr>
          <w:divsChild>
            <w:div w:id="2079743524">
              <w:marLeft w:val="0"/>
              <w:marRight w:val="0"/>
              <w:marTop w:val="0"/>
              <w:marBottom w:val="0"/>
              <w:divBdr>
                <w:top w:val="none" w:sz="0" w:space="0" w:color="auto"/>
                <w:left w:val="none" w:sz="0" w:space="0" w:color="auto"/>
                <w:bottom w:val="none" w:sz="0" w:space="0" w:color="auto"/>
                <w:right w:val="none" w:sz="0" w:space="0" w:color="auto"/>
              </w:divBdr>
              <w:divsChild>
                <w:div w:id="18058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18491">
      <w:bodyDiv w:val="1"/>
      <w:marLeft w:val="0"/>
      <w:marRight w:val="0"/>
      <w:marTop w:val="0"/>
      <w:marBottom w:val="0"/>
      <w:divBdr>
        <w:top w:val="none" w:sz="0" w:space="0" w:color="auto"/>
        <w:left w:val="none" w:sz="0" w:space="0" w:color="auto"/>
        <w:bottom w:val="none" w:sz="0" w:space="0" w:color="auto"/>
        <w:right w:val="none" w:sz="0" w:space="0" w:color="auto"/>
      </w:divBdr>
      <w:divsChild>
        <w:div w:id="1890529995">
          <w:marLeft w:val="480"/>
          <w:marRight w:val="0"/>
          <w:marTop w:val="0"/>
          <w:marBottom w:val="0"/>
          <w:divBdr>
            <w:top w:val="none" w:sz="0" w:space="0" w:color="auto"/>
            <w:left w:val="none" w:sz="0" w:space="0" w:color="auto"/>
            <w:bottom w:val="none" w:sz="0" w:space="0" w:color="auto"/>
            <w:right w:val="none" w:sz="0" w:space="0" w:color="auto"/>
          </w:divBdr>
          <w:divsChild>
            <w:div w:id="44112678">
              <w:marLeft w:val="0"/>
              <w:marRight w:val="0"/>
              <w:marTop w:val="0"/>
              <w:marBottom w:val="0"/>
              <w:divBdr>
                <w:top w:val="none" w:sz="0" w:space="0" w:color="auto"/>
                <w:left w:val="none" w:sz="0" w:space="0" w:color="auto"/>
                <w:bottom w:val="none" w:sz="0" w:space="0" w:color="auto"/>
                <w:right w:val="none" w:sz="0" w:space="0" w:color="auto"/>
              </w:divBdr>
            </w:div>
            <w:div w:id="1929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2330">
      <w:bodyDiv w:val="1"/>
      <w:marLeft w:val="0"/>
      <w:marRight w:val="0"/>
      <w:marTop w:val="0"/>
      <w:marBottom w:val="0"/>
      <w:divBdr>
        <w:top w:val="none" w:sz="0" w:space="0" w:color="auto"/>
        <w:left w:val="none" w:sz="0" w:space="0" w:color="auto"/>
        <w:bottom w:val="none" w:sz="0" w:space="0" w:color="auto"/>
        <w:right w:val="none" w:sz="0" w:space="0" w:color="auto"/>
      </w:divBdr>
    </w:div>
    <w:div w:id="1047998266">
      <w:bodyDiv w:val="1"/>
      <w:marLeft w:val="0"/>
      <w:marRight w:val="0"/>
      <w:marTop w:val="0"/>
      <w:marBottom w:val="0"/>
      <w:divBdr>
        <w:top w:val="none" w:sz="0" w:space="0" w:color="auto"/>
        <w:left w:val="none" w:sz="0" w:space="0" w:color="auto"/>
        <w:bottom w:val="none" w:sz="0" w:space="0" w:color="auto"/>
        <w:right w:val="none" w:sz="0" w:space="0" w:color="auto"/>
      </w:divBdr>
    </w:div>
    <w:div w:id="1241283854">
      <w:bodyDiv w:val="1"/>
      <w:marLeft w:val="0"/>
      <w:marRight w:val="0"/>
      <w:marTop w:val="0"/>
      <w:marBottom w:val="0"/>
      <w:divBdr>
        <w:top w:val="none" w:sz="0" w:space="0" w:color="auto"/>
        <w:left w:val="none" w:sz="0" w:space="0" w:color="auto"/>
        <w:bottom w:val="none" w:sz="0" w:space="0" w:color="auto"/>
        <w:right w:val="none" w:sz="0" w:space="0" w:color="auto"/>
      </w:divBdr>
    </w:div>
    <w:div w:id="1261719975">
      <w:bodyDiv w:val="1"/>
      <w:marLeft w:val="0"/>
      <w:marRight w:val="0"/>
      <w:marTop w:val="0"/>
      <w:marBottom w:val="0"/>
      <w:divBdr>
        <w:top w:val="none" w:sz="0" w:space="0" w:color="auto"/>
        <w:left w:val="none" w:sz="0" w:space="0" w:color="auto"/>
        <w:bottom w:val="none" w:sz="0" w:space="0" w:color="auto"/>
        <w:right w:val="none" w:sz="0" w:space="0" w:color="auto"/>
      </w:divBdr>
    </w:div>
    <w:div w:id="1296059561">
      <w:bodyDiv w:val="1"/>
      <w:marLeft w:val="0"/>
      <w:marRight w:val="0"/>
      <w:marTop w:val="0"/>
      <w:marBottom w:val="0"/>
      <w:divBdr>
        <w:top w:val="none" w:sz="0" w:space="0" w:color="auto"/>
        <w:left w:val="none" w:sz="0" w:space="0" w:color="auto"/>
        <w:bottom w:val="none" w:sz="0" w:space="0" w:color="auto"/>
        <w:right w:val="none" w:sz="0" w:space="0" w:color="auto"/>
      </w:divBdr>
      <w:divsChild>
        <w:div w:id="1849323833">
          <w:marLeft w:val="0"/>
          <w:marRight w:val="0"/>
          <w:marTop w:val="0"/>
          <w:marBottom w:val="0"/>
          <w:divBdr>
            <w:top w:val="none" w:sz="0" w:space="0" w:color="auto"/>
            <w:left w:val="none" w:sz="0" w:space="0" w:color="auto"/>
            <w:bottom w:val="none" w:sz="0" w:space="0" w:color="auto"/>
            <w:right w:val="none" w:sz="0" w:space="0" w:color="auto"/>
          </w:divBdr>
          <w:divsChild>
            <w:div w:id="1893693648">
              <w:marLeft w:val="0"/>
              <w:marRight w:val="0"/>
              <w:marTop w:val="0"/>
              <w:marBottom w:val="0"/>
              <w:divBdr>
                <w:top w:val="none" w:sz="0" w:space="0" w:color="auto"/>
                <w:left w:val="none" w:sz="0" w:space="0" w:color="auto"/>
                <w:bottom w:val="none" w:sz="0" w:space="0" w:color="auto"/>
                <w:right w:val="none" w:sz="0" w:space="0" w:color="auto"/>
              </w:divBdr>
              <w:divsChild>
                <w:div w:id="6269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1583">
      <w:bodyDiv w:val="1"/>
      <w:marLeft w:val="0"/>
      <w:marRight w:val="0"/>
      <w:marTop w:val="0"/>
      <w:marBottom w:val="0"/>
      <w:divBdr>
        <w:top w:val="none" w:sz="0" w:space="0" w:color="auto"/>
        <w:left w:val="none" w:sz="0" w:space="0" w:color="auto"/>
        <w:bottom w:val="none" w:sz="0" w:space="0" w:color="auto"/>
        <w:right w:val="none" w:sz="0" w:space="0" w:color="auto"/>
      </w:divBdr>
    </w:div>
    <w:div w:id="1363019414">
      <w:bodyDiv w:val="1"/>
      <w:marLeft w:val="0"/>
      <w:marRight w:val="0"/>
      <w:marTop w:val="0"/>
      <w:marBottom w:val="0"/>
      <w:divBdr>
        <w:top w:val="none" w:sz="0" w:space="0" w:color="auto"/>
        <w:left w:val="none" w:sz="0" w:space="0" w:color="auto"/>
        <w:bottom w:val="none" w:sz="0" w:space="0" w:color="auto"/>
        <w:right w:val="none" w:sz="0" w:space="0" w:color="auto"/>
      </w:divBdr>
      <w:divsChild>
        <w:div w:id="420834797">
          <w:marLeft w:val="480"/>
          <w:marRight w:val="0"/>
          <w:marTop w:val="0"/>
          <w:marBottom w:val="0"/>
          <w:divBdr>
            <w:top w:val="none" w:sz="0" w:space="0" w:color="auto"/>
            <w:left w:val="none" w:sz="0" w:space="0" w:color="auto"/>
            <w:bottom w:val="none" w:sz="0" w:space="0" w:color="auto"/>
            <w:right w:val="none" w:sz="0" w:space="0" w:color="auto"/>
          </w:divBdr>
          <w:divsChild>
            <w:div w:id="17146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7431">
      <w:bodyDiv w:val="1"/>
      <w:marLeft w:val="0"/>
      <w:marRight w:val="0"/>
      <w:marTop w:val="0"/>
      <w:marBottom w:val="0"/>
      <w:divBdr>
        <w:top w:val="none" w:sz="0" w:space="0" w:color="auto"/>
        <w:left w:val="none" w:sz="0" w:space="0" w:color="auto"/>
        <w:bottom w:val="none" w:sz="0" w:space="0" w:color="auto"/>
        <w:right w:val="none" w:sz="0" w:space="0" w:color="auto"/>
      </w:divBdr>
    </w:div>
    <w:div w:id="1467118454">
      <w:bodyDiv w:val="1"/>
      <w:marLeft w:val="0"/>
      <w:marRight w:val="0"/>
      <w:marTop w:val="0"/>
      <w:marBottom w:val="0"/>
      <w:divBdr>
        <w:top w:val="none" w:sz="0" w:space="0" w:color="auto"/>
        <w:left w:val="none" w:sz="0" w:space="0" w:color="auto"/>
        <w:bottom w:val="none" w:sz="0" w:space="0" w:color="auto"/>
        <w:right w:val="none" w:sz="0" w:space="0" w:color="auto"/>
      </w:divBdr>
    </w:div>
    <w:div w:id="1495991167">
      <w:bodyDiv w:val="1"/>
      <w:marLeft w:val="0"/>
      <w:marRight w:val="0"/>
      <w:marTop w:val="0"/>
      <w:marBottom w:val="0"/>
      <w:divBdr>
        <w:top w:val="none" w:sz="0" w:space="0" w:color="auto"/>
        <w:left w:val="none" w:sz="0" w:space="0" w:color="auto"/>
        <w:bottom w:val="none" w:sz="0" w:space="0" w:color="auto"/>
        <w:right w:val="none" w:sz="0" w:space="0" w:color="auto"/>
      </w:divBdr>
    </w:div>
    <w:div w:id="1519469155">
      <w:bodyDiv w:val="1"/>
      <w:marLeft w:val="0"/>
      <w:marRight w:val="0"/>
      <w:marTop w:val="0"/>
      <w:marBottom w:val="0"/>
      <w:divBdr>
        <w:top w:val="none" w:sz="0" w:space="0" w:color="auto"/>
        <w:left w:val="none" w:sz="0" w:space="0" w:color="auto"/>
        <w:bottom w:val="none" w:sz="0" w:space="0" w:color="auto"/>
        <w:right w:val="none" w:sz="0" w:space="0" w:color="auto"/>
      </w:divBdr>
    </w:div>
    <w:div w:id="1541285010">
      <w:bodyDiv w:val="1"/>
      <w:marLeft w:val="0"/>
      <w:marRight w:val="0"/>
      <w:marTop w:val="0"/>
      <w:marBottom w:val="0"/>
      <w:divBdr>
        <w:top w:val="none" w:sz="0" w:space="0" w:color="auto"/>
        <w:left w:val="none" w:sz="0" w:space="0" w:color="auto"/>
        <w:bottom w:val="none" w:sz="0" w:space="0" w:color="auto"/>
        <w:right w:val="none" w:sz="0" w:space="0" w:color="auto"/>
      </w:divBdr>
    </w:div>
    <w:div w:id="1605576163">
      <w:bodyDiv w:val="1"/>
      <w:marLeft w:val="0"/>
      <w:marRight w:val="0"/>
      <w:marTop w:val="0"/>
      <w:marBottom w:val="0"/>
      <w:divBdr>
        <w:top w:val="none" w:sz="0" w:space="0" w:color="auto"/>
        <w:left w:val="none" w:sz="0" w:space="0" w:color="auto"/>
        <w:bottom w:val="none" w:sz="0" w:space="0" w:color="auto"/>
        <w:right w:val="none" w:sz="0" w:space="0" w:color="auto"/>
      </w:divBdr>
    </w:div>
    <w:div w:id="1618294410">
      <w:bodyDiv w:val="1"/>
      <w:marLeft w:val="0"/>
      <w:marRight w:val="0"/>
      <w:marTop w:val="0"/>
      <w:marBottom w:val="0"/>
      <w:divBdr>
        <w:top w:val="none" w:sz="0" w:space="0" w:color="auto"/>
        <w:left w:val="none" w:sz="0" w:space="0" w:color="auto"/>
        <w:bottom w:val="none" w:sz="0" w:space="0" w:color="auto"/>
        <w:right w:val="none" w:sz="0" w:space="0" w:color="auto"/>
      </w:divBdr>
    </w:div>
    <w:div w:id="1708875090">
      <w:bodyDiv w:val="1"/>
      <w:marLeft w:val="0"/>
      <w:marRight w:val="0"/>
      <w:marTop w:val="0"/>
      <w:marBottom w:val="0"/>
      <w:divBdr>
        <w:top w:val="none" w:sz="0" w:space="0" w:color="auto"/>
        <w:left w:val="none" w:sz="0" w:space="0" w:color="auto"/>
        <w:bottom w:val="none" w:sz="0" w:space="0" w:color="auto"/>
        <w:right w:val="none" w:sz="0" w:space="0" w:color="auto"/>
      </w:divBdr>
      <w:divsChild>
        <w:div w:id="1053962192">
          <w:marLeft w:val="480"/>
          <w:marRight w:val="0"/>
          <w:marTop w:val="0"/>
          <w:marBottom w:val="0"/>
          <w:divBdr>
            <w:top w:val="none" w:sz="0" w:space="0" w:color="auto"/>
            <w:left w:val="none" w:sz="0" w:space="0" w:color="auto"/>
            <w:bottom w:val="none" w:sz="0" w:space="0" w:color="auto"/>
            <w:right w:val="none" w:sz="0" w:space="0" w:color="auto"/>
          </w:divBdr>
          <w:divsChild>
            <w:div w:id="5656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8961">
      <w:bodyDiv w:val="1"/>
      <w:marLeft w:val="0"/>
      <w:marRight w:val="0"/>
      <w:marTop w:val="0"/>
      <w:marBottom w:val="0"/>
      <w:divBdr>
        <w:top w:val="none" w:sz="0" w:space="0" w:color="auto"/>
        <w:left w:val="none" w:sz="0" w:space="0" w:color="auto"/>
        <w:bottom w:val="none" w:sz="0" w:space="0" w:color="auto"/>
        <w:right w:val="none" w:sz="0" w:space="0" w:color="auto"/>
      </w:divBdr>
      <w:divsChild>
        <w:div w:id="134370820">
          <w:marLeft w:val="0"/>
          <w:marRight w:val="0"/>
          <w:marTop w:val="0"/>
          <w:marBottom w:val="0"/>
          <w:divBdr>
            <w:top w:val="none" w:sz="0" w:space="0" w:color="auto"/>
            <w:left w:val="none" w:sz="0" w:space="0" w:color="auto"/>
            <w:bottom w:val="none" w:sz="0" w:space="0" w:color="auto"/>
            <w:right w:val="none" w:sz="0" w:space="0" w:color="auto"/>
          </w:divBdr>
          <w:divsChild>
            <w:div w:id="1665663737">
              <w:marLeft w:val="0"/>
              <w:marRight w:val="0"/>
              <w:marTop w:val="0"/>
              <w:marBottom w:val="0"/>
              <w:divBdr>
                <w:top w:val="none" w:sz="0" w:space="0" w:color="auto"/>
                <w:left w:val="none" w:sz="0" w:space="0" w:color="auto"/>
                <w:bottom w:val="none" w:sz="0" w:space="0" w:color="auto"/>
                <w:right w:val="none" w:sz="0" w:space="0" w:color="auto"/>
              </w:divBdr>
              <w:divsChild>
                <w:div w:id="17088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1876">
      <w:bodyDiv w:val="1"/>
      <w:marLeft w:val="0"/>
      <w:marRight w:val="0"/>
      <w:marTop w:val="0"/>
      <w:marBottom w:val="0"/>
      <w:divBdr>
        <w:top w:val="none" w:sz="0" w:space="0" w:color="auto"/>
        <w:left w:val="none" w:sz="0" w:space="0" w:color="auto"/>
        <w:bottom w:val="none" w:sz="0" w:space="0" w:color="auto"/>
        <w:right w:val="none" w:sz="0" w:space="0" w:color="auto"/>
      </w:divBdr>
    </w:div>
    <w:div w:id="1735154502">
      <w:bodyDiv w:val="1"/>
      <w:marLeft w:val="0"/>
      <w:marRight w:val="0"/>
      <w:marTop w:val="0"/>
      <w:marBottom w:val="0"/>
      <w:divBdr>
        <w:top w:val="none" w:sz="0" w:space="0" w:color="auto"/>
        <w:left w:val="none" w:sz="0" w:space="0" w:color="auto"/>
        <w:bottom w:val="none" w:sz="0" w:space="0" w:color="auto"/>
        <w:right w:val="none" w:sz="0" w:space="0" w:color="auto"/>
      </w:divBdr>
      <w:divsChild>
        <w:div w:id="1331330059">
          <w:marLeft w:val="480"/>
          <w:marRight w:val="0"/>
          <w:marTop w:val="0"/>
          <w:marBottom w:val="0"/>
          <w:divBdr>
            <w:top w:val="none" w:sz="0" w:space="0" w:color="auto"/>
            <w:left w:val="none" w:sz="0" w:space="0" w:color="auto"/>
            <w:bottom w:val="none" w:sz="0" w:space="0" w:color="auto"/>
            <w:right w:val="none" w:sz="0" w:space="0" w:color="auto"/>
          </w:divBdr>
          <w:divsChild>
            <w:div w:id="5768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2188">
      <w:bodyDiv w:val="1"/>
      <w:marLeft w:val="0"/>
      <w:marRight w:val="0"/>
      <w:marTop w:val="0"/>
      <w:marBottom w:val="0"/>
      <w:divBdr>
        <w:top w:val="none" w:sz="0" w:space="0" w:color="auto"/>
        <w:left w:val="none" w:sz="0" w:space="0" w:color="auto"/>
        <w:bottom w:val="none" w:sz="0" w:space="0" w:color="auto"/>
        <w:right w:val="none" w:sz="0" w:space="0" w:color="auto"/>
      </w:divBdr>
      <w:divsChild>
        <w:div w:id="452292385">
          <w:marLeft w:val="0"/>
          <w:marRight w:val="0"/>
          <w:marTop w:val="0"/>
          <w:marBottom w:val="0"/>
          <w:divBdr>
            <w:top w:val="none" w:sz="0" w:space="0" w:color="auto"/>
            <w:left w:val="none" w:sz="0" w:space="0" w:color="auto"/>
            <w:bottom w:val="none" w:sz="0" w:space="0" w:color="auto"/>
            <w:right w:val="none" w:sz="0" w:space="0" w:color="auto"/>
          </w:divBdr>
          <w:divsChild>
            <w:div w:id="1311010441">
              <w:marLeft w:val="0"/>
              <w:marRight w:val="0"/>
              <w:marTop w:val="0"/>
              <w:marBottom w:val="0"/>
              <w:divBdr>
                <w:top w:val="none" w:sz="0" w:space="0" w:color="auto"/>
                <w:left w:val="none" w:sz="0" w:space="0" w:color="auto"/>
                <w:bottom w:val="none" w:sz="0" w:space="0" w:color="auto"/>
                <w:right w:val="none" w:sz="0" w:space="0" w:color="auto"/>
              </w:divBdr>
              <w:divsChild>
                <w:div w:id="15663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357">
      <w:bodyDiv w:val="1"/>
      <w:marLeft w:val="0"/>
      <w:marRight w:val="0"/>
      <w:marTop w:val="0"/>
      <w:marBottom w:val="0"/>
      <w:divBdr>
        <w:top w:val="none" w:sz="0" w:space="0" w:color="auto"/>
        <w:left w:val="none" w:sz="0" w:space="0" w:color="auto"/>
        <w:bottom w:val="none" w:sz="0" w:space="0" w:color="auto"/>
        <w:right w:val="none" w:sz="0" w:space="0" w:color="auto"/>
      </w:divBdr>
    </w:div>
    <w:div w:id="1907260746">
      <w:bodyDiv w:val="1"/>
      <w:marLeft w:val="0"/>
      <w:marRight w:val="0"/>
      <w:marTop w:val="0"/>
      <w:marBottom w:val="0"/>
      <w:divBdr>
        <w:top w:val="none" w:sz="0" w:space="0" w:color="auto"/>
        <w:left w:val="none" w:sz="0" w:space="0" w:color="auto"/>
        <w:bottom w:val="none" w:sz="0" w:space="0" w:color="auto"/>
        <w:right w:val="none" w:sz="0" w:space="0" w:color="auto"/>
      </w:divBdr>
      <w:divsChild>
        <w:div w:id="606429677">
          <w:marLeft w:val="0"/>
          <w:marRight w:val="0"/>
          <w:marTop w:val="0"/>
          <w:marBottom w:val="0"/>
          <w:divBdr>
            <w:top w:val="none" w:sz="0" w:space="0" w:color="auto"/>
            <w:left w:val="none" w:sz="0" w:space="0" w:color="auto"/>
            <w:bottom w:val="none" w:sz="0" w:space="0" w:color="auto"/>
            <w:right w:val="none" w:sz="0" w:space="0" w:color="auto"/>
          </w:divBdr>
          <w:divsChild>
            <w:div w:id="789205569">
              <w:marLeft w:val="0"/>
              <w:marRight w:val="0"/>
              <w:marTop w:val="0"/>
              <w:marBottom w:val="0"/>
              <w:divBdr>
                <w:top w:val="none" w:sz="0" w:space="0" w:color="auto"/>
                <w:left w:val="none" w:sz="0" w:space="0" w:color="auto"/>
                <w:bottom w:val="none" w:sz="0" w:space="0" w:color="auto"/>
                <w:right w:val="none" w:sz="0" w:space="0" w:color="auto"/>
              </w:divBdr>
              <w:divsChild>
                <w:div w:id="115954862">
                  <w:marLeft w:val="0"/>
                  <w:marRight w:val="0"/>
                  <w:marTop w:val="0"/>
                  <w:marBottom w:val="0"/>
                  <w:divBdr>
                    <w:top w:val="none" w:sz="0" w:space="0" w:color="auto"/>
                    <w:left w:val="none" w:sz="0" w:space="0" w:color="auto"/>
                    <w:bottom w:val="none" w:sz="0" w:space="0" w:color="auto"/>
                    <w:right w:val="none" w:sz="0" w:space="0" w:color="auto"/>
                  </w:divBdr>
                  <w:divsChild>
                    <w:div w:id="645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369432">
      <w:bodyDiv w:val="1"/>
      <w:marLeft w:val="0"/>
      <w:marRight w:val="0"/>
      <w:marTop w:val="0"/>
      <w:marBottom w:val="0"/>
      <w:divBdr>
        <w:top w:val="none" w:sz="0" w:space="0" w:color="auto"/>
        <w:left w:val="none" w:sz="0" w:space="0" w:color="auto"/>
        <w:bottom w:val="none" w:sz="0" w:space="0" w:color="auto"/>
        <w:right w:val="none" w:sz="0" w:space="0" w:color="auto"/>
      </w:divBdr>
    </w:div>
    <w:div w:id="2029216450">
      <w:bodyDiv w:val="1"/>
      <w:marLeft w:val="0"/>
      <w:marRight w:val="0"/>
      <w:marTop w:val="0"/>
      <w:marBottom w:val="0"/>
      <w:divBdr>
        <w:top w:val="none" w:sz="0" w:space="0" w:color="auto"/>
        <w:left w:val="none" w:sz="0" w:space="0" w:color="auto"/>
        <w:bottom w:val="none" w:sz="0" w:space="0" w:color="auto"/>
        <w:right w:val="none" w:sz="0" w:space="0" w:color="auto"/>
      </w:divBdr>
    </w:div>
    <w:div w:id="2087536127">
      <w:bodyDiv w:val="1"/>
      <w:marLeft w:val="0"/>
      <w:marRight w:val="0"/>
      <w:marTop w:val="0"/>
      <w:marBottom w:val="0"/>
      <w:divBdr>
        <w:top w:val="none" w:sz="0" w:space="0" w:color="auto"/>
        <w:left w:val="none" w:sz="0" w:space="0" w:color="auto"/>
        <w:bottom w:val="none" w:sz="0" w:space="0" w:color="auto"/>
        <w:right w:val="none" w:sz="0" w:space="0" w:color="auto"/>
      </w:divBdr>
      <w:divsChild>
        <w:div w:id="931742875">
          <w:marLeft w:val="480"/>
          <w:marRight w:val="0"/>
          <w:marTop w:val="0"/>
          <w:marBottom w:val="0"/>
          <w:divBdr>
            <w:top w:val="none" w:sz="0" w:space="0" w:color="auto"/>
            <w:left w:val="none" w:sz="0" w:space="0" w:color="auto"/>
            <w:bottom w:val="none" w:sz="0" w:space="0" w:color="auto"/>
            <w:right w:val="none" w:sz="0" w:space="0" w:color="auto"/>
          </w:divBdr>
          <w:divsChild>
            <w:div w:id="20036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lark\Dropbox\SustSci%20Review%202018\0_Review%20Text\AR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2C46D-7714-9044-986C-658136B05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C:\Users\wclark\Dropbox\SustSci Review 2018\0_Review Text\ARER template.dotx</Template>
  <TotalTime>0</TotalTime>
  <Pages>66</Pages>
  <Words>169483</Words>
  <Characters>966058</Characters>
  <Application>Microsoft Office Word</Application>
  <DocSecurity>0</DocSecurity>
  <Lines>8050</Lines>
  <Paragraphs>2266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Created 200114 from ARER Combined V9</dc:description>
  <cp:lastModifiedBy/>
  <cp:revision>1</cp:revision>
  <dcterms:created xsi:type="dcterms:W3CDTF">2020-03-16T23:44:00Z</dcterms:created>
  <dcterms:modified xsi:type="dcterms:W3CDTF">2020-03-17T04:34:00Z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id="IjNXmkYA"/&gt;&lt;style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 name="delayCitationUpdates" value="true"/&gt;&lt;pref name="dontAskDelayCitationUpdates" value="true"/&gt;&lt;/prefs&gt;&lt;/data&gt;</vt:lpwstr>
  </property>
</Properties>
</file>